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0BF" w:rsidRPr="00191BF5" w:rsidRDefault="00B900BF" w:rsidP="00B900BF">
      <w:pPr>
        <w:rPr>
          <w:rFonts w:asciiTheme="majorHAnsi" w:hAnsiTheme="majorHAnsi" w:cstheme="majorHAnsi"/>
        </w:rPr>
      </w:pPr>
      <w:r w:rsidRPr="00191BF5">
        <w:rPr>
          <w:rFonts w:asciiTheme="majorHAnsi" w:hAnsiTheme="majorHAnsi" w:cstheme="majorHAnsi"/>
        </w:rPr>
        <w:t>Whitney Woelmer, Master’s Prospectus Outline</w:t>
      </w:r>
    </w:p>
    <w:p w:rsidR="00284411" w:rsidRPr="00BE0607" w:rsidRDefault="00FB7532" w:rsidP="00B900BF">
      <w:pPr>
        <w:rPr>
          <w:rFonts w:asciiTheme="majorHAnsi" w:hAnsiTheme="majorHAnsi" w:cstheme="majorHAnsi"/>
          <w:b/>
          <w:u w:val="single"/>
        </w:rPr>
      </w:pPr>
      <w:r w:rsidRPr="00BE0607">
        <w:rPr>
          <w:rFonts w:asciiTheme="majorHAnsi" w:hAnsiTheme="majorHAnsi" w:cstheme="majorHAnsi"/>
          <w:b/>
          <w:u w:val="single"/>
        </w:rPr>
        <w:t xml:space="preserve">Overall </w:t>
      </w:r>
      <w:r w:rsidR="00284411" w:rsidRPr="00BE0607">
        <w:rPr>
          <w:rFonts w:asciiTheme="majorHAnsi" w:hAnsiTheme="majorHAnsi" w:cstheme="majorHAnsi"/>
          <w:b/>
          <w:u w:val="single"/>
        </w:rPr>
        <w:t>Introduction</w:t>
      </w:r>
    </w:p>
    <w:p w:rsidR="00284411" w:rsidRPr="00191BF5" w:rsidRDefault="00B900BF" w:rsidP="00B900BF">
      <w:pPr>
        <w:pStyle w:val="ListParagraph"/>
        <w:numPr>
          <w:ilvl w:val="0"/>
          <w:numId w:val="4"/>
        </w:numPr>
        <w:rPr>
          <w:rFonts w:asciiTheme="majorHAnsi" w:hAnsiTheme="majorHAnsi" w:cstheme="majorHAnsi"/>
        </w:rPr>
      </w:pPr>
      <w:r w:rsidRPr="00191BF5">
        <w:rPr>
          <w:rFonts w:asciiTheme="majorHAnsi" w:hAnsiTheme="majorHAnsi" w:cstheme="majorHAnsi"/>
        </w:rPr>
        <w:t xml:space="preserve">Importance of freshwater </w:t>
      </w:r>
      <w:r w:rsidR="00D76467" w:rsidRPr="00191BF5">
        <w:rPr>
          <w:rFonts w:asciiTheme="majorHAnsi" w:hAnsiTheme="majorHAnsi" w:cstheme="majorHAnsi"/>
        </w:rPr>
        <w:t>ecosystems and the many services they provide (setting up why their water quality is so important, as well as</w:t>
      </w:r>
      <w:r w:rsidR="004D43A9" w:rsidRPr="00191BF5">
        <w:rPr>
          <w:rFonts w:asciiTheme="majorHAnsi" w:hAnsiTheme="majorHAnsi" w:cstheme="majorHAnsi"/>
        </w:rPr>
        <w:t xml:space="preserve"> </w:t>
      </w:r>
      <w:r w:rsidR="00605F86" w:rsidRPr="00191BF5">
        <w:rPr>
          <w:rFonts w:asciiTheme="majorHAnsi" w:hAnsiTheme="majorHAnsi" w:cstheme="majorHAnsi"/>
        </w:rPr>
        <w:t>what services are the highest priority- e.g., clean water for drinking, etc.)</w:t>
      </w:r>
    </w:p>
    <w:p w:rsidR="00B900BF" w:rsidRPr="00191BF5" w:rsidRDefault="008E2132" w:rsidP="00B900BF">
      <w:pPr>
        <w:pStyle w:val="ListParagraph"/>
        <w:numPr>
          <w:ilvl w:val="0"/>
          <w:numId w:val="4"/>
        </w:numPr>
        <w:rPr>
          <w:rFonts w:asciiTheme="majorHAnsi" w:hAnsiTheme="majorHAnsi" w:cstheme="majorHAnsi"/>
        </w:rPr>
      </w:pPr>
      <w:commentRangeStart w:id="0"/>
      <w:r w:rsidRPr="00191BF5">
        <w:rPr>
          <w:rFonts w:asciiTheme="majorHAnsi" w:hAnsiTheme="majorHAnsi" w:cstheme="majorHAnsi"/>
        </w:rPr>
        <w:t>Threats to freshwater systems in a changing world</w:t>
      </w:r>
    </w:p>
    <w:p w:rsidR="00B14301" w:rsidRDefault="00B14301" w:rsidP="00B14301">
      <w:pPr>
        <w:pStyle w:val="ListParagraph"/>
        <w:numPr>
          <w:ilvl w:val="1"/>
          <w:numId w:val="4"/>
        </w:numPr>
        <w:rPr>
          <w:rFonts w:asciiTheme="majorHAnsi" w:hAnsiTheme="majorHAnsi" w:cstheme="majorHAnsi"/>
        </w:rPr>
      </w:pPr>
      <w:r w:rsidRPr="00191BF5">
        <w:rPr>
          <w:rFonts w:asciiTheme="majorHAnsi" w:hAnsiTheme="majorHAnsi" w:cstheme="majorHAnsi"/>
        </w:rPr>
        <w:t>Changing climate</w:t>
      </w:r>
    </w:p>
    <w:p w:rsidR="000A7A45" w:rsidRPr="00191BF5" w:rsidRDefault="000A7A45" w:rsidP="00B14301">
      <w:pPr>
        <w:pStyle w:val="ListParagraph"/>
        <w:numPr>
          <w:ilvl w:val="1"/>
          <w:numId w:val="4"/>
        </w:numPr>
        <w:rPr>
          <w:rFonts w:asciiTheme="majorHAnsi" w:hAnsiTheme="majorHAnsi" w:cstheme="majorHAnsi"/>
        </w:rPr>
      </w:pPr>
      <w:r>
        <w:rPr>
          <w:rFonts w:asciiTheme="majorHAnsi" w:hAnsiTheme="majorHAnsi" w:cstheme="majorHAnsi"/>
        </w:rPr>
        <w:t>Watershed effects</w:t>
      </w:r>
      <w:r w:rsidR="00C718C3">
        <w:rPr>
          <w:rFonts w:asciiTheme="majorHAnsi" w:hAnsiTheme="majorHAnsi" w:cstheme="majorHAnsi"/>
        </w:rPr>
        <w:t xml:space="preserve"> (emphasizing the importance of the watershed</w:t>
      </w:r>
      <w:r w:rsidR="00126C24">
        <w:rPr>
          <w:rFonts w:asciiTheme="majorHAnsi" w:hAnsiTheme="majorHAnsi" w:cstheme="majorHAnsi"/>
        </w:rPr>
        <w:t xml:space="preserve"> for continuity with </w:t>
      </w:r>
      <w:proofErr w:type="spellStart"/>
      <w:r w:rsidR="00126C24">
        <w:rPr>
          <w:rFonts w:asciiTheme="majorHAnsi" w:hAnsiTheme="majorHAnsi" w:cstheme="majorHAnsi"/>
        </w:rPr>
        <w:t>ch</w:t>
      </w:r>
      <w:proofErr w:type="spellEnd"/>
      <w:r w:rsidR="00126C24">
        <w:rPr>
          <w:rFonts w:asciiTheme="majorHAnsi" w:hAnsiTheme="majorHAnsi" w:cstheme="majorHAnsi"/>
        </w:rPr>
        <w:t xml:space="preserve"> 2</w:t>
      </w:r>
      <w:r w:rsidR="00C718C3">
        <w:rPr>
          <w:rFonts w:asciiTheme="majorHAnsi" w:hAnsiTheme="majorHAnsi" w:cstheme="majorHAnsi"/>
        </w:rPr>
        <w:t>)</w:t>
      </w:r>
    </w:p>
    <w:p w:rsidR="00B14301" w:rsidRPr="00191BF5" w:rsidRDefault="00B14301" w:rsidP="000A7A45">
      <w:pPr>
        <w:pStyle w:val="ListParagraph"/>
        <w:numPr>
          <w:ilvl w:val="2"/>
          <w:numId w:val="4"/>
        </w:numPr>
        <w:rPr>
          <w:rFonts w:asciiTheme="majorHAnsi" w:hAnsiTheme="majorHAnsi" w:cstheme="majorHAnsi"/>
        </w:rPr>
      </w:pPr>
      <w:r w:rsidRPr="00191BF5">
        <w:rPr>
          <w:rFonts w:asciiTheme="majorHAnsi" w:hAnsiTheme="majorHAnsi" w:cstheme="majorHAnsi"/>
        </w:rPr>
        <w:t>Land use shifts</w:t>
      </w:r>
    </w:p>
    <w:p w:rsidR="00B14301" w:rsidRPr="00191BF5" w:rsidRDefault="00B14301" w:rsidP="000A7A45">
      <w:pPr>
        <w:pStyle w:val="ListParagraph"/>
        <w:numPr>
          <w:ilvl w:val="2"/>
          <w:numId w:val="4"/>
        </w:numPr>
        <w:rPr>
          <w:rFonts w:asciiTheme="majorHAnsi" w:hAnsiTheme="majorHAnsi" w:cstheme="majorHAnsi"/>
        </w:rPr>
      </w:pPr>
      <w:r w:rsidRPr="00191BF5">
        <w:rPr>
          <w:rFonts w:asciiTheme="majorHAnsi" w:hAnsiTheme="majorHAnsi" w:cstheme="majorHAnsi"/>
        </w:rPr>
        <w:t>Increasing human population</w:t>
      </w:r>
      <w:commentRangeEnd w:id="0"/>
      <w:r w:rsidR="000318BB">
        <w:rPr>
          <w:rStyle w:val="CommentReference"/>
        </w:rPr>
        <w:commentReference w:id="0"/>
      </w:r>
    </w:p>
    <w:p w:rsidR="006A3761" w:rsidRPr="00191BF5" w:rsidRDefault="008E2132" w:rsidP="00B900BF">
      <w:pPr>
        <w:pStyle w:val="ListParagraph"/>
        <w:numPr>
          <w:ilvl w:val="0"/>
          <w:numId w:val="4"/>
        </w:numPr>
        <w:rPr>
          <w:rFonts w:asciiTheme="majorHAnsi" w:hAnsiTheme="majorHAnsi" w:cstheme="majorHAnsi"/>
        </w:rPr>
      </w:pPr>
      <w:r w:rsidRPr="00191BF5">
        <w:rPr>
          <w:rFonts w:asciiTheme="majorHAnsi" w:hAnsiTheme="majorHAnsi" w:cstheme="majorHAnsi"/>
        </w:rPr>
        <w:t>Understanding systems and anticipating their response is more important than ever</w:t>
      </w:r>
      <w:r w:rsidR="00605F86" w:rsidRPr="00191BF5">
        <w:rPr>
          <w:rFonts w:asciiTheme="majorHAnsi" w:hAnsiTheme="majorHAnsi" w:cstheme="majorHAnsi"/>
        </w:rPr>
        <w:t xml:space="preserve"> </w:t>
      </w:r>
    </w:p>
    <w:p w:rsidR="006A3761" w:rsidRPr="00191BF5" w:rsidRDefault="006A3761" w:rsidP="006A3761">
      <w:pPr>
        <w:pStyle w:val="ListParagraph"/>
        <w:numPr>
          <w:ilvl w:val="1"/>
          <w:numId w:val="4"/>
        </w:numPr>
        <w:rPr>
          <w:rFonts w:asciiTheme="majorHAnsi" w:hAnsiTheme="majorHAnsi" w:cstheme="majorHAnsi"/>
        </w:rPr>
      </w:pPr>
      <w:r w:rsidRPr="00191BF5">
        <w:rPr>
          <w:rFonts w:asciiTheme="majorHAnsi" w:hAnsiTheme="majorHAnsi" w:cstheme="majorHAnsi"/>
        </w:rPr>
        <w:t xml:space="preserve">to allow society to </w:t>
      </w:r>
      <w:r w:rsidR="0045461B" w:rsidRPr="00191BF5">
        <w:rPr>
          <w:rFonts w:asciiTheme="majorHAnsi" w:hAnsiTheme="majorHAnsi" w:cstheme="majorHAnsi"/>
        </w:rPr>
        <w:t>coexist with changing ecosystems</w:t>
      </w:r>
    </w:p>
    <w:p w:rsidR="008E2132" w:rsidRPr="00191BF5" w:rsidRDefault="00605F86" w:rsidP="006A3761">
      <w:pPr>
        <w:pStyle w:val="ListParagraph"/>
        <w:numPr>
          <w:ilvl w:val="1"/>
          <w:numId w:val="4"/>
        </w:numPr>
        <w:rPr>
          <w:rFonts w:asciiTheme="majorHAnsi" w:hAnsiTheme="majorHAnsi" w:cstheme="majorHAnsi"/>
        </w:rPr>
      </w:pPr>
      <w:r w:rsidRPr="00191BF5">
        <w:rPr>
          <w:rFonts w:asciiTheme="majorHAnsi" w:hAnsiTheme="majorHAnsi" w:cstheme="majorHAnsi"/>
        </w:rPr>
        <w:t>for managers to preemptively manage/anticipate impending poor water quality events</w:t>
      </w:r>
    </w:p>
    <w:p w:rsidR="00B14301" w:rsidRPr="00191BF5" w:rsidRDefault="00B14301" w:rsidP="00B14301">
      <w:pPr>
        <w:pStyle w:val="ListParagraph"/>
        <w:numPr>
          <w:ilvl w:val="1"/>
          <w:numId w:val="4"/>
        </w:numPr>
        <w:rPr>
          <w:rFonts w:asciiTheme="majorHAnsi" w:hAnsiTheme="majorHAnsi" w:cstheme="majorHAnsi"/>
        </w:rPr>
      </w:pPr>
      <w:r w:rsidRPr="00191BF5">
        <w:rPr>
          <w:rFonts w:asciiTheme="majorHAnsi" w:hAnsiTheme="majorHAnsi" w:cstheme="majorHAnsi"/>
        </w:rPr>
        <w:t xml:space="preserve">Lake Erie </w:t>
      </w:r>
      <w:r w:rsidR="00FB7532" w:rsidRPr="00191BF5">
        <w:rPr>
          <w:rFonts w:asciiTheme="majorHAnsi" w:hAnsiTheme="majorHAnsi" w:cstheme="majorHAnsi"/>
        </w:rPr>
        <w:t xml:space="preserve">2014 </w:t>
      </w:r>
      <w:r w:rsidRPr="00191BF5">
        <w:rPr>
          <w:rFonts w:asciiTheme="majorHAnsi" w:hAnsiTheme="majorHAnsi" w:cstheme="majorHAnsi"/>
        </w:rPr>
        <w:t>example</w:t>
      </w:r>
      <w:r w:rsidR="00E107B8" w:rsidRPr="00191BF5">
        <w:rPr>
          <w:rFonts w:asciiTheme="majorHAnsi" w:hAnsiTheme="majorHAnsi" w:cstheme="majorHAnsi"/>
        </w:rPr>
        <w:t xml:space="preserve">, major </w:t>
      </w:r>
      <w:r w:rsidR="00BE0607">
        <w:rPr>
          <w:rFonts w:asciiTheme="majorHAnsi" w:hAnsiTheme="majorHAnsi" w:cstheme="majorHAnsi"/>
        </w:rPr>
        <w:t xml:space="preserve">social and </w:t>
      </w:r>
      <w:r w:rsidR="00E107B8" w:rsidRPr="00191BF5">
        <w:rPr>
          <w:rFonts w:asciiTheme="majorHAnsi" w:hAnsiTheme="majorHAnsi" w:cstheme="majorHAnsi"/>
        </w:rPr>
        <w:t>economic loss</w:t>
      </w:r>
    </w:p>
    <w:p w:rsidR="00F43434" w:rsidRPr="00191BF5" w:rsidRDefault="008E2132">
      <w:pPr>
        <w:rPr>
          <w:rFonts w:asciiTheme="majorHAnsi" w:hAnsiTheme="majorHAnsi" w:cstheme="majorHAnsi"/>
          <w:b/>
          <w:u w:val="single"/>
        </w:rPr>
      </w:pPr>
      <w:r w:rsidRPr="00191BF5">
        <w:rPr>
          <w:rFonts w:asciiTheme="majorHAnsi" w:hAnsiTheme="majorHAnsi" w:cstheme="majorHAnsi"/>
          <w:b/>
          <w:u w:val="single"/>
        </w:rPr>
        <w:t>Proposed Research</w:t>
      </w:r>
    </w:p>
    <w:p w:rsidR="008E2132" w:rsidRPr="00191BF5" w:rsidRDefault="00284411">
      <w:pPr>
        <w:rPr>
          <w:rFonts w:asciiTheme="majorHAnsi" w:hAnsiTheme="majorHAnsi" w:cstheme="majorHAnsi"/>
          <w:b/>
        </w:rPr>
      </w:pPr>
      <w:r w:rsidRPr="00191BF5">
        <w:rPr>
          <w:rFonts w:asciiTheme="majorHAnsi" w:hAnsiTheme="majorHAnsi" w:cstheme="majorHAnsi"/>
          <w:i/>
          <w:u w:val="single"/>
        </w:rPr>
        <w:t>Chapter 1</w:t>
      </w:r>
      <w:r w:rsidR="008E2132" w:rsidRPr="00191BF5">
        <w:rPr>
          <w:rFonts w:asciiTheme="majorHAnsi" w:hAnsiTheme="majorHAnsi" w:cstheme="majorHAnsi"/>
          <w:i/>
          <w:u w:val="single"/>
        </w:rPr>
        <w:t>:</w:t>
      </w:r>
      <w:r w:rsidR="00667469" w:rsidRPr="00191BF5">
        <w:rPr>
          <w:rFonts w:asciiTheme="majorHAnsi" w:hAnsiTheme="majorHAnsi" w:cstheme="majorHAnsi"/>
          <w:i/>
        </w:rPr>
        <w:t xml:space="preserve"> </w:t>
      </w:r>
      <w:r w:rsidR="008E2132" w:rsidRPr="00191BF5">
        <w:rPr>
          <w:rFonts w:asciiTheme="majorHAnsi" w:hAnsiTheme="majorHAnsi" w:cstheme="majorHAnsi"/>
          <w:i/>
        </w:rPr>
        <w:t>Developing near-term forecasts of phytoplankton in drinking water reservoirs</w:t>
      </w:r>
      <w:r w:rsidR="00F43434" w:rsidRPr="00191BF5">
        <w:rPr>
          <w:rFonts w:asciiTheme="majorHAnsi" w:hAnsiTheme="majorHAnsi" w:cstheme="majorHAnsi"/>
          <w:b/>
          <w:i/>
          <w:u w:val="single"/>
        </w:rPr>
        <w:br/>
      </w:r>
      <w:r w:rsidR="000A7A45">
        <w:rPr>
          <w:rFonts w:asciiTheme="majorHAnsi" w:hAnsiTheme="majorHAnsi" w:cstheme="majorHAnsi"/>
          <w:b/>
        </w:rPr>
        <w:t>Introduction</w:t>
      </w:r>
    </w:p>
    <w:p w:rsidR="00FB7532" w:rsidRPr="00191BF5" w:rsidRDefault="002E1AF6" w:rsidP="00FB7532">
      <w:pPr>
        <w:pStyle w:val="ListParagraph"/>
        <w:numPr>
          <w:ilvl w:val="0"/>
          <w:numId w:val="8"/>
        </w:numPr>
        <w:rPr>
          <w:rFonts w:asciiTheme="majorHAnsi" w:hAnsiTheme="majorHAnsi" w:cstheme="majorHAnsi"/>
        </w:rPr>
      </w:pPr>
      <w:r>
        <w:rPr>
          <w:rFonts w:asciiTheme="majorHAnsi" w:hAnsiTheme="majorHAnsi" w:cstheme="majorHAnsi"/>
        </w:rPr>
        <w:t>Ecological f</w:t>
      </w:r>
      <w:r w:rsidR="004613B2">
        <w:rPr>
          <w:rFonts w:asciiTheme="majorHAnsi" w:hAnsiTheme="majorHAnsi" w:cstheme="majorHAnsi"/>
        </w:rPr>
        <w:t xml:space="preserve">orecasting is more important than ever now. </w:t>
      </w:r>
    </w:p>
    <w:p w:rsidR="006C387A" w:rsidRPr="00191BF5" w:rsidRDefault="006C387A" w:rsidP="004613B2">
      <w:pPr>
        <w:pStyle w:val="ListParagraph"/>
        <w:numPr>
          <w:ilvl w:val="1"/>
          <w:numId w:val="8"/>
        </w:numPr>
        <w:rPr>
          <w:rFonts w:asciiTheme="majorHAnsi" w:hAnsiTheme="majorHAnsi" w:cstheme="majorHAnsi"/>
        </w:rPr>
      </w:pPr>
      <w:r w:rsidRPr="00191BF5">
        <w:rPr>
          <w:rFonts w:asciiTheme="majorHAnsi" w:hAnsiTheme="majorHAnsi" w:cstheme="majorHAnsi"/>
        </w:rPr>
        <w:t>Why?</w:t>
      </w:r>
    </w:p>
    <w:p w:rsidR="004613B2" w:rsidRDefault="004613B2" w:rsidP="004613B2">
      <w:pPr>
        <w:pStyle w:val="ListParagraph"/>
        <w:numPr>
          <w:ilvl w:val="2"/>
          <w:numId w:val="8"/>
        </w:numPr>
        <w:rPr>
          <w:rFonts w:asciiTheme="majorHAnsi" w:hAnsiTheme="majorHAnsi" w:cstheme="majorHAnsi"/>
        </w:rPr>
      </w:pPr>
      <w:commentRangeStart w:id="1"/>
      <w:r w:rsidRPr="00191BF5">
        <w:rPr>
          <w:rFonts w:asciiTheme="majorHAnsi" w:hAnsiTheme="majorHAnsi" w:cstheme="majorHAnsi"/>
        </w:rPr>
        <w:t xml:space="preserve">Changing </w:t>
      </w:r>
      <w:r>
        <w:rPr>
          <w:rFonts w:asciiTheme="majorHAnsi" w:hAnsiTheme="majorHAnsi" w:cstheme="majorHAnsi"/>
        </w:rPr>
        <w:t xml:space="preserve">world = changing </w:t>
      </w:r>
      <w:r w:rsidRPr="00191BF5">
        <w:rPr>
          <w:rFonts w:asciiTheme="majorHAnsi" w:hAnsiTheme="majorHAnsi" w:cstheme="majorHAnsi"/>
        </w:rPr>
        <w:t>ecosystems</w:t>
      </w:r>
      <w:commentRangeEnd w:id="1"/>
      <w:r w:rsidR="00583EF1">
        <w:rPr>
          <w:rStyle w:val="CommentReference"/>
        </w:rPr>
        <w:commentReference w:id="1"/>
      </w:r>
    </w:p>
    <w:p w:rsidR="006C387A" w:rsidRPr="00191BF5" w:rsidRDefault="006C387A" w:rsidP="004613B2">
      <w:pPr>
        <w:pStyle w:val="ListParagraph"/>
        <w:numPr>
          <w:ilvl w:val="2"/>
          <w:numId w:val="8"/>
        </w:numPr>
        <w:rPr>
          <w:rFonts w:asciiTheme="majorHAnsi" w:hAnsiTheme="majorHAnsi" w:cstheme="majorHAnsi"/>
        </w:rPr>
      </w:pPr>
      <w:commentRangeStart w:id="2"/>
      <w:r w:rsidRPr="00191BF5">
        <w:rPr>
          <w:rFonts w:asciiTheme="majorHAnsi" w:hAnsiTheme="majorHAnsi" w:cstheme="majorHAnsi"/>
        </w:rPr>
        <w:t>Data availability</w:t>
      </w:r>
      <w:r w:rsidR="000A7A45">
        <w:rPr>
          <w:rFonts w:asciiTheme="majorHAnsi" w:hAnsiTheme="majorHAnsi" w:cstheme="majorHAnsi"/>
        </w:rPr>
        <w:t xml:space="preserve"> (move towards publicly available data)</w:t>
      </w:r>
    </w:p>
    <w:p w:rsidR="00113103" w:rsidRPr="00191BF5" w:rsidRDefault="00113103" w:rsidP="004613B2">
      <w:pPr>
        <w:pStyle w:val="ListParagraph"/>
        <w:numPr>
          <w:ilvl w:val="2"/>
          <w:numId w:val="8"/>
        </w:numPr>
        <w:rPr>
          <w:rFonts w:asciiTheme="majorHAnsi" w:hAnsiTheme="majorHAnsi" w:cstheme="majorHAnsi"/>
        </w:rPr>
      </w:pPr>
      <w:r>
        <w:rPr>
          <w:rFonts w:asciiTheme="majorHAnsi" w:hAnsiTheme="majorHAnsi" w:cstheme="majorHAnsi"/>
        </w:rPr>
        <w:t>High-frequency sensor development</w:t>
      </w:r>
      <w:r w:rsidR="000A7A45">
        <w:rPr>
          <w:rFonts w:asciiTheme="majorHAnsi" w:hAnsiTheme="majorHAnsi" w:cstheme="majorHAnsi"/>
        </w:rPr>
        <w:t xml:space="preserve"> = data deluge </w:t>
      </w:r>
      <w:commentRangeEnd w:id="2"/>
      <w:r w:rsidR="00583EF1">
        <w:rPr>
          <w:rStyle w:val="CommentReference"/>
        </w:rPr>
        <w:commentReference w:id="2"/>
      </w:r>
    </w:p>
    <w:p w:rsidR="004C5A57" w:rsidRPr="00191BF5" w:rsidRDefault="004C5A57" w:rsidP="004613B2">
      <w:pPr>
        <w:pStyle w:val="ListParagraph"/>
        <w:numPr>
          <w:ilvl w:val="1"/>
          <w:numId w:val="8"/>
        </w:numPr>
        <w:rPr>
          <w:rFonts w:asciiTheme="majorHAnsi" w:hAnsiTheme="majorHAnsi" w:cstheme="majorHAnsi"/>
        </w:rPr>
      </w:pPr>
      <w:r w:rsidRPr="00191BF5">
        <w:rPr>
          <w:rFonts w:asciiTheme="majorHAnsi" w:hAnsiTheme="majorHAnsi" w:cstheme="majorHAnsi"/>
        </w:rPr>
        <w:t>What is forecastable</w:t>
      </w:r>
    </w:p>
    <w:p w:rsidR="00D70698" w:rsidRPr="00191BF5" w:rsidRDefault="00D70698" w:rsidP="004613B2">
      <w:pPr>
        <w:pStyle w:val="ListParagraph"/>
        <w:numPr>
          <w:ilvl w:val="2"/>
          <w:numId w:val="8"/>
        </w:numPr>
        <w:rPr>
          <w:rFonts w:asciiTheme="majorHAnsi" w:hAnsiTheme="majorHAnsi" w:cstheme="majorHAnsi"/>
        </w:rPr>
      </w:pPr>
      <w:r w:rsidRPr="00191BF5">
        <w:rPr>
          <w:rFonts w:asciiTheme="majorHAnsi" w:hAnsiTheme="majorHAnsi" w:cstheme="majorHAnsi"/>
        </w:rPr>
        <w:t xml:space="preserve">“Forecastable ecosystem attributes are ones for which uncertainty can be reduced to the point where a forecast reports a useful amount of information.” Clark et al </w:t>
      </w:r>
      <w:r w:rsidR="00BD2144" w:rsidRPr="00191BF5">
        <w:rPr>
          <w:rFonts w:asciiTheme="majorHAnsi" w:hAnsiTheme="majorHAnsi" w:cstheme="majorHAnsi"/>
        </w:rPr>
        <w:t>2001</w:t>
      </w:r>
    </w:p>
    <w:p w:rsidR="00BD2144" w:rsidRPr="00191BF5" w:rsidRDefault="00BD2144" w:rsidP="004613B2">
      <w:pPr>
        <w:pStyle w:val="ListParagraph"/>
        <w:numPr>
          <w:ilvl w:val="3"/>
          <w:numId w:val="8"/>
        </w:numPr>
        <w:rPr>
          <w:rFonts w:asciiTheme="majorHAnsi" w:hAnsiTheme="majorHAnsi" w:cstheme="majorHAnsi"/>
        </w:rPr>
      </w:pPr>
      <w:r w:rsidRPr="00191BF5">
        <w:rPr>
          <w:rFonts w:asciiTheme="majorHAnsi" w:hAnsiTheme="majorHAnsi" w:cstheme="majorHAnsi"/>
        </w:rPr>
        <w:t>Too much uncertainty means not easily forecastable</w:t>
      </w:r>
      <w:r w:rsidR="000A7A45">
        <w:rPr>
          <w:rFonts w:asciiTheme="majorHAnsi" w:hAnsiTheme="majorHAnsi" w:cstheme="majorHAnsi"/>
        </w:rPr>
        <w:t xml:space="preserve"> for an applied use</w:t>
      </w:r>
    </w:p>
    <w:p w:rsidR="00BD2144" w:rsidRDefault="00BD2144" w:rsidP="004613B2">
      <w:pPr>
        <w:pStyle w:val="ListParagraph"/>
        <w:numPr>
          <w:ilvl w:val="3"/>
          <w:numId w:val="8"/>
        </w:numPr>
        <w:rPr>
          <w:rFonts w:asciiTheme="majorHAnsi" w:hAnsiTheme="majorHAnsi" w:cstheme="majorHAnsi"/>
        </w:rPr>
      </w:pPr>
      <w:r w:rsidRPr="00191BF5">
        <w:rPr>
          <w:rFonts w:asciiTheme="majorHAnsi" w:hAnsiTheme="majorHAnsi" w:cstheme="majorHAnsi"/>
        </w:rPr>
        <w:t xml:space="preserve">“strong nonlinearity and stochasticity” </w:t>
      </w:r>
      <w:proofErr w:type="spellStart"/>
      <w:r w:rsidRPr="00191BF5">
        <w:rPr>
          <w:rFonts w:asciiTheme="majorHAnsi" w:hAnsiTheme="majorHAnsi" w:cstheme="majorHAnsi"/>
        </w:rPr>
        <w:t>clark</w:t>
      </w:r>
      <w:proofErr w:type="spellEnd"/>
    </w:p>
    <w:p w:rsidR="002E1AF6" w:rsidRPr="00BE0607" w:rsidRDefault="007203FB" w:rsidP="00BE0607">
      <w:pPr>
        <w:pStyle w:val="ListParagraph"/>
        <w:numPr>
          <w:ilvl w:val="1"/>
          <w:numId w:val="8"/>
        </w:numPr>
        <w:rPr>
          <w:rFonts w:asciiTheme="majorHAnsi" w:hAnsiTheme="majorHAnsi" w:cstheme="majorHAnsi"/>
        </w:rPr>
      </w:pPr>
      <w:r>
        <w:rPr>
          <w:rFonts w:asciiTheme="majorHAnsi" w:hAnsiTheme="majorHAnsi" w:cstheme="majorHAnsi"/>
        </w:rPr>
        <w:t xml:space="preserve">The current field of forecasting </w:t>
      </w:r>
      <w:r w:rsidRPr="00BE0607">
        <w:rPr>
          <w:rFonts w:asciiTheme="majorHAnsi" w:hAnsiTheme="majorHAnsi" w:cstheme="majorHAnsi"/>
        </w:rPr>
        <w:t xml:space="preserve">has substantial breadth, ranging from the well-known and widely-used weather forecasts to </w:t>
      </w:r>
      <w:r w:rsidR="0018590B" w:rsidRPr="00BE0607">
        <w:rPr>
          <w:rFonts w:asciiTheme="majorHAnsi" w:hAnsiTheme="majorHAnsi" w:cstheme="majorHAnsi"/>
        </w:rPr>
        <w:t>epidemiological forecasts</w:t>
      </w:r>
      <w:r w:rsidRPr="00BE0607">
        <w:rPr>
          <w:rFonts w:asciiTheme="majorHAnsi" w:hAnsiTheme="majorHAnsi" w:cstheme="majorHAnsi"/>
        </w:rPr>
        <w:t xml:space="preserve"> of population mortality (Lee and Carter, 1992) </w:t>
      </w:r>
      <w:r w:rsidR="0018590B" w:rsidRPr="00BE0607">
        <w:rPr>
          <w:rFonts w:asciiTheme="majorHAnsi" w:hAnsiTheme="majorHAnsi" w:cstheme="majorHAnsi"/>
        </w:rPr>
        <w:t>and global Alzheimer’s trends (</w:t>
      </w:r>
      <w:proofErr w:type="spellStart"/>
      <w:r w:rsidR="0018590B" w:rsidRPr="00BE0607">
        <w:rPr>
          <w:rFonts w:asciiTheme="majorHAnsi" w:hAnsiTheme="majorHAnsi" w:cstheme="majorHAnsi"/>
        </w:rPr>
        <w:t>Brookmyer</w:t>
      </w:r>
      <w:proofErr w:type="spellEnd"/>
      <w:r w:rsidR="0018590B" w:rsidRPr="00BE0607">
        <w:rPr>
          <w:rFonts w:asciiTheme="majorHAnsi" w:hAnsiTheme="majorHAnsi" w:cstheme="majorHAnsi"/>
        </w:rPr>
        <w:t xml:space="preserve"> et al 2007) </w:t>
      </w:r>
      <w:r w:rsidRPr="00BE0607">
        <w:rPr>
          <w:rFonts w:asciiTheme="majorHAnsi" w:hAnsiTheme="majorHAnsi" w:cstheme="majorHAnsi"/>
        </w:rPr>
        <w:t xml:space="preserve">to forecasts of </w:t>
      </w:r>
      <w:r w:rsidR="0018590B" w:rsidRPr="00BE0607">
        <w:rPr>
          <w:rFonts w:asciiTheme="majorHAnsi" w:hAnsiTheme="majorHAnsi" w:cstheme="majorHAnsi"/>
        </w:rPr>
        <w:t>bankruptcy declaration in the United States (Shumway et al 2001</w:t>
      </w:r>
      <w:proofErr w:type="gramStart"/>
      <w:r w:rsidR="0018590B" w:rsidRPr="00BE0607">
        <w:rPr>
          <w:rFonts w:asciiTheme="majorHAnsi" w:hAnsiTheme="majorHAnsi" w:cstheme="majorHAnsi"/>
        </w:rPr>
        <w:t>).</w:t>
      </w:r>
      <w:r w:rsidR="002E1AF6" w:rsidRPr="00BE0607">
        <w:rPr>
          <w:rFonts w:asciiTheme="majorHAnsi" w:hAnsiTheme="majorHAnsi" w:cstheme="majorHAnsi"/>
        </w:rPr>
        <w:t>Many</w:t>
      </w:r>
      <w:proofErr w:type="gramEnd"/>
      <w:r w:rsidR="002E1AF6" w:rsidRPr="00BE0607">
        <w:rPr>
          <w:rFonts w:asciiTheme="majorHAnsi" w:hAnsiTheme="majorHAnsi" w:cstheme="majorHAnsi"/>
        </w:rPr>
        <w:t xml:space="preserve"> of these fields have been developing for </w:t>
      </w:r>
      <w:commentRangeStart w:id="3"/>
      <w:commentRangeStart w:id="4"/>
      <w:r w:rsidR="002E1AF6" w:rsidRPr="00BE0607">
        <w:rPr>
          <w:rFonts w:asciiTheme="majorHAnsi" w:hAnsiTheme="majorHAnsi" w:cstheme="majorHAnsi"/>
        </w:rPr>
        <w:t>decades</w:t>
      </w:r>
      <w:commentRangeEnd w:id="3"/>
      <w:r w:rsidR="0018590B">
        <w:rPr>
          <w:rStyle w:val="CommentReference"/>
        </w:rPr>
        <w:commentReference w:id="3"/>
      </w:r>
      <w:commentRangeEnd w:id="4"/>
      <w:r w:rsidR="00583EF1">
        <w:rPr>
          <w:rStyle w:val="CommentReference"/>
        </w:rPr>
        <w:commentReference w:id="4"/>
      </w:r>
      <w:r w:rsidR="002E1AF6" w:rsidRPr="00BE0607">
        <w:rPr>
          <w:rFonts w:asciiTheme="majorHAnsi" w:hAnsiTheme="majorHAnsi" w:cstheme="majorHAnsi"/>
        </w:rPr>
        <w:t xml:space="preserve"> (Shumway et al 2001), but ecological forecasting is still in its </w:t>
      </w:r>
      <w:r w:rsidR="00511C21" w:rsidRPr="00BE0607">
        <w:rPr>
          <w:rFonts w:asciiTheme="majorHAnsi" w:hAnsiTheme="majorHAnsi" w:cstheme="majorHAnsi"/>
        </w:rPr>
        <w:t xml:space="preserve">relative </w:t>
      </w:r>
      <w:commentRangeStart w:id="5"/>
      <w:r w:rsidR="002E1AF6" w:rsidRPr="00BE0607">
        <w:rPr>
          <w:rFonts w:asciiTheme="majorHAnsi" w:hAnsiTheme="majorHAnsi" w:cstheme="majorHAnsi"/>
        </w:rPr>
        <w:t>infancy</w:t>
      </w:r>
      <w:commentRangeEnd w:id="5"/>
      <w:r w:rsidR="00583EF1">
        <w:rPr>
          <w:rStyle w:val="CommentReference"/>
        </w:rPr>
        <w:commentReference w:id="5"/>
      </w:r>
      <w:ins w:id="6" w:author="Cayelan C. Carey" w:date="2019-03-20T12:20:00Z">
        <w:r w:rsidR="00583EF1">
          <w:rPr>
            <w:rFonts w:asciiTheme="majorHAnsi" w:hAnsiTheme="majorHAnsi" w:cstheme="majorHAnsi"/>
          </w:rPr>
          <w:t xml:space="preserve"> (</w:t>
        </w:r>
        <w:proofErr w:type="spellStart"/>
        <w:r w:rsidR="00583EF1">
          <w:rPr>
            <w:rFonts w:asciiTheme="majorHAnsi" w:hAnsiTheme="majorHAnsi" w:cstheme="majorHAnsi"/>
          </w:rPr>
          <w:t>Dietze</w:t>
        </w:r>
        <w:proofErr w:type="spellEnd"/>
        <w:r w:rsidR="00583EF1">
          <w:rPr>
            <w:rFonts w:asciiTheme="majorHAnsi" w:hAnsiTheme="majorHAnsi" w:cstheme="majorHAnsi"/>
          </w:rPr>
          <w:t xml:space="preserve"> ref)</w:t>
        </w:r>
      </w:ins>
    </w:p>
    <w:p w:rsidR="004613B2" w:rsidRDefault="00BE0607" w:rsidP="004613B2">
      <w:pPr>
        <w:pStyle w:val="ListParagraph"/>
        <w:numPr>
          <w:ilvl w:val="1"/>
          <w:numId w:val="8"/>
        </w:numPr>
        <w:rPr>
          <w:rFonts w:asciiTheme="majorHAnsi" w:hAnsiTheme="majorHAnsi" w:cstheme="majorHAnsi"/>
        </w:rPr>
      </w:pPr>
      <w:r>
        <w:rPr>
          <w:rFonts w:asciiTheme="majorHAnsi" w:hAnsiTheme="majorHAnsi" w:cstheme="majorHAnsi"/>
        </w:rPr>
        <w:t>While being an emerging field of forecasting, e</w:t>
      </w:r>
      <w:r w:rsidR="004613B2">
        <w:rPr>
          <w:rFonts w:asciiTheme="majorHAnsi" w:hAnsiTheme="majorHAnsi" w:cstheme="majorHAnsi"/>
        </w:rPr>
        <w:t xml:space="preserve">cological forecasting currently spans numerous disciplines, with a variety of purposes. </w:t>
      </w:r>
      <w:commentRangeStart w:id="7"/>
      <w:r w:rsidR="00240B11">
        <w:rPr>
          <w:rFonts w:asciiTheme="majorHAnsi" w:hAnsiTheme="majorHAnsi" w:cstheme="majorHAnsi"/>
        </w:rPr>
        <w:t>Summary of mini-lit review here, including topics and uses</w:t>
      </w:r>
      <w:commentRangeEnd w:id="7"/>
      <w:r w:rsidR="00CB2814">
        <w:rPr>
          <w:rStyle w:val="CommentReference"/>
        </w:rPr>
        <w:commentReference w:id="7"/>
      </w:r>
      <w:ins w:id="8" w:author="Cayelan C. Carey" w:date="2019-03-20T12:26:00Z">
        <w:r w:rsidR="00167666">
          <w:rPr>
            <w:rFonts w:asciiTheme="majorHAnsi" w:hAnsiTheme="majorHAnsi" w:cstheme="majorHAnsi"/>
          </w:rPr>
          <w:t>: yes! Can you add in the review</w:t>
        </w:r>
      </w:ins>
      <w:ins w:id="9" w:author="Cayelan C. Carey" w:date="2019-03-20T12:27:00Z">
        <w:r w:rsidR="00167666">
          <w:rPr>
            <w:rFonts w:asciiTheme="majorHAnsi" w:hAnsiTheme="majorHAnsi" w:cstheme="majorHAnsi"/>
          </w:rPr>
          <w:t xml:space="preserve"> methods you used? E.g. search terms, which databases? What criteria were applied for if a paper was included or not, etc. I would add a table summarizing your results into the main document, in addition to t</w:t>
        </w:r>
      </w:ins>
      <w:ins w:id="10" w:author="Cayelan C. Carey" w:date="2019-03-20T12:28:00Z">
        <w:r w:rsidR="00167666">
          <w:rPr>
            <w:rFonts w:asciiTheme="majorHAnsi" w:hAnsiTheme="majorHAnsi" w:cstheme="majorHAnsi"/>
          </w:rPr>
          <w:t>he description in text here.</w:t>
        </w:r>
      </w:ins>
    </w:p>
    <w:p w:rsidR="004613B2" w:rsidRDefault="004613B2" w:rsidP="004613B2">
      <w:pPr>
        <w:pStyle w:val="ListParagraph"/>
        <w:numPr>
          <w:ilvl w:val="2"/>
          <w:numId w:val="8"/>
        </w:numPr>
        <w:rPr>
          <w:rFonts w:asciiTheme="majorHAnsi" w:hAnsiTheme="majorHAnsi" w:cstheme="majorHAnsi"/>
        </w:rPr>
      </w:pPr>
      <w:commentRangeStart w:id="11"/>
      <w:commentRangeStart w:id="12"/>
      <w:r>
        <w:rPr>
          <w:rFonts w:asciiTheme="majorHAnsi" w:hAnsiTheme="majorHAnsi" w:cstheme="majorHAnsi"/>
        </w:rPr>
        <w:t>Applied uses</w:t>
      </w:r>
    </w:p>
    <w:p w:rsidR="004613B2" w:rsidRDefault="005E62C0" w:rsidP="004613B2">
      <w:pPr>
        <w:pStyle w:val="ListParagraph"/>
        <w:numPr>
          <w:ilvl w:val="3"/>
          <w:numId w:val="8"/>
        </w:numPr>
        <w:rPr>
          <w:rFonts w:asciiTheme="majorHAnsi" w:hAnsiTheme="majorHAnsi" w:cstheme="majorHAnsi"/>
        </w:rPr>
      </w:pPr>
      <w:r>
        <w:rPr>
          <w:rFonts w:asciiTheme="majorHAnsi" w:hAnsiTheme="majorHAnsi" w:cstheme="majorHAnsi"/>
        </w:rPr>
        <w:t>For direct use in the management of a system</w:t>
      </w:r>
    </w:p>
    <w:p w:rsidR="005E62C0" w:rsidRDefault="004613B2" w:rsidP="005E62C0">
      <w:pPr>
        <w:pStyle w:val="ListParagraph"/>
        <w:numPr>
          <w:ilvl w:val="3"/>
          <w:numId w:val="8"/>
        </w:numPr>
        <w:rPr>
          <w:rFonts w:asciiTheme="majorHAnsi" w:hAnsiTheme="majorHAnsi" w:cstheme="majorHAnsi"/>
        </w:rPr>
      </w:pPr>
      <w:r>
        <w:rPr>
          <w:rFonts w:asciiTheme="majorHAnsi" w:hAnsiTheme="majorHAnsi" w:cstheme="majorHAnsi"/>
        </w:rPr>
        <w:t>Ex:</w:t>
      </w:r>
      <w:r w:rsidR="0053336B">
        <w:rPr>
          <w:rFonts w:asciiTheme="majorHAnsi" w:hAnsiTheme="majorHAnsi" w:cstheme="majorHAnsi"/>
        </w:rPr>
        <w:t xml:space="preserve"> Hazen et al 2017, Whale Watch</w:t>
      </w:r>
    </w:p>
    <w:p w:rsidR="004613B2" w:rsidRPr="005E62C0" w:rsidRDefault="0053336B" w:rsidP="005E62C0">
      <w:pPr>
        <w:pStyle w:val="ListParagraph"/>
        <w:numPr>
          <w:ilvl w:val="3"/>
          <w:numId w:val="8"/>
        </w:numPr>
        <w:rPr>
          <w:rFonts w:asciiTheme="majorHAnsi" w:hAnsiTheme="majorHAnsi" w:cstheme="majorHAnsi"/>
        </w:rPr>
      </w:pPr>
      <w:r>
        <w:rPr>
          <w:rFonts w:asciiTheme="majorHAnsi" w:hAnsiTheme="majorHAnsi" w:cstheme="majorHAnsi"/>
        </w:rPr>
        <w:t xml:space="preserve">27% of studies (n = 15) surveyed have </w:t>
      </w:r>
      <w:commentRangeStart w:id="13"/>
      <w:r>
        <w:rPr>
          <w:rFonts w:asciiTheme="majorHAnsi" w:hAnsiTheme="majorHAnsi" w:cstheme="majorHAnsi"/>
        </w:rPr>
        <w:t xml:space="preserve">directly applied motivations </w:t>
      </w:r>
      <w:commentRangeEnd w:id="13"/>
      <w:r w:rsidR="00583EF1">
        <w:rPr>
          <w:rStyle w:val="CommentReference"/>
        </w:rPr>
        <w:commentReference w:id="13"/>
      </w:r>
    </w:p>
    <w:p w:rsidR="004613B2" w:rsidRDefault="005E62C0" w:rsidP="004613B2">
      <w:pPr>
        <w:pStyle w:val="ListParagraph"/>
        <w:numPr>
          <w:ilvl w:val="2"/>
          <w:numId w:val="8"/>
        </w:numPr>
        <w:rPr>
          <w:rFonts w:asciiTheme="majorHAnsi" w:hAnsiTheme="majorHAnsi" w:cstheme="majorHAnsi"/>
        </w:rPr>
      </w:pPr>
      <w:r>
        <w:rPr>
          <w:rFonts w:asciiTheme="majorHAnsi" w:hAnsiTheme="majorHAnsi" w:cstheme="majorHAnsi"/>
        </w:rPr>
        <w:t xml:space="preserve">Basic </w:t>
      </w:r>
    </w:p>
    <w:p w:rsidR="005E62C0" w:rsidRDefault="005E62C0" w:rsidP="005E62C0">
      <w:pPr>
        <w:pStyle w:val="ListParagraph"/>
        <w:numPr>
          <w:ilvl w:val="3"/>
          <w:numId w:val="8"/>
        </w:numPr>
        <w:rPr>
          <w:rFonts w:asciiTheme="majorHAnsi" w:hAnsiTheme="majorHAnsi" w:cstheme="majorHAnsi"/>
        </w:rPr>
      </w:pPr>
      <w:r>
        <w:rPr>
          <w:rFonts w:asciiTheme="majorHAnsi" w:hAnsiTheme="majorHAnsi" w:cstheme="majorHAnsi"/>
        </w:rPr>
        <w:t>For understanding how a system is/will respond to changing pressures</w:t>
      </w:r>
      <w:r w:rsidR="0053336B">
        <w:rPr>
          <w:rFonts w:asciiTheme="majorHAnsi" w:hAnsiTheme="majorHAnsi" w:cstheme="majorHAnsi"/>
        </w:rPr>
        <w:t xml:space="preserve"> for scientific purposes</w:t>
      </w:r>
    </w:p>
    <w:p w:rsidR="005E62C0" w:rsidRDefault="005E62C0" w:rsidP="005E62C0">
      <w:pPr>
        <w:pStyle w:val="ListParagraph"/>
        <w:numPr>
          <w:ilvl w:val="3"/>
          <w:numId w:val="8"/>
        </w:numPr>
        <w:rPr>
          <w:rFonts w:asciiTheme="majorHAnsi" w:hAnsiTheme="majorHAnsi" w:cstheme="majorHAnsi"/>
        </w:rPr>
      </w:pPr>
      <w:r>
        <w:rPr>
          <w:rFonts w:asciiTheme="majorHAnsi" w:hAnsiTheme="majorHAnsi" w:cstheme="majorHAnsi"/>
        </w:rPr>
        <w:t>Ex:</w:t>
      </w:r>
      <w:r w:rsidR="0053336B">
        <w:rPr>
          <w:rFonts w:asciiTheme="majorHAnsi" w:hAnsiTheme="majorHAnsi" w:cstheme="majorHAnsi"/>
        </w:rPr>
        <w:t xml:space="preserve"> </w:t>
      </w:r>
      <w:r w:rsidR="00243779">
        <w:rPr>
          <w:rFonts w:asciiTheme="majorHAnsi" w:hAnsiTheme="majorHAnsi" w:cstheme="majorHAnsi"/>
        </w:rPr>
        <w:t xml:space="preserve">White and </w:t>
      </w:r>
      <w:proofErr w:type="spellStart"/>
      <w:r w:rsidR="00243779">
        <w:rPr>
          <w:rFonts w:asciiTheme="majorHAnsi" w:hAnsiTheme="majorHAnsi" w:cstheme="majorHAnsi"/>
        </w:rPr>
        <w:t>Nemani</w:t>
      </w:r>
      <w:proofErr w:type="spellEnd"/>
      <w:r w:rsidR="00243779">
        <w:rPr>
          <w:rFonts w:asciiTheme="majorHAnsi" w:hAnsiTheme="majorHAnsi" w:cstheme="majorHAnsi"/>
        </w:rPr>
        <w:t xml:space="preserve"> 2004, forecasting soil ecology</w:t>
      </w:r>
    </w:p>
    <w:p w:rsidR="005E62C0" w:rsidRDefault="0053336B" w:rsidP="005E62C0">
      <w:pPr>
        <w:pStyle w:val="ListParagraph"/>
        <w:numPr>
          <w:ilvl w:val="3"/>
          <w:numId w:val="8"/>
        </w:numPr>
        <w:rPr>
          <w:rFonts w:asciiTheme="majorHAnsi" w:hAnsiTheme="majorHAnsi" w:cstheme="majorHAnsi"/>
        </w:rPr>
      </w:pPr>
      <w:r>
        <w:rPr>
          <w:rFonts w:asciiTheme="majorHAnsi" w:hAnsiTheme="majorHAnsi" w:cstheme="majorHAnsi"/>
        </w:rPr>
        <w:t>73% of studies surveyed (n = 15)</w:t>
      </w:r>
      <w:commentRangeEnd w:id="11"/>
      <w:r w:rsidR="00167666">
        <w:rPr>
          <w:rStyle w:val="CommentReference"/>
        </w:rPr>
        <w:commentReference w:id="11"/>
      </w:r>
    </w:p>
    <w:p w:rsidR="005E62C0" w:rsidRPr="005E62C0" w:rsidRDefault="0053336B" w:rsidP="005E62C0">
      <w:pPr>
        <w:pStyle w:val="ListParagraph"/>
        <w:numPr>
          <w:ilvl w:val="2"/>
          <w:numId w:val="8"/>
        </w:numPr>
        <w:rPr>
          <w:rFonts w:asciiTheme="majorHAnsi" w:hAnsiTheme="majorHAnsi" w:cstheme="majorHAnsi"/>
        </w:rPr>
      </w:pPr>
      <w:commentRangeStart w:id="14"/>
      <w:r>
        <w:rPr>
          <w:rFonts w:asciiTheme="majorHAnsi" w:hAnsiTheme="majorHAnsi" w:cstheme="majorHAnsi"/>
        </w:rPr>
        <w:t xml:space="preserve">However, </w:t>
      </w:r>
      <w:r w:rsidRPr="00243779">
        <w:rPr>
          <w:rFonts w:asciiTheme="majorHAnsi" w:hAnsiTheme="majorHAnsi" w:cstheme="majorHAnsi"/>
          <w:b/>
        </w:rPr>
        <w:t>all</w:t>
      </w:r>
      <w:r>
        <w:rPr>
          <w:rFonts w:asciiTheme="majorHAnsi" w:hAnsiTheme="majorHAnsi" w:cstheme="majorHAnsi"/>
        </w:rPr>
        <w:t xml:space="preserve"> of the applied studies were freshwater forecasts</w:t>
      </w:r>
      <w:r w:rsidR="00593957">
        <w:rPr>
          <w:rFonts w:asciiTheme="majorHAnsi" w:hAnsiTheme="majorHAnsi" w:cstheme="majorHAnsi"/>
        </w:rPr>
        <w:t xml:space="preserve">, illustrating not only the interest in the scientific community to understand changing freshwater systems, but the need by managers and stakeholders for probabilistic forecasts in order to </w:t>
      </w:r>
      <w:r w:rsidR="00BE0607">
        <w:rPr>
          <w:rFonts w:asciiTheme="majorHAnsi" w:hAnsiTheme="majorHAnsi" w:cstheme="majorHAnsi"/>
        </w:rPr>
        <w:t>cope with and adapt to changing</w:t>
      </w:r>
      <w:r w:rsidR="00593957">
        <w:rPr>
          <w:rFonts w:asciiTheme="majorHAnsi" w:hAnsiTheme="majorHAnsi" w:cstheme="majorHAnsi"/>
        </w:rPr>
        <w:t xml:space="preserve"> freshwater systems. </w:t>
      </w:r>
      <w:commentRangeEnd w:id="14"/>
      <w:r w:rsidR="00167666">
        <w:rPr>
          <w:rStyle w:val="CommentReference"/>
        </w:rPr>
        <w:commentReference w:id="14"/>
      </w:r>
      <w:commentRangeEnd w:id="12"/>
      <w:r w:rsidR="00167666">
        <w:rPr>
          <w:rStyle w:val="CommentReference"/>
        </w:rPr>
        <w:commentReference w:id="12"/>
      </w:r>
    </w:p>
    <w:p w:rsidR="00E73FBE" w:rsidRDefault="002E1AF6" w:rsidP="005E62C0">
      <w:pPr>
        <w:pStyle w:val="ListParagraph"/>
        <w:numPr>
          <w:ilvl w:val="1"/>
          <w:numId w:val="8"/>
        </w:numPr>
        <w:rPr>
          <w:rFonts w:asciiTheme="majorHAnsi" w:hAnsiTheme="majorHAnsi" w:cstheme="majorHAnsi"/>
        </w:rPr>
      </w:pPr>
      <w:proofErr w:type="spellStart"/>
      <w:r>
        <w:rPr>
          <w:rFonts w:asciiTheme="majorHAnsi" w:hAnsiTheme="majorHAnsi" w:cstheme="majorHAnsi"/>
          <w:b/>
        </w:rPr>
        <w:t>E</w:t>
      </w:r>
      <w:r w:rsidR="006C387A" w:rsidRPr="00240B11">
        <w:rPr>
          <w:rFonts w:asciiTheme="majorHAnsi" w:hAnsiTheme="majorHAnsi" w:cstheme="majorHAnsi"/>
          <w:b/>
        </w:rPr>
        <w:t>Forecasting</w:t>
      </w:r>
      <w:proofErr w:type="spellEnd"/>
      <w:r w:rsidR="006C387A" w:rsidRPr="00240B11">
        <w:rPr>
          <w:rFonts w:asciiTheme="majorHAnsi" w:hAnsiTheme="majorHAnsi" w:cstheme="majorHAnsi"/>
          <w:b/>
        </w:rPr>
        <w:t xml:space="preserve"> approaches</w:t>
      </w:r>
      <w:r w:rsidR="005E62C0">
        <w:rPr>
          <w:rFonts w:asciiTheme="majorHAnsi" w:hAnsiTheme="majorHAnsi" w:cstheme="majorHAnsi"/>
        </w:rPr>
        <w:t xml:space="preserve">: </w:t>
      </w:r>
      <w:r w:rsidR="000A7A45" w:rsidRPr="005E62C0">
        <w:rPr>
          <w:rFonts w:asciiTheme="majorHAnsi" w:hAnsiTheme="majorHAnsi" w:cstheme="majorHAnsi"/>
        </w:rPr>
        <w:t xml:space="preserve">Because the field of ecological forecasting is relatively new, there is not yet a consensus as to the best approach for predicting water quality. </w:t>
      </w:r>
    </w:p>
    <w:p w:rsidR="00E73FBE" w:rsidRPr="00240B11" w:rsidRDefault="000A7A45" w:rsidP="00240B11">
      <w:pPr>
        <w:pStyle w:val="ListParagraph"/>
        <w:numPr>
          <w:ilvl w:val="2"/>
          <w:numId w:val="8"/>
        </w:numPr>
        <w:rPr>
          <w:rFonts w:asciiTheme="majorHAnsi" w:hAnsiTheme="majorHAnsi" w:cstheme="majorHAnsi"/>
        </w:rPr>
      </w:pPr>
      <w:r w:rsidRPr="00240B11">
        <w:rPr>
          <w:rFonts w:asciiTheme="majorHAnsi" w:hAnsiTheme="majorHAnsi" w:cstheme="majorHAnsi"/>
          <w:b/>
        </w:rPr>
        <w:t>Empirical methods</w:t>
      </w:r>
      <w:r w:rsidRPr="005E62C0">
        <w:rPr>
          <w:rFonts w:asciiTheme="majorHAnsi" w:hAnsiTheme="majorHAnsi" w:cstheme="majorHAnsi"/>
        </w:rPr>
        <w:t xml:space="preserve"> </w:t>
      </w:r>
      <w:r w:rsidR="00E73FBE">
        <w:rPr>
          <w:rFonts w:asciiTheme="majorHAnsi" w:hAnsiTheme="majorHAnsi" w:cstheme="majorHAnsi"/>
        </w:rPr>
        <w:t>are used in a majority (</w:t>
      </w:r>
      <w:r w:rsidR="00180481">
        <w:rPr>
          <w:rFonts w:asciiTheme="majorHAnsi" w:hAnsiTheme="majorHAnsi" w:cstheme="majorHAnsi"/>
        </w:rPr>
        <w:t>62</w:t>
      </w:r>
      <w:r w:rsidR="00E73FBE">
        <w:rPr>
          <w:rFonts w:asciiTheme="majorHAnsi" w:hAnsiTheme="majorHAnsi" w:cstheme="majorHAnsi"/>
        </w:rPr>
        <w:t xml:space="preserve">%, n= </w:t>
      </w:r>
      <w:r w:rsidR="00180481">
        <w:rPr>
          <w:rFonts w:asciiTheme="majorHAnsi" w:hAnsiTheme="majorHAnsi" w:cstheme="majorHAnsi"/>
        </w:rPr>
        <w:t>16</w:t>
      </w:r>
      <w:r w:rsidR="00E73FBE">
        <w:rPr>
          <w:rFonts w:asciiTheme="majorHAnsi" w:hAnsiTheme="majorHAnsi" w:cstheme="majorHAnsi"/>
        </w:rPr>
        <w:t xml:space="preserve">) of current forecasting studies selected. Empirical approaches are popular because of their data-driven character; they are inherently suited for a particular system because they are based on past trends within that system. Input data for empirical models are commonly available through routine monitoring of a system, and these models do not require specific input data, but can be developed using a variety of </w:t>
      </w:r>
      <w:r w:rsidR="00BE0607">
        <w:rPr>
          <w:rFonts w:asciiTheme="majorHAnsi" w:hAnsiTheme="majorHAnsi" w:cstheme="majorHAnsi"/>
        </w:rPr>
        <w:t xml:space="preserve">ecological important </w:t>
      </w:r>
      <w:r w:rsidR="00E73FBE">
        <w:rPr>
          <w:rFonts w:asciiTheme="majorHAnsi" w:hAnsiTheme="majorHAnsi" w:cstheme="majorHAnsi"/>
        </w:rPr>
        <w:t xml:space="preserve">driver variables. Additionally, empirical models are relatively easy and quick to develop and </w:t>
      </w:r>
      <w:r w:rsidR="00BE0607">
        <w:rPr>
          <w:rFonts w:asciiTheme="majorHAnsi" w:hAnsiTheme="majorHAnsi" w:cstheme="majorHAnsi"/>
        </w:rPr>
        <w:t>implement</w:t>
      </w:r>
      <w:r w:rsidR="00E73FBE">
        <w:rPr>
          <w:rFonts w:asciiTheme="majorHAnsi" w:hAnsiTheme="majorHAnsi" w:cstheme="majorHAnsi"/>
        </w:rPr>
        <w:t xml:space="preserve">. </w:t>
      </w:r>
      <w:commentRangeStart w:id="15"/>
      <w:r w:rsidR="00E73FBE">
        <w:rPr>
          <w:rFonts w:asciiTheme="majorHAnsi" w:hAnsiTheme="majorHAnsi" w:cstheme="majorHAnsi"/>
        </w:rPr>
        <w:t xml:space="preserve">However, because empirical models are built on the historic conditions of a system, if future conditions are outside the realm of past conditions, models might no longer be able to capture the mechanism responsible for changes. </w:t>
      </w:r>
      <w:commentRangeEnd w:id="15"/>
      <w:r w:rsidR="00167666">
        <w:rPr>
          <w:rStyle w:val="CommentReference"/>
        </w:rPr>
        <w:commentReference w:id="15"/>
      </w:r>
    </w:p>
    <w:p w:rsidR="00FB7532" w:rsidRPr="00191BF5" w:rsidRDefault="00FB7532" w:rsidP="005E62C0">
      <w:pPr>
        <w:pStyle w:val="ListParagraph"/>
        <w:numPr>
          <w:ilvl w:val="2"/>
          <w:numId w:val="8"/>
        </w:numPr>
        <w:rPr>
          <w:rFonts w:asciiTheme="majorHAnsi" w:hAnsiTheme="majorHAnsi" w:cstheme="majorHAnsi"/>
        </w:rPr>
      </w:pPr>
      <w:r w:rsidRPr="00BE0607">
        <w:rPr>
          <w:rFonts w:asciiTheme="majorHAnsi" w:hAnsiTheme="majorHAnsi" w:cstheme="majorHAnsi"/>
          <w:b/>
        </w:rPr>
        <w:t>Process-based</w:t>
      </w:r>
      <w:r w:rsidR="0007417B">
        <w:rPr>
          <w:rFonts w:asciiTheme="majorHAnsi" w:hAnsiTheme="majorHAnsi" w:cstheme="majorHAnsi"/>
        </w:rPr>
        <w:t xml:space="preserve"> (38%, n=16) </w:t>
      </w:r>
    </w:p>
    <w:p w:rsidR="00E31D62" w:rsidRDefault="00E31D62" w:rsidP="005E62C0">
      <w:pPr>
        <w:pStyle w:val="ListParagraph"/>
        <w:numPr>
          <w:ilvl w:val="3"/>
          <w:numId w:val="8"/>
        </w:numPr>
        <w:rPr>
          <w:rFonts w:asciiTheme="majorHAnsi" w:hAnsiTheme="majorHAnsi" w:cstheme="majorHAnsi"/>
        </w:rPr>
      </w:pPr>
      <w:r w:rsidRPr="00191BF5">
        <w:rPr>
          <w:rFonts w:asciiTheme="majorHAnsi" w:hAnsiTheme="majorHAnsi" w:cstheme="majorHAnsi"/>
        </w:rPr>
        <w:t>Pros</w:t>
      </w:r>
    </w:p>
    <w:p w:rsidR="002B7506" w:rsidRPr="00191BF5" w:rsidRDefault="002B7506" w:rsidP="005E62C0">
      <w:pPr>
        <w:pStyle w:val="ListParagraph"/>
        <w:numPr>
          <w:ilvl w:val="4"/>
          <w:numId w:val="8"/>
        </w:numPr>
        <w:rPr>
          <w:rFonts w:asciiTheme="majorHAnsi" w:hAnsiTheme="majorHAnsi" w:cstheme="majorHAnsi"/>
        </w:rPr>
      </w:pPr>
      <w:r>
        <w:rPr>
          <w:rFonts w:asciiTheme="majorHAnsi" w:hAnsiTheme="majorHAnsi" w:cstheme="majorHAnsi"/>
        </w:rPr>
        <w:t>Useful tools for simulating changes within a system</w:t>
      </w:r>
    </w:p>
    <w:p w:rsidR="00167666" w:rsidRDefault="002B7506" w:rsidP="00167666">
      <w:pPr>
        <w:pStyle w:val="ListParagraph"/>
        <w:numPr>
          <w:ilvl w:val="5"/>
          <w:numId w:val="8"/>
        </w:numPr>
        <w:rPr>
          <w:ins w:id="16" w:author="Cayelan C. Carey" w:date="2019-03-20T12:29:00Z"/>
          <w:rFonts w:asciiTheme="majorHAnsi" w:hAnsiTheme="majorHAnsi" w:cstheme="majorHAnsi"/>
        </w:rPr>
      </w:pPr>
      <w:r>
        <w:rPr>
          <w:rFonts w:asciiTheme="majorHAnsi" w:hAnsiTheme="majorHAnsi" w:cstheme="majorHAnsi"/>
        </w:rPr>
        <w:t>Can be used to explain underlying mechanisms</w:t>
      </w:r>
      <w:ins w:id="17" w:author="Cayelan C. Carey" w:date="2019-03-20T12:29:00Z">
        <w:r w:rsidR="00167666">
          <w:rPr>
            <w:rFonts w:asciiTheme="majorHAnsi" w:hAnsiTheme="majorHAnsi" w:cstheme="majorHAnsi"/>
          </w:rPr>
          <w:t xml:space="preserve">; </w:t>
        </w:r>
      </w:ins>
    </w:p>
    <w:p w:rsidR="002B7506" w:rsidRDefault="00167666" w:rsidP="00167666">
      <w:pPr>
        <w:pStyle w:val="ListParagraph"/>
        <w:numPr>
          <w:ilvl w:val="4"/>
          <w:numId w:val="8"/>
        </w:numPr>
        <w:rPr>
          <w:rFonts w:asciiTheme="majorHAnsi" w:hAnsiTheme="majorHAnsi" w:cstheme="majorHAnsi"/>
        </w:rPr>
        <w:pPrChange w:id="18" w:author="Cayelan C. Carey" w:date="2019-03-20T12:29:00Z">
          <w:pPr>
            <w:pStyle w:val="ListParagraph"/>
            <w:numPr>
              <w:ilvl w:val="5"/>
              <w:numId w:val="8"/>
            </w:numPr>
            <w:ind w:left="4320" w:hanging="360"/>
          </w:pPr>
        </w:pPrChange>
      </w:pPr>
      <w:ins w:id="19" w:author="Cayelan C. Carey" w:date="2019-03-20T12:29:00Z">
        <w:r>
          <w:rPr>
            <w:rFonts w:asciiTheme="majorHAnsi" w:hAnsiTheme="majorHAnsi" w:cstheme="majorHAnsi"/>
          </w:rPr>
          <w:t xml:space="preserve">Likely more generalizable because based on fundamental set of equations </w:t>
        </w:r>
      </w:ins>
    </w:p>
    <w:p w:rsidR="00E31D62" w:rsidRDefault="00E31D62" w:rsidP="005E62C0">
      <w:pPr>
        <w:pStyle w:val="ListParagraph"/>
        <w:numPr>
          <w:ilvl w:val="3"/>
          <w:numId w:val="8"/>
        </w:numPr>
        <w:rPr>
          <w:rFonts w:asciiTheme="majorHAnsi" w:hAnsiTheme="majorHAnsi" w:cstheme="majorHAnsi"/>
        </w:rPr>
      </w:pPr>
      <w:r w:rsidRPr="00191BF5">
        <w:rPr>
          <w:rFonts w:asciiTheme="majorHAnsi" w:hAnsiTheme="majorHAnsi" w:cstheme="majorHAnsi"/>
        </w:rPr>
        <w:t xml:space="preserve">Cons </w:t>
      </w:r>
    </w:p>
    <w:p w:rsidR="002B7506" w:rsidRDefault="002B7506" w:rsidP="005E62C0">
      <w:pPr>
        <w:pStyle w:val="ListParagraph"/>
        <w:numPr>
          <w:ilvl w:val="4"/>
          <w:numId w:val="8"/>
        </w:numPr>
        <w:rPr>
          <w:rFonts w:asciiTheme="majorHAnsi" w:hAnsiTheme="majorHAnsi" w:cstheme="majorHAnsi"/>
        </w:rPr>
      </w:pPr>
      <w:r>
        <w:rPr>
          <w:rFonts w:asciiTheme="majorHAnsi" w:hAnsiTheme="majorHAnsi" w:cstheme="majorHAnsi"/>
        </w:rPr>
        <w:t>Require a multitude of input driver data</w:t>
      </w:r>
    </w:p>
    <w:p w:rsidR="002B7506" w:rsidRDefault="002B7506" w:rsidP="005E62C0">
      <w:pPr>
        <w:pStyle w:val="ListParagraph"/>
        <w:numPr>
          <w:ilvl w:val="4"/>
          <w:numId w:val="8"/>
        </w:numPr>
        <w:rPr>
          <w:rFonts w:asciiTheme="majorHAnsi" w:hAnsiTheme="majorHAnsi" w:cstheme="majorHAnsi"/>
        </w:rPr>
      </w:pPr>
      <w:r>
        <w:rPr>
          <w:rFonts w:asciiTheme="majorHAnsi" w:hAnsiTheme="majorHAnsi" w:cstheme="majorHAnsi"/>
        </w:rPr>
        <w:t>Many parameters</w:t>
      </w:r>
    </w:p>
    <w:p w:rsidR="002B7506" w:rsidRDefault="002B7506" w:rsidP="005E62C0">
      <w:pPr>
        <w:pStyle w:val="ListParagraph"/>
        <w:numPr>
          <w:ilvl w:val="4"/>
          <w:numId w:val="8"/>
        </w:numPr>
        <w:rPr>
          <w:rFonts w:asciiTheme="majorHAnsi" w:hAnsiTheme="majorHAnsi" w:cstheme="majorHAnsi"/>
        </w:rPr>
      </w:pPr>
      <w:r>
        <w:rPr>
          <w:rFonts w:asciiTheme="majorHAnsi" w:hAnsiTheme="majorHAnsi" w:cstheme="majorHAnsi"/>
        </w:rPr>
        <w:t>Require a lot of time and expertise to calibrate</w:t>
      </w:r>
    </w:p>
    <w:p w:rsidR="002B7506" w:rsidRDefault="002B7506" w:rsidP="005E62C0">
      <w:pPr>
        <w:pStyle w:val="ListParagraph"/>
        <w:numPr>
          <w:ilvl w:val="5"/>
          <w:numId w:val="8"/>
        </w:numPr>
        <w:rPr>
          <w:rFonts w:asciiTheme="majorHAnsi" w:hAnsiTheme="majorHAnsi" w:cstheme="majorHAnsi"/>
        </w:rPr>
      </w:pPr>
      <w:r>
        <w:rPr>
          <w:rFonts w:asciiTheme="majorHAnsi" w:hAnsiTheme="majorHAnsi" w:cstheme="majorHAnsi"/>
        </w:rPr>
        <w:t>Expertise on the model, as well as the system</w:t>
      </w:r>
    </w:p>
    <w:p w:rsidR="00240B11" w:rsidRPr="00240B11" w:rsidRDefault="00240B11" w:rsidP="0099602B">
      <w:pPr>
        <w:pStyle w:val="ListParagraph"/>
        <w:numPr>
          <w:ilvl w:val="3"/>
          <w:numId w:val="8"/>
        </w:numPr>
        <w:rPr>
          <w:rFonts w:asciiTheme="majorHAnsi" w:hAnsiTheme="majorHAnsi" w:cstheme="majorHAnsi"/>
        </w:rPr>
      </w:pPr>
      <w:r>
        <w:rPr>
          <w:rFonts w:asciiTheme="majorHAnsi" w:hAnsiTheme="majorHAnsi" w:cstheme="majorHAnsi"/>
        </w:rPr>
        <w:t xml:space="preserve">Further reading: </w:t>
      </w:r>
      <w:proofErr w:type="spellStart"/>
      <w:r w:rsidRPr="00191BF5">
        <w:rPr>
          <w:rFonts w:asciiTheme="majorHAnsi" w:hAnsiTheme="majorHAnsi" w:cstheme="majorHAnsi"/>
        </w:rPr>
        <w:t>Ra</w:t>
      </w:r>
      <w:r>
        <w:rPr>
          <w:rFonts w:asciiTheme="majorHAnsi" w:hAnsiTheme="majorHAnsi" w:cstheme="majorHAnsi"/>
        </w:rPr>
        <w:t>s</w:t>
      </w:r>
      <w:r w:rsidRPr="00191BF5">
        <w:rPr>
          <w:rFonts w:asciiTheme="majorHAnsi" w:hAnsiTheme="majorHAnsi" w:cstheme="majorHAnsi"/>
        </w:rPr>
        <w:t>tetter</w:t>
      </w:r>
      <w:proofErr w:type="spellEnd"/>
      <w:r w:rsidRPr="00191BF5">
        <w:rPr>
          <w:rFonts w:asciiTheme="majorHAnsi" w:hAnsiTheme="majorHAnsi" w:cstheme="majorHAnsi"/>
        </w:rPr>
        <w:t xml:space="preserve"> 2017</w:t>
      </w:r>
    </w:p>
    <w:p w:rsidR="00240B11" w:rsidRDefault="00240B11" w:rsidP="00FB7532">
      <w:pPr>
        <w:pStyle w:val="ListParagraph"/>
        <w:numPr>
          <w:ilvl w:val="0"/>
          <w:numId w:val="8"/>
        </w:numPr>
        <w:rPr>
          <w:rFonts w:asciiTheme="majorHAnsi" w:hAnsiTheme="majorHAnsi" w:cstheme="majorHAnsi"/>
        </w:rPr>
      </w:pPr>
      <w:r>
        <w:rPr>
          <w:rFonts w:asciiTheme="majorHAnsi" w:hAnsiTheme="majorHAnsi" w:cstheme="majorHAnsi"/>
        </w:rPr>
        <w:t xml:space="preserve">My first chapter will focus on </w:t>
      </w:r>
      <w:commentRangeStart w:id="20"/>
      <w:r>
        <w:rPr>
          <w:rFonts w:asciiTheme="majorHAnsi" w:hAnsiTheme="majorHAnsi" w:cstheme="majorHAnsi"/>
        </w:rPr>
        <w:t xml:space="preserve">addressing the knowledge gap </w:t>
      </w:r>
      <w:commentRangeEnd w:id="20"/>
      <w:r w:rsidR="00167666">
        <w:rPr>
          <w:rStyle w:val="CommentReference"/>
        </w:rPr>
        <w:commentReference w:id="20"/>
      </w:r>
      <w:r>
        <w:rPr>
          <w:rFonts w:asciiTheme="majorHAnsi" w:hAnsiTheme="majorHAnsi" w:cstheme="majorHAnsi"/>
        </w:rPr>
        <w:t>in ecological forecasting regarding how best to forecast water quality. I will produce hindcasts and near-term iterative forecasts of phytoplankton in a drinking water reservoir using both an empirical and a process-based approach. Model performance will be assessed by a suite of metrics addressing both the ability of the model to capture overall dynamics, as well as extreme events. My work will specifically address the following questions:</w:t>
      </w:r>
    </w:p>
    <w:p w:rsidR="00FE2CD8" w:rsidRPr="00191BF5" w:rsidRDefault="00BA5D71" w:rsidP="00BA5D71">
      <w:pPr>
        <w:pStyle w:val="ListParagraph"/>
        <w:numPr>
          <w:ilvl w:val="1"/>
          <w:numId w:val="8"/>
        </w:numPr>
        <w:rPr>
          <w:rFonts w:asciiTheme="majorHAnsi" w:hAnsiTheme="majorHAnsi" w:cstheme="majorHAnsi"/>
        </w:rPr>
      </w:pPr>
      <w:r w:rsidRPr="00191BF5">
        <w:rPr>
          <w:rFonts w:asciiTheme="majorHAnsi" w:hAnsiTheme="majorHAnsi" w:cstheme="majorHAnsi"/>
        </w:rPr>
        <w:t xml:space="preserve">Question 1: How </w:t>
      </w:r>
      <w:r w:rsidR="00FE2CD8" w:rsidRPr="00191BF5">
        <w:rPr>
          <w:rFonts w:asciiTheme="majorHAnsi" w:hAnsiTheme="majorHAnsi" w:cstheme="majorHAnsi"/>
        </w:rPr>
        <w:t xml:space="preserve">well can </w:t>
      </w:r>
      <w:r w:rsidRPr="00191BF5">
        <w:rPr>
          <w:rFonts w:asciiTheme="majorHAnsi" w:hAnsiTheme="majorHAnsi" w:cstheme="majorHAnsi"/>
        </w:rPr>
        <w:t xml:space="preserve">an empirical </w:t>
      </w:r>
      <w:r w:rsidR="00FE2CD8" w:rsidRPr="00191BF5">
        <w:rPr>
          <w:rFonts w:asciiTheme="majorHAnsi" w:hAnsiTheme="majorHAnsi" w:cstheme="majorHAnsi"/>
        </w:rPr>
        <w:t xml:space="preserve">model </w:t>
      </w:r>
      <w:r w:rsidRPr="00191BF5">
        <w:rPr>
          <w:rFonts w:asciiTheme="majorHAnsi" w:hAnsiTheme="majorHAnsi" w:cstheme="majorHAnsi"/>
        </w:rPr>
        <w:t xml:space="preserve">and a process-based model </w:t>
      </w:r>
      <w:proofErr w:type="spellStart"/>
      <w:r w:rsidR="00397952">
        <w:rPr>
          <w:rFonts w:asciiTheme="majorHAnsi" w:hAnsiTheme="majorHAnsi" w:cstheme="majorHAnsi"/>
        </w:rPr>
        <w:t>hindcast</w:t>
      </w:r>
      <w:proofErr w:type="spellEnd"/>
      <w:r w:rsidR="00FE2CD8" w:rsidRPr="00191BF5">
        <w:rPr>
          <w:rFonts w:asciiTheme="majorHAnsi" w:hAnsiTheme="majorHAnsi" w:cstheme="majorHAnsi"/>
        </w:rPr>
        <w:t xml:space="preserve"> observed chlorophyll </w:t>
      </w:r>
      <w:commentRangeStart w:id="21"/>
      <w:r w:rsidR="00FE2CD8" w:rsidRPr="00191BF5">
        <w:rPr>
          <w:rFonts w:asciiTheme="majorHAnsi" w:hAnsiTheme="majorHAnsi" w:cstheme="majorHAnsi"/>
        </w:rPr>
        <w:t>dynamics</w:t>
      </w:r>
      <w:commentRangeEnd w:id="21"/>
      <w:r w:rsidR="00167666">
        <w:rPr>
          <w:rStyle w:val="CommentReference"/>
        </w:rPr>
        <w:commentReference w:id="21"/>
      </w:r>
      <w:del w:id="22" w:author="Cayelan C. Carey" w:date="2019-03-20T12:32:00Z">
        <w:r w:rsidR="00FE2CD8" w:rsidRPr="00191BF5" w:rsidDel="00167666">
          <w:rPr>
            <w:rFonts w:asciiTheme="majorHAnsi" w:hAnsiTheme="majorHAnsi" w:cstheme="majorHAnsi"/>
          </w:rPr>
          <w:delText xml:space="preserve"> over a </w:delText>
        </w:r>
        <w:r w:rsidR="00397952" w:rsidDel="00167666">
          <w:rPr>
            <w:rFonts w:asciiTheme="majorHAnsi" w:hAnsiTheme="majorHAnsi" w:cstheme="majorHAnsi"/>
          </w:rPr>
          <w:delText>1</w:delText>
        </w:r>
        <w:r w:rsidR="00FE2CD8" w:rsidRPr="00191BF5" w:rsidDel="00167666">
          <w:rPr>
            <w:rFonts w:asciiTheme="majorHAnsi" w:hAnsiTheme="majorHAnsi" w:cstheme="majorHAnsi"/>
          </w:rPr>
          <w:delText>-year period</w:delText>
        </w:r>
        <w:r w:rsidR="00397952" w:rsidDel="00167666">
          <w:rPr>
            <w:rFonts w:asciiTheme="majorHAnsi" w:hAnsiTheme="majorHAnsi" w:cstheme="majorHAnsi"/>
          </w:rPr>
          <w:delText xml:space="preserve"> outside of the training period</w:delText>
        </w:r>
      </w:del>
      <w:r w:rsidR="00FE2CD8" w:rsidRPr="00191BF5">
        <w:rPr>
          <w:rFonts w:asciiTheme="majorHAnsi" w:hAnsiTheme="majorHAnsi" w:cstheme="majorHAnsi"/>
        </w:rPr>
        <w:t>?</w:t>
      </w:r>
    </w:p>
    <w:p w:rsidR="00FE2CD8" w:rsidRPr="00191BF5" w:rsidRDefault="00FE2CD8" w:rsidP="00BA5D71">
      <w:pPr>
        <w:pStyle w:val="ListParagraph"/>
        <w:numPr>
          <w:ilvl w:val="1"/>
          <w:numId w:val="8"/>
        </w:numPr>
        <w:rPr>
          <w:rFonts w:asciiTheme="majorHAnsi" w:hAnsiTheme="majorHAnsi" w:cstheme="majorHAnsi"/>
        </w:rPr>
      </w:pPr>
      <w:r w:rsidRPr="00191BF5">
        <w:rPr>
          <w:rFonts w:asciiTheme="majorHAnsi" w:hAnsiTheme="majorHAnsi" w:cstheme="majorHAnsi"/>
        </w:rPr>
        <w:t xml:space="preserve">Question 2: </w:t>
      </w:r>
      <w:r w:rsidR="00B67703">
        <w:rPr>
          <w:rFonts w:asciiTheme="majorHAnsi" w:hAnsiTheme="majorHAnsi" w:cstheme="majorHAnsi"/>
        </w:rPr>
        <w:t>How well (</w:t>
      </w:r>
      <w:del w:id="23" w:author="Cayelan C. Carey" w:date="2019-03-20T12:31:00Z">
        <w:r w:rsidR="00B67703" w:rsidDel="00167666">
          <w:rPr>
            <w:rFonts w:asciiTheme="majorHAnsi" w:hAnsiTheme="majorHAnsi" w:cstheme="majorHAnsi"/>
          </w:rPr>
          <w:delText xml:space="preserve">measured </w:delText>
        </w:r>
      </w:del>
      <w:ins w:id="24" w:author="Cayelan C. Carey" w:date="2019-03-20T12:31:00Z">
        <w:r w:rsidR="00167666">
          <w:rPr>
            <w:rFonts w:asciiTheme="majorHAnsi" w:hAnsiTheme="majorHAnsi" w:cstheme="majorHAnsi"/>
          </w:rPr>
          <w:t xml:space="preserve">assessed </w:t>
        </w:r>
      </w:ins>
      <w:r w:rsidR="00B67703">
        <w:rPr>
          <w:rFonts w:asciiTheme="majorHAnsi" w:hAnsiTheme="majorHAnsi" w:cstheme="majorHAnsi"/>
        </w:rPr>
        <w:t xml:space="preserve">through quantified uncertainties/a probabilistic forecast) can an empirical model and a process-based </w:t>
      </w:r>
      <w:r w:rsidR="00397952">
        <w:rPr>
          <w:rFonts w:asciiTheme="majorHAnsi" w:hAnsiTheme="majorHAnsi" w:cstheme="majorHAnsi"/>
        </w:rPr>
        <w:t xml:space="preserve">model </w:t>
      </w:r>
      <w:r w:rsidR="00B67703">
        <w:rPr>
          <w:rFonts w:asciiTheme="majorHAnsi" w:hAnsiTheme="majorHAnsi" w:cstheme="majorHAnsi"/>
        </w:rPr>
        <w:t>forecast near-term chlorophyll-a dynamics over a 16-day period?</w:t>
      </w:r>
      <w:r w:rsidR="00BA5D71" w:rsidRPr="00191BF5">
        <w:rPr>
          <w:rFonts w:asciiTheme="majorHAnsi" w:hAnsiTheme="majorHAnsi" w:cstheme="majorHAnsi"/>
        </w:rPr>
        <w:t xml:space="preserve"> </w:t>
      </w:r>
    </w:p>
    <w:p w:rsidR="00BA5D71" w:rsidRPr="00F67C47" w:rsidRDefault="00FE2CD8" w:rsidP="006B06BB">
      <w:pPr>
        <w:pStyle w:val="ListParagraph"/>
        <w:numPr>
          <w:ilvl w:val="1"/>
          <w:numId w:val="8"/>
        </w:numPr>
        <w:rPr>
          <w:rFonts w:asciiTheme="majorHAnsi" w:hAnsiTheme="majorHAnsi" w:cstheme="majorHAnsi"/>
          <w:b/>
        </w:rPr>
      </w:pPr>
      <w:r w:rsidRPr="00191BF5">
        <w:rPr>
          <w:rFonts w:asciiTheme="majorHAnsi" w:hAnsiTheme="majorHAnsi" w:cstheme="majorHAnsi"/>
        </w:rPr>
        <w:t xml:space="preserve">Question 3: What information does an ensemble model approach provide for chlorophyll forecasting that cannot </w:t>
      </w:r>
      <w:r w:rsidR="00F4340F" w:rsidRPr="00191BF5">
        <w:rPr>
          <w:rFonts w:asciiTheme="majorHAnsi" w:hAnsiTheme="majorHAnsi" w:cstheme="majorHAnsi"/>
        </w:rPr>
        <w:t>be explained</w:t>
      </w:r>
      <w:r w:rsidRPr="00191BF5">
        <w:rPr>
          <w:rFonts w:asciiTheme="majorHAnsi" w:hAnsiTheme="majorHAnsi" w:cstheme="majorHAnsi"/>
        </w:rPr>
        <w:t xml:space="preserve"> from a single-model approach?</w:t>
      </w:r>
    </w:p>
    <w:p w:rsidR="00E82FAF" w:rsidRPr="00E82FAF" w:rsidRDefault="00E82FAF" w:rsidP="00E82FAF">
      <w:pPr>
        <w:pStyle w:val="ListParagraph"/>
        <w:numPr>
          <w:ilvl w:val="0"/>
          <w:numId w:val="8"/>
        </w:numPr>
        <w:rPr>
          <w:rFonts w:asciiTheme="majorHAnsi" w:hAnsiTheme="majorHAnsi" w:cstheme="majorHAnsi"/>
        </w:rPr>
      </w:pPr>
      <w:r w:rsidRPr="00191BF5">
        <w:rPr>
          <w:rFonts w:asciiTheme="majorHAnsi" w:hAnsiTheme="majorHAnsi" w:cstheme="majorHAnsi"/>
        </w:rPr>
        <w:t xml:space="preserve">This </w:t>
      </w:r>
      <w:r w:rsidR="00BE0607">
        <w:rPr>
          <w:rFonts w:asciiTheme="majorHAnsi" w:hAnsiTheme="majorHAnsi" w:cstheme="majorHAnsi"/>
        </w:rPr>
        <w:t>C</w:t>
      </w:r>
      <w:r w:rsidRPr="00191BF5">
        <w:rPr>
          <w:rFonts w:asciiTheme="majorHAnsi" w:hAnsiTheme="majorHAnsi" w:cstheme="majorHAnsi"/>
        </w:rPr>
        <w:t>hapter 1 will thus</w:t>
      </w:r>
      <w:r w:rsidR="0018590B">
        <w:rPr>
          <w:rFonts w:asciiTheme="majorHAnsi" w:hAnsiTheme="majorHAnsi" w:cstheme="majorHAnsi"/>
        </w:rPr>
        <w:t xml:space="preserve"> span the field of applied and basic forecasting science by</w:t>
      </w:r>
      <w:r w:rsidRPr="00191BF5">
        <w:rPr>
          <w:rFonts w:asciiTheme="majorHAnsi" w:hAnsiTheme="majorHAnsi" w:cstheme="majorHAnsi"/>
          <w:b/>
        </w:rPr>
        <w:t>: 1) inform</w:t>
      </w:r>
      <w:r w:rsidR="0018590B">
        <w:rPr>
          <w:rFonts w:asciiTheme="majorHAnsi" w:hAnsiTheme="majorHAnsi" w:cstheme="majorHAnsi"/>
          <w:b/>
        </w:rPr>
        <w:t>ing</w:t>
      </w:r>
      <w:r w:rsidRPr="00191BF5">
        <w:rPr>
          <w:rFonts w:asciiTheme="majorHAnsi" w:hAnsiTheme="majorHAnsi" w:cstheme="majorHAnsi"/>
          <w:b/>
        </w:rPr>
        <w:t xml:space="preserve"> managers and decision-makers about which variables are most important for routine monitoring and management of water quality in the face of land use and climate change, 2) provid</w:t>
      </w:r>
      <w:r w:rsidR="0018590B">
        <w:rPr>
          <w:rFonts w:asciiTheme="majorHAnsi" w:hAnsiTheme="majorHAnsi" w:cstheme="majorHAnsi"/>
          <w:b/>
        </w:rPr>
        <w:t>ing</w:t>
      </w:r>
      <w:r w:rsidRPr="00191BF5">
        <w:rPr>
          <w:rFonts w:asciiTheme="majorHAnsi" w:hAnsiTheme="majorHAnsi" w:cstheme="majorHAnsi"/>
          <w:b/>
        </w:rPr>
        <w:t xml:space="preserve"> essential information </w:t>
      </w:r>
      <w:r>
        <w:rPr>
          <w:rFonts w:asciiTheme="majorHAnsi" w:hAnsiTheme="majorHAnsi" w:cstheme="majorHAnsi"/>
          <w:b/>
        </w:rPr>
        <w:t>to the freshwater research community regarding modeling approaches to forecasting water quality, and 3) expand</w:t>
      </w:r>
      <w:r w:rsidR="0018590B">
        <w:rPr>
          <w:rFonts w:asciiTheme="majorHAnsi" w:hAnsiTheme="majorHAnsi" w:cstheme="majorHAnsi"/>
          <w:b/>
        </w:rPr>
        <w:t>ing</w:t>
      </w:r>
      <w:r>
        <w:rPr>
          <w:rFonts w:asciiTheme="majorHAnsi" w:hAnsiTheme="majorHAnsi" w:cstheme="majorHAnsi"/>
          <w:b/>
        </w:rPr>
        <w:t xml:space="preserve"> the scientific field of ecological forecasting </w:t>
      </w:r>
      <w:r w:rsidRPr="00E82FAF">
        <w:rPr>
          <w:rFonts w:asciiTheme="majorHAnsi" w:hAnsiTheme="majorHAnsi" w:cstheme="majorHAnsi"/>
          <w:b/>
        </w:rPr>
        <w:t xml:space="preserve">that will guide forecasting applications across many different ecosystems.  </w:t>
      </w:r>
    </w:p>
    <w:p w:rsidR="00A04A63" w:rsidRPr="00191BF5" w:rsidRDefault="00A04A63" w:rsidP="008E2132">
      <w:pPr>
        <w:spacing w:after="0" w:line="240" w:lineRule="auto"/>
        <w:rPr>
          <w:rFonts w:asciiTheme="majorHAnsi" w:hAnsiTheme="majorHAnsi" w:cstheme="majorHAnsi"/>
          <w:i/>
          <w:u w:val="single"/>
        </w:rPr>
      </w:pPr>
    </w:p>
    <w:p w:rsidR="00D84741" w:rsidRPr="00191BF5" w:rsidRDefault="00D84741" w:rsidP="00F43434">
      <w:pPr>
        <w:spacing w:after="0" w:line="240" w:lineRule="auto"/>
        <w:rPr>
          <w:rFonts w:asciiTheme="majorHAnsi" w:hAnsiTheme="majorHAnsi" w:cstheme="majorHAnsi"/>
          <w:b/>
        </w:rPr>
      </w:pPr>
      <w:r w:rsidRPr="00191BF5">
        <w:rPr>
          <w:rFonts w:asciiTheme="majorHAnsi" w:hAnsiTheme="majorHAnsi" w:cstheme="majorHAnsi"/>
          <w:b/>
          <w:sz w:val="24"/>
        </w:rPr>
        <w:t>Methods</w:t>
      </w:r>
    </w:p>
    <w:p w:rsidR="00FB7532" w:rsidRPr="00191BF5" w:rsidRDefault="00FB7532" w:rsidP="00FB7532">
      <w:pPr>
        <w:pStyle w:val="ListParagraph"/>
        <w:numPr>
          <w:ilvl w:val="0"/>
          <w:numId w:val="10"/>
        </w:numPr>
        <w:spacing w:after="0" w:line="240" w:lineRule="auto"/>
        <w:rPr>
          <w:rFonts w:asciiTheme="majorHAnsi" w:hAnsiTheme="majorHAnsi" w:cstheme="majorHAnsi"/>
          <w:b/>
        </w:rPr>
      </w:pPr>
      <w:r w:rsidRPr="00191BF5">
        <w:rPr>
          <w:rFonts w:asciiTheme="majorHAnsi" w:hAnsiTheme="majorHAnsi" w:cstheme="majorHAnsi"/>
          <w:b/>
        </w:rPr>
        <w:t>Study Site</w:t>
      </w:r>
    </w:p>
    <w:p w:rsidR="0094434B" w:rsidRDefault="00FC258B" w:rsidP="00BE0607">
      <w:pPr>
        <w:pStyle w:val="ListParagraph"/>
        <w:numPr>
          <w:ilvl w:val="1"/>
          <w:numId w:val="10"/>
        </w:numPr>
        <w:spacing w:after="0" w:line="240" w:lineRule="auto"/>
        <w:rPr>
          <w:rFonts w:asciiTheme="majorHAnsi" w:hAnsiTheme="majorHAnsi" w:cstheme="majorHAnsi"/>
        </w:rPr>
      </w:pPr>
      <w:r>
        <w:rPr>
          <w:rFonts w:asciiTheme="majorHAnsi" w:hAnsiTheme="majorHAnsi" w:cstheme="majorHAnsi"/>
        </w:rPr>
        <w:t>Falling Creek Reservoir (FCR) is a small (~12 ha), shallow (maximum depth &lt; 9.3m) dimictic drinking water reservoir located in southwestern Virginia. FCR is owned and operated by the Western Virginia Water Authority (WVWA)</w:t>
      </w:r>
      <w:r w:rsidR="00D22EDC">
        <w:rPr>
          <w:rFonts w:asciiTheme="majorHAnsi" w:hAnsiTheme="majorHAnsi" w:cstheme="majorHAnsi"/>
        </w:rPr>
        <w:t>. The watershed of FCR is almost entirely forested,</w:t>
      </w:r>
      <w:r w:rsidR="005D30B3">
        <w:rPr>
          <w:rFonts w:asciiTheme="majorHAnsi" w:hAnsiTheme="majorHAnsi" w:cstheme="majorHAnsi"/>
        </w:rPr>
        <w:t xml:space="preserve"> although the reservoir continues to exhibit incidences of poor water quality as a result of historical eutrophication of the reservoir (Gerling et al 2016)</w:t>
      </w:r>
      <w:r>
        <w:rPr>
          <w:rFonts w:asciiTheme="majorHAnsi" w:hAnsiTheme="majorHAnsi" w:cstheme="majorHAnsi"/>
        </w:rPr>
        <w:t xml:space="preserve">. </w:t>
      </w:r>
      <w:r w:rsidR="002A2263">
        <w:rPr>
          <w:rFonts w:asciiTheme="majorHAnsi" w:hAnsiTheme="majorHAnsi" w:cstheme="majorHAnsi"/>
        </w:rPr>
        <w:t xml:space="preserve">The major water source to FCR comes from a single tributary which flows from Beaverdam Reservoir (BVR; Figure </w:t>
      </w:r>
      <w:r w:rsidR="00BE0607">
        <w:rPr>
          <w:rFonts w:asciiTheme="majorHAnsi" w:hAnsiTheme="majorHAnsi" w:cstheme="majorHAnsi"/>
        </w:rPr>
        <w:t>2</w:t>
      </w:r>
      <w:r w:rsidR="002A2263">
        <w:rPr>
          <w:rFonts w:asciiTheme="majorHAnsi" w:hAnsiTheme="majorHAnsi" w:cstheme="majorHAnsi"/>
        </w:rPr>
        <w:t>).</w:t>
      </w:r>
    </w:p>
    <w:p w:rsidR="00BE0607" w:rsidRDefault="00BE0607" w:rsidP="00BE0607">
      <w:pPr>
        <w:pStyle w:val="ListParagraph"/>
        <w:spacing w:after="0" w:line="240" w:lineRule="auto"/>
        <w:ind w:left="1440"/>
        <w:rPr>
          <w:rFonts w:asciiTheme="majorHAnsi" w:hAnsiTheme="majorHAnsi" w:cstheme="majorHAnsi"/>
        </w:rPr>
      </w:pPr>
      <w:r w:rsidRPr="00BE0607">
        <w:rPr>
          <w:rFonts w:asciiTheme="majorHAnsi" w:hAnsiTheme="majorHAnsi" w:cstheme="majorHAnsi"/>
          <w:noProof/>
        </w:rPr>
        <w:drawing>
          <wp:inline distT="0" distB="0" distL="0" distR="0" wp14:anchorId="15CA98CD" wp14:editId="1854B483">
            <wp:extent cx="4530904" cy="4027471"/>
            <wp:effectExtent l="0" t="0" r="3175" b="0"/>
            <wp:docPr id="18" name="Content Placeholder 4" descr="A close up of a logo&#10;&#10;Description automatically generated">
              <a:extLst xmlns:a="http://schemas.openxmlformats.org/drawingml/2006/main">
                <a:ext uri="{FF2B5EF4-FFF2-40B4-BE49-F238E27FC236}">
                  <a16:creationId xmlns:a16="http://schemas.microsoft.com/office/drawing/2014/main" id="{7DEBF5E5-1EDC-4133-A642-E6E2BBE05D9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logo&#10;&#10;Description automatically generated">
                      <a:extLst>
                        <a:ext uri="{FF2B5EF4-FFF2-40B4-BE49-F238E27FC236}">
                          <a16:creationId xmlns:a16="http://schemas.microsoft.com/office/drawing/2014/main" id="{7DEBF5E5-1EDC-4133-A642-E6E2BBE05D95}"/>
                        </a:ext>
                      </a:extLst>
                    </pic:cNvPr>
                    <pic:cNvPicPr>
                      <a:picLocks noGrp="1" noChangeAspect="1"/>
                    </pic:cNvPicPr>
                  </pic:nvPicPr>
                  <pic:blipFill rotWithShape="1">
                    <a:blip r:embed="rId8" cstate="print">
                      <a:extLst>
                        <a:ext uri="{28A0092B-C50C-407E-A947-70E740481C1C}">
                          <a14:useLocalDpi xmlns:a14="http://schemas.microsoft.com/office/drawing/2010/main" val="0"/>
                        </a:ext>
                      </a:extLst>
                    </a:blip>
                    <a:srcRect l="6865" t="21115" r="11312" b="22684"/>
                    <a:stretch/>
                  </pic:blipFill>
                  <pic:spPr>
                    <a:xfrm>
                      <a:off x="0" y="0"/>
                      <a:ext cx="4530904" cy="4027471"/>
                    </a:xfrm>
                    <a:prstGeom prst="rect">
                      <a:avLst/>
                    </a:prstGeom>
                  </pic:spPr>
                </pic:pic>
              </a:graphicData>
            </a:graphic>
          </wp:inline>
        </w:drawing>
      </w:r>
    </w:p>
    <w:p w:rsidR="00BE0607" w:rsidRPr="00BE0607" w:rsidRDefault="00BE0607" w:rsidP="00BE0607">
      <w:pPr>
        <w:spacing w:after="0" w:line="240" w:lineRule="auto"/>
        <w:ind w:left="1080"/>
        <w:rPr>
          <w:rFonts w:asciiTheme="majorHAnsi" w:hAnsiTheme="majorHAnsi" w:cstheme="majorHAnsi"/>
        </w:rPr>
      </w:pPr>
      <w:commentRangeStart w:id="25"/>
      <w:r>
        <w:rPr>
          <w:rFonts w:asciiTheme="majorHAnsi" w:hAnsiTheme="majorHAnsi" w:cstheme="majorHAnsi"/>
        </w:rPr>
        <w:t xml:space="preserve">Figure 2. </w:t>
      </w:r>
      <w:commentRangeEnd w:id="25"/>
      <w:r w:rsidR="00167666">
        <w:rPr>
          <w:rStyle w:val="CommentReference"/>
        </w:rPr>
        <w:commentReference w:id="25"/>
      </w:r>
      <w:r>
        <w:rPr>
          <w:rFonts w:asciiTheme="majorHAnsi" w:hAnsiTheme="majorHAnsi" w:cstheme="majorHAnsi"/>
        </w:rPr>
        <w:t>Map of Falling Creek Reservoir and Beaverdam Reservoir and their watersheds</w:t>
      </w:r>
    </w:p>
    <w:p w:rsidR="005D30B3" w:rsidRPr="005367DC" w:rsidRDefault="005D30B3" w:rsidP="005D30B3">
      <w:pPr>
        <w:pStyle w:val="ListParagraph"/>
        <w:numPr>
          <w:ilvl w:val="0"/>
          <w:numId w:val="10"/>
        </w:numPr>
        <w:spacing w:after="0" w:line="240" w:lineRule="auto"/>
        <w:rPr>
          <w:rFonts w:asciiTheme="majorHAnsi" w:hAnsiTheme="majorHAnsi" w:cstheme="majorHAnsi"/>
          <w:b/>
        </w:rPr>
      </w:pPr>
      <w:r w:rsidRPr="005367DC">
        <w:rPr>
          <w:rFonts w:asciiTheme="majorHAnsi" w:hAnsiTheme="majorHAnsi" w:cstheme="majorHAnsi"/>
          <w:b/>
        </w:rPr>
        <w:t>Historical</w:t>
      </w:r>
      <w:r w:rsidR="002A2263" w:rsidRPr="005367DC">
        <w:rPr>
          <w:rFonts w:asciiTheme="majorHAnsi" w:hAnsiTheme="majorHAnsi" w:cstheme="majorHAnsi"/>
          <w:b/>
        </w:rPr>
        <w:t xml:space="preserve"> and sensor dataset</w:t>
      </w:r>
    </w:p>
    <w:p w:rsidR="00FC258B" w:rsidRDefault="005D30B3" w:rsidP="005D30B3">
      <w:pPr>
        <w:pStyle w:val="ListParagraph"/>
        <w:numPr>
          <w:ilvl w:val="1"/>
          <w:numId w:val="10"/>
        </w:numPr>
        <w:spacing w:after="0" w:line="240" w:lineRule="auto"/>
        <w:rPr>
          <w:rFonts w:asciiTheme="majorHAnsi" w:hAnsiTheme="majorHAnsi" w:cstheme="majorHAnsi"/>
        </w:rPr>
      </w:pPr>
      <w:r>
        <w:rPr>
          <w:rFonts w:asciiTheme="majorHAnsi" w:hAnsiTheme="majorHAnsi" w:cstheme="majorHAnsi"/>
        </w:rPr>
        <w:t xml:space="preserve">An extensive, routine monitoring dataset </w:t>
      </w:r>
      <w:del w:id="26" w:author="Cayelan C. Carey" w:date="2019-03-20T12:33:00Z">
        <w:r w:rsidDel="00167666">
          <w:rPr>
            <w:rFonts w:asciiTheme="majorHAnsi" w:hAnsiTheme="majorHAnsi" w:cstheme="majorHAnsi"/>
          </w:rPr>
          <w:delText xml:space="preserve">has been cultivated </w:delText>
        </w:r>
        <w:r w:rsidR="002A2263" w:rsidDel="00167666">
          <w:rPr>
            <w:rFonts w:asciiTheme="majorHAnsi" w:hAnsiTheme="majorHAnsi" w:cstheme="majorHAnsi"/>
          </w:rPr>
          <w:delText>in</w:delText>
        </w:r>
      </w:del>
      <w:ins w:id="27" w:author="Cayelan C. Carey" w:date="2019-03-20T12:33:00Z">
        <w:r w:rsidR="00167666">
          <w:rPr>
            <w:rFonts w:asciiTheme="majorHAnsi" w:hAnsiTheme="majorHAnsi" w:cstheme="majorHAnsi"/>
          </w:rPr>
          <w:t>of water quality in</w:t>
        </w:r>
      </w:ins>
      <w:r w:rsidR="002A2263">
        <w:rPr>
          <w:rFonts w:asciiTheme="majorHAnsi" w:hAnsiTheme="majorHAnsi" w:cstheme="majorHAnsi"/>
        </w:rPr>
        <w:t xml:space="preserve"> FCR </w:t>
      </w:r>
      <w:ins w:id="28" w:author="Cayelan C. Carey" w:date="2019-03-20T12:33:00Z">
        <w:r w:rsidR="00167666">
          <w:rPr>
            <w:rFonts w:asciiTheme="majorHAnsi" w:hAnsiTheme="majorHAnsi" w:cstheme="majorHAnsi"/>
          </w:rPr>
          <w:t xml:space="preserve">has been collected </w:t>
        </w:r>
      </w:ins>
      <w:r>
        <w:rPr>
          <w:rFonts w:asciiTheme="majorHAnsi" w:hAnsiTheme="majorHAnsi" w:cstheme="majorHAnsi"/>
        </w:rPr>
        <w:t>since 2013 in collaboration with the WVWA and Virginia Tech</w:t>
      </w:r>
      <w:del w:id="29" w:author="Cayelan C. Carey" w:date="2019-03-20T12:33:00Z">
        <w:r w:rsidDel="00167666">
          <w:rPr>
            <w:rFonts w:asciiTheme="majorHAnsi" w:hAnsiTheme="majorHAnsi" w:cstheme="majorHAnsi"/>
          </w:rPr>
          <w:delText xml:space="preserve"> University</w:delText>
        </w:r>
      </w:del>
      <w:r w:rsidR="00EB2201">
        <w:rPr>
          <w:rFonts w:asciiTheme="majorHAnsi" w:hAnsiTheme="majorHAnsi" w:cstheme="majorHAnsi"/>
        </w:rPr>
        <w:t xml:space="preserve">. This dataset includes </w:t>
      </w:r>
      <w:r>
        <w:rPr>
          <w:rFonts w:asciiTheme="majorHAnsi" w:hAnsiTheme="majorHAnsi" w:cstheme="majorHAnsi"/>
        </w:rPr>
        <w:t>meteorological, physical, chemical, and biological data</w:t>
      </w:r>
      <w:r w:rsidR="00EB2201">
        <w:rPr>
          <w:rFonts w:asciiTheme="majorHAnsi" w:hAnsiTheme="majorHAnsi" w:cstheme="majorHAnsi"/>
        </w:rPr>
        <w:t xml:space="preserve"> collected both at the deep hole of the reservoir and at the major inflow to FCR</w:t>
      </w:r>
      <w:ins w:id="30" w:author="Cayelan C. Carey" w:date="2019-03-20T12:34:00Z">
        <w:r w:rsidR="00B33F29">
          <w:rPr>
            <w:rFonts w:asciiTheme="majorHAnsi" w:hAnsiTheme="majorHAnsi" w:cstheme="majorHAnsi"/>
          </w:rPr>
          <w:t xml:space="preserve"> (add lots of lab citations here)</w:t>
        </w:r>
      </w:ins>
      <w:r>
        <w:rPr>
          <w:rFonts w:asciiTheme="majorHAnsi" w:hAnsiTheme="majorHAnsi" w:cstheme="majorHAnsi"/>
        </w:rPr>
        <w:t>.</w:t>
      </w:r>
      <w:r w:rsidR="00EB2201">
        <w:rPr>
          <w:rFonts w:asciiTheme="majorHAnsi" w:hAnsiTheme="majorHAnsi" w:cstheme="majorHAnsi"/>
        </w:rPr>
        <w:t xml:space="preserve"> The inflow dataset also includes discharge to the reservoir measured every 15 minutes at a weir installed at the stream site.</w:t>
      </w:r>
      <w:r w:rsidR="002A2263">
        <w:rPr>
          <w:rFonts w:asciiTheme="majorHAnsi" w:hAnsiTheme="majorHAnsi" w:cstheme="majorHAnsi"/>
        </w:rPr>
        <w:t xml:space="preserve"> </w:t>
      </w:r>
      <w:r>
        <w:rPr>
          <w:rFonts w:asciiTheme="majorHAnsi" w:hAnsiTheme="majorHAnsi" w:cstheme="majorHAnsi"/>
        </w:rPr>
        <w:t>More recently, a</w:t>
      </w:r>
      <w:r w:rsidR="00FC258B">
        <w:rPr>
          <w:rFonts w:asciiTheme="majorHAnsi" w:hAnsiTheme="majorHAnsi" w:cstheme="majorHAnsi"/>
        </w:rPr>
        <w:t>s part of the Smart and Connected Communities (SCC) project, FCR has been outfitted with numerous high-frequency sensors to capture real-time changes in water quality.</w:t>
      </w:r>
      <w:r w:rsidR="002A2263">
        <w:rPr>
          <w:rFonts w:asciiTheme="majorHAnsi" w:hAnsiTheme="majorHAnsi" w:cstheme="majorHAnsi"/>
        </w:rPr>
        <w:t xml:space="preserve"> These data are </w:t>
      </w:r>
      <w:r w:rsidR="00D22EDC">
        <w:rPr>
          <w:rFonts w:asciiTheme="majorHAnsi" w:hAnsiTheme="majorHAnsi" w:cstheme="majorHAnsi"/>
        </w:rPr>
        <w:t xml:space="preserve">streamed wirelessly to an online server and appended to the ongoing datafile. Sensor data includes meteorological, physical, </w:t>
      </w:r>
      <w:ins w:id="31" w:author="Cayelan C. Carey" w:date="2019-03-20T12:33:00Z">
        <w:r w:rsidR="00167666">
          <w:rPr>
            <w:rFonts w:asciiTheme="majorHAnsi" w:hAnsiTheme="majorHAnsi" w:cstheme="majorHAnsi"/>
          </w:rPr>
          <w:t xml:space="preserve">chemical, </w:t>
        </w:r>
      </w:ins>
      <w:r w:rsidR="00D22EDC">
        <w:rPr>
          <w:rFonts w:asciiTheme="majorHAnsi" w:hAnsiTheme="majorHAnsi" w:cstheme="majorHAnsi"/>
        </w:rPr>
        <w:t xml:space="preserve">and biological data. </w:t>
      </w:r>
    </w:p>
    <w:p w:rsidR="005367DC" w:rsidRPr="005367DC" w:rsidRDefault="005367DC" w:rsidP="005367DC">
      <w:pPr>
        <w:pStyle w:val="ListParagraph"/>
        <w:numPr>
          <w:ilvl w:val="0"/>
          <w:numId w:val="10"/>
        </w:numPr>
        <w:spacing w:after="0" w:line="240" w:lineRule="auto"/>
        <w:rPr>
          <w:rFonts w:asciiTheme="majorHAnsi" w:hAnsiTheme="majorHAnsi" w:cstheme="majorHAnsi"/>
          <w:b/>
        </w:rPr>
      </w:pPr>
      <w:r w:rsidRPr="005367DC">
        <w:rPr>
          <w:rFonts w:asciiTheme="majorHAnsi" w:hAnsiTheme="majorHAnsi" w:cstheme="majorHAnsi"/>
          <w:b/>
        </w:rPr>
        <w:t>Model Development</w:t>
      </w:r>
      <w:r w:rsidR="002B10E7">
        <w:rPr>
          <w:rFonts w:asciiTheme="majorHAnsi" w:hAnsiTheme="majorHAnsi" w:cstheme="majorHAnsi"/>
          <w:b/>
        </w:rPr>
        <w:t xml:space="preserve"> (Question 1)</w:t>
      </w:r>
    </w:p>
    <w:p w:rsidR="00397952" w:rsidRDefault="00397952" w:rsidP="005367DC">
      <w:pPr>
        <w:pStyle w:val="ListParagraph"/>
        <w:numPr>
          <w:ilvl w:val="1"/>
          <w:numId w:val="10"/>
        </w:numPr>
        <w:spacing w:after="0" w:line="240" w:lineRule="auto"/>
        <w:rPr>
          <w:rFonts w:asciiTheme="majorHAnsi" w:hAnsiTheme="majorHAnsi" w:cstheme="majorHAnsi"/>
        </w:rPr>
      </w:pPr>
      <w:r>
        <w:rPr>
          <w:rFonts w:asciiTheme="majorHAnsi" w:hAnsiTheme="majorHAnsi" w:cstheme="majorHAnsi"/>
        </w:rPr>
        <w:t xml:space="preserve">We </w:t>
      </w:r>
      <w:r w:rsidR="007D0E56">
        <w:rPr>
          <w:rFonts w:asciiTheme="majorHAnsi" w:hAnsiTheme="majorHAnsi" w:cstheme="majorHAnsi"/>
        </w:rPr>
        <w:t>will develop</w:t>
      </w:r>
      <w:r>
        <w:rPr>
          <w:rFonts w:asciiTheme="majorHAnsi" w:hAnsiTheme="majorHAnsi" w:cstheme="majorHAnsi"/>
        </w:rPr>
        <w:t xml:space="preserve"> both an empirical and a process-based model to forecast chlorophyll-a in the surface water (1.0 m) at FCR during the summer stratified period (May-October)</w:t>
      </w:r>
      <w:ins w:id="32" w:author="Cayelan C. Carey" w:date="2019-03-20T12:34:00Z">
        <w:r w:rsidR="00026A6E">
          <w:rPr>
            <w:rFonts w:asciiTheme="majorHAnsi" w:hAnsiTheme="majorHAnsi" w:cstheme="majorHAnsi"/>
          </w:rPr>
          <w:t xml:space="preserve"> when </w:t>
        </w:r>
      </w:ins>
      <w:ins w:id="33" w:author="Cayelan C. Carey" w:date="2019-03-20T12:38:00Z">
        <w:r w:rsidR="00026A6E">
          <w:rPr>
            <w:rFonts w:asciiTheme="majorHAnsi" w:hAnsiTheme="majorHAnsi" w:cstheme="majorHAnsi"/>
          </w:rPr>
          <w:t>phytoplankton</w:t>
        </w:r>
      </w:ins>
      <w:ins w:id="34" w:author="Cayelan C. Carey" w:date="2019-03-20T12:34:00Z">
        <w:r w:rsidR="00026A6E">
          <w:rPr>
            <w:rFonts w:asciiTheme="majorHAnsi" w:hAnsiTheme="majorHAnsi" w:cstheme="majorHAnsi"/>
          </w:rPr>
          <w:t xml:space="preserve"> populations are at their highest</w:t>
        </w:r>
      </w:ins>
      <w:r>
        <w:rPr>
          <w:rFonts w:asciiTheme="majorHAnsi" w:hAnsiTheme="majorHAnsi" w:cstheme="majorHAnsi"/>
        </w:rPr>
        <w:t xml:space="preserve">. </w:t>
      </w:r>
      <w:commentRangeStart w:id="35"/>
      <w:r w:rsidR="00F67C47">
        <w:rPr>
          <w:rFonts w:asciiTheme="majorHAnsi" w:hAnsiTheme="majorHAnsi" w:cstheme="majorHAnsi"/>
        </w:rPr>
        <w:t xml:space="preserve">The training period for </w:t>
      </w:r>
      <w:r w:rsidR="00E845A8">
        <w:rPr>
          <w:rFonts w:asciiTheme="majorHAnsi" w:hAnsiTheme="majorHAnsi" w:cstheme="majorHAnsi"/>
        </w:rPr>
        <w:t>the empirical model</w:t>
      </w:r>
      <w:r w:rsidR="00F67C47">
        <w:rPr>
          <w:rFonts w:asciiTheme="majorHAnsi" w:hAnsiTheme="majorHAnsi" w:cstheme="majorHAnsi"/>
        </w:rPr>
        <w:t xml:space="preserve"> will be 2013-2016 and for </w:t>
      </w:r>
      <w:r w:rsidR="00E845A8">
        <w:rPr>
          <w:rFonts w:asciiTheme="majorHAnsi" w:hAnsiTheme="majorHAnsi" w:cstheme="majorHAnsi"/>
        </w:rPr>
        <w:t>the process-based model</w:t>
      </w:r>
      <w:r w:rsidR="00F67C47">
        <w:rPr>
          <w:rFonts w:asciiTheme="majorHAnsi" w:hAnsiTheme="majorHAnsi" w:cstheme="majorHAnsi"/>
        </w:rPr>
        <w:t xml:space="preserve"> will be 2013-2017</w:t>
      </w:r>
      <w:commentRangeEnd w:id="35"/>
      <w:r w:rsidR="00026A6E">
        <w:rPr>
          <w:rStyle w:val="CommentReference"/>
        </w:rPr>
        <w:commentReference w:id="35"/>
      </w:r>
      <w:r w:rsidR="00F67C47">
        <w:rPr>
          <w:rFonts w:asciiTheme="majorHAnsi" w:hAnsiTheme="majorHAnsi" w:cstheme="majorHAnsi"/>
        </w:rPr>
        <w:t xml:space="preserve">. The training period is shortened for </w:t>
      </w:r>
      <w:r w:rsidR="007B341F">
        <w:rPr>
          <w:rFonts w:asciiTheme="majorHAnsi" w:hAnsiTheme="majorHAnsi" w:cstheme="majorHAnsi"/>
        </w:rPr>
        <w:t>the empirical model</w:t>
      </w:r>
      <w:r w:rsidR="00F67C47">
        <w:rPr>
          <w:rFonts w:asciiTheme="majorHAnsi" w:hAnsiTheme="majorHAnsi" w:cstheme="majorHAnsi"/>
        </w:rPr>
        <w:t xml:space="preserve"> due to a lack of input data for the model during 2017. Both models will be </w:t>
      </w:r>
      <w:r w:rsidR="00E741C4">
        <w:rPr>
          <w:rFonts w:asciiTheme="majorHAnsi" w:hAnsiTheme="majorHAnsi" w:cstheme="majorHAnsi"/>
        </w:rPr>
        <w:t>validated</w:t>
      </w:r>
      <w:r w:rsidR="00F67C47">
        <w:rPr>
          <w:rFonts w:asciiTheme="majorHAnsi" w:hAnsiTheme="majorHAnsi" w:cstheme="majorHAnsi"/>
        </w:rPr>
        <w:t xml:space="preserve"> using data from 2018. </w:t>
      </w:r>
    </w:p>
    <w:p w:rsidR="005367DC" w:rsidRDefault="00397952" w:rsidP="005367DC">
      <w:pPr>
        <w:pStyle w:val="ListParagraph"/>
        <w:numPr>
          <w:ilvl w:val="1"/>
          <w:numId w:val="10"/>
        </w:numPr>
        <w:spacing w:after="0" w:line="240" w:lineRule="auto"/>
        <w:rPr>
          <w:rFonts w:asciiTheme="majorHAnsi" w:hAnsiTheme="majorHAnsi" w:cstheme="majorHAnsi"/>
        </w:rPr>
      </w:pPr>
      <w:r>
        <w:rPr>
          <w:rFonts w:asciiTheme="majorHAnsi" w:hAnsiTheme="majorHAnsi" w:cstheme="majorHAnsi"/>
        </w:rPr>
        <w:t xml:space="preserve">Empirical: </w:t>
      </w:r>
      <w:r w:rsidR="005367DC">
        <w:rPr>
          <w:rFonts w:asciiTheme="majorHAnsi" w:hAnsiTheme="majorHAnsi" w:cstheme="majorHAnsi"/>
        </w:rPr>
        <w:t>ARIMA</w:t>
      </w:r>
    </w:p>
    <w:p w:rsidR="00EB2201" w:rsidRDefault="007B341F" w:rsidP="00EB2201">
      <w:pPr>
        <w:pStyle w:val="ListParagraph"/>
        <w:numPr>
          <w:ilvl w:val="2"/>
          <w:numId w:val="10"/>
        </w:numPr>
        <w:spacing w:after="0" w:line="240" w:lineRule="auto"/>
        <w:rPr>
          <w:rFonts w:asciiTheme="majorHAnsi" w:hAnsiTheme="majorHAnsi" w:cstheme="majorHAnsi"/>
        </w:rPr>
      </w:pPr>
      <w:r>
        <w:rPr>
          <w:rFonts w:asciiTheme="majorHAnsi" w:hAnsiTheme="majorHAnsi" w:cstheme="majorHAnsi"/>
        </w:rPr>
        <w:t>We chose a</w:t>
      </w:r>
      <w:r w:rsidR="00397952">
        <w:rPr>
          <w:rFonts w:asciiTheme="majorHAnsi" w:hAnsiTheme="majorHAnsi" w:cstheme="majorHAnsi"/>
        </w:rPr>
        <w:t xml:space="preserve">n autoregressive integrated moving average (ARIMA) generalized linear model for our empirical approach to forecasting chlorophyll-a in FCR. </w:t>
      </w:r>
      <w:r w:rsidR="007D0E56">
        <w:rPr>
          <w:rFonts w:asciiTheme="majorHAnsi" w:hAnsiTheme="majorHAnsi" w:cstheme="majorHAnsi"/>
        </w:rPr>
        <w:t xml:space="preserve">The appropriate time step to be included as the autoregressive term </w:t>
      </w:r>
      <w:r>
        <w:rPr>
          <w:rFonts w:asciiTheme="majorHAnsi" w:hAnsiTheme="majorHAnsi" w:cstheme="majorHAnsi"/>
        </w:rPr>
        <w:t xml:space="preserve">in ARIMA </w:t>
      </w:r>
      <w:r w:rsidR="007D0E56">
        <w:rPr>
          <w:rFonts w:asciiTheme="majorHAnsi" w:hAnsiTheme="majorHAnsi" w:cstheme="majorHAnsi"/>
        </w:rPr>
        <w:t xml:space="preserve">will be determined by selecting the </w:t>
      </w:r>
      <w:r>
        <w:rPr>
          <w:rFonts w:asciiTheme="majorHAnsi" w:hAnsiTheme="majorHAnsi" w:cstheme="majorHAnsi"/>
        </w:rPr>
        <w:t>previous measurement of chlorophyll-a</w:t>
      </w:r>
      <w:r w:rsidR="007D0E56">
        <w:rPr>
          <w:rFonts w:asciiTheme="majorHAnsi" w:hAnsiTheme="majorHAnsi" w:cstheme="majorHAnsi"/>
        </w:rPr>
        <w:t xml:space="preserve"> with the highest Pearson’s r correlation coefficient</w:t>
      </w:r>
      <w:r>
        <w:rPr>
          <w:rFonts w:asciiTheme="majorHAnsi" w:hAnsiTheme="majorHAnsi" w:cstheme="majorHAnsi"/>
        </w:rPr>
        <w:t xml:space="preserve"> with the current measurement of chlorophyll-a</w:t>
      </w:r>
      <w:r w:rsidR="007D0E56">
        <w:rPr>
          <w:rFonts w:asciiTheme="majorHAnsi" w:hAnsiTheme="majorHAnsi" w:cstheme="majorHAnsi"/>
        </w:rPr>
        <w:t xml:space="preserve">. </w:t>
      </w:r>
      <w:r w:rsidR="00397952">
        <w:rPr>
          <w:rFonts w:asciiTheme="majorHAnsi" w:hAnsiTheme="majorHAnsi" w:cstheme="majorHAnsi"/>
        </w:rPr>
        <w:t xml:space="preserve">From </w:t>
      </w:r>
      <w:r w:rsidR="007D0E56">
        <w:rPr>
          <w:rFonts w:asciiTheme="majorHAnsi" w:hAnsiTheme="majorHAnsi" w:cstheme="majorHAnsi"/>
        </w:rPr>
        <w:t>a</w:t>
      </w:r>
      <w:r w:rsidR="00397952">
        <w:rPr>
          <w:rFonts w:asciiTheme="majorHAnsi" w:hAnsiTheme="majorHAnsi" w:cstheme="majorHAnsi"/>
        </w:rPr>
        <w:t xml:space="preserve"> pool of 53 meteorological, physical, chemical, and biological driver variables</w:t>
      </w:r>
      <w:r w:rsidR="007D0E56">
        <w:rPr>
          <w:rFonts w:asciiTheme="majorHAnsi" w:hAnsiTheme="majorHAnsi" w:cstheme="majorHAnsi"/>
        </w:rPr>
        <w:t xml:space="preserve">, we will select only driver variables which are predictable in nature (e.g., meteorological and inflow variables). From within the pool of predictable driver variables, we will further select only variables which are not correlated with each other through the use of a Pearson’s correlation analysis. Using these variables, we will develop all possible ARIMA </w:t>
      </w:r>
      <w:r w:rsidR="00E741C4">
        <w:rPr>
          <w:rFonts w:asciiTheme="majorHAnsi" w:hAnsiTheme="majorHAnsi" w:cstheme="majorHAnsi"/>
        </w:rPr>
        <w:t>combinations with the selected driver variables</w:t>
      </w:r>
      <w:r w:rsidR="007D0E56">
        <w:rPr>
          <w:rFonts w:asciiTheme="majorHAnsi" w:hAnsiTheme="majorHAnsi" w:cstheme="majorHAnsi"/>
        </w:rPr>
        <w:t xml:space="preserve">, and the best model will be </w:t>
      </w:r>
      <w:r w:rsidR="00E741C4">
        <w:rPr>
          <w:rFonts w:asciiTheme="majorHAnsi" w:hAnsiTheme="majorHAnsi" w:cstheme="majorHAnsi"/>
        </w:rPr>
        <w:t>determined</w:t>
      </w:r>
      <w:r w:rsidR="007D0E56">
        <w:rPr>
          <w:rFonts w:asciiTheme="majorHAnsi" w:hAnsiTheme="majorHAnsi" w:cstheme="majorHAnsi"/>
        </w:rPr>
        <w:t xml:space="preserve"> by </w:t>
      </w:r>
      <w:proofErr w:type="spellStart"/>
      <w:r w:rsidR="007D0E56">
        <w:rPr>
          <w:rFonts w:asciiTheme="majorHAnsi" w:hAnsiTheme="majorHAnsi" w:cstheme="majorHAnsi"/>
        </w:rPr>
        <w:t>AICc</w:t>
      </w:r>
      <w:proofErr w:type="spellEnd"/>
      <w:r w:rsidR="007D0E56">
        <w:rPr>
          <w:rFonts w:asciiTheme="majorHAnsi" w:hAnsiTheme="majorHAnsi" w:cstheme="majorHAnsi"/>
        </w:rPr>
        <w:t xml:space="preserve"> (Akaike’s Information Criterion) and parsimony.</w:t>
      </w:r>
    </w:p>
    <w:p w:rsidR="005367DC" w:rsidRDefault="007D0E56" w:rsidP="005367DC">
      <w:pPr>
        <w:pStyle w:val="ListParagraph"/>
        <w:numPr>
          <w:ilvl w:val="1"/>
          <w:numId w:val="10"/>
        </w:numPr>
        <w:spacing w:after="0" w:line="240" w:lineRule="auto"/>
        <w:rPr>
          <w:rFonts w:asciiTheme="majorHAnsi" w:hAnsiTheme="majorHAnsi" w:cstheme="majorHAnsi"/>
        </w:rPr>
      </w:pPr>
      <w:r>
        <w:rPr>
          <w:rFonts w:asciiTheme="majorHAnsi" w:hAnsiTheme="majorHAnsi" w:cstheme="majorHAnsi"/>
        </w:rPr>
        <w:t xml:space="preserve">Process-based: </w:t>
      </w:r>
      <w:r w:rsidR="005367DC">
        <w:rPr>
          <w:rFonts w:asciiTheme="majorHAnsi" w:hAnsiTheme="majorHAnsi" w:cstheme="majorHAnsi"/>
        </w:rPr>
        <w:t>GLM</w:t>
      </w:r>
    </w:p>
    <w:p w:rsidR="00D769B4" w:rsidRDefault="00D769B4" w:rsidP="00D769B4">
      <w:pPr>
        <w:pStyle w:val="ListParagraph"/>
        <w:numPr>
          <w:ilvl w:val="2"/>
          <w:numId w:val="10"/>
        </w:numPr>
        <w:spacing w:after="0" w:line="240" w:lineRule="auto"/>
        <w:rPr>
          <w:ins w:id="36" w:author="Cayelan C. Carey" w:date="2019-03-20T12:39:00Z"/>
          <w:rFonts w:asciiTheme="majorHAnsi" w:hAnsiTheme="majorHAnsi" w:cstheme="majorHAnsi"/>
        </w:rPr>
      </w:pPr>
      <w:r>
        <w:rPr>
          <w:rFonts w:asciiTheme="majorHAnsi" w:hAnsiTheme="majorHAnsi" w:cstheme="majorHAnsi"/>
        </w:rPr>
        <w:t xml:space="preserve">We used the General Lake Model, Aquatic </w:t>
      </w:r>
      <w:proofErr w:type="spellStart"/>
      <w:r>
        <w:rPr>
          <w:rFonts w:asciiTheme="majorHAnsi" w:hAnsiTheme="majorHAnsi" w:cstheme="majorHAnsi"/>
        </w:rPr>
        <w:t>Ecodynamics</w:t>
      </w:r>
      <w:proofErr w:type="spellEnd"/>
      <w:r>
        <w:rPr>
          <w:rFonts w:asciiTheme="majorHAnsi" w:hAnsiTheme="majorHAnsi" w:cstheme="majorHAnsi"/>
        </w:rPr>
        <w:t xml:space="preserve"> (GLM-AED) as our process-based model. GLM-AED is a one-dimensional hydrodynamic model, </w:t>
      </w:r>
      <w:commentRangeStart w:id="37"/>
      <w:r>
        <w:rPr>
          <w:rFonts w:asciiTheme="majorHAnsi" w:hAnsiTheme="majorHAnsi" w:cstheme="majorHAnsi"/>
        </w:rPr>
        <w:t>etc.</w:t>
      </w:r>
      <w:commentRangeEnd w:id="37"/>
      <w:r w:rsidR="0095464C">
        <w:rPr>
          <w:rStyle w:val="CommentReference"/>
        </w:rPr>
        <w:commentReference w:id="37"/>
      </w:r>
    </w:p>
    <w:p w:rsidR="000A4920" w:rsidRDefault="000A4920" w:rsidP="000A4920">
      <w:pPr>
        <w:pStyle w:val="ListParagraph"/>
        <w:numPr>
          <w:ilvl w:val="1"/>
          <w:numId w:val="10"/>
        </w:numPr>
        <w:spacing w:after="0" w:line="240" w:lineRule="auto"/>
        <w:rPr>
          <w:rFonts w:asciiTheme="majorHAnsi" w:hAnsiTheme="majorHAnsi" w:cstheme="majorHAnsi"/>
        </w:rPr>
        <w:pPrChange w:id="38" w:author="Cayelan C. Carey" w:date="2019-03-20T12:39:00Z">
          <w:pPr>
            <w:pStyle w:val="ListParagraph"/>
            <w:numPr>
              <w:ilvl w:val="2"/>
              <w:numId w:val="10"/>
            </w:numPr>
            <w:spacing w:after="0" w:line="240" w:lineRule="auto"/>
            <w:ind w:left="2160" w:hanging="360"/>
          </w:pPr>
        </w:pPrChange>
      </w:pPr>
      <w:ins w:id="39" w:author="Cayelan C. Carey" w:date="2019-03-20T12:39:00Z">
        <w:r>
          <w:rPr>
            <w:rFonts w:asciiTheme="majorHAnsi" w:hAnsiTheme="majorHAnsi" w:cstheme="majorHAnsi"/>
          </w:rPr>
          <w:t>ADD a se</w:t>
        </w:r>
      </w:ins>
      <w:ins w:id="40" w:author="Cayelan C. Carey" w:date="2019-03-20T12:40:00Z">
        <w:r>
          <w:rPr>
            <w:rFonts w:asciiTheme="majorHAnsi" w:hAnsiTheme="majorHAnsi" w:cstheme="majorHAnsi"/>
          </w:rPr>
          <w:t>ction here about model assessment, both for the calibration and validation periods? I think that it would be good if you could point towards what metrics you’re using with refs</w:t>
        </w:r>
      </w:ins>
      <w:ins w:id="41" w:author="Cayelan C. Carey" w:date="2019-03-20T12:41:00Z">
        <w:r w:rsidR="00E53830">
          <w:rPr>
            <w:rFonts w:asciiTheme="majorHAnsi" w:hAnsiTheme="majorHAnsi" w:cstheme="majorHAnsi"/>
          </w:rPr>
          <w:t xml:space="preserve"> for assessment</w:t>
        </w:r>
      </w:ins>
      <w:ins w:id="42" w:author="Cayelan C. Carey" w:date="2019-03-20T12:42:00Z">
        <w:r w:rsidR="00E53830">
          <w:rPr>
            <w:rFonts w:asciiTheme="majorHAnsi" w:hAnsiTheme="majorHAnsi" w:cstheme="majorHAnsi"/>
          </w:rPr>
          <w:t xml:space="preserve"> with a few refs backing up the why</w:t>
        </w:r>
      </w:ins>
    </w:p>
    <w:p w:rsidR="005367DC" w:rsidRPr="005367DC" w:rsidRDefault="005367DC" w:rsidP="005367DC">
      <w:pPr>
        <w:pStyle w:val="ListParagraph"/>
        <w:numPr>
          <w:ilvl w:val="0"/>
          <w:numId w:val="10"/>
        </w:numPr>
        <w:spacing w:after="0" w:line="240" w:lineRule="auto"/>
        <w:rPr>
          <w:rFonts w:asciiTheme="majorHAnsi" w:hAnsiTheme="majorHAnsi" w:cstheme="majorHAnsi"/>
          <w:b/>
        </w:rPr>
      </w:pPr>
      <w:r w:rsidRPr="005367DC">
        <w:rPr>
          <w:rFonts w:asciiTheme="majorHAnsi" w:hAnsiTheme="majorHAnsi" w:cstheme="majorHAnsi"/>
          <w:b/>
        </w:rPr>
        <w:t>Forecasting Framework: FLARE</w:t>
      </w:r>
      <w:r w:rsidR="002B10E7">
        <w:rPr>
          <w:rFonts w:asciiTheme="majorHAnsi" w:hAnsiTheme="majorHAnsi" w:cstheme="majorHAnsi"/>
          <w:b/>
        </w:rPr>
        <w:t xml:space="preserve"> (Question 2)</w:t>
      </w:r>
    </w:p>
    <w:p w:rsidR="00ED4E84" w:rsidRPr="007B341F" w:rsidRDefault="007D0E56" w:rsidP="007B341F">
      <w:pPr>
        <w:pStyle w:val="ListParagraph"/>
        <w:numPr>
          <w:ilvl w:val="1"/>
          <w:numId w:val="10"/>
        </w:numPr>
        <w:spacing w:after="0" w:line="240" w:lineRule="auto"/>
        <w:rPr>
          <w:rFonts w:asciiTheme="majorHAnsi" w:hAnsiTheme="majorHAnsi" w:cstheme="majorHAnsi"/>
          <w:b/>
        </w:rPr>
      </w:pPr>
      <w:r w:rsidRPr="007B341F">
        <w:rPr>
          <w:rFonts w:asciiTheme="majorHAnsi" w:hAnsiTheme="majorHAnsi" w:cstheme="majorHAnsi"/>
        </w:rPr>
        <w:t>Both models will be integrated i</w:t>
      </w:r>
      <w:r w:rsidR="002B10E7" w:rsidRPr="007B341F">
        <w:rPr>
          <w:rFonts w:asciiTheme="majorHAnsi" w:hAnsiTheme="majorHAnsi" w:cstheme="majorHAnsi"/>
        </w:rPr>
        <w:t xml:space="preserve">nto an existing forecasting framework, </w:t>
      </w:r>
      <w:r w:rsidR="005367DC" w:rsidRPr="007B341F">
        <w:rPr>
          <w:rFonts w:asciiTheme="majorHAnsi" w:hAnsiTheme="majorHAnsi" w:cstheme="majorHAnsi"/>
        </w:rPr>
        <w:t>Forecasting Lake and Reservoir Ecosystems (FLARE)</w:t>
      </w:r>
      <w:r w:rsidR="002B10E7" w:rsidRPr="007B341F">
        <w:rPr>
          <w:rFonts w:asciiTheme="majorHAnsi" w:hAnsiTheme="majorHAnsi" w:cstheme="majorHAnsi"/>
        </w:rPr>
        <w:t xml:space="preserve">, to produce iterative near-term 16-day forecasts of chlorophyll-a. </w:t>
      </w:r>
      <w:r w:rsidR="00E741C4">
        <w:rPr>
          <w:rFonts w:asciiTheme="majorHAnsi" w:hAnsiTheme="majorHAnsi" w:cstheme="majorHAnsi"/>
        </w:rPr>
        <w:t>FLARE is designed to pull</w:t>
      </w:r>
      <w:r w:rsidR="00ED4E84" w:rsidRPr="007B341F">
        <w:rPr>
          <w:rFonts w:asciiTheme="majorHAnsi" w:hAnsiTheme="majorHAnsi" w:cstheme="majorHAnsi"/>
        </w:rPr>
        <w:t xml:space="preserve"> 2-week weather predictions from the National Oceanic and Atmospheric Administration (NOAA) to force both ARIMA and GLM-AED. Additionally, ARIMA’s autoregressive term will be forced using our established sensor-cloud network to provide yesterday’s chlorophyll-a concentration. Lastly, </w:t>
      </w:r>
      <w:r w:rsidR="0095464C" w:rsidRPr="007B341F">
        <w:rPr>
          <w:rFonts w:asciiTheme="majorHAnsi" w:hAnsiTheme="majorHAnsi" w:cstheme="majorHAnsi"/>
        </w:rPr>
        <w:t xml:space="preserve">inflow discharge data for </w:t>
      </w:r>
      <w:r w:rsidR="00ED4E84" w:rsidRPr="007B341F">
        <w:rPr>
          <w:rFonts w:asciiTheme="majorHAnsi" w:hAnsiTheme="majorHAnsi" w:cstheme="majorHAnsi"/>
        </w:rPr>
        <w:t xml:space="preserve">both models will be </w:t>
      </w:r>
      <w:r w:rsidR="00E741C4">
        <w:rPr>
          <w:rFonts w:asciiTheme="majorHAnsi" w:hAnsiTheme="majorHAnsi" w:cstheme="majorHAnsi"/>
        </w:rPr>
        <w:t>estimated</w:t>
      </w:r>
      <w:r w:rsidR="00ED4E84" w:rsidRPr="007B341F">
        <w:rPr>
          <w:rFonts w:asciiTheme="majorHAnsi" w:hAnsiTheme="majorHAnsi" w:cstheme="majorHAnsi"/>
        </w:rPr>
        <w:t xml:space="preserve"> using </w:t>
      </w:r>
      <w:r w:rsidR="0095464C" w:rsidRPr="007B341F">
        <w:rPr>
          <w:rFonts w:asciiTheme="majorHAnsi" w:hAnsiTheme="majorHAnsi" w:cstheme="majorHAnsi"/>
        </w:rPr>
        <w:t xml:space="preserve">an autoregressive linear model of discharge based on the previous day’s mean discharge at the major inflow to the reservoir.  </w:t>
      </w:r>
      <w:r w:rsidR="00ED4E84" w:rsidRPr="007B341F">
        <w:rPr>
          <w:rFonts w:asciiTheme="majorHAnsi" w:hAnsiTheme="majorHAnsi" w:cstheme="majorHAnsi"/>
        </w:rPr>
        <w:t xml:space="preserve">Driver uncertainty will be calculated for both ARIMA and GLM-AED forecasts </w:t>
      </w:r>
      <w:r w:rsidR="007B341F">
        <w:rPr>
          <w:rFonts w:asciiTheme="majorHAnsi" w:hAnsiTheme="majorHAnsi" w:cstheme="majorHAnsi"/>
        </w:rPr>
        <w:t>by prop</w:t>
      </w:r>
      <w:r w:rsidR="00E741C4">
        <w:rPr>
          <w:rFonts w:asciiTheme="majorHAnsi" w:hAnsiTheme="majorHAnsi" w:cstheme="majorHAnsi"/>
        </w:rPr>
        <w:t>a</w:t>
      </w:r>
      <w:r w:rsidR="007B341F">
        <w:rPr>
          <w:rFonts w:asciiTheme="majorHAnsi" w:hAnsiTheme="majorHAnsi" w:cstheme="majorHAnsi"/>
        </w:rPr>
        <w:t>gating</w:t>
      </w:r>
      <w:r w:rsidR="00ED4E84" w:rsidRPr="007B341F">
        <w:rPr>
          <w:rFonts w:asciiTheme="majorHAnsi" w:hAnsiTheme="majorHAnsi" w:cstheme="majorHAnsi"/>
        </w:rPr>
        <w:t xml:space="preserve"> the uncertainty associated with the NOAA weather forecasts. Parameter uncertainties for both ARIMA and GLM-AED will be calculated by sampling from a distribution of parameters within each model.</w:t>
      </w:r>
      <w:r w:rsidR="007B341F">
        <w:rPr>
          <w:rFonts w:asciiTheme="majorHAnsi" w:hAnsiTheme="majorHAnsi" w:cstheme="majorHAnsi"/>
        </w:rPr>
        <w:t xml:space="preserve"> </w:t>
      </w:r>
      <w:r w:rsidR="00ED4E84" w:rsidRPr="007B341F">
        <w:rPr>
          <w:rFonts w:asciiTheme="majorHAnsi" w:hAnsiTheme="majorHAnsi" w:cstheme="majorHAnsi"/>
        </w:rPr>
        <w:t xml:space="preserve">Forecast effectiveness will be assessed using a suite of performance metrics calculated by comparing the forecast model outputs to the observed high-frequency chlorophyll-a sensor in FCR. Assessment metrics will be calculated for various conditions (summer stratified period, fall mixed period, winter ice period, and following storm events) to determine which approach is most robust under different conditions.  </w:t>
      </w:r>
    </w:p>
    <w:p w:rsidR="002B10E7" w:rsidRPr="00191BF5" w:rsidRDefault="002B10E7" w:rsidP="002B10E7">
      <w:pPr>
        <w:pStyle w:val="ListParagraph"/>
        <w:numPr>
          <w:ilvl w:val="0"/>
          <w:numId w:val="10"/>
        </w:numPr>
        <w:spacing w:after="0" w:line="240" w:lineRule="auto"/>
        <w:rPr>
          <w:rFonts w:asciiTheme="majorHAnsi" w:hAnsiTheme="majorHAnsi" w:cstheme="majorHAnsi"/>
          <w:b/>
        </w:rPr>
      </w:pPr>
      <w:r>
        <w:rPr>
          <w:rFonts w:asciiTheme="majorHAnsi" w:hAnsiTheme="majorHAnsi" w:cstheme="majorHAnsi"/>
          <w:b/>
        </w:rPr>
        <w:t>Integrated Model Averaging</w:t>
      </w:r>
      <w:r w:rsidR="00F67C47">
        <w:rPr>
          <w:rFonts w:asciiTheme="majorHAnsi" w:hAnsiTheme="majorHAnsi" w:cstheme="majorHAnsi"/>
          <w:b/>
        </w:rPr>
        <w:t xml:space="preserve"> (Question 3) </w:t>
      </w:r>
    </w:p>
    <w:p w:rsidR="009C41E3" w:rsidRPr="00E741C4" w:rsidRDefault="00E741C4" w:rsidP="00E741C4">
      <w:pPr>
        <w:pStyle w:val="ListParagraph"/>
        <w:numPr>
          <w:ilvl w:val="1"/>
          <w:numId w:val="10"/>
        </w:numPr>
        <w:rPr>
          <w:rFonts w:asciiTheme="majorHAnsi" w:hAnsiTheme="majorHAnsi" w:cstheme="majorHAnsi"/>
        </w:rPr>
      </w:pPr>
      <w:r>
        <w:rPr>
          <w:rFonts w:asciiTheme="majorHAnsi" w:hAnsiTheme="majorHAnsi" w:cstheme="majorHAnsi"/>
        </w:rPr>
        <w:t xml:space="preserve">In order to develop the most informative forecast of chlorophyll-a, we will develop a weighted model average to incorporate the strengths of multiple models. This will allow the forecast to capture as much variability as possible in chlorophyll-a if for example, one model does a better job of prediction chlorophyll-a at lower concentrations, while another model is more effective at capturing large bloom events. </w:t>
      </w:r>
      <w:r w:rsidR="00BB3FD1">
        <w:rPr>
          <w:rFonts w:asciiTheme="majorHAnsi" w:hAnsiTheme="majorHAnsi" w:cstheme="majorHAnsi"/>
        </w:rPr>
        <w:t>Particularly for low probability yet high impact events such as large blooms in phytoplankton,</w:t>
      </w:r>
      <w:ins w:id="43" w:author="Cayelan C. Carey" w:date="2019-03-20T12:41:00Z">
        <w:r w:rsidR="00E53830">
          <w:rPr>
            <w:rFonts w:asciiTheme="majorHAnsi" w:hAnsiTheme="majorHAnsi" w:cstheme="majorHAnsi"/>
          </w:rPr>
          <w:t xml:space="preserve"> the model averaging will </w:t>
        </w:r>
        <w:proofErr w:type="gramStart"/>
        <w:r w:rsidR="00E53830">
          <w:rPr>
            <w:rFonts w:asciiTheme="majorHAnsi" w:hAnsiTheme="majorHAnsi" w:cstheme="majorHAnsi"/>
          </w:rPr>
          <w:t>enable  u</w:t>
        </w:r>
      </w:ins>
      <w:ins w:id="44" w:author="Cayelan C. Carey" w:date="2019-03-20T12:42:00Z">
        <w:r w:rsidR="00E53830">
          <w:rPr>
            <w:rFonts w:asciiTheme="majorHAnsi" w:hAnsiTheme="majorHAnsi" w:cstheme="majorHAnsi"/>
          </w:rPr>
          <w:t>s</w:t>
        </w:r>
        <w:proofErr w:type="gramEnd"/>
        <w:r w:rsidR="00E53830">
          <w:rPr>
            <w:rFonts w:asciiTheme="majorHAnsi" w:hAnsiTheme="majorHAnsi" w:cstheme="majorHAnsi"/>
          </w:rPr>
          <w:t xml:space="preserve"> to</w:t>
        </w:r>
      </w:ins>
      <w:del w:id="45" w:author="Cayelan C. Carey" w:date="2019-03-20T12:42:00Z">
        <w:r w:rsidR="00BB3FD1" w:rsidDel="00E53830">
          <w:rPr>
            <w:rFonts w:asciiTheme="majorHAnsi" w:hAnsiTheme="majorHAnsi" w:cstheme="majorHAnsi"/>
          </w:rPr>
          <w:delText xml:space="preserve"> we will</w:delText>
        </w:r>
      </w:del>
      <w:r w:rsidR="00BB3FD1">
        <w:rPr>
          <w:rFonts w:asciiTheme="majorHAnsi" w:hAnsiTheme="majorHAnsi" w:cstheme="majorHAnsi"/>
        </w:rPr>
        <w:t xml:space="preserve"> develop an early-warning system which will alert users when conditions that indicate a peak in phytoplankton is likely to occur.</w:t>
      </w:r>
    </w:p>
    <w:p w:rsidR="009C41E3" w:rsidRPr="009C41E3" w:rsidRDefault="009C41E3" w:rsidP="009C41E3">
      <w:pPr>
        <w:pStyle w:val="ListParagraph"/>
        <w:numPr>
          <w:ilvl w:val="2"/>
          <w:numId w:val="10"/>
        </w:numPr>
        <w:rPr>
          <w:rFonts w:asciiTheme="majorHAnsi" w:hAnsiTheme="majorHAnsi" w:cstheme="majorHAnsi"/>
        </w:rPr>
      </w:pPr>
      <w:r w:rsidRPr="002B7506">
        <w:rPr>
          <w:rFonts w:asciiTheme="majorHAnsi" w:hAnsiTheme="majorHAnsi" w:cstheme="majorHAnsi"/>
        </w:rPr>
        <w:t>‘‘Observation and theory get on best when they</w:t>
      </w:r>
      <w:r>
        <w:rPr>
          <w:rFonts w:asciiTheme="majorHAnsi" w:hAnsiTheme="majorHAnsi" w:cstheme="majorHAnsi"/>
        </w:rPr>
        <w:t xml:space="preserve"> </w:t>
      </w:r>
      <w:r w:rsidRPr="002B7506">
        <w:rPr>
          <w:rFonts w:asciiTheme="majorHAnsi" w:hAnsiTheme="majorHAnsi" w:cstheme="majorHAnsi"/>
        </w:rPr>
        <w:t>are mixed together, both helping one another in the pursuit of truth’’ (Eddington 1935).</w:t>
      </w:r>
    </w:p>
    <w:p w:rsidR="009C41E3" w:rsidRPr="001D5E83" w:rsidDel="0030717F" w:rsidRDefault="00A04A63" w:rsidP="001D5E83">
      <w:pPr>
        <w:rPr>
          <w:moveFrom w:id="46" w:author="Cayelan C. Carey" w:date="2019-03-20T12:44:00Z"/>
          <w:rFonts w:asciiTheme="majorHAnsi" w:hAnsiTheme="majorHAnsi" w:cstheme="majorHAnsi"/>
          <w:b/>
        </w:rPr>
      </w:pPr>
      <w:moveFromRangeStart w:id="47" w:author="Cayelan C. Carey" w:date="2019-03-20T12:44:00Z" w:name="move3978257"/>
      <w:moveFrom w:id="48" w:author="Cayelan C. Carey" w:date="2019-03-20T12:44:00Z">
        <w:r w:rsidRPr="00191BF5" w:rsidDel="0030717F">
          <w:rPr>
            <w:rFonts w:asciiTheme="majorHAnsi" w:hAnsiTheme="majorHAnsi" w:cstheme="majorHAnsi"/>
            <w:b/>
          </w:rPr>
          <w:t xml:space="preserve">Preliminary </w:t>
        </w:r>
        <w:r w:rsidR="00667469" w:rsidRPr="00191BF5" w:rsidDel="0030717F">
          <w:rPr>
            <w:rFonts w:asciiTheme="majorHAnsi" w:hAnsiTheme="majorHAnsi" w:cstheme="majorHAnsi"/>
            <w:b/>
          </w:rPr>
          <w:t>Results</w:t>
        </w:r>
      </w:moveFrom>
    </w:p>
    <w:moveFromRangeEnd w:id="47"/>
    <w:p w:rsidR="00B72463" w:rsidRPr="00191BF5" w:rsidRDefault="00B72463" w:rsidP="00B72463">
      <w:pPr>
        <w:pStyle w:val="ListParagraph"/>
        <w:numPr>
          <w:ilvl w:val="0"/>
          <w:numId w:val="8"/>
        </w:numPr>
        <w:rPr>
          <w:rFonts w:asciiTheme="majorHAnsi" w:hAnsiTheme="majorHAnsi" w:cstheme="majorHAnsi"/>
        </w:rPr>
      </w:pPr>
      <w:commentRangeStart w:id="49"/>
      <w:commentRangeStart w:id="50"/>
      <w:r w:rsidRPr="00191BF5">
        <w:rPr>
          <w:rFonts w:asciiTheme="majorHAnsi" w:hAnsiTheme="majorHAnsi" w:cstheme="majorHAnsi"/>
        </w:rPr>
        <w:t>Model assessment</w:t>
      </w:r>
      <w:commentRangeEnd w:id="49"/>
      <w:r>
        <w:rPr>
          <w:rStyle w:val="CommentReference"/>
        </w:rPr>
        <w:commentReference w:id="49"/>
      </w:r>
      <w:commentRangeEnd w:id="50"/>
      <w:r w:rsidR="00E53830">
        <w:rPr>
          <w:rStyle w:val="CommentReference"/>
        </w:rPr>
        <w:commentReference w:id="50"/>
      </w:r>
      <w:r>
        <w:rPr>
          <w:rFonts w:asciiTheme="majorHAnsi" w:hAnsiTheme="majorHAnsi" w:cstheme="majorHAnsi"/>
        </w:rPr>
        <w:t>: Model performance will be assessed using the following metrics</w:t>
      </w:r>
    </w:p>
    <w:p w:rsidR="00B72463" w:rsidRPr="00191BF5" w:rsidRDefault="00B72463" w:rsidP="00B72463">
      <w:pPr>
        <w:pStyle w:val="ListParagraph"/>
        <w:numPr>
          <w:ilvl w:val="1"/>
          <w:numId w:val="8"/>
        </w:numPr>
        <w:rPr>
          <w:rFonts w:asciiTheme="majorHAnsi" w:hAnsiTheme="majorHAnsi" w:cstheme="majorHAnsi"/>
        </w:rPr>
      </w:pPr>
      <w:r w:rsidRPr="00191BF5">
        <w:rPr>
          <w:rFonts w:asciiTheme="majorHAnsi" w:hAnsiTheme="majorHAnsi" w:cstheme="majorHAnsi"/>
        </w:rPr>
        <w:t>Table of OBS, ARIMA, and GLM descriptors</w:t>
      </w:r>
    </w:p>
    <w:p w:rsidR="00B72463" w:rsidRDefault="00B72463" w:rsidP="00B72463">
      <w:pPr>
        <w:pStyle w:val="ListParagraph"/>
        <w:numPr>
          <w:ilvl w:val="2"/>
          <w:numId w:val="8"/>
        </w:numPr>
        <w:rPr>
          <w:rFonts w:asciiTheme="majorHAnsi" w:hAnsiTheme="majorHAnsi" w:cstheme="majorHAnsi"/>
        </w:rPr>
      </w:pPr>
      <w:r w:rsidRPr="00191BF5">
        <w:rPr>
          <w:rFonts w:asciiTheme="majorHAnsi" w:hAnsiTheme="majorHAnsi" w:cstheme="majorHAnsi"/>
        </w:rPr>
        <w:t>Mean</w:t>
      </w:r>
    </w:p>
    <w:p w:rsidR="00B72463" w:rsidRPr="00191BF5" w:rsidRDefault="00B72463" w:rsidP="00B72463">
      <w:pPr>
        <w:pStyle w:val="ListParagraph"/>
        <w:numPr>
          <w:ilvl w:val="3"/>
          <w:numId w:val="8"/>
        </w:numPr>
        <w:rPr>
          <w:rFonts w:asciiTheme="majorHAnsi" w:hAnsiTheme="majorHAnsi" w:cstheme="majorHAnsi"/>
        </w:rPr>
      </w:pPr>
      <w:r w:rsidRPr="00386172">
        <w:rPr>
          <w:rFonts w:asciiTheme="majorHAnsi" w:hAnsiTheme="majorHAnsi" w:cstheme="majorHAnsi"/>
        </w:rPr>
        <w:t xml:space="preserve">Forecasts are said to be in consensus if they are insignificantly different from the sample mean (Gregory et </w:t>
      </w:r>
      <w:proofErr w:type="gramStart"/>
      <w:r w:rsidRPr="00386172">
        <w:rPr>
          <w:rFonts w:asciiTheme="majorHAnsi" w:hAnsiTheme="majorHAnsi" w:cstheme="majorHAnsi"/>
        </w:rPr>
        <w:t>al .</w:t>
      </w:r>
      <w:proofErr w:type="gramEnd"/>
      <w:r w:rsidRPr="00386172">
        <w:rPr>
          <w:rFonts w:asciiTheme="majorHAnsi" w:hAnsiTheme="majorHAnsi" w:cstheme="majorHAnsi"/>
        </w:rPr>
        <w:t>, 2001)</w:t>
      </w:r>
    </w:p>
    <w:p w:rsidR="00B72463" w:rsidRDefault="00B72463" w:rsidP="00B72463">
      <w:pPr>
        <w:pStyle w:val="ListParagraph"/>
        <w:numPr>
          <w:ilvl w:val="2"/>
          <w:numId w:val="8"/>
        </w:numPr>
        <w:rPr>
          <w:rFonts w:asciiTheme="majorHAnsi" w:hAnsiTheme="majorHAnsi" w:cstheme="majorHAnsi"/>
        </w:rPr>
      </w:pPr>
      <w:r w:rsidRPr="00191BF5">
        <w:rPr>
          <w:rFonts w:asciiTheme="majorHAnsi" w:hAnsiTheme="majorHAnsi" w:cstheme="majorHAnsi"/>
        </w:rPr>
        <w:t>Measure of variance</w:t>
      </w:r>
      <w:r>
        <w:rPr>
          <w:rFonts w:asciiTheme="majorHAnsi" w:hAnsiTheme="majorHAnsi" w:cstheme="majorHAnsi"/>
        </w:rPr>
        <w:t xml:space="preserve"> (standard deviation)</w:t>
      </w:r>
    </w:p>
    <w:p w:rsidR="00B72463" w:rsidRDefault="00B72463" w:rsidP="00B72463">
      <w:pPr>
        <w:pStyle w:val="ListParagraph"/>
        <w:numPr>
          <w:ilvl w:val="2"/>
          <w:numId w:val="8"/>
        </w:numPr>
        <w:rPr>
          <w:rFonts w:asciiTheme="majorHAnsi" w:hAnsiTheme="majorHAnsi" w:cstheme="majorHAnsi"/>
        </w:rPr>
      </w:pPr>
      <w:r>
        <w:rPr>
          <w:rFonts w:asciiTheme="majorHAnsi" w:hAnsiTheme="majorHAnsi" w:cstheme="majorHAnsi"/>
        </w:rPr>
        <w:t>Quantiles</w:t>
      </w:r>
    </w:p>
    <w:p w:rsidR="00B72463" w:rsidRPr="00191BF5" w:rsidRDefault="00B72463" w:rsidP="00B72463">
      <w:pPr>
        <w:pStyle w:val="ListParagraph"/>
        <w:numPr>
          <w:ilvl w:val="2"/>
          <w:numId w:val="8"/>
        </w:numPr>
        <w:rPr>
          <w:rFonts w:asciiTheme="majorHAnsi" w:hAnsiTheme="majorHAnsi" w:cstheme="majorHAnsi"/>
        </w:rPr>
      </w:pPr>
      <w:r w:rsidRPr="00191BF5">
        <w:rPr>
          <w:rFonts w:asciiTheme="majorHAnsi" w:hAnsiTheme="majorHAnsi" w:cstheme="majorHAnsi"/>
        </w:rPr>
        <w:t>Kurtosis</w:t>
      </w:r>
      <w:r>
        <w:rPr>
          <w:rFonts w:asciiTheme="majorHAnsi" w:hAnsiTheme="majorHAnsi" w:cstheme="majorHAnsi"/>
        </w:rPr>
        <w:t xml:space="preserve"> </w:t>
      </w:r>
      <w:r w:rsidRPr="00191BF5">
        <w:rPr>
          <w:rFonts w:asciiTheme="majorHAnsi" w:hAnsiTheme="majorHAnsi" w:cstheme="majorHAnsi"/>
        </w:rPr>
        <w:t>(</w:t>
      </w:r>
      <w:proofErr w:type="spellStart"/>
      <w:r w:rsidRPr="00191BF5">
        <w:rPr>
          <w:rFonts w:asciiTheme="majorHAnsi" w:hAnsiTheme="majorHAnsi" w:cstheme="majorHAnsi"/>
        </w:rPr>
        <w:t>bennett</w:t>
      </w:r>
      <w:proofErr w:type="spellEnd"/>
      <w:r w:rsidRPr="00191BF5">
        <w:rPr>
          <w:rFonts w:asciiTheme="majorHAnsi" w:hAnsiTheme="majorHAnsi" w:cstheme="majorHAnsi"/>
        </w:rPr>
        <w:t xml:space="preserve"> et al 2013)</w:t>
      </w:r>
    </w:p>
    <w:p w:rsidR="00B72463" w:rsidRPr="001D5E83" w:rsidRDefault="00B72463" w:rsidP="00B72463">
      <w:pPr>
        <w:pStyle w:val="ListParagraph"/>
        <w:numPr>
          <w:ilvl w:val="3"/>
          <w:numId w:val="8"/>
        </w:numPr>
        <w:rPr>
          <w:rFonts w:asciiTheme="majorHAnsi" w:hAnsiTheme="majorHAnsi" w:cstheme="majorHAnsi"/>
        </w:rPr>
      </w:pPr>
      <w:r w:rsidRPr="00191BF5">
        <w:rPr>
          <w:rFonts w:asciiTheme="majorHAnsi" w:hAnsiTheme="majorHAnsi" w:cstheme="majorHAnsi"/>
        </w:rPr>
        <w:t>Measure of how peaked the data is</w:t>
      </w:r>
    </w:p>
    <w:p w:rsidR="00B72463" w:rsidRPr="00191BF5" w:rsidRDefault="00B72463" w:rsidP="00B72463">
      <w:pPr>
        <w:pStyle w:val="ListParagraph"/>
        <w:numPr>
          <w:ilvl w:val="1"/>
          <w:numId w:val="8"/>
        </w:numPr>
        <w:rPr>
          <w:rFonts w:asciiTheme="majorHAnsi" w:hAnsiTheme="majorHAnsi" w:cstheme="majorHAnsi"/>
        </w:rPr>
      </w:pPr>
      <w:r w:rsidRPr="00191BF5">
        <w:rPr>
          <w:rFonts w:asciiTheme="majorHAnsi" w:hAnsiTheme="majorHAnsi" w:cstheme="majorHAnsi"/>
        </w:rPr>
        <w:t>Table of ARIMA vs. GLM performance metrics</w:t>
      </w:r>
    </w:p>
    <w:p w:rsidR="00B72463" w:rsidRPr="00191BF5" w:rsidRDefault="00B72463" w:rsidP="00B72463">
      <w:pPr>
        <w:pStyle w:val="ListParagraph"/>
        <w:numPr>
          <w:ilvl w:val="2"/>
          <w:numId w:val="8"/>
        </w:numPr>
        <w:rPr>
          <w:rFonts w:asciiTheme="majorHAnsi" w:hAnsiTheme="majorHAnsi" w:cstheme="majorHAnsi"/>
        </w:rPr>
      </w:pPr>
      <w:r w:rsidRPr="00191BF5">
        <w:rPr>
          <w:rFonts w:asciiTheme="majorHAnsi" w:hAnsiTheme="majorHAnsi" w:cstheme="majorHAnsi"/>
        </w:rPr>
        <w:t>RMSE</w:t>
      </w:r>
    </w:p>
    <w:p w:rsidR="00B72463" w:rsidRPr="00191BF5" w:rsidRDefault="00B72463" w:rsidP="00B72463">
      <w:pPr>
        <w:pStyle w:val="ListParagraph"/>
        <w:numPr>
          <w:ilvl w:val="2"/>
          <w:numId w:val="8"/>
        </w:numPr>
        <w:rPr>
          <w:rFonts w:asciiTheme="majorHAnsi" w:hAnsiTheme="majorHAnsi" w:cstheme="majorHAnsi"/>
        </w:rPr>
      </w:pPr>
      <w:r w:rsidRPr="00191BF5">
        <w:rPr>
          <w:rFonts w:asciiTheme="majorHAnsi" w:hAnsiTheme="majorHAnsi" w:cstheme="majorHAnsi"/>
        </w:rPr>
        <w:t>R2 (variation from the 1:1 line)</w:t>
      </w:r>
    </w:p>
    <w:p w:rsidR="00B72463" w:rsidRPr="00191BF5" w:rsidRDefault="00B72463" w:rsidP="00B72463">
      <w:pPr>
        <w:pStyle w:val="ListParagraph"/>
        <w:numPr>
          <w:ilvl w:val="2"/>
          <w:numId w:val="8"/>
        </w:numPr>
        <w:rPr>
          <w:rFonts w:asciiTheme="majorHAnsi" w:hAnsiTheme="majorHAnsi" w:cstheme="majorHAnsi"/>
        </w:rPr>
      </w:pPr>
      <w:r w:rsidRPr="00191BF5">
        <w:rPr>
          <w:rFonts w:asciiTheme="majorHAnsi" w:hAnsiTheme="majorHAnsi" w:cstheme="majorHAnsi"/>
        </w:rPr>
        <w:t xml:space="preserve">Bias </w:t>
      </w:r>
    </w:p>
    <w:p w:rsidR="00B72463" w:rsidRPr="00191BF5" w:rsidRDefault="00B72463" w:rsidP="00B72463">
      <w:pPr>
        <w:pStyle w:val="ListParagraph"/>
        <w:numPr>
          <w:ilvl w:val="3"/>
          <w:numId w:val="8"/>
        </w:numPr>
        <w:rPr>
          <w:rFonts w:asciiTheme="majorHAnsi" w:hAnsiTheme="majorHAnsi" w:cstheme="majorHAnsi"/>
        </w:rPr>
      </w:pPr>
      <w:proofErr w:type="gramStart"/>
      <w:r w:rsidRPr="00191BF5">
        <w:rPr>
          <w:rFonts w:asciiTheme="majorHAnsi" w:hAnsiTheme="majorHAnsi" w:cstheme="majorHAnsi"/>
        </w:rPr>
        <w:t>SD(</w:t>
      </w:r>
      <w:proofErr w:type="gramEnd"/>
      <w:r w:rsidRPr="00191BF5">
        <w:rPr>
          <w:rFonts w:asciiTheme="majorHAnsi" w:hAnsiTheme="majorHAnsi" w:cstheme="majorHAnsi"/>
        </w:rPr>
        <w:t>model)/SD(data)</w:t>
      </w:r>
    </w:p>
    <w:p w:rsidR="00B72463" w:rsidRPr="00191BF5" w:rsidRDefault="00B72463" w:rsidP="00B72463">
      <w:pPr>
        <w:pStyle w:val="ListParagraph"/>
        <w:numPr>
          <w:ilvl w:val="3"/>
          <w:numId w:val="8"/>
        </w:numPr>
        <w:rPr>
          <w:rFonts w:asciiTheme="majorHAnsi" w:hAnsiTheme="majorHAnsi" w:cstheme="majorHAnsi"/>
        </w:rPr>
      </w:pPr>
      <w:r w:rsidRPr="00191BF5">
        <w:rPr>
          <w:rFonts w:asciiTheme="majorHAnsi" w:hAnsiTheme="majorHAnsi" w:cstheme="majorHAnsi"/>
        </w:rPr>
        <w:t xml:space="preserve">Base R bias calc </w:t>
      </w:r>
      <w:proofErr w:type="gramStart"/>
      <w:r w:rsidRPr="00191BF5">
        <w:rPr>
          <w:rFonts w:asciiTheme="majorHAnsi" w:hAnsiTheme="majorHAnsi" w:cstheme="majorHAnsi"/>
          <w:color w:val="222222"/>
          <w:shd w:val="clear" w:color="auto" w:fill="FFFFFF"/>
        </w:rPr>
        <w:t>mean(</w:t>
      </w:r>
      <w:proofErr w:type="gramEnd"/>
      <w:r w:rsidRPr="00191BF5">
        <w:rPr>
          <w:rFonts w:asciiTheme="majorHAnsi" w:hAnsiTheme="majorHAnsi" w:cstheme="majorHAnsi"/>
          <w:color w:val="222222"/>
          <w:shd w:val="clear" w:color="auto" w:fill="FFFFFF"/>
        </w:rPr>
        <w:t>observed - model)</w:t>
      </w:r>
    </w:p>
    <w:p w:rsidR="00B72463" w:rsidRDefault="00B72463" w:rsidP="00B72463">
      <w:pPr>
        <w:pStyle w:val="ListParagraph"/>
        <w:numPr>
          <w:ilvl w:val="2"/>
          <w:numId w:val="8"/>
        </w:numPr>
        <w:rPr>
          <w:rFonts w:asciiTheme="majorHAnsi" w:hAnsiTheme="majorHAnsi" w:cstheme="majorHAnsi"/>
        </w:rPr>
      </w:pPr>
      <w:r>
        <w:rPr>
          <w:rFonts w:asciiTheme="majorHAnsi" w:hAnsiTheme="majorHAnsi" w:cstheme="majorHAnsi"/>
        </w:rPr>
        <w:t>Slope of the regression btw model and OBS</w:t>
      </w:r>
    </w:p>
    <w:p w:rsidR="00B72463" w:rsidRDefault="00B72463" w:rsidP="00B72463">
      <w:pPr>
        <w:pStyle w:val="ListParagraph"/>
        <w:numPr>
          <w:ilvl w:val="2"/>
          <w:numId w:val="8"/>
        </w:numPr>
        <w:rPr>
          <w:rFonts w:asciiTheme="majorHAnsi" w:hAnsiTheme="majorHAnsi" w:cstheme="majorHAnsi"/>
        </w:rPr>
      </w:pPr>
      <w:r>
        <w:rPr>
          <w:rFonts w:asciiTheme="majorHAnsi" w:hAnsiTheme="majorHAnsi" w:cstheme="majorHAnsi"/>
        </w:rPr>
        <w:t>Pearson’s correlation btw model and OBS</w:t>
      </w:r>
    </w:p>
    <w:p w:rsidR="00B72463" w:rsidRPr="005F735D" w:rsidRDefault="00B72463" w:rsidP="00B72463">
      <w:pPr>
        <w:pStyle w:val="ListParagraph"/>
        <w:numPr>
          <w:ilvl w:val="2"/>
          <w:numId w:val="8"/>
        </w:numPr>
        <w:rPr>
          <w:rFonts w:asciiTheme="majorHAnsi" w:hAnsiTheme="majorHAnsi" w:cstheme="majorHAnsi"/>
        </w:rPr>
      </w:pPr>
      <w:r>
        <w:rPr>
          <w:rFonts w:asciiTheme="majorHAnsi" w:hAnsiTheme="majorHAnsi" w:cstheme="majorHAnsi"/>
        </w:rPr>
        <w:t xml:space="preserve">Area under the curve?? (used in </w:t>
      </w:r>
      <w:r w:rsidRPr="00191BF5">
        <w:rPr>
          <w:rFonts w:asciiTheme="majorHAnsi" w:hAnsiTheme="majorHAnsi" w:cstheme="majorHAnsi"/>
        </w:rPr>
        <w:t xml:space="preserve">Araujo, </w:t>
      </w:r>
      <w:proofErr w:type="spellStart"/>
      <w:r w:rsidRPr="00191BF5">
        <w:rPr>
          <w:rFonts w:asciiTheme="majorHAnsi" w:hAnsiTheme="majorHAnsi" w:cstheme="majorHAnsi"/>
        </w:rPr>
        <w:t>Thuiller</w:t>
      </w:r>
      <w:proofErr w:type="spellEnd"/>
      <w:r w:rsidRPr="00191BF5">
        <w:rPr>
          <w:rFonts w:asciiTheme="majorHAnsi" w:hAnsiTheme="majorHAnsi" w:cstheme="majorHAnsi"/>
        </w:rPr>
        <w:t>, and Pearson 2006</w:t>
      </w:r>
      <w:r>
        <w:rPr>
          <w:rFonts w:asciiTheme="majorHAnsi" w:hAnsiTheme="majorHAnsi" w:cstheme="majorHAnsi"/>
        </w:rPr>
        <w:t xml:space="preserve">, </w:t>
      </w:r>
      <w:r>
        <w:t>Climate warming and the decline of amphibians and reptiles in Europe)</w:t>
      </w:r>
    </w:p>
    <w:p w:rsidR="00B72463" w:rsidRPr="00F11DD5" w:rsidRDefault="00B72463" w:rsidP="00B72463">
      <w:pPr>
        <w:pStyle w:val="ListParagraph"/>
        <w:numPr>
          <w:ilvl w:val="2"/>
          <w:numId w:val="8"/>
        </w:numPr>
        <w:rPr>
          <w:rFonts w:asciiTheme="majorHAnsi" w:hAnsiTheme="majorHAnsi" w:cstheme="majorHAnsi"/>
        </w:rPr>
      </w:pPr>
      <w:r>
        <w:t>Stow et al 2003 also reports a list of metrics used to compare</w:t>
      </w:r>
    </w:p>
    <w:p w:rsidR="00B72463" w:rsidRDefault="00B72463" w:rsidP="00B72463">
      <w:pPr>
        <w:pStyle w:val="ListParagraph"/>
        <w:numPr>
          <w:ilvl w:val="1"/>
          <w:numId w:val="8"/>
        </w:numPr>
        <w:rPr>
          <w:rFonts w:asciiTheme="majorHAnsi" w:hAnsiTheme="majorHAnsi" w:cstheme="majorHAnsi"/>
        </w:rPr>
      </w:pPr>
      <w:r>
        <w:rPr>
          <w:rFonts w:asciiTheme="majorHAnsi" w:hAnsiTheme="majorHAnsi" w:cstheme="majorHAnsi"/>
        </w:rPr>
        <w:t xml:space="preserve">Figures—visual assessment </w:t>
      </w:r>
    </w:p>
    <w:p w:rsidR="00B72463" w:rsidRDefault="00B72463" w:rsidP="00B72463">
      <w:pPr>
        <w:pStyle w:val="ListParagraph"/>
        <w:numPr>
          <w:ilvl w:val="2"/>
          <w:numId w:val="8"/>
        </w:numPr>
        <w:rPr>
          <w:rFonts w:asciiTheme="majorHAnsi" w:hAnsiTheme="majorHAnsi" w:cstheme="majorHAnsi"/>
        </w:rPr>
      </w:pPr>
      <w:r>
        <w:rPr>
          <w:rFonts w:asciiTheme="majorHAnsi" w:hAnsiTheme="majorHAnsi" w:cstheme="majorHAnsi"/>
        </w:rPr>
        <w:t>Plot chlorophyll over time and model predictions over time on same plot</w:t>
      </w:r>
    </w:p>
    <w:p w:rsidR="00B72463" w:rsidRDefault="00B72463" w:rsidP="00B72463">
      <w:pPr>
        <w:pStyle w:val="ListParagraph"/>
        <w:numPr>
          <w:ilvl w:val="2"/>
          <w:numId w:val="8"/>
        </w:numPr>
        <w:rPr>
          <w:rFonts w:asciiTheme="majorHAnsi" w:hAnsiTheme="majorHAnsi" w:cstheme="majorHAnsi"/>
        </w:rPr>
      </w:pPr>
      <w:r>
        <w:rPr>
          <w:rFonts w:asciiTheme="majorHAnsi" w:hAnsiTheme="majorHAnsi" w:cstheme="majorHAnsi"/>
        </w:rPr>
        <w:t>Predicted vs. observed + 95% confidence interval</w:t>
      </w:r>
    </w:p>
    <w:p w:rsidR="00B72463" w:rsidRDefault="00B72463" w:rsidP="00B72463">
      <w:pPr>
        <w:pStyle w:val="ListParagraph"/>
        <w:numPr>
          <w:ilvl w:val="2"/>
          <w:numId w:val="8"/>
        </w:numPr>
        <w:rPr>
          <w:rFonts w:asciiTheme="majorHAnsi" w:hAnsiTheme="majorHAnsi" w:cstheme="majorHAnsi"/>
        </w:rPr>
      </w:pPr>
      <w:r>
        <w:rPr>
          <w:rFonts w:asciiTheme="majorHAnsi" w:hAnsiTheme="majorHAnsi" w:cstheme="majorHAnsi"/>
        </w:rPr>
        <w:t>Predicted vs. observed variables with known relationship to chlorophyll</w:t>
      </w:r>
    </w:p>
    <w:p w:rsidR="00B72463" w:rsidRPr="00B72463" w:rsidRDefault="00B72463" w:rsidP="00B72463">
      <w:pPr>
        <w:pStyle w:val="ListParagraph"/>
        <w:numPr>
          <w:ilvl w:val="3"/>
          <w:numId w:val="8"/>
        </w:numPr>
        <w:rPr>
          <w:rFonts w:asciiTheme="majorHAnsi" w:hAnsiTheme="majorHAnsi" w:cstheme="majorHAnsi"/>
        </w:rPr>
      </w:pPr>
      <w:r w:rsidRPr="00B72463">
        <w:rPr>
          <w:rFonts w:asciiTheme="majorHAnsi" w:hAnsiTheme="majorHAnsi" w:cstheme="majorHAnsi"/>
        </w:rPr>
        <w:t xml:space="preserve">TP? Temp? </w:t>
      </w:r>
      <w:proofErr w:type="gramStart"/>
      <w:r w:rsidRPr="00B72463">
        <w:rPr>
          <w:rFonts w:asciiTheme="majorHAnsi" w:hAnsiTheme="majorHAnsi" w:cstheme="majorHAnsi"/>
        </w:rPr>
        <w:t>Turbidity?,</w:t>
      </w:r>
      <w:proofErr w:type="gramEnd"/>
      <w:r w:rsidRPr="00B72463">
        <w:rPr>
          <w:rFonts w:asciiTheme="majorHAnsi" w:hAnsiTheme="majorHAnsi" w:cstheme="majorHAnsi"/>
        </w:rPr>
        <w:t xml:space="preserve"> etc.</w:t>
      </w:r>
    </w:p>
    <w:p w:rsidR="0030717F" w:rsidRPr="0030717F" w:rsidRDefault="0030717F" w:rsidP="0030717F">
      <w:pPr>
        <w:rPr>
          <w:moveTo w:id="51" w:author="Cayelan C. Carey" w:date="2019-03-20T12:44:00Z"/>
          <w:rFonts w:asciiTheme="majorHAnsi" w:hAnsiTheme="majorHAnsi" w:cstheme="majorHAnsi"/>
          <w:b/>
          <w:rPrChange w:id="52" w:author="Cayelan C. Carey" w:date="2019-03-20T12:44:00Z">
            <w:rPr>
              <w:moveTo w:id="53" w:author="Cayelan C. Carey" w:date="2019-03-20T12:44:00Z"/>
            </w:rPr>
          </w:rPrChange>
        </w:rPr>
        <w:pPrChange w:id="54" w:author="Cayelan C. Carey" w:date="2019-03-20T12:44:00Z">
          <w:pPr>
            <w:pStyle w:val="ListParagraph"/>
            <w:numPr>
              <w:numId w:val="8"/>
            </w:numPr>
            <w:ind w:hanging="360"/>
          </w:pPr>
        </w:pPrChange>
      </w:pPr>
      <w:moveToRangeStart w:id="55" w:author="Cayelan C. Carey" w:date="2019-03-20T12:44:00Z" w:name="move3978257"/>
      <w:moveTo w:id="56" w:author="Cayelan C. Carey" w:date="2019-03-20T12:44:00Z">
        <w:r w:rsidRPr="0030717F">
          <w:rPr>
            <w:rFonts w:asciiTheme="majorHAnsi" w:hAnsiTheme="majorHAnsi" w:cstheme="majorHAnsi"/>
            <w:b/>
            <w:rPrChange w:id="57" w:author="Cayelan C. Carey" w:date="2019-03-20T12:44:00Z">
              <w:rPr/>
            </w:rPrChange>
          </w:rPr>
          <w:t>Preliminary Results</w:t>
        </w:r>
      </w:moveTo>
    </w:p>
    <w:moveToRangeEnd w:id="55"/>
    <w:p w:rsidR="000E2224" w:rsidRPr="00C864F5" w:rsidRDefault="009C41E3" w:rsidP="00C864F5">
      <w:pPr>
        <w:rPr>
          <w:rFonts w:asciiTheme="majorHAnsi" w:hAnsiTheme="majorHAnsi" w:cstheme="majorHAnsi"/>
          <w:u w:val="single"/>
        </w:rPr>
      </w:pPr>
      <w:proofErr w:type="spellStart"/>
      <w:r w:rsidRPr="00C864F5">
        <w:rPr>
          <w:rFonts w:asciiTheme="majorHAnsi" w:hAnsiTheme="majorHAnsi" w:cstheme="majorHAnsi"/>
          <w:u w:val="single"/>
        </w:rPr>
        <w:t>H</w:t>
      </w:r>
      <w:r w:rsidR="000E2224" w:rsidRPr="00C864F5">
        <w:rPr>
          <w:rFonts w:asciiTheme="majorHAnsi" w:hAnsiTheme="majorHAnsi" w:cstheme="majorHAnsi"/>
          <w:u w:val="single"/>
        </w:rPr>
        <w:t>indcasts</w:t>
      </w:r>
      <w:proofErr w:type="spellEnd"/>
      <w:r w:rsidR="000E2224" w:rsidRPr="00C864F5">
        <w:rPr>
          <w:rFonts w:asciiTheme="majorHAnsi" w:hAnsiTheme="majorHAnsi" w:cstheme="majorHAnsi"/>
          <w:u w:val="single"/>
        </w:rPr>
        <w:t xml:space="preserve"> of</w:t>
      </w:r>
      <w:r w:rsidRPr="00C864F5">
        <w:rPr>
          <w:rFonts w:asciiTheme="majorHAnsi" w:hAnsiTheme="majorHAnsi" w:cstheme="majorHAnsi"/>
          <w:u w:val="single"/>
        </w:rPr>
        <w:t xml:space="preserve"> chlorophyll-a</w:t>
      </w:r>
    </w:p>
    <w:p w:rsidR="00BE0607" w:rsidRPr="00C864F5" w:rsidRDefault="00C864F5" w:rsidP="00C864F5">
      <w:pPr>
        <w:rPr>
          <w:rFonts w:asciiTheme="majorHAnsi" w:hAnsiTheme="majorHAnsi" w:cstheme="majorHAnsi"/>
        </w:rPr>
      </w:pPr>
      <w:r w:rsidRPr="00C864F5">
        <w:rPr>
          <w:rFonts w:asciiTheme="majorHAnsi" w:hAnsiTheme="majorHAnsi" w:cstheme="majorHAnsi"/>
        </w:rPr>
        <w:t>Using the summer period of 2013-201</w:t>
      </w:r>
      <w:r w:rsidR="00C40407">
        <w:rPr>
          <w:rFonts w:asciiTheme="majorHAnsi" w:hAnsiTheme="majorHAnsi" w:cstheme="majorHAnsi"/>
        </w:rPr>
        <w:t xml:space="preserve">7 </w:t>
      </w:r>
      <w:r w:rsidRPr="00C864F5">
        <w:rPr>
          <w:rFonts w:asciiTheme="majorHAnsi" w:hAnsiTheme="majorHAnsi" w:cstheme="majorHAnsi"/>
        </w:rPr>
        <w:t xml:space="preserve">as our training period, </w:t>
      </w:r>
      <w:r w:rsidR="00C40407">
        <w:rPr>
          <w:rFonts w:asciiTheme="majorHAnsi" w:hAnsiTheme="majorHAnsi" w:cstheme="majorHAnsi"/>
        </w:rPr>
        <w:t>we developed and calibrated both an empirical, ARIMA, and process-based model, GLM-AED. O</w:t>
      </w:r>
      <w:r w:rsidRPr="00C864F5">
        <w:rPr>
          <w:rFonts w:asciiTheme="majorHAnsi" w:hAnsiTheme="majorHAnsi" w:cstheme="majorHAnsi"/>
        </w:rPr>
        <w:t>ur best-fitting ARIMA model</w:t>
      </w:r>
      <w:r w:rsidR="00C40407">
        <w:rPr>
          <w:rFonts w:asciiTheme="majorHAnsi" w:hAnsiTheme="majorHAnsi" w:cstheme="majorHAnsi"/>
        </w:rPr>
        <w:t xml:space="preserve"> over 2013-2016</w:t>
      </w:r>
      <w:r w:rsidRPr="00C864F5">
        <w:rPr>
          <w:rFonts w:asciiTheme="majorHAnsi" w:hAnsiTheme="majorHAnsi" w:cstheme="majorHAnsi"/>
        </w:rPr>
        <w:t xml:space="preserve"> included discharge to the reservoir and shortwave radiation. ARIMA hindcasted chlorophyll-a over 2013-2016 with an</w:t>
      </w:r>
      <w:commentRangeStart w:id="58"/>
      <w:commentRangeStart w:id="59"/>
      <w:r w:rsidRPr="00C864F5">
        <w:rPr>
          <w:rFonts w:asciiTheme="majorHAnsi" w:hAnsiTheme="majorHAnsi" w:cstheme="majorHAnsi"/>
        </w:rPr>
        <w:t xml:space="preserve"> R</w:t>
      </w:r>
      <w:r w:rsidRPr="00C40407">
        <w:rPr>
          <w:rFonts w:asciiTheme="majorHAnsi" w:hAnsiTheme="majorHAnsi" w:cstheme="majorHAnsi"/>
          <w:vertAlign w:val="superscript"/>
        </w:rPr>
        <w:t>2</w:t>
      </w:r>
      <w:r w:rsidRPr="00C864F5">
        <w:rPr>
          <w:rFonts w:asciiTheme="majorHAnsi" w:hAnsiTheme="majorHAnsi" w:cstheme="majorHAnsi"/>
        </w:rPr>
        <w:t xml:space="preserve"> = 0.44 and RMSE = 1.71 ug/L. </w:t>
      </w:r>
      <w:commentRangeEnd w:id="58"/>
      <w:r w:rsidR="00BB3FD1">
        <w:rPr>
          <w:rStyle w:val="CommentReference"/>
        </w:rPr>
        <w:commentReference w:id="58"/>
      </w:r>
      <w:commentRangeEnd w:id="59"/>
      <w:r w:rsidR="0030717F">
        <w:rPr>
          <w:rStyle w:val="CommentReference"/>
        </w:rPr>
        <w:commentReference w:id="59"/>
      </w:r>
      <w:r w:rsidRPr="00C864F5">
        <w:rPr>
          <w:rFonts w:asciiTheme="majorHAnsi" w:hAnsiTheme="majorHAnsi" w:cstheme="majorHAnsi"/>
        </w:rPr>
        <w:t xml:space="preserve">The ARIMA model was able to </w:t>
      </w:r>
      <w:ins w:id="60" w:author="Cayelan C. Carey" w:date="2019-03-20T12:44:00Z">
        <w:r w:rsidR="000A6831">
          <w:rPr>
            <w:rFonts w:asciiTheme="majorHAnsi" w:hAnsiTheme="majorHAnsi" w:cstheme="majorHAnsi"/>
          </w:rPr>
          <w:t xml:space="preserve">successfully </w:t>
        </w:r>
      </w:ins>
      <w:r w:rsidRPr="00C864F5">
        <w:rPr>
          <w:rFonts w:asciiTheme="majorHAnsi" w:hAnsiTheme="majorHAnsi" w:cstheme="majorHAnsi"/>
        </w:rPr>
        <w:t>capture</w:t>
      </w:r>
      <w:r w:rsidR="000E2224" w:rsidRPr="00C864F5">
        <w:rPr>
          <w:rFonts w:asciiTheme="majorHAnsi" w:hAnsiTheme="majorHAnsi" w:cstheme="majorHAnsi"/>
        </w:rPr>
        <w:t xml:space="preserve"> </w:t>
      </w:r>
      <w:del w:id="61" w:author="Cayelan C. Carey" w:date="2019-03-20T12:44:00Z">
        <w:r w:rsidR="000E2224" w:rsidRPr="00C864F5" w:rsidDel="000A6831">
          <w:rPr>
            <w:rFonts w:asciiTheme="majorHAnsi" w:hAnsiTheme="majorHAnsi" w:cstheme="majorHAnsi"/>
          </w:rPr>
          <w:delText>quite detailed</w:delText>
        </w:r>
      </w:del>
      <w:ins w:id="62" w:author="Cayelan C. Carey" w:date="2019-03-20T12:44:00Z">
        <w:r w:rsidR="000A6831">
          <w:rPr>
            <w:rFonts w:asciiTheme="majorHAnsi" w:hAnsiTheme="majorHAnsi" w:cstheme="majorHAnsi"/>
          </w:rPr>
          <w:t>fluctuations</w:t>
        </w:r>
      </w:ins>
      <w:del w:id="63" w:author="Cayelan C. Carey" w:date="2019-03-20T12:44:00Z">
        <w:r w:rsidR="000E2224" w:rsidRPr="00C864F5" w:rsidDel="000A6831">
          <w:rPr>
            <w:rFonts w:asciiTheme="majorHAnsi" w:hAnsiTheme="majorHAnsi" w:cstheme="majorHAnsi"/>
          </w:rPr>
          <w:delText xml:space="preserve"> dynamics</w:delText>
        </w:r>
      </w:del>
      <w:r w:rsidR="000E2224" w:rsidRPr="00C864F5">
        <w:rPr>
          <w:rFonts w:asciiTheme="majorHAnsi" w:hAnsiTheme="majorHAnsi" w:cstheme="majorHAnsi"/>
        </w:rPr>
        <w:t xml:space="preserve"> at lower chlorophyll-a concentrations </w:t>
      </w:r>
      <w:commentRangeStart w:id="64"/>
      <w:commentRangeStart w:id="65"/>
      <w:r w:rsidR="000E2224" w:rsidRPr="00C864F5">
        <w:rPr>
          <w:rFonts w:asciiTheme="majorHAnsi" w:hAnsiTheme="majorHAnsi" w:cstheme="majorHAnsi"/>
        </w:rPr>
        <w:t xml:space="preserve">(&lt;10 </w:t>
      </w:r>
      <w:proofErr w:type="spellStart"/>
      <w:r w:rsidR="000E2224" w:rsidRPr="00C864F5">
        <w:rPr>
          <w:rFonts w:asciiTheme="majorHAnsi" w:hAnsiTheme="majorHAnsi" w:cstheme="majorHAnsi"/>
        </w:rPr>
        <w:t>ug</w:t>
      </w:r>
      <w:proofErr w:type="spellEnd"/>
      <w:r w:rsidR="000E2224" w:rsidRPr="00C864F5">
        <w:rPr>
          <w:rFonts w:asciiTheme="majorHAnsi" w:hAnsiTheme="majorHAnsi" w:cstheme="majorHAnsi"/>
        </w:rPr>
        <w:t>/L</w:t>
      </w:r>
      <w:r>
        <w:rPr>
          <w:rFonts w:asciiTheme="majorHAnsi" w:hAnsiTheme="majorHAnsi" w:cstheme="majorHAnsi"/>
        </w:rPr>
        <w:t>)</w:t>
      </w:r>
      <w:commentRangeEnd w:id="64"/>
      <w:r>
        <w:rPr>
          <w:rStyle w:val="CommentReference"/>
        </w:rPr>
        <w:commentReference w:id="64"/>
      </w:r>
      <w:commentRangeEnd w:id="65"/>
      <w:r w:rsidR="000A6831">
        <w:rPr>
          <w:rStyle w:val="CommentReference"/>
        </w:rPr>
        <w:commentReference w:id="65"/>
      </w:r>
      <w:r w:rsidR="00C40407">
        <w:rPr>
          <w:rFonts w:asciiTheme="majorHAnsi" w:hAnsiTheme="majorHAnsi" w:cstheme="majorHAnsi"/>
        </w:rPr>
        <w:t xml:space="preserve"> (</w:t>
      </w:r>
      <w:commentRangeStart w:id="66"/>
      <w:r w:rsidR="00C40407">
        <w:rPr>
          <w:rFonts w:asciiTheme="majorHAnsi" w:hAnsiTheme="majorHAnsi" w:cstheme="majorHAnsi"/>
        </w:rPr>
        <w:t xml:space="preserve">Figure </w:t>
      </w:r>
      <w:r w:rsidR="00BE0607">
        <w:rPr>
          <w:rFonts w:asciiTheme="majorHAnsi" w:hAnsiTheme="majorHAnsi" w:cstheme="majorHAnsi"/>
        </w:rPr>
        <w:t>2</w:t>
      </w:r>
      <w:commentRangeEnd w:id="66"/>
      <w:r w:rsidR="000A6831">
        <w:rPr>
          <w:rStyle w:val="CommentReference"/>
        </w:rPr>
        <w:commentReference w:id="66"/>
      </w:r>
      <w:r w:rsidR="00C40407">
        <w:rPr>
          <w:rFonts w:asciiTheme="majorHAnsi" w:hAnsiTheme="majorHAnsi" w:cstheme="majorHAnsi"/>
        </w:rPr>
        <w:t>).</w:t>
      </w:r>
      <w:r>
        <w:rPr>
          <w:rFonts w:asciiTheme="majorHAnsi" w:hAnsiTheme="majorHAnsi" w:cstheme="majorHAnsi"/>
        </w:rPr>
        <w:t xml:space="preserve"> </w:t>
      </w:r>
      <w:r w:rsidRPr="00C864F5">
        <w:rPr>
          <w:rFonts w:asciiTheme="majorHAnsi" w:hAnsiTheme="majorHAnsi" w:cstheme="majorHAnsi"/>
        </w:rPr>
        <w:t xml:space="preserve">However, when chlorophyll-a reached values above ~10 ug/L, the model the model was unable to recreate these </w:t>
      </w:r>
      <w:r w:rsidR="00BB3FD1">
        <w:rPr>
          <w:rFonts w:asciiTheme="majorHAnsi" w:hAnsiTheme="majorHAnsi" w:cstheme="majorHAnsi"/>
        </w:rPr>
        <w:t xml:space="preserve">observed </w:t>
      </w:r>
      <w:r w:rsidRPr="00C864F5">
        <w:rPr>
          <w:rFonts w:asciiTheme="majorHAnsi" w:hAnsiTheme="majorHAnsi" w:cstheme="majorHAnsi"/>
        </w:rPr>
        <w:t xml:space="preserve">dynamics. </w:t>
      </w:r>
      <w:r w:rsidR="00C40407">
        <w:rPr>
          <w:rFonts w:asciiTheme="majorHAnsi" w:hAnsiTheme="majorHAnsi" w:cstheme="majorHAnsi"/>
        </w:rPr>
        <w:t>GLM-AED was calibrated over 2013-</w:t>
      </w:r>
      <w:del w:id="67" w:author="Cayelan C. Carey" w:date="2019-03-20T12:45:00Z">
        <w:r w:rsidR="00C40407" w:rsidDel="000A6831">
          <w:rPr>
            <w:rFonts w:asciiTheme="majorHAnsi" w:hAnsiTheme="majorHAnsi" w:cstheme="majorHAnsi"/>
          </w:rPr>
          <w:delText xml:space="preserve">2017 </w:delText>
        </w:r>
      </w:del>
      <w:ins w:id="68" w:author="Cayelan C. Carey" w:date="2019-03-20T12:45:00Z">
        <w:r w:rsidR="000A6831">
          <w:rPr>
            <w:rFonts w:asciiTheme="majorHAnsi" w:hAnsiTheme="majorHAnsi" w:cstheme="majorHAnsi"/>
          </w:rPr>
          <w:t xml:space="preserve">2016 </w:t>
        </w:r>
      </w:ins>
      <w:r w:rsidR="00C40407">
        <w:rPr>
          <w:rFonts w:asciiTheme="majorHAnsi" w:hAnsiTheme="majorHAnsi" w:cstheme="majorHAnsi"/>
        </w:rPr>
        <w:t xml:space="preserve">and hindcasted chlorophyll-a with </w:t>
      </w:r>
      <w:commentRangeStart w:id="69"/>
      <w:r w:rsidR="00C40407">
        <w:rPr>
          <w:rFonts w:asciiTheme="majorHAnsi" w:hAnsiTheme="majorHAnsi" w:cstheme="majorHAnsi"/>
        </w:rPr>
        <w:t xml:space="preserve">R2 = XXX and RMSE = YYYY.  </w:t>
      </w:r>
      <w:commentRangeEnd w:id="69"/>
      <w:r w:rsidR="00C40407">
        <w:rPr>
          <w:rStyle w:val="CommentReference"/>
        </w:rPr>
        <w:commentReference w:id="69"/>
      </w:r>
      <w:r w:rsidR="00BB3FD1">
        <w:rPr>
          <w:rFonts w:asciiTheme="majorHAnsi" w:hAnsiTheme="majorHAnsi" w:cstheme="majorHAnsi"/>
        </w:rPr>
        <w:t xml:space="preserve">While GLM-AED does not capture as much detail in chlorophyll-a dynamics, it does capture some large peaks in chlorophyll-a that ARIMA does not. </w:t>
      </w:r>
      <w:r w:rsidR="00BE0607" w:rsidRPr="00C40407">
        <w:rPr>
          <w:rFonts w:asciiTheme="majorHAnsi" w:hAnsiTheme="majorHAnsi" w:cstheme="majorHAnsi"/>
          <w:noProof/>
        </w:rPr>
        <w:drawing>
          <wp:inline distT="0" distB="0" distL="0" distR="0" wp14:anchorId="278C40E0" wp14:editId="1E9B308E">
            <wp:extent cx="5943600" cy="3935730"/>
            <wp:effectExtent l="0" t="0" r="0" b="7620"/>
            <wp:docPr id="2" name="Picture 5">
              <a:extLst xmlns:a="http://schemas.openxmlformats.org/drawingml/2006/main">
                <a:ext uri="{FF2B5EF4-FFF2-40B4-BE49-F238E27FC236}">
                  <a16:creationId xmlns:a16="http://schemas.microsoft.com/office/drawing/2014/main" id="{CC883E6D-6795-43C9-B127-42C30984F3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C883E6D-6795-43C9-B127-42C30984F31D}"/>
                        </a:ext>
                      </a:extLst>
                    </pic:cNvPr>
                    <pic:cNvPicPr>
                      <a:picLocks noChangeAspect="1"/>
                    </pic:cNvPicPr>
                  </pic:nvPicPr>
                  <pic:blipFill>
                    <a:blip r:embed="rId9"/>
                    <a:stretch>
                      <a:fillRect/>
                    </a:stretch>
                  </pic:blipFill>
                  <pic:spPr>
                    <a:xfrm>
                      <a:off x="0" y="0"/>
                      <a:ext cx="5943600" cy="3935730"/>
                    </a:xfrm>
                    <a:prstGeom prst="rect">
                      <a:avLst/>
                    </a:prstGeom>
                  </pic:spPr>
                </pic:pic>
              </a:graphicData>
            </a:graphic>
          </wp:inline>
        </w:drawing>
      </w:r>
    </w:p>
    <w:p w:rsidR="00BE0607" w:rsidRPr="00BE0607" w:rsidRDefault="00BE0607" w:rsidP="00C40407">
      <w:pPr>
        <w:rPr>
          <w:rFonts w:asciiTheme="majorHAnsi" w:hAnsiTheme="majorHAnsi" w:cstheme="majorHAnsi"/>
        </w:rPr>
      </w:pPr>
      <w:r w:rsidRPr="00BE0607">
        <w:rPr>
          <w:rFonts w:asciiTheme="majorHAnsi" w:hAnsiTheme="majorHAnsi" w:cstheme="majorHAnsi"/>
        </w:rPr>
        <w:t xml:space="preserve">Figure 2. </w:t>
      </w:r>
      <w:r>
        <w:rPr>
          <w:rFonts w:asciiTheme="majorHAnsi" w:hAnsiTheme="majorHAnsi" w:cstheme="majorHAnsi"/>
        </w:rPr>
        <w:t>Observed and modeled chlorophyll-a data over 2013-2016.</w:t>
      </w:r>
    </w:p>
    <w:p w:rsidR="000E2224" w:rsidRPr="00C40407" w:rsidRDefault="009C41E3" w:rsidP="00C40407">
      <w:pPr>
        <w:rPr>
          <w:rFonts w:asciiTheme="majorHAnsi" w:hAnsiTheme="majorHAnsi" w:cstheme="majorHAnsi"/>
          <w:u w:val="single"/>
        </w:rPr>
      </w:pPr>
      <w:commentRangeStart w:id="70"/>
      <w:r w:rsidRPr="00C40407">
        <w:rPr>
          <w:rFonts w:asciiTheme="majorHAnsi" w:hAnsiTheme="majorHAnsi" w:cstheme="majorHAnsi"/>
          <w:u w:val="single"/>
        </w:rPr>
        <w:t>Validation of models on 2018 data</w:t>
      </w:r>
    </w:p>
    <w:p w:rsidR="00C71542" w:rsidRDefault="00D57358" w:rsidP="000E2224">
      <w:pPr>
        <w:pStyle w:val="ListParagraph"/>
        <w:numPr>
          <w:ilvl w:val="1"/>
          <w:numId w:val="11"/>
        </w:numPr>
        <w:rPr>
          <w:rFonts w:asciiTheme="majorHAnsi" w:hAnsiTheme="majorHAnsi" w:cstheme="majorHAnsi"/>
        </w:rPr>
      </w:pPr>
      <w:r>
        <w:rPr>
          <w:rFonts w:asciiTheme="majorHAnsi" w:hAnsiTheme="majorHAnsi" w:cstheme="majorHAnsi"/>
        </w:rPr>
        <w:t>ARIMA</w:t>
      </w:r>
    </w:p>
    <w:p w:rsidR="000E1AF5" w:rsidRDefault="000E1AF5" w:rsidP="000E1AF5">
      <w:pPr>
        <w:pStyle w:val="ListParagraph"/>
        <w:numPr>
          <w:ilvl w:val="2"/>
          <w:numId w:val="11"/>
        </w:numPr>
        <w:rPr>
          <w:rFonts w:asciiTheme="majorHAnsi" w:hAnsiTheme="majorHAnsi" w:cstheme="majorHAnsi"/>
        </w:rPr>
      </w:pPr>
      <w:r w:rsidRPr="00191BF5">
        <w:rPr>
          <w:rFonts w:asciiTheme="majorHAnsi" w:hAnsiTheme="majorHAnsi" w:cstheme="majorHAnsi"/>
        </w:rPr>
        <w:t>R2 = 0.44</w:t>
      </w:r>
    </w:p>
    <w:p w:rsidR="000E1AF5" w:rsidRPr="000E1AF5" w:rsidRDefault="000E1AF5" w:rsidP="000E1AF5">
      <w:pPr>
        <w:pStyle w:val="ListParagraph"/>
        <w:numPr>
          <w:ilvl w:val="2"/>
          <w:numId w:val="11"/>
        </w:numPr>
        <w:rPr>
          <w:rFonts w:asciiTheme="majorHAnsi" w:hAnsiTheme="majorHAnsi" w:cstheme="majorHAnsi"/>
        </w:rPr>
      </w:pPr>
      <w:r w:rsidRPr="00191BF5">
        <w:rPr>
          <w:rFonts w:asciiTheme="majorHAnsi" w:hAnsiTheme="majorHAnsi" w:cstheme="majorHAnsi"/>
        </w:rPr>
        <w:t>RMSE = 1.02 ug/L</w:t>
      </w:r>
    </w:p>
    <w:p w:rsidR="00D57358" w:rsidRDefault="00D57358" w:rsidP="000E2224">
      <w:pPr>
        <w:pStyle w:val="ListParagraph"/>
        <w:numPr>
          <w:ilvl w:val="1"/>
          <w:numId w:val="11"/>
        </w:numPr>
        <w:rPr>
          <w:rFonts w:asciiTheme="majorHAnsi" w:hAnsiTheme="majorHAnsi" w:cstheme="majorHAnsi"/>
        </w:rPr>
      </w:pPr>
      <w:r>
        <w:rPr>
          <w:rFonts w:asciiTheme="majorHAnsi" w:hAnsiTheme="majorHAnsi" w:cstheme="majorHAnsi"/>
        </w:rPr>
        <w:t>GLM</w:t>
      </w:r>
    </w:p>
    <w:p w:rsidR="000E1AF5" w:rsidRPr="00191BF5" w:rsidRDefault="000E1AF5" w:rsidP="000E1AF5">
      <w:pPr>
        <w:pStyle w:val="ListParagraph"/>
        <w:numPr>
          <w:ilvl w:val="2"/>
          <w:numId w:val="11"/>
        </w:numPr>
        <w:rPr>
          <w:rFonts w:asciiTheme="majorHAnsi" w:hAnsiTheme="majorHAnsi" w:cstheme="majorHAnsi"/>
        </w:rPr>
      </w:pPr>
      <w:r>
        <w:rPr>
          <w:rFonts w:asciiTheme="majorHAnsi" w:hAnsiTheme="majorHAnsi" w:cstheme="majorHAnsi"/>
        </w:rPr>
        <w:t>Coming soon</w:t>
      </w:r>
    </w:p>
    <w:p w:rsidR="000E2224" w:rsidRPr="007907BF" w:rsidRDefault="009C41E3" w:rsidP="007907BF">
      <w:pPr>
        <w:rPr>
          <w:rFonts w:asciiTheme="majorHAnsi" w:hAnsiTheme="majorHAnsi" w:cstheme="majorHAnsi"/>
          <w:u w:val="single"/>
        </w:rPr>
      </w:pPr>
      <w:r w:rsidRPr="007907BF">
        <w:rPr>
          <w:rFonts w:asciiTheme="majorHAnsi" w:hAnsiTheme="majorHAnsi" w:cstheme="majorHAnsi"/>
          <w:u w:val="single"/>
        </w:rPr>
        <w:t>Iterative 16-day forecasts of chlorophyll-a</w:t>
      </w:r>
    </w:p>
    <w:p w:rsidR="00D57358" w:rsidRDefault="00D57358" w:rsidP="000E2224">
      <w:pPr>
        <w:pStyle w:val="ListParagraph"/>
        <w:numPr>
          <w:ilvl w:val="1"/>
          <w:numId w:val="11"/>
        </w:numPr>
        <w:rPr>
          <w:rFonts w:asciiTheme="majorHAnsi" w:hAnsiTheme="majorHAnsi" w:cstheme="majorHAnsi"/>
        </w:rPr>
      </w:pPr>
      <w:r>
        <w:rPr>
          <w:rFonts w:asciiTheme="majorHAnsi" w:hAnsiTheme="majorHAnsi" w:cstheme="majorHAnsi"/>
        </w:rPr>
        <w:t>ARIMA</w:t>
      </w:r>
    </w:p>
    <w:p w:rsidR="00D57358" w:rsidRPr="00D57358" w:rsidRDefault="00D57358" w:rsidP="00D57358">
      <w:pPr>
        <w:pStyle w:val="ListParagraph"/>
        <w:numPr>
          <w:ilvl w:val="1"/>
          <w:numId w:val="11"/>
        </w:numPr>
        <w:rPr>
          <w:rFonts w:asciiTheme="majorHAnsi" w:hAnsiTheme="majorHAnsi" w:cstheme="majorHAnsi"/>
        </w:rPr>
      </w:pPr>
      <w:r>
        <w:rPr>
          <w:rFonts w:asciiTheme="majorHAnsi" w:hAnsiTheme="majorHAnsi" w:cstheme="majorHAnsi"/>
        </w:rPr>
        <w:t>GLM</w:t>
      </w:r>
      <w:commentRangeEnd w:id="70"/>
      <w:r w:rsidR="000A6831">
        <w:rPr>
          <w:rStyle w:val="CommentReference"/>
        </w:rPr>
        <w:commentReference w:id="70"/>
      </w:r>
    </w:p>
    <w:p w:rsidR="00BB3FD1" w:rsidRDefault="00BB3FD1" w:rsidP="00A04A63">
      <w:pPr>
        <w:rPr>
          <w:rFonts w:asciiTheme="majorHAnsi" w:hAnsiTheme="majorHAnsi" w:cstheme="majorHAnsi"/>
          <w:b/>
        </w:rPr>
      </w:pPr>
    </w:p>
    <w:p w:rsidR="00BB3FD1" w:rsidRDefault="00BB3FD1" w:rsidP="00A04A63">
      <w:pPr>
        <w:rPr>
          <w:rFonts w:asciiTheme="majorHAnsi" w:hAnsiTheme="majorHAnsi" w:cstheme="majorHAnsi"/>
          <w:b/>
        </w:rPr>
      </w:pPr>
    </w:p>
    <w:p w:rsidR="00E7692C" w:rsidRPr="00DD2314" w:rsidRDefault="00DD2314" w:rsidP="00A04A63">
      <w:pPr>
        <w:rPr>
          <w:rFonts w:asciiTheme="majorHAnsi" w:hAnsiTheme="majorHAnsi" w:cstheme="majorHAnsi"/>
          <w:i/>
        </w:rPr>
      </w:pPr>
      <w:r w:rsidRPr="00DD2314">
        <w:rPr>
          <w:rFonts w:asciiTheme="majorHAnsi" w:hAnsiTheme="majorHAnsi" w:cstheme="majorHAnsi"/>
          <w:b/>
        </w:rPr>
        <w:t>Proposed timeline for Chapter 1</w:t>
      </w:r>
      <w:r>
        <w:rPr>
          <w:rFonts w:asciiTheme="majorHAnsi" w:hAnsiTheme="majorHAnsi" w:cstheme="majorHAnsi"/>
        </w:rPr>
        <w:br/>
      </w:r>
      <w:r w:rsidR="003B6476">
        <w:rPr>
          <w:rFonts w:asciiTheme="majorHAnsi" w:hAnsiTheme="majorHAnsi" w:cstheme="majorHAnsi"/>
          <w:i/>
        </w:rPr>
        <w:t>B</w:t>
      </w:r>
      <w:r w:rsidRPr="00DD2314">
        <w:rPr>
          <w:rFonts w:asciiTheme="majorHAnsi" w:hAnsiTheme="majorHAnsi" w:cstheme="majorHAnsi"/>
          <w:i/>
        </w:rPr>
        <w:t xml:space="preserve">lack boxes </w:t>
      </w:r>
      <w:proofErr w:type="gramStart"/>
      <w:r w:rsidRPr="00DD2314">
        <w:rPr>
          <w:rFonts w:asciiTheme="majorHAnsi" w:hAnsiTheme="majorHAnsi" w:cstheme="majorHAnsi"/>
          <w:i/>
        </w:rPr>
        <w:t>indicate</w:t>
      </w:r>
      <w:proofErr w:type="gramEnd"/>
      <w:r w:rsidRPr="00DD2314">
        <w:rPr>
          <w:rFonts w:asciiTheme="majorHAnsi" w:hAnsiTheme="majorHAnsi" w:cstheme="majorHAnsi"/>
          <w:i/>
        </w:rPr>
        <w:t xml:space="preserve"> complete</w:t>
      </w:r>
      <w:r w:rsidR="003B6476">
        <w:rPr>
          <w:rFonts w:asciiTheme="majorHAnsi" w:hAnsiTheme="majorHAnsi" w:cstheme="majorHAnsi"/>
          <w:i/>
        </w:rPr>
        <w:t>d tasks</w:t>
      </w:r>
      <w:r w:rsidRPr="00DD2314">
        <w:rPr>
          <w:rFonts w:asciiTheme="majorHAnsi" w:hAnsiTheme="majorHAnsi" w:cstheme="majorHAnsi"/>
          <w:i/>
        </w:rPr>
        <w:t>, gray boxes indicate proposed completion</w:t>
      </w:r>
    </w:p>
    <w:tbl>
      <w:tblPr>
        <w:tblStyle w:val="TableGrid"/>
        <w:tblW w:w="10075" w:type="dxa"/>
        <w:tblLook w:val="04A0" w:firstRow="1" w:lastRow="0" w:firstColumn="1" w:lastColumn="0" w:noHBand="0" w:noVBand="1"/>
      </w:tblPr>
      <w:tblGrid>
        <w:gridCol w:w="3505"/>
        <w:gridCol w:w="1170"/>
        <w:gridCol w:w="1350"/>
        <w:gridCol w:w="1530"/>
        <w:gridCol w:w="1129"/>
        <w:gridCol w:w="1391"/>
      </w:tblGrid>
      <w:tr w:rsidR="00DD2314" w:rsidTr="00DD2314">
        <w:tc>
          <w:tcPr>
            <w:tcW w:w="3505" w:type="dxa"/>
          </w:tcPr>
          <w:p w:rsidR="00DD2314" w:rsidRDefault="00DD2314" w:rsidP="00A04A63">
            <w:pPr>
              <w:rPr>
                <w:rFonts w:asciiTheme="majorHAnsi" w:hAnsiTheme="majorHAnsi" w:cstheme="majorHAnsi"/>
              </w:rPr>
            </w:pPr>
          </w:p>
        </w:tc>
        <w:tc>
          <w:tcPr>
            <w:tcW w:w="1170" w:type="dxa"/>
          </w:tcPr>
          <w:p w:rsidR="00DD2314" w:rsidRDefault="00DD2314" w:rsidP="00A04A63">
            <w:pPr>
              <w:rPr>
                <w:rFonts w:asciiTheme="majorHAnsi" w:hAnsiTheme="majorHAnsi" w:cstheme="majorHAnsi"/>
              </w:rPr>
            </w:pPr>
            <w:r>
              <w:rPr>
                <w:rFonts w:asciiTheme="majorHAnsi" w:hAnsiTheme="majorHAnsi" w:cstheme="majorHAnsi"/>
              </w:rPr>
              <w:t>Fall 2018</w:t>
            </w:r>
          </w:p>
        </w:tc>
        <w:tc>
          <w:tcPr>
            <w:tcW w:w="1350" w:type="dxa"/>
          </w:tcPr>
          <w:p w:rsidR="00DD2314" w:rsidRDefault="00DD2314" w:rsidP="00A04A63">
            <w:pPr>
              <w:rPr>
                <w:rFonts w:asciiTheme="majorHAnsi" w:hAnsiTheme="majorHAnsi" w:cstheme="majorHAnsi"/>
              </w:rPr>
            </w:pPr>
            <w:r>
              <w:rPr>
                <w:rFonts w:asciiTheme="majorHAnsi" w:hAnsiTheme="majorHAnsi" w:cstheme="majorHAnsi"/>
              </w:rPr>
              <w:t>Spring 2019</w:t>
            </w:r>
          </w:p>
        </w:tc>
        <w:tc>
          <w:tcPr>
            <w:tcW w:w="1530" w:type="dxa"/>
          </w:tcPr>
          <w:p w:rsidR="00DD2314" w:rsidRDefault="00DD2314" w:rsidP="00A04A63">
            <w:pPr>
              <w:rPr>
                <w:rFonts w:asciiTheme="majorHAnsi" w:hAnsiTheme="majorHAnsi" w:cstheme="majorHAnsi"/>
              </w:rPr>
            </w:pPr>
            <w:r>
              <w:rPr>
                <w:rFonts w:asciiTheme="majorHAnsi" w:hAnsiTheme="majorHAnsi" w:cstheme="majorHAnsi"/>
              </w:rPr>
              <w:t>Summer 2019</w:t>
            </w:r>
          </w:p>
        </w:tc>
        <w:tc>
          <w:tcPr>
            <w:tcW w:w="1129" w:type="dxa"/>
          </w:tcPr>
          <w:p w:rsidR="00DD2314" w:rsidRDefault="00DD2314" w:rsidP="00A04A63">
            <w:pPr>
              <w:rPr>
                <w:rFonts w:asciiTheme="majorHAnsi" w:hAnsiTheme="majorHAnsi" w:cstheme="majorHAnsi"/>
              </w:rPr>
            </w:pPr>
            <w:r>
              <w:rPr>
                <w:rFonts w:asciiTheme="majorHAnsi" w:hAnsiTheme="majorHAnsi" w:cstheme="majorHAnsi"/>
              </w:rPr>
              <w:t>Fall 2019</w:t>
            </w:r>
          </w:p>
        </w:tc>
        <w:tc>
          <w:tcPr>
            <w:tcW w:w="1391" w:type="dxa"/>
          </w:tcPr>
          <w:p w:rsidR="00DD2314" w:rsidRDefault="00DD2314" w:rsidP="00A04A63">
            <w:pPr>
              <w:rPr>
                <w:rFonts w:asciiTheme="majorHAnsi" w:hAnsiTheme="majorHAnsi" w:cstheme="majorHAnsi"/>
              </w:rPr>
            </w:pPr>
            <w:r>
              <w:rPr>
                <w:rFonts w:asciiTheme="majorHAnsi" w:hAnsiTheme="majorHAnsi" w:cstheme="majorHAnsi"/>
              </w:rPr>
              <w:t>Spring 2020</w:t>
            </w:r>
          </w:p>
        </w:tc>
      </w:tr>
      <w:tr w:rsidR="00DD2314" w:rsidTr="00DD2314">
        <w:tc>
          <w:tcPr>
            <w:tcW w:w="3505" w:type="dxa"/>
          </w:tcPr>
          <w:p w:rsidR="00DD2314" w:rsidRDefault="00DD2314" w:rsidP="00A04A63">
            <w:pPr>
              <w:rPr>
                <w:rFonts w:asciiTheme="majorHAnsi" w:hAnsiTheme="majorHAnsi" w:cstheme="majorHAnsi"/>
              </w:rPr>
            </w:pPr>
            <w:r>
              <w:rPr>
                <w:rFonts w:asciiTheme="majorHAnsi" w:hAnsiTheme="majorHAnsi" w:cstheme="majorHAnsi"/>
              </w:rPr>
              <w:t>Develop ARIMA GLM-AED</w:t>
            </w:r>
          </w:p>
        </w:tc>
        <w:tc>
          <w:tcPr>
            <w:tcW w:w="1170" w:type="dxa"/>
            <w:shd w:val="clear" w:color="auto" w:fill="0D0D0D" w:themeFill="text1" w:themeFillTint="F2"/>
          </w:tcPr>
          <w:p w:rsidR="00DD2314" w:rsidRDefault="00DD2314" w:rsidP="00A04A63">
            <w:pPr>
              <w:rPr>
                <w:rFonts w:asciiTheme="majorHAnsi" w:hAnsiTheme="majorHAnsi" w:cstheme="majorHAnsi"/>
              </w:rPr>
            </w:pPr>
          </w:p>
        </w:tc>
        <w:tc>
          <w:tcPr>
            <w:tcW w:w="1350" w:type="dxa"/>
          </w:tcPr>
          <w:p w:rsidR="00DD2314" w:rsidRDefault="00DD2314" w:rsidP="00A04A63">
            <w:pPr>
              <w:rPr>
                <w:rFonts w:asciiTheme="majorHAnsi" w:hAnsiTheme="majorHAnsi" w:cstheme="majorHAnsi"/>
              </w:rPr>
            </w:pPr>
          </w:p>
        </w:tc>
        <w:tc>
          <w:tcPr>
            <w:tcW w:w="1530" w:type="dxa"/>
          </w:tcPr>
          <w:p w:rsidR="00DD2314" w:rsidRDefault="00DD2314" w:rsidP="00A04A63">
            <w:pPr>
              <w:rPr>
                <w:rFonts w:asciiTheme="majorHAnsi" w:hAnsiTheme="majorHAnsi" w:cstheme="majorHAnsi"/>
              </w:rPr>
            </w:pPr>
          </w:p>
        </w:tc>
        <w:tc>
          <w:tcPr>
            <w:tcW w:w="1129" w:type="dxa"/>
          </w:tcPr>
          <w:p w:rsidR="00DD2314" w:rsidRDefault="00DD2314" w:rsidP="00A04A63">
            <w:pPr>
              <w:rPr>
                <w:rFonts w:asciiTheme="majorHAnsi" w:hAnsiTheme="majorHAnsi" w:cstheme="majorHAnsi"/>
              </w:rPr>
            </w:pPr>
          </w:p>
        </w:tc>
        <w:tc>
          <w:tcPr>
            <w:tcW w:w="1391" w:type="dxa"/>
          </w:tcPr>
          <w:p w:rsidR="00DD2314" w:rsidRDefault="00DD2314" w:rsidP="00A04A63">
            <w:pPr>
              <w:rPr>
                <w:rFonts w:asciiTheme="majorHAnsi" w:hAnsiTheme="majorHAnsi" w:cstheme="majorHAnsi"/>
              </w:rPr>
            </w:pPr>
          </w:p>
        </w:tc>
      </w:tr>
      <w:tr w:rsidR="00BB3FD1" w:rsidTr="00DD2314">
        <w:tc>
          <w:tcPr>
            <w:tcW w:w="3505" w:type="dxa"/>
          </w:tcPr>
          <w:p w:rsidR="00BB3FD1" w:rsidRDefault="00BB3FD1" w:rsidP="00A04A63">
            <w:pPr>
              <w:rPr>
                <w:rFonts w:asciiTheme="majorHAnsi" w:hAnsiTheme="majorHAnsi" w:cstheme="majorHAnsi"/>
              </w:rPr>
            </w:pPr>
            <w:r>
              <w:rPr>
                <w:rFonts w:asciiTheme="majorHAnsi" w:hAnsiTheme="majorHAnsi" w:cstheme="majorHAnsi"/>
              </w:rPr>
              <w:t>Calibrate GLM-AED</w:t>
            </w:r>
          </w:p>
        </w:tc>
        <w:tc>
          <w:tcPr>
            <w:tcW w:w="1170" w:type="dxa"/>
            <w:shd w:val="clear" w:color="auto" w:fill="0D0D0D" w:themeFill="text1" w:themeFillTint="F2"/>
          </w:tcPr>
          <w:p w:rsidR="00BB3FD1" w:rsidRDefault="00BB3FD1" w:rsidP="00A04A63">
            <w:pPr>
              <w:rPr>
                <w:rFonts w:asciiTheme="majorHAnsi" w:hAnsiTheme="majorHAnsi" w:cstheme="majorHAnsi"/>
              </w:rPr>
            </w:pPr>
          </w:p>
        </w:tc>
        <w:tc>
          <w:tcPr>
            <w:tcW w:w="1350" w:type="dxa"/>
          </w:tcPr>
          <w:p w:rsidR="00BB3FD1" w:rsidRDefault="00BB3FD1" w:rsidP="00A04A63">
            <w:pPr>
              <w:rPr>
                <w:rFonts w:asciiTheme="majorHAnsi" w:hAnsiTheme="majorHAnsi" w:cstheme="majorHAnsi"/>
              </w:rPr>
            </w:pPr>
          </w:p>
        </w:tc>
        <w:tc>
          <w:tcPr>
            <w:tcW w:w="1530" w:type="dxa"/>
          </w:tcPr>
          <w:p w:rsidR="00BB3FD1" w:rsidRDefault="00BB3FD1" w:rsidP="00A04A63">
            <w:pPr>
              <w:rPr>
                <w:rFonts w:asciiTheme="majorHAnsi" w:hAnsiTheme="majorHAnsi" w:cstheme="majorHAnsi"/>
              </w:rPr>
            </w:pPr>
          </w:p>
        </w:tc>
        <w:tc>
          <w:tcPr>
            <w:tcW w:w="1129" w:type="dxa"/>
          </w:tcPr>
          <w:p w:rsidR="00BB3FD1" w:rsidRDefault="00BB3FD1" w:rsidP="00A04A63">
            <w:pPr>
              <w:rPr>
                <w:rFonts w:asciiTheme="majorHAnsi" w:hAnsiTheme="majorHAnsi" w:cstheme="majorHAnsi"/>
              </w:rPr>
            </w:pPr>
          </w:p>
        </w:tc>
        <w:tc>
          <w:tcPr>
            <w:tcW w:w="1391" w:type="dxa"/>
          </w:tcPr>
          <w:p w:rsidR="00BB3FD1" w:rsidRDefault="00BB3FD1" w:rsidP="00A04A63">
            <w:pPr>
              <w:rPr>
                <w:rFonts w:asciiTheme="majorHAnsi" w:hAnsiTheme="majorHAnsi" w:cstheme="majorHAnsi"/>
              </w:rPr>
            </w:pPr>
          </w:p>
        </w:tc>
      </w:tr>
      <w:tr w:rsidR="00BB3FD1" w:rsidTr="00DD2314">
        <w:tc>
          <w:tcPr>
            <w:tcW w:w="3505" w:type="dxa"/>
          </w:tcPr>
          <w:p w:rsidR="00BB3FD1" w:rsidRDefault="00BB3FD1" w:rsidP="00A04A63">
            <w:pPr>
              <w:rPr>
                <w:rFonts w:asciiTheme="majorHAnsi" w:hAnsiTheme="majorHAnsi" w:cstheme="majorHAnsi"/>
              </w:rPr>
            </w:pPr>
            <w:r>
              <w:rPr>
                <w:rFonts w:asciiTheme="majorHAnsi" w:hAnsiTheme="majorHAnsi" w:cstheme="majorHAnsi"/>
              </w:rPr>
              <w:t xml:space="preserve">Produce </w:t>
            </w:r>
            <w:proofErr w:type="spellStart"/>
            <w:r>
              <w:rPr>
                <w:rFonts w:asciiTheme="majorHAnsi" w:hAnsiTheme="majorHAnsi" w:cstheme="majorHAnsi"/>
              </w:rPr>
              <w:t>hindcasts</w:t>
            </w:r>
            <w:proofErr w:type="spellEnd"/>
            <w:ins w:id="71" w:author="Cayelan C. Carey" w:date="2019-03-20T12:46:00Z">
              <w:r w:rsidR="000A6831">
                <w:rPr>
                  <w:rFonts w:asciiTheme="majorHAnsi" w:hAnsiTheme="majorHAnsi" w:cstheme="majorHAnsi"/>
                </w:rPr>
                <w:t xml:space="preserve"> </w:t>
              </w:r>
            </w:ins>
          </w:p>
        </w:tc>
        <w:tc>
          <w:tcPr>
            <w:tcW w:w="1170" w:type="dxa"/>
            <w:shd w:val="clear" w:color="auto" w:fill="0D0D0D" w:themeFill="text1" w:themeFillTint="F2"/>
          </w:tcPr>
          <w:p w:rsidR="00BB3FD1" w:rsidRDefault="00BB3FD1" w:rsidP="00A04A63">
            <w:pPr>
              <w:rPr>
                <w:rFonts w:asciiTheme="majorHAnsi" w:hAnsiTheme="majorHAnsi" w:cstheme="majorHAnsi"/>
              </w:rPr>
            </w:pPr>
          </w:p>
        </w:tc>
        <w:tc>
          <w:tcPr>
            <w:tcW w:w="1350" w:type="dxa"/>
          </w:tcPr>
          <w:p w:rsidR="00BB3FD1" w:rsidRDefault="00BB3FD1" w:rsidP="00A04A63">
            <w:pPr>
              <w:rPr>
                <w:rFonts w:asciiTheme="majorHAnsi" w:hAnsiTheme="majorHAnsi" w:cstheme="majorHAnsi"/>
              </w:rPr>
            </w:pPr>
          </w:p>
        </w:tc>
        <w:tc>
          <w:tcPr>
            <w:tcW w:w="1530" w:type="dxa"/>
          </w:tcPr>
          <w:p w:rsidR="00BB3FD1" w:rsidRDefault="00BB3FD1" w:rsidP="00A04A63">
            <w:pPr>
              <w:rPr>
                <w:rFonts w:asciiTheme="majorHAnsi" w:hAnsiTheme="majorHAnsi" w:cstheme="majorHAnsi"/>
              </w:rPr>
            </w:pPr>
          </w:p>
        </w:tc>
        <w:tc>
          <w:tcPr>
            <w:tcW w:w="1129" w:type="dxa"/>
          </w:tcPr>
          <w:p w:rsidR="00BB3FD1" w:rsidRDefault="00BB3FD1" w:rsidP="00A04A63">
            <w:pPr>
              <w:rPr>
                <w:rFonts w:asciiTheme="majorHAnsi" w:hAnsiTheme="majorHAnsi" w:cstheme="majorHAnsi"/>
              </w:rPr>
            </w:pPr>
          </w:p>
        </w:tc>
        <w:tc>
          <w:tcPr>
            <w:tcW w:w="1391" w:type="dxa"/>
          </w:tcPr>
          <w:p w:rsidR="00BB3FD1" w:rsidRDefault="00BB3FD1" w:rsidP="00A04A63">
            <w:pPr>
              <w:rPr>
                <w:rFonts w:asciiTheme="majorHAnsi" w:hAnsiTheme="majorHAnsi" w:cstheme="majorHAnsi"/>
              </w:rPr>
            </w:pPr>
          </w:p>
        </w:tc>
      </w:tr>
      <w:tr w:rsidR="00BB3FD1" w:rsidTr="00BB3FD1">
        <w:tc>
          <w:tcPr>
            <w:tcW w:w="3505" w:type="dxa"/>
          </w:tcPr>
          <w:p w:rsidR="00BB3FD1" w:rsidRDefault="00BB3FD1" w:rsidP="00A04A63">
            <w:pPr>
              <w:rPr>
                <w:rFonts w:asciiTheme="majorHAnsi" w:hAnsiTheme="majorHAnsi" w:cstheme="majorHAnsi"/>
              </w:rPr>
            </w:pPr>
            <w:r>
              <w:rPr>
                <w:rFonts w:asciiTheme="majorHAnsi" w:hAnsiTheme="majorHAnsi" w:cstheme="majorHAnsi"/>
              </w:rPr>
              <w:t>Validate model</w:t>
            </w:r>
            <w:ins w:id="72" w:author="Cayelan C. Carey" w:date="2019-03-20T12:47:00Z">
              <w:r w:rsidR="000A6831">
                <w:rPr>
                  <w:rFonts w:asciiTheme="majorHAnsi" w:hAnsiTheme="majorHAnsi" w:cstheme="majorHAnsi"/>
                </w:rPr>
                <w:t xml:space="preserve"> (Q1)</w:t>
              </w:r>
            </w:ins>
          </w:p>
        </w:tc>
        <w:tc>
          <w:tcPr>
            <w:tcW w:w="1170" w:type="dxa"/>
            <w:shd w:val="clear" w:color="auto" w:fill="FFFFFF" w:themeFill="background1"/>
          </w:tcPr>
          <w:p w:rsidR="00BB3FD1" w:rsidRDefault="00BB3FD1" w:rsidP="00A04A63">
            <w:pPr>
              <w:rPr>
                <w:rFonts w:asciiTheme="majorHAnsi" w:hAnsiTheme="majorHAnsi" w:cstheme="majorHAnsi"/>
              </w:rPr>
            </w:pPr>
          </w:p>
        </w:tc>
        <w:tc>
          <w:tcPr>
            <w:tcW w:w="1350" w:type="dxa"/>
            <w:shd w:val="clear" w:color="auto" w:fill="A6A6A6" w:themeFill="background1" w:themeFillShade="A6"/>
          </w:tcPr>
          <w:p w:rsidR="00BB3FD1" w:rsidRDefault="00BB3FD1" w:rsidP="00A04A63">
            <w:pPr>
              <w:rPr>
                <w:rFonts w:asciiTheme="majorHAnsi" w:hAnsiTheme="majorHAnsi" w:cstheme="majorHAnsi"/>
              </w:rPr>
            </w:pPr>
          </w:p>
        </w:tc>
        <w:tc>
          <w:tcPr>
            <w:tcW w:w="1530" w:type="dxa"/>
          </w:tcPr>
          <w:p w:rsidR="00BB3FD1" w:rsidRDefault="00BB3FD1" w:rsidP="00A04A63">
            <w:pPr>
              <w:rPr>
                <w:rFonts w:asciiTheme="majorHAnsi" w:hAnsiTheme="majorHAnsi" w:cstheme="majorHAnsi"/>
              </w:rPr>
            </w:pPr>
          </w:p>
        </w:tc>
        <w:tc>
          <w:tcPr>
            <w:tcW w:w="1129" w:type="dxa"/>
          </w:tcPr>
          <w:p w:rsidR="00BB3FD1" w:rsidRDefault="00BB3FD1" w:rsidP="00A04A63">
            <w:pPr>
              <w:rPr>
                <w:rFonts w:asciiTheme="majorHAnsi" w:hAnsiTheme="majorHAnsi" w:cstheme="majorHAnsi"/>
              </w:rPr>
            </w:pPr>
          </w:p>
        </w:tc>
        <w:tc>
          <w:tcPr>
            <w:tcW w:w="1391" w:type="dxa"/>
          </w:tcPr>
          <w:p w:rsidR="00BB3FD1" w:rsidRDefault="00BB3FD1" w:rsidP="00A04A63">
            <w:pPr>
              <w:rPr>
                <w:rFonts w:asciiTheme="majorHAnsi" w:hAnsiTheme="majorHAnsi" w:cstheme="majorHAnsi"/>
              </w:rPr>
            </w:pPr>
          </w:p>
        </w:tc>
      </w:tr>
      <w:tr w:rsidR="00DD2314" w:rsidTr="003B6476">
        <w:tc>
          <w:tcPr>
            <w:tcW w:w="3505" w:type="dxa"/>
          </w:tcPr>
          <w:p w:rsidR="00DD2314" w:rsidRDefault="00DD2314" w:rsidP="00A04A63">
            <w:pPr>
              <w:rPr>
                <w:rFonts w:asciiTheme="majorHAnsi" w:hAnsiTheme="majorHAnsi" w:cstheme="majorHAnsi"/>
              </w:rPr>
            </w:pPr>
            <w:r>
              <w:rPr>
                <w:rFonts w:asciiTheme="majorHAnsi" w:hAnsiTheme="majorHAnsi" w:cstheme="majorHAnsi"/>
              </w:rPr>
              <w:t xml:space="preserve">Create </w:t>
            </w:r>
            <w:commentRangeStart w:id="73"/>
            <w:r>
              <w:rPr>
                <w:rFonts w:asciiTheme="majorHAnsi" w:hAnsiTheme="majorHAnsi" w:cstheme="majorHAnsi"/>
              </w:rPr>
              <w:t>integrated model system</w:t>
            </w:r>
            <w:commentRangeEnd w:id="73"/>
            <w:r w:rsidR="000A6831">
              <w:rPr>
                <w:rStyle w:val="CommentReference"/>
              </w:rPr>
              <w:commentReference w:id="73"/>
            </w:r>
            <w:r>
              <w:rPr>
                <w:rFonts w:asciiTheme="majorHAnsi" w:hAnsiTheme="majorHAnsi" w:cstheme="majorHAnsi"/>
              </w:rPr>
              <w:t xml:space="preserve">/early-warning </w:t>
            </w:r>
            <w:proofErr w:type="gramStart"/>
            <w:r>
              <w:rPr>
                <w:rFonts w:asciiTheme="majorHAnsi" w:hAnsiTheme="majorHAnsi" w:cstheme="majorHAnsi"/>
              </w:rPr>
              <w:t xml:space="preserve">system </w:t>
            </w:r>
            <w:ins w:id="74" w:author="Cayelan C. Carey" w:date="2019-03-20T12:47:00Z">
              <w:r w:rsidR="000A6831">
                <w:rPr>
                  <w:rFonts w:asciiTheme="majorHAnsi" w:hAnsiTheme="majorHAnsi" w:cstheme="majorHAnsi"/>
                </w:rPr>
                <w:t xml:space="preserve"> (</w:t>
              </w:r>
              <w:proofErr w:type="gramEnd"/>
              <w:r w:rsidR="000A6831">
                <w:rPr>
                  <w:rFonts w:asciiTheme="majorHAnsi" w:hAnsiTheme="majorHAnsi" w:cstheme="majorHAnsi"/>
                </w:rPr>
                <w:t>Q3??)</w:t>
              </w:r>
            </w:ins>
          </w:p>
        </w:tc>
        <w:tc>
          <w:tcPr>
            <w:tcW w:w="1170" w:type="dxa"/>
          </w:tcPr>
          <w:p w:rsidR="00DD2314" w:rsidRDefault="00DD2314" w:rsidP="00A04A63">
            <w:pPr>
              <w:rPr>
                <w:rFonts w:asciiTheme="majorHAnsi" w:hAnsiTheme="majorHAnsi" w:cstheme="majorHAnsi"/>
              </w:rPr>
            </w:pPr>
          </w:p>
        </w:tc>
        <w:tc>
          <w:tcPr>
            <w:tcW w:w="1350" w:type="dxa"/>
            <w:shd w:val="clear" w:color="auto" w:fill="A6A6A6" w:themeFill="background1" w:themeFillShade="A6"/>
          </w:tcPr>
          <w:p w:rsidR="00DD2314" w:rsidRDefault="00DD2314" w:rsidP="00A04A63">
            <w:pPr>
              <w:rPr>
                <w:rFonts w:asciiTheme="majorHAnsi" w:hAnsiTheme="majorHAnsi" w:cstheme="majorHAnsi"/>
              </w:rPr>
            </w:pPr>
          </w:p>
        </w:tc>
        <w:tc>
          <w:tcPr>
            <w:tcW w:w="1530" w:type="dxa"/>
            <w:shd w:val="clear" w:color="auto" w:fill="A6A6A6" w:themeFill="background1" w:themeFillShade="A6"/>
          </w:tcPr>
          <w:p w:rsidR="00DD2314" w:rsidRDefault="00DD2314" w:rsidP="00A04A63">
            <w:pPr>
              <w:rPr>
                <w:rFonts w:asciiTheme="majorHAnsi" w:hAnsiTheme="majorHAnsi" w:cstheme="majorHAnsi"/>
              </w:rPr>
            </w:pPr>
          </w:p>
        </w:tc>
        <w:tc>
          <w:tcPr>
            <w:tcW w:w="1129" w:type="dxa"/>
          </w:tcPr>
          <w:p w:rsidR="00DD2314" w:rsidRDefault="00DD2314" w:rsidP="00A04A63">
            <w:pPr>
              <w:rPr>
                <w:rFonts w:asciiTheme="majorHAnsi" w:hAnsiTheme="majorHAnsi" w:cstheme="majorHAnsi"/>
              </w:rPr>
            </w:pPr>
          </w:p>
        </w:tc>
        <w:tc>
          <w:tcPr>
            <w:tcW w:w="1391" w:type="dxa"/>
          </w:tcPr>
          <w:p w:rsidR="00DD2314" w:rsidRDefault="00DD2314" w:rsidP="00A04A63">
            <w:pPr>
              <w:rPr>
                <w:rFonts w:asciiTheme="majorHAnsi" w:hAnsiTheme="majorHAnsi" w:cstheme="majorHAnsi"/>
              </w:rPr>
            </w:pPr>
          </w:p>
        </w:tc>
      </w:tr>
      <w:tr w:rsidR="003B6476" w:rsidTr="003B6476">
        <w:tc>
          <w:tcPr>
            <w:tcW w:w="3505" w:type="dxa"/>
          </w:tcPr>
          <w:p w:rsidR="003B6476" w:rsidRDefault="003B6476" w:rsidP="00A04A63">
            <w:pPr>
              <w:rPr>
                <w:rFonts w:asciiTheme="majorHAnsi" w:hAnsiTheme="majorHAnsi" w:cstheme="majorHAnsi"/>
              </w:rPr>
            </w:pPr>
            <w:r>
              <w:rPr>
                <w:rFonts w:asciiTheme="majorHAnsi" w:hAnsiTheme="majorHAnsi" w:cstheme="majorHAnsi"/>
              </w:rPr>
              <w:t>Adapt FLARE code for ARIMA</w:t>
            </w:r>
            <w:ins w:id="75" w:author="Cayelan C. Carey" w:date="2019-03-20T12:47:00Z">
              <w:r w:rsidR="000A6831">
                <w:rPr>
                  <w:rFonts w:asciiTheme="majorHAnsi" w:hAnsiTheme="majorHAnsi" w:cstheme="majorHAnsi"/>
                </w:rPr>
                <w:t xml:space="preserve"> (Q2?)</w:t>
              </w:r>
            </w:ins>
          </w:p>
        </w:tc>
        <w:tc>
          <w:tcPr>
            <w:tcW w:w="1170" w:type="dxa"/>
          </w:tcPr>
          <w:p w:rsidR="003B6476" w:rsidRDefault="003B6476" w:rsidP="00A04A63">
            <w:pPr>
              <w:rPr>
                <w:rFonts w:asciiTheme="majorHAnsi" w:hAnsiTheme="majorHAnsi" w:cstheme="majorHAnsi"/>
              </w:rPr>
            </w:pPr>
          </w:p>
        </w:tc>
        <w:tc>
          <w:tcPr>
            <w:tcW w:w="1350" w:type="dxa"/>
            <w:shd w:val="clear" w:color="auto" w:fill="A6A6A6" w:themeFill="background1" w:themeFillShade="A6"/>
          </w:tcPr>
          <w:p w:rsidR="003B6476" w:rsidRDefault="003B6476" w:rsidP="00A04A63">
            <w:pPr>
              <w:rPr>
                <w:rFonts w:asciiTheme="majorHAnsi" w:hAnsiTheme="majorHAnsi" w:cstheme="majorHAnsi"/>
              </w:rPr>
            </w:pPr>
          </w:p>
        </w:tc>
        <w:tc>
          <w:tcPr>
            <w:tcW w:w="1530" w:type="dxa"/>
          </w:tcPr>
          <w:p w:rsidR="003B6476" w:rsidRDefault="003B6476" w:rsidP="00A04A63">
            <w:pPr>
              <w:rPr>
                <w:rFonts w:asciiTheme="majorHAnsi" w:hAnsiTheme="majorHAnsi" w:cstheme="majorHAnsi"/>
              </w:rPr>
            </w:pPr>
          </w:p>
        </w:tc>
        <w:tc>
          <w:tcPr>
            <w:tcW w:w="1129" w:type="dxa"/>
          </w:tcPr>
          <w:p w:rsidR="003B6476" w:rsidRDefault="003B6476" w:rsidP="00A04A63">
            <w:pPr>
              <w:rPr>
                <w:rFonts w:asciiTheme="majorHAnsi" w:hAnsiTheme="majorHAnsi" w:cstheme="majorHAnsi"/>
              </w:rPr>
            </w:pPr>
          </w:p>
        </w:tc>
        <w:tc>
          <w:tcPr>
            <w:tcW w:w="1391" w:type="dxa"/>
          </w:tcPr>
          <w:p w:rsidR="003B6476" w:rsidRDefault="003B6476" w:rsidP="00A04A63">
            <w:pPr>
              <w:rPr>
                <w:rFonts w:asciiTheme="majorHAnsi" w:hAnsiTheme="majorHAnsi" w:cstheme="majorHAnsi"/>
              </w:rPr>
            </w:pPr>
          </w:p>
        </w:tc>
      </w:tr>
      <w:tr w:rsidR="00DD2314" w:rsidTr="003B6476">
        <w:tc>
          <w:tcPr>
            <w:tcW w:w="3505" w:type="dxa"/>
          </w:tcPr>
          <w:p w:rsidR="00DD2314" w:rsidRDefault="00DD2314" w:rsidP="00A04A63">
            <w:pPr>
              <w:rPr>
                <w:rFonts w:asciiTheme="majorHAnsi" w:hAnsiTheme="majorHAnsi" w:cstheme="majorHAnsi"/>
              </w:rPr>
            </w:pPr>
            <w:r>
              <w:rPr>
                <w:rFonts w:asciiTheme="majorHAnsi" w:hAnsiTheme="majorHAnsi" w:cstheme="majorHAnsi"/>
              </w:rPr>
              <w:t>Run forecasts in FLARE</w:t>
            </w:r>
          </w:p>
        </w:tc>
        <w:tc>
          <w:tcPr>
            <w:tcW w:w="1170" w:type="dxa"/>
          </w:tcPr>
          <w:p w:rsidR="00DD2314" w:rsidRDefault="00DD2314" w:rsidP="00A04A63">
            <w:pPr>
              <w:rPr>
                <w:rFonts w:asciiTheme="majorHAnsi" w:hAnsiTheme="majorHAnsi" w:cstheme="majorHAnsi"/>
              </w:rPr>
            </w:pPr>
          </w:p>
        </w:tc>
        <w:tc>
          <w:tcPr>
            <w:tcW w:w="1350" w:type="dxa"/>
          </w:tcPr>
          <w:p w:rsidR="00DD2314" w:rsidRDefault="00DD2314" w:rsidP="00A04A63">
            <w:pPr>
              <w:rPr>
                <w:rFonts w:asciiTheme="majorHAnsi" w:hAnsiTheme="majorHAnsi" w:cstheme="majorHAnsi"/>
              </w:rPr>
            </w:pPr>
          </w:p>
        </w:tc>
        <w:tc>
          <w:tcPr>
            <w:tcW w:w="1530" w:type="dxa"/>
            <w:shd w:val="clear" w:color="auto" w:fill="A6A6A6" w:themeFill="background1" w:themeFillShade="A6"/>
          </w:tcPr>
          <w:p w:rsidR="00DD2314" w:rsidRDefault="00DD2314" w:rsidP="00A04A63">
            <w:pPr>
              <w:rPr>
                <w:rFonts w:asciiTheme="majorHAnsi" w:hAnsiTheme="majorHAnsi" w:cstheme="majorHAnsi"/>
              </w:rPr>
            </w:pPr>
          </w:p>
        </w:tc>
        <w:tc>
          <w:tcPr>
            <w:tcW w:w="1129" w:type="dxa"/>
            <w:shd w:val="clear" w:color="auto" w:fill="A6A6A6" w:themeFill="background1" w:themeFillShade="A6"/>
          </w:tcPr>
          <w:p w:rsidR="00DD2314" w:rsidRDefault="00DD2314" w:rsidP="00A04A63">
            <w:pPr>
              <w:rPr>
                <w:rFonts w:asciiTheme="majorHAnsi" w:hAnsiTheme="majorHAnsi" w:cstheme="majorHAnsi"/>
              </w:rPr>
            </w:pPr>
          </w:p>
        </w:tc>
        <w:tc>
          <w:tcPr>
            <w:tcW w:w="1391" w:type="dxa"/>
            <w:shd w:val="clear" w:color="auto" w:fill="A6A6A6" w:themeFill="background1" w:themeFillShade="A6"/>
          </w:tcPr>
          <w:p w:rsidR="00DD2314" w:rsidRDefault="00DD2314" w:rsidP="00A04A63">
            <w:pPr>
              <w:rPr>
                <w:rFonts w:asciiTheme="majorHAnsi" w:hAnsiTheme="majorHAnsi" w:cstheme="majorHAnsi"/>
              </w:rPr>
            </w:pPr>
          </w:p>
        </w:tc>
      </w:tr>
      <w:tr w:rsidR="00DD2314" w:rsidTr="00A65A6B">
        <w:tc>
          <w:tcPr>
            <w:tcW w:w="3505" w:type="dxa"/>
          </w:tcPr>
          <w:p w:rsidR="00DD2314" w:rsidRDefault="00DD2314" w:rsidP="00A04A63">
            <w:pPr>
              <w:rPr>
                <w:rFonts w:asciiTheme="majorHAnsi" w:hAnsiTheme="majorHAnsi" w:cstheme="majorHAnsi"/>
              </w:rPr>
            </w:pPr>
            <w:commentRangeStart w:id="76"/>
            <w:r>
              <w:rPr>
                <w:rFonts w:asciiTheme="majorHAnsi" w:hAnsiTheme="majorHAnsi" w:cstheme="majorHAnsi"/>
              </w:rPr>
              <w:t>Submit manuscript</w:t>
            </w:r>
            <w:r w:rsidR="00A56374">
              <w:rPr>
                <w:rFonts w:asciiTheme="majorHAnsi" w:hAnsiTheme="majorHAnsi" w:cstheme="majorHAnsi"/>
              </w:rPr>
              <w:t xml:space="preserve">, </w:t>
            </w:r>
            <w:r w:rsidR="00A56374" w:rsidRPr="00A56374">
              <w:rPr>
                <w:rFonts w:asciiTheme="majorHAnsi" w:hAnsiTheme="majorHAnsi" w:cstheme="majorHAnsi"/>
                <w:i/>
              </w:rPr>
              <w:t>target journal: ???</w:t>
            </w:r>
            <w:commentRangeEnd w:id="76"/>
            <w:r w:rsidR="000A6831">
              <w:rPr>
                <w:rStyle w:val="CommentReference"/>
              </w:rPr>
              <w:commentReference w:id="76"/>
            </w:r>
          </w:p>
        </w:tc>
        <w:tc>
          <w:tcPr>
            <w:tcW w:w="1170" w:type="dxa"/>
          </w:tcPr>
          <w:p w:rsidR="00DD2314" w:rsidRDefault="00DD2314" w:rsidP="00A04A63">
            <w:pPr>
              <w:rPr>
                <w:rFonts w:asciiTheme="majorHAnsi" w:hAnsiTheme="majorHAnsi" w:cstheme="majorHAnsi"/>
              </w:rPr>
            </w:pPr>
          </w:p>
        </w:tc>
        <w:tc>
          <w:tcPr>
            <w:tcW w:w="1350" w:type="dxa"/>
          </w:tcPr>
          <w:p w:rsidR="00DD2314" w:rsidRDefault="00DD2314" w:rsidP="00A04A63">
            <w:pPr>
              <w:rPr>
                <w:rFonts w:asciiTheme="majorHAnsi" w:hAnsiTheme="majorHAnsi" w:cstheme="majorHAnsi"/>
              </w:rPr>
            </w:pPr>
          </w:p>
        </w:tc>
        <w:tc>
          <w:tcPr>
            <w:tcW w:w="1530" w:type="dxa"/>
          </w:tcPr>
          <w:p w:rsidR="00DD2314" w:rsidRDefault="00DD2314" w:rsidP="00A04A63">
            <w:pPr>
              <w:rPr>
                <w:rFonts w:asciiTheme="majorHAnsi" w:hAnsiTheme="majorHAnsi" w:cstheme="majorHAnsi"/>
              </w:rPr>
            </w:pPr>
          </w:p>
        </w:tc>
        <w:tc>
          <w:tcPr>
            <w:tcW w:w="1129" w:type="dxa"/>
            <w:shd w:val="clear" w:color="auto" w:fill="A6A6A6" w:themeFill="background1" w:themeFillShade="A6"/>
          </w:tcPr>
          <w:p w:rsidR="00DD2314" w:rsidRDefault="00A56374" w:rsidP="00A04A63">
            <w:pPr>
              <w:rPr>
                <w:rFonts w:asciiTheme="majorHAnsi" w:hAnsiTheme="majorHAnsi" w:cstheme="majorHAnsi"/>
              </w:rPr>
            </w:pPr>
            <w:r>
              <w:rPr>
                <w:rFonts w:asciiTheme="majorHAnsi" w:hAnsiTheme="majorHAnsi" w:cstheme="majorHAnsi"/>
              </w:rPr>
              <w:t>???</w:t>
            </w:r>
          </w:p>
        </w:tc>
        <w:tc>
          <w:tcPr>
            <w:tcW w:w="1391" w:type="dxa"/>
          </w:tcPr>
          <w:p w:rsidR="00DD2314" w:rsidRDefault="00DD2314" w:rsidP="00A04A63">
            <w:pPr>
              <w:rPr>
                <w:rFonts w:asciiTheme="majorHAnsi" w:hAnsiTheme="majorHAnsi" w:cstheme="majorHAnsi"/>
              </w:rPr>
            </w:pPr>
          </w:p>
        </w:tc>
      </w:tr>
    </w:tbl>
    <w:p w:rsidR="0099602B" w:rsidRDefault="0099602B" w:rsidP="00A04A63">
      <w:pPr>
        <w:rPr>
          <w:rFonts w:asciiTheme="majorHAnsi" w:hAnsiTheme="majorHAnsi" w:cstheme="majorHAnsi"/>
        </w:rPr>
      </w:pPr>
    </w:p>
    <w:p w:rsidR="00E7692C" w:rsidRPr="00191BF5" w:rsidRDefault="00E7692C" w:rsidP="00A04A63">
      <w:pPr>
        <w:rPr>
          <w:rFonts w:asciiTheme="majorHAnsi" w:hAnsiTheme="majorHAnsi" w:cstheme="majorHAnsi"/>
        </w:rPr>
      </w:pPr>
    </w:p>
    <w:p w:rsidR="00E7692C" w:rsidRPr="007B341F" w:rsidRDefault="00284411">
      <w:pPr>
        <w:rPr>
          <w:rFonts w:asciiTheme="majorHAnsi" w:hAnsiTheme="majorHAnsi" w:cstheme="majorHAnsi"/>
          <w:i/>
          <w:u w:val="single"/>
        </w:rPr>
      </w:pPr>
      <w:r w:rsidRPr="007B341F">
        <w:rPr>
          <w:rFonts w:asciiTheme="majorHAnsi" w:hAnsiTheme="majorHAnsi" w:cstheme="majorHAnsi"/>
          <w:i/>
          <w:u w:val="single"/>
        </w:rPr>
        <w:t>Chapter 2</w:t>
      </w:r>
      <w:r w:rsidR="00667469" w:rsidRPr="007B341F">
        <w:rPr>
          <w:rFonts w:asciiTheme="majorHAnsi" w:hAnsiTheme="majorHAnsi" w:cstheme="majorHAnsi"/>
          <w:i/>
          <w:u w:val="single"/>
        </w:rPr>
        <w:t xml:space="preserve"> </w:t>
      </w:r>
      <w:r w:rsidR="009A24B3" w:rsidRPr="007B341F">
        <w:rPr>
          <w:rFonts w:asciiTheme="majorHAnsi" w:hAnsiTheme="majorHAnsi" w:cstheme="majorHAnsi"/>
          <w:i/>
          <w:u w:val="single"/>
        </w:rPr>
        <w:t xml:space="preserve">Assessing the dynamics of stream-reservoir linkages across </w:t>
      </w:r>
      <w:r w:rsidR="008879A6" w:rsidRPr="007B341F">
        <w:rPr>
          <w:rFonts w:asciiTheme="majorHAnsi" w:hAnsiTheme="majorHAnsi" w:cstheme="majorHAnsi"/>
          <w:i/>
          <w:u w:val="single"/>
        </w:rPr>
        <w:t xml:space="preserve">a double </w:t>
      </w:r>
      <w:r w:rsidR="009A24B3" w:rsidRPr="007B341F">
        <w:rPr>
          <w:rFonts w:asciiTheme="majorHAnsi" w:hAnsiTheme="majorHAnsi" w:cstheme="majorHAnsi"/>
          <w:i/>
          <w:u w:val="single"/>
        </w:rPr>
        <w:t>reservoir</w:t>
      </w:r>
      <w:r w:rsidR="008879A6" w:rsidRPr="007B341F">
        <w:rPr>
          <w:rFonts w:asciiTheme="majorHAnsi" w:hAnsiTheme="majorHAnsi" w:cstheme="majorHAnsi"/>
          <w:i/>
          <w:u w:val="single"/>
        </w:rPr>
        <w:t xml:space="preserve"> continuum</w:t>
      </w:r>
    </w:p>
    <w:p w:rsidR="00B72463" w:rsidRPr="00B72463" w:rsidRDefault="00B72463">
      <w:pPr>
        <w:rPr>
          <w:rFonts w:asciiTheme="majorHAnsi" w:hAnsiTheme="majorHAnsi" w:cstheme="majorHAnsi"/>
          <w:b/>
        </w:rPr>
      </w:pPr>
      <w:commentRangeStart w:id="77"/>
      <w:r w:rsidRPr="00191BF5">
        <w:rPr>
          <w:rFonts w:asciiTheme="majorHAnsi" w:hAnsiTheme="majorHAnsi" w:cstheme="majorHAnsi"/>
          <w:b/>
        </w:rPr>
        <w:t>Background</w:t>
      </w:r>
      <w:commentRangeEnd w:id="77"/>
      <w:r w:rsidR="00BB3FD1">
        <w:rPr>
          <w:rStyle w:val="CommentReference"/>
        </w:rPr>
        <w:commentReference w:id="77"/>
      </w:r>
    </w:p>
    <w:p w:rsidR="00E7692C" w:rsidRDefault="00E7692C">
      <w:pPr>
        <w:rPr>
          <w:rFonts w:asciiTheme="majorHAnsi" w:hAnsiTheme="majorHAnsi" w:cstheme="majorHAnsi"/>
        </w:rPr>
      </w:pPr>
      <w:commentRangeStart w:id="78"/>
      <w:r w:rsidRPr="00E7692C">
        <w:rPr>
          <w:rFonts w:asciiTheme="majorHAnsi" w:hAnsiTheme="majorHAnsi" w:cstheme="majorHAnsi"/>
        </w:rPr>
        <w:t>Stream</w:t>
      </w:r>
      <w:r>
        <w:rPr>
          <w:rFonts w:asciiTheme="majorHAnsi" w:hAnsiTheme="majorHAnsi" w:cstheme="majorHAnsi"/>
        </w:rPr>
        <w:t xml:space="preserve">-lake linkages </w:t>
      </w:r>
      <w:commentRangeEnd w:id="78"/>
      <w:r w:rsidR="00142F28">
        <w:rPr>
          <w:rStyle w:val="CommentReference"/>
        </w:rPr>
        <w:commentReference w:id="78"/>
      </w:r>
      <w:r>
        <w:rPr>
          <w:rFonts w:asciiTheme="majorHAnsi" w:hAnsiTheme="majorHAnsi" w:cstheme="majorHAnsi"/>
        </w:rPr>
        <w:t>are crucial interface</w:t>
      </w:r>
      <w:r w:rsidR="00B72463">
        <w:rPr>
          <w:rFonts w:asciiTheme="majorHAnsi" w:hAnsiTheme="majorHAnsi" w:cstheme="majorHAnsi"/>
        </w:rPr>
        <w:t>s</w:t>
      </w:r>
      <w:r>
        <w:rPr>
          <w:rFonts w:asciiTheme="majorHAnsi" w:hAnsiTheme="majorHAnsi" w:cstheme="majorHAnsi"/>
        </w:rPr>
        <w:t xml:space="preserve"> which influence both the transport of nutrients and biotic responses</w:t>
      </w:r>
      <w:commentRangeStart w:id="79"/>
      <w:r>
        <w:rPr>
          <w:rFonts w:asciiTheme="majorHAnsi" w:hAnsiTheme="majorHAnsi" w:cstheme="majorHAnsi"/>
        </w:rPr>
        <w:t xml:space="preserve">. Evidence supports the idea that lakes act differentially as sinks and sources of dissolved organic matter, depending on hydrologic conditions (Goodman et al 2011, Robinson et al 2007, Xu &amp; Xu 2018). </w:t>
      </w:r>
      <w:commentRangeEnd w:id="79"/>
      <w:r w:rsidR="00142F28">
        <w:rPr>
          <w:rStyle w:val="CommentReference"/>
        </w:rPr>
        <w:commentReference w:id="79"/>
      </w:r>
    </w:p>
    <w:p w:rsidR="00B72463" w:rsidRPr="00191BF5" w:rsidRDefault="00B72463" w:rsidP="00B72463">
      <w:pPr>
        <w:pStyle w:val="ListParagraph"/>
        <w:numPr>
          <w:ilvl w:val="0"/>
          <w:numId w:val="5"/>
        </w:numPr>
        <w:rPr>
          <w:rFonts w:asciiTheme="majorHAnsi" w:hAnsiTheme="majorHAnsi" w:cstheme="majorHAnsi"/>
        </w:rPr>
      </w:pPr>
      <w:commentRangeStart w:id="80"/>
      <w:r w:rsidRPr="00191BF5">
        <w:rPr>
          <w:rFonts w:asciiTheme="majorHAnsi" w:hAnsiTheme="majorHAnsi" w:cstheme="majorHAnsi"/>
        </w:rPr>
        <w:t>Importance of watershed characteristics</w:t>
      </w:r>
      <w:commentRangeEnd w:id="80"/>
      <w:r w:rsidR="00142F28">
        <w:rPr>
          <w:rStyle w:val="CommentReference"/>
        </w:rPr>
        <w:commentReference w:id="80"/>
      </w:r>
      <w:r w:rsidRPr="00191BF5">
        <w:rPr>
          <w:rFonts w:asciiTheme="majorHAnsi" w:hAnsiTheme="majorHAnsi" w:cstheme="majorHAnsi"/>
        </w:rPr>
        <w:t xml:space="preserve"> on waterbody condition</w:t>
      </w:r>
    </w:p>
    <w:p w:rsidR="00B72463" w:rsidRPr="00191BF5" w:rsidRDefault="00B72463" w:rsidP="00B72463">
      <w:pPr>
        <w:pStyle w:val="ListParagraph"/>
        <w:numPr>
          <w:ilvl w:val="1"/>
          <w:numId w:val="5"/>
        </w:numPr>
        <w:rPr>
          <w:rFonts w:asciiTheme="majorHAnsi" w:hAnsiTheme="majorHAnsi" w:cstheme="majorHAnsi"/>
        </w:rPr>
      </w:pPr>
      <w:r w:rsidRPr="00191BF5">
        <w:rPr>
          <w:rFonts w:asciiTheme="majorHAnsi" w:hAnsiTheme="majorHAnsi" w:cstheme="majorHAnsi"/>
        </w:rPr>
        <w:t>Terrestrial-aquatic linkages</w:t>
      </w:r>
    </w:p>
    <w:p w:rsidR="00B72463" w:rsidRDefault="00B72463" w:rsidP="00B72463">
      <w:pPr>
        <w:pStyle w:val="ListParagraph"/>
        <w:numPr>
          <w:ilvl w:val="1"/>
          <w:numId w:val="5"/>
        </w:numPr>
        <w:rPr>
          <w:rFonts w:asciiTheme="majorHAnsi" w:hAnsiTheme="majorHAnsi" w:cstheme="majorHAnsi"/>
        </w:rPr>
      </w:pPr>
      <w:r w:rsidRPr="00191BF5">
        <w:rPr>
          <w:rFonts w:asciiTheme="majorHAnsi" w:hAnsiTheme="majorHAnsi" w:cstheme="majorHAnsi"/>
        </w:rPr>
        <w:t>Stream-lake linkages</w:t>
      </w:r>
      <w:r w:rsidR="00A56374">
        <w:rPr>
          <w:rFonts w:asciiTheme="majorHAnsi" w:hAnsiTheme="majorHAnsi" w:cstheme="majorHAnsi"/>
        </w:rPr>
        <w:t xml:space="preserve"> and watershed connectivity</w:t>
      </w:r>
      <w:r w:rsidRPr="00191BF5">
        <w:rPr>
          <w:rFonts w:asciiTheme="majorHAnsi" w:hAnsiTheme="majorHAnsi" w:cstheme="majorHAnsi"/>
        </w:rPr>
        <w:t xml:space="preserve"> </w:t>
      </w:r>
    </w:p>
    <w:p w:rsidR="00B72463" w:rsidRDefault="00B72463" w:rsidP="00B72463">
      <w:pPr>
        <w:pStyle w:val="ListParagraph"/>
        <w:numPr>
          <w:ilvl w:val="2"/>
          <w:numId w:val="5"/>
        </w:numPr>
        <w:rPr>
          <w:rFonts w:asciiTheme="majorHAnsi" w:hAnsiTheme="majorHAnsi" w:cstheme="majorHAnsi"/>
        </w:rPr>
      </w:pPr>
      <w:r>
        <w:rPr>
          <w:rFonts w:asciiTheme="majorHAnsi" w:hAnsiTheme="majorHAnsi" w:cstheme="majorHAnsi"/>
        </w:rPr>
        <w:t xml:space="preserve">Marcarelli &amp; </w:t>
      </w:r>
      <w:proofErr w:type="spellStart"/>
      <w:r w:rsidRPr="00191BF5">
        <w:rPr>
          <w:rFonts w:asciiTheme="majorHAnsi" w:hAnsiTheme="majorHAnsi" w:cstheme="majorHAnsi"/>
        </w:rPr>
        <w:t>Wurtsbaugh</w:t>
      </w:r>
      <w:proofErr w:type="spellEnd"/>
      <w:r w:rsidRPr="00191BF5">
        <w:rPr>
          <w:rFonts w:asciiTheme="majorHAnsi" w:hAnsiTheme="majorHAnsi" w:cstheme="majorHAnsi"/>
        </w:rPr>
        <w:t xml:space="preserve"> 200</w:t>
      </w:r>
      <w:r>
        <w:rPr>
          <w:rFonts w:asciiTheme="majorHAnsi" w:hAnsiTheme="majorHAnsi" w:cstheme="majorHAnsi"/>
        </w:rPr>
        <w:t>9</w:t>
      </w:r>
    </w:p>
    <w:p w:rsidR="00B72463" w:rsidRDefault="00B72463" w:rsidP="00B72463">
      <w:pPr>
        <w:pStyle w:val="ListParagraph"/>
        <w:numPr>
          <w:ilvl w:val="3"/>
          <w:numId w:val="5"/>
        </w:numPr>
        <w:rPr>
          <w:rFonts w:asciiTheme="majorHAnsi" w:hAnsiTheme="majorHAnsi" w:cstheme="majorHAnsi"/>
        </w:rPr>
      </w:pPr>
      <w:r>
        <w:rPr>
          <w:rFonts w:asciiTheme="majorHAnsi" w:hAnsiTheme="majorHAnsi" w:cstheme="majorHAnsi"/>
        </w:rPr>
        <w:t>Seasonality in nitrogen fixation, temporal variability in nitrogen fixation. Higher amount of fixation in lakes due to larger surface area, but higher rates in streams</w:t>
      </w:r>
      <w:r w:rsidRPr="00191BF5">
        <w:rPr>
          <w:rFonts w:asciiTheme="majorHAnsi" w:hAnsiTheme="majorHAnsi" w:cstheme="majorHAnsi"/>
        </w:rPr>
        <w:t xml:space="preserve"> </w:t>
      </w:r>
    </w:p>
    <w:p w:rsidR="00B72463" w:rsidRDefault="00B72463" w:rsidP="00B72463">
      <w:pPr>
        <w:pStyle w:val="ListParagraph"/>
        <w:numPr>
          <w:ilvl w:val="2"/>
          <w:numId w:val="5"/>
        </w:numPr>
        <w:rPr>
          <w:rFonts w:asciiTheme="majorHAnsi" w:hAnsiTheme="majorHAnsi" w:cstheme="majorHAnsi"/>
        </w:rPr>
      </w:pPr>
      <w:proofErr w:type="spellStart"/>
      <w:r w:rsidRPr="00191BF5">
        <w:rPr>
          <w:rFonts w:asciiTheme="majorHAnsi" w:hAnsiTheme="majorHAnsi" w:cstheme="majorHAnsi"/>
        </w:rPr>
        <w:t>Stachelek</w:t>
      </w:r>
      <w:proofErr w:type="spellEnd"/>
      <w:r w:rsidRPr="00191BF5">
        <w:rPr>
          <w:rFonts w:asciiTheme="majorHAnsi" w:hAnsiTheme="majorHAnsi" w:cstheme="majorHAnsi"/>
        </w:rPr>
        <w:t xml:space="preserve"> &amp; </w:t>
      </w:r>
      <w:proofErr w:type="spellStart"/>
      <w:r w:rsidRPr="00191BF5">
        <w:rPr>
          <w:rFonts w:asciiTheme="majorHAnsi" w:hAnsiTheme="majorHAnsi" w:cstheme="majorHAnsi"/>
        </w:rPr>
        <w:t>Soranno</w:t>
      </w:r>
      <w:proofErr w:type="spellEnd"/>
      <w:r w:rsidRPr="00191BF5">
        <w:rPr>
          <w:rFonts w:asciiTheme="majorHAnsi" w:hAnsiTheme="majorHAnsi" w:cstheme="majorHAnsi"/>
        </w:rPr>
        <w:t xml:space="preserve"> 2019</w:t>
      </w:r>
    </w:p>
    <w:p w:rsidR="00B72463" w:rsidRDefault="00B72463" w:rsidP="00B72463">
      <w:pPr>
        <w:pStyle w:val="ListParagraph"/>
        <w:numPr>
          <w:ilvl w:val="3"/>
          <w:numId w:val="5"/>
        </w:numPr>
        <w:rPr>
          <w:rFonts w:asciiTheme="majorHAnsi" w:hAnsiTheme="majorHAnsi" w:cstheme="majorHAnsi"/>
        </w:rPr>
      </w:pPr>
      <w:r>
        <w:rPr>
          <w:rFonts w:asciiTheme="majorHAnsi" w:hAnsiTheme="majorHAnsi" w:cstheme="majorHAnsi"/>
        </w:rPr>
        <w:t xml:space="preserve">P retention in lakes influenced by hydrologic connectivity within the whole lake watershed, but not as strongly within </w:t>
      </w:r>
      <w:proofErr w:type="spellStart"/>
      <w:r>
        <w:rPr>
          <w:rFonts w:asciiTheme="majorHAnsi" w:hAnsiTheme="majorHAnsi" w:cstheme="majorHAnsi"/>
        </w:rPr>
        <w:t>subwatersheds</w:t>
      </w:r>
      <w:proofErr w:type="spellEnd"/>
    </w:p>
    <w:p w:rsidR="00B72463" w:rsidRDefault="00B72463" w:rsidP="00B72463">
      <w:pPr>
        <w:pStyle w:val="ListParagraph"/>
        <w:numPr>
          <w:ilvl w:val="4"/>
          <w:numId w:val="5"/>
        </w:numPr>
        <w:rPr>
          <w:rFonts w:asciiTheme="majorHAnsi" w:hAnsiTheme="majorHAnsi" w:cstheme="majorHAnsi"/>
        </w:rPr>
      </w:pPr>
      <w:r>
        <w:rPr>
          <w:rFonts w:asciiTheme="majorHAnsi" w:hAnsiTheme="majorHAnsi" w:cstheme="majorHAnsi"/>
        </w:rPr>
        <w:t>Higher p retention in lakes with less upstream lake area (less flushing?)</w:t>
      </w:r>
    </w:p>
    <w:p w:rsidR="00B72463" w:rsidRDefault="00B72463" w:rsidP="00B72463">
      <w:pPr>
        <w:pStyle w:val="ListParagraph"/>
        <w:numPr>
          <w:ilvl w:val="5"/>
          <w:numId w:val="5"/>
        </w:numPr>
        <w:rPr>
          <w:rFonts w:asciiTheme="majorHAnsi" w:hAnsiTheme="majorHAnsi" w:cstheme="majorHAnsi"/>
        </w:rPr>
      </w:pPr>
      <w:r>
        <w:rPr>
          <w:rFonts w:asciiTheme="majorHAnsi" w:hAnsiTheme="majorHAnsi" w:cstheme="majorHAnsi"/>
        </w:rPr>
        <w:t>Applied to BVR-FCR system: BVR would have higher P retention than FCR if BVR outflow is flowing into FCR</w:t>
      </w:r>
    </w:p>
    <w:p w:rsidR="00B72463" w:rsidRDefault="00B72463" w:rsidP="00B72463">
      <w:pPr>
        <w:pStyle w:val="ListParagraph"/>
        <w:numPr>
          <w:ilvl w:val="2"/>
          <w:numId w:val="5"/>
        </w:numPr>
        <w:rPr>
          <w:rFonts w:asciiTheme="majorHAnsi" w:hAnsiTheme="majorHAnsi" w:cstheme="majorHAnsi"/>
        </w:rPr>
      </w:pPr>
      <w:proofErr w:type="spellStart"/>
      <w:r w:rsidRPr="00191BF5">
        <w:rPr>
          <w:rFonts w:asciiTheme="majorHAnsi" w:hAnsiTheme="majorHAnsi" w:cstheme="majorHAnsi"/>
        </w:rPr>
        <w:t>Wurtsbaugh</w:t>
      </w:r>
      <w:proofErr w:type="spellEnd"/>
      <w:r w:rsidRPr="00191BF5">
        <w:rPr>
          <w:rFonts w:asciiTheme="majorHAnsi" w:hAnsiTheme="majorHAnsi" w:cstheme="majorHAnsi"/>
        </w:rPr>
        <w:t xml:space="preserve"> 200</w:t>
      </w:r>
      <w:r>
        <w:rPr>
          <w:rFonts w:asciiTheme="majorHAnsi" w:hAnsiTheme="majorHAnsi" w:cstheme="majorHAnsi"/>
        </w:rPr>
        <w:t>5</w:t>
      </w:r>
    </w:p>
    <w:p w:rsidR="00B72463" w:rsidRDefault="00B72463" w:rsidP="00B72463">
      <w:pPr>
        <w:pStyle w:val="ListParagraph"/>
        <w:numPr>
          <w:ilvl w:val="3"/>
          <w:numId w:val="5"/>
        </w:numPr>
        <w:rPr>
          <w:rFonts w:asciiTheme="majorHAnsi" w:hAnsiTheme="majorHAnsi" w:cstheme="majorHAnsi"/>
        </w:rPr>
      </w:pPr>
      <w:r>
        <w:rPr>
          <w:rFonts w:asciiTheme="majorHAnsi" w:hAnsiTheme="majorHAnsi" w:cstheme="majorHAnsi"/>
        </w:rPr>
        <w:t>Can’t get access to…</w:t>
      </w:r>
    </w:p>
    <w:p w:rsidR="00B72463" w:rsidRDefault="00B72463" w:rsidP="00B72463">
      <w:pPr>
        <w:pStyle w:val="ListParagraph"/>
        <w:numPr>
          <w:ilvl w:val="2"/>
          <w:numId w:val="5"/>
        </w:numPr>
        <w:rPr>
          <w:rFonts w:asciiTheme="majorHAnsi" w:hAnsiTheme="majorHAnsi" w:cstheme="majorHAnsi"/>
        </w:rPr>
      </w:pPr>
      <w:proofErr w:type="spellStart"/>
      <w:r w:rsidRPr="00191BF5">
        <w:rPr>
          <w:rFonts w:asciiTheme="majorHAnsi" w:hAnsiTheme="majorHAnsi" w:cstheme="majorHAnsi"/>
        </w:rPr>
        <w:t>Sadro</w:t>
      </w:r>
      <w:proofErr w:type="spellEnd"/>
      <w:r w:rsidRPr="00191BF5">
        <w:rPr>
          <w:rFonts w:asciiTheme="majorHAnsi" w:hAnsiTheme="majorHAnsi" w:cstheme="majorHAnsi"/>
        </w:rPr>
        <w:t xml:space="preserve"> et al 2012</w:t>
      </w:r>
    </w:p>
    <w:p w:rsidR="00B72463" w:rsidRDefault="00B72463" w:rsidP="00B72463">
      <w:pPr>
        <w:pStyle w:val="ListParagraph"/>
        <w:numPr>
          <w:ilvl w:val="3"/>
          <w:numId w:val="5"/>
        </w:numPr>
        <w:rPr>
          <w:rFonts w:asciiTheme="majorHAnsi" w:hAnsiTheme="majorHAnsi" w:cstheme="majorHAnsi"/>
        </w:rPr>
      </w:pPr>
      <w:r>
        <w:rPr>
          <w:rFonts w:asciiTheme="majorHAnsi" w:hAnsiTheme="majorHAnsi" w:cstheme="majorHAnsi"/>
        </w:rPr>
        <w:t xml:space="preserve">Shows importance of </w:t>
      </w:r>
      <w:proofErr w:type="spellStart"/>
      <w:r>
        <w:rPr>
          <w:rFonts w:asciiTheme="majorHAnsi" w:hAnsiTheme="majorHAnsi" w:cstheme="majorHAnsi"/>
        </w:rPr>
        <w:t>landsape</w:t>
      </w:r>
      <w:proofErr w:type="spellEnd"/>
      <w:r>
        <w:rPr>
          <w:rFonts w:asciiTheme="majorHAnsi" w:hAnsiTheme="majorHAnsi" w:cstheme="majorHAnsi"/>
        </w:rPr>
        <w:t xml:space="preserve"> connectivity in explaining biogeochemical responses within snowmelt dominated landscape</w:t>
      </w:r>
    </w:p>
    <w:p w:rsidR="00B72463" w:rsidRDefault="00B72463" w:rsidP="00B72463">
      <w:pPr>
        <w:pStyle w:val="ListParagraph"/>
        <w:numPr>
          <w:ilvl w:val="3"/>
          <w:numId w:val="5"/>
        </w:numPr>
        <w:rPr>
          <w:rFonts w:asciiTheme="majorHAnsi" w:hAnsiTheme="majorHAnsi" w:cstheme="majorHAnsi"/>
        </w:rPr>
      </w:pPr>
      <w:r>
        <w:rPr>
          <w:rFonts w:asciiTheme="majorHAnsi" w:hAnsiTheme="majorHAnsi" w:cstheme="majorHAnsi"/>
        </w:rPr>
        <w:t>Directly measures response of various nutrient chem variables to lake network number</w:t>
      </w:r>
    </w:p>
    <w:p w:rsidR="00B72463" w:rsidRDefault="00B72463" w:rsidP="00B72463">
      <w:pPr>
        <w:pStyle w:val="ListParagraph"/>
        <w:numPr>
          <w:ilvl w:val="2"/>
          <w:numId w:val="5"/>
        </w:numPr>
        <w:rPr>
          <w:rFonts w:asciiTheme="majorHAnsi" w:hAnsiTheme="majorHAnsi" w:cstheme="majorHAnsi"/>
        </w:rPr>
      </w:pPr>
      <w:proofErr w:type="spellStart"/>
      <w:r w:rsidRPr="00191BF5">
        <w:rPr>
          <w:rFonts w:asciiTheme="majorHAnsi" w:hAnsiTheme="majorHAnsi" w:cstheme="majorHAnsi"/>
        </w:rPr>
        <w:t>Schmadel</w:t>
      </w:r>
      <w:proofErr w:type="spellEnd"/>
      <w:r w:rsidRPr="00191BF5">
        <w:rPr>
          <w:rFonts w:asciiTheme="majorHAnsi" w:hAnsiTheme="majorHAnsi" w:cstheme="majorHAnsi"/>
        </w:rPr>
        <w:t xml:space="preserve"> et al 2018</w:t>
      </w:r>
    </w:p>
    <w:p w:rsidR="00B72463" w:rsidRDefault="00B72463" w:rsidP="00B72463">
      <w:pPr>
        <w:pStyle w:val="ListParagraph"/>
        <w:numPr>
          <w:ilvl w:val="3"/>
          <w:numId w:val="5"/>
        </w:numPr>
        <w:rPr>
          <w:rFonts w:asciiTheme="majorHAnsi" w:hAnsiTheme="majorHAnsi" w:cstheme="majorHAnsi"/>
        </w:rPr>
      </w:pPr>
    </w:p>
    <w:p w:rsidR="00B72463" w:rsidRDefault="00B72463" w:rsidP="00B72463">
      <w:pPr>
        <w:pStyle w:val="ListParagraph"/>
        <w:numPr>
          <w:ilvl w:val="2"/>
          <w:numId w:val="5"/>
        </w:numPr>
        <w:rPr>
          <w:rFonts w:asciiTheme="majorHAnsi" w:hAnsiTheme="majorHAnsi" w:cstheme="majorHAnsi"/>
        </w:rPr>
      </w:pPr>
      <w:r w:rsidRPr="00191BF5">
        <w:rPr>
          <w:rFonts w:asciiTheme="majorHAnsi" w:hAnsiTheme="majorHAnsi" w:cstheme="majorHAnsi"/>
        </w:rPr>
        <w:t>Jones 2010</w:t>
      </w:r>
    </w:p>
    <w:p w:rsidR="00B72463" w:rsidRPr="00191BF5" w:rsidRDefault="00B72463" w:rsidP="00B72463">
      <w:pPr>
        <w:pStyle w:val="ListParagraph"/>
        <w:numPr>
          <w:ilvl w:val="2"/>
          <w:numId w:val="5"/>
        </w:numPr>
        <w:rPr>
          <w:rFonts w:asciiTheme="majorHAnsi" w:hAnsiTheme="majorHAnsi" w:cstheme="majorHAnsi"/>
        </w:rPr>
      </w:pPr>
      <w:r w:rsidRPr="00191BF5">
        <w:rPr>
          <w:rFonts w:asciiTheme="majorHAnsi" w:hAnsiTheme="majorHAnsi" w:cstheme="majorHAnsi"/>
        </w:rPr>
        <w:t>Hotchkiss et al 2018</w:t>
      </w:r>
    </w:p>
    <w:p w:rsidR="00B72463" w:rsidRDefault="00B72463" w:rsidP="00B72463">
      <w:pPr>
        <w:pStyle w:val="ListParagraph"/>
        <w:numPr>
          <w:ilvl w:val="0"/>
          <w:numId w:val="5"/>
        </w:numPr>
        <w:rPr>
          <w:rFonts w:asciiTheme="majorHAnsi" w:hAnsiTheme="majorHAnsi" w:cstheme="majorHAnsi"/>
        </w:rPr>
      </w:pPr>
      <w:r w:rsidRPr="00191BF5">
        <w:rPr>
          <w:rFonts w:asciiTheme="majorHAnsi" w:hAnsiTheme="majorHAnsi" w:cstheme="majorHAnsi"/>
        </w:rPr>
        <w:t xml:space="preserve">Importance of </w:t>
      </w:r>
      <w:r w:rsidR="00A56374">
        <w:rPr>
          <w:rFonts w:asciiTheme="majorHAnsi" w:hAnsiTheme="majorHAnsi" w:cstheme="majorHAnsi"/>
        </w:rPr>
        <w:t>h</w:t>
      </w:r>
      <w:r w:rsidR="00F07E88">
        <w:rPr>
          <w:rFonts w:asciiTheme="majorHAnsi" w:hAnsiTheme="majorHAnsi" w:cstheme="majorHAnsi"/>
        </w:rPr>
        <w:t xml:space="preserve">ydrologic variance </w:t>
      </w:r>
      <w:r w:rsidRPr="00191BF5">
        <w:rPr>
          <w:rFonts w:asciiTheme="majorHAnsi" w:hAnsiTheme="majorHAnsi" w:cstheme="majorHAnsi"/>
        </w:rPr>
        <w:t xml:space="preserve">in </w:t>
      </w:r>
      <w:r w:rsidR="00F07E88">
        <w:rPr>
          <w:rFonts w:asciiTheme="majorHAnsi" w:hAnsiTheme="majorHAnsi" w:cstheme="majorHAnsi"/>
        </w:rPr>
        <w:t>nutrient</w:t>
      </w:r>
      <w:r w:rsidRPr="00191BF5">
        <w:rPr>
          <w:rFonts w:asciiTheme="majorHAnsi" w:hAnsiTheme="majorHAnsi" w:cstheme="majorHAnsi"/>
        </w:rPr>
        <w:t xml:space="preserve"> dynamics</w:t>
      </w:r>
    </w:p>
    <w:p w:rsidR="00A56374" w:rsidRDefault="00A56374" w:rsidP="00A56374">
      <w:pPr>
        <w:pStyle w:val="ListParagraph"/>
        <w:numPr>
          <w:ilvl w:val="2"/>
          <w:numId w:val="5"/>
        </w:numPr>
        <w:rPr>
          <w:rFonts w:asciiTheme="majorHAnsi" w:hAnsiTheme="majorHAnsi" w:cstheme="majorHAnsi"/>
        </w:rPr>
      </w:pPr>
      <w:r w:rsidRPr="00191BF5">
        <w:rPr>
          <w:rFonts w:asciiTheme="majorHAnsi" w:hAnsiTheme="majorHAnsi" w:cstheme="majorHAnsi"/>
        </w:rPr>
        <w:t>Robinson et al 2007</w:t>
      </w:r>
    </w:p>
    <w:p w:rsidR="00A56374" w:rsidRDefault="00A56374" w:rsidP="00A56374">
      <w:pPr>
        <w:pStyle w:val="ListParagraph"/>
        <w:numPr>
          <w:ilvl w:val="3"/>
          <w:numId w:val="5"/>
        </w:numPr>
        <w:rPr>
          <w:rFonts w:asciiTheme="majorHAnsi" w:hAnsiTheme="majorHAnsi" w:cstheme="majorHAnsi"/>
        </w:rPr>
      </w:pPr>
      <w:r w:rsidRPr="00191BF5">
        <w:rPr>
          <w:rFonts w:asciiTheme="majorHAnsi" w:hAnsiTheme="majorHAnsi" w:cstheme="majorHAnsi"/>
        </w:rPr>
        <w:t xml:space="preserve"> </w:t>
      </w:r>
      <w:r>
        <w:rPr>
          <w:rFonts w:asciiTheme="majorHAnsi" w:hAnsiTheme="majorHAnsi" w:cstheme="majorHAnsi"/>
        </w:rPr>
        <w:t>Seasonality in nutrient availability due to weather patterns (nutrients coming from glacier melt are reduced in autumn-on)</w:t>
      </w:r>
    </w:p>
    <w:p w:rsidR="00A56374" w:rsidRDefault="00A56374" w:rsidP="00A56374">
      <w:pPr>
        <w:pStyle w:val="ListParagraph"/>
        <w:numPr>
          <w:ilvl w:val="2"/>
          <w:numId w:val="5"/>
        </w:numPr>
        <w:rPr>
          <w:rFonts w:asciiTheme="majorHAnsi" w:hAnsiTheme="majorHAnsi" w:cstheme="majorHAnsi"/>
        </w:rPr>
      </w:pPr>
      <w:commentRangeStart w:id="81"/>
      <w:r w:rsidRPr="00191BF5">
        <w:rPr>
          <w:rFonts w:asciiTheme="majorHAnsi" w:hAnsiTheme="majorHAnsi" w:cstheme="majorHAnsi"/>
        </w:rPr>
        <w:t>Goodman et al 2011</w:t>
      </w:r>
    </w:p>
    <w:p w:rsidR="00A56374" w:rsidRDefault="00A56374" w:rsidP="00A56374">
      <w:pPr>
        <w:pStyle w:val="ListParagraph"/>
        <w:numPr>
          <w:ilvl w:val="3"/>
          <w:numId w:val="5"/>
        </w:numPr>
        <w:rPr>
          <w:rFonts w:asciiTheme="majorHAnsi" w:hAnsiTheme="majorHAnsi" w:cstheme="majorHAnsi"/>
        </w:rPr>
      </w:pPr>
      <w:r>
        <w:rPr>
          <w:rFonts w:asciiTheme="majorHAnsi" w:hAnsiTheme="majorHAnsi" w:cstheme="majorHAnsi"/>
        </w:rPr>
        <w:t>Lakes act as sinks during high flow conditions and sources during low flow conditions</w:t>
      </w:r>
      <w:commentRangeEnd w:id="81"/>
      <w:r w:rsidR="00C84329">
        <w:rPr>
          <w:rStyle w:val="CommentReference"/>
        </w:rPr>
        <w:commentReference w:id="81"/>
      </w:r>
    </w:p>
    <w:p w:rsidR="00A56374" w:rsidRDefault="00A56374" w:rsidP="00A56374">
      <w:pPr>
        <w:pStyle w:val="ListParagraph"/>
        <w:numPr>
          <w:ilvl w:val="2"/>
          <w:numId w:val="5"/>
        </w:numPr>
        <w:rPr>
          <w:rFonts w:asciiTheme="majorHAnsi" w:hAnsiTheme="majorHAnsi" w:cstheme="majorHAnsi"/>
        </w:rPr>
      </w:pPr>
      <w:r w:rsidRPr="00191BF5">
        <w:rPr>
          <w:rFonts w:asciiTheme="majorHAnsi" w:hAnsiTheme="majorHAnsi" w:cstheme="majorHAnsi"/>
        </w:rPr>
        <w:t>Xu &amp; Xu 2018</w:t>
      </w:r>
    </w:p>
    <w:p w:rsidR="00A56374" w:rsidRDefault="00A56374" w:rsidP="00A56374">
      <w:pPr>
        <w:pStyle w:val="ListParagraph"/>
        <w:numPr>
          <w:ilvl w:val="3"/>
          <w:numId w:val="5"/>
        </w:numPr>
        <w:rPr>
          <w:rFonts w:asciiTheme="majorHAnsi" w:hAnsiTheme="majorHAnsi" w:cstheme="majorHAnsi"/>
        </w:rPr>
      </w:pPr>
      <w:r>
        <w:rPr>
          <w:rFonts w:asciiTheme="majorHAnsi" w:hAnsiTheme="majorHAnsi" w:cstheme="majorHAnsi"/>
        </w:rPr>
        <w:t>DIC significantly decreased after passing through lake</w:t>
      </w:r>
    </w:p>
    <w:p w:rsidR="00A56374" w:rsidRDefault="00A56374" w:rsidP="00A56374">
      <w:pPr>
        <w:pStyle w:val="ListParagraph"/>
        <w:numPr>
          <w:ilvl w:val="3"/>
          <w:numId w:val="5"/>
        </w:numPr>
        <w:rPr>
          <w:rFonts w:asciiTheme="majorHAnsi" w:hAnsiTheme="majorHAnsi" w:cstheme="majorHAnsi"/>
        </w:rPr>
      </w:pPr>
      <w:r>
        <w:rPr>
          <w:rFonts w:asciiTheme="majorHAnsi" w:hAnsiTheme="majorHAnsi" w:cstheme="majorHAnsi"/>
        </w:rPr>
        <w:t>Propose that CO2 outgassing is mechanism for sink behavior of lake</w:t>
      </w:r>
    </w:p>
    <w:p w:rsidR="00A56374" w:rsidRDefault="00A56374" w:rsidP="00A56374">
      <w:pPr>
        <w:pStyle w:val="ListParagraph"/>
        <w:numPr>
          <w:ilvl w:val="3"/>
          <w:numId w:val="5"/>
        </w:numPr>
        <w:rPr>
          <w:rFonts w:asciiTheme="majorHAnsi" w:hAnsiTheme="majorHAnsi" w:cstheme="majorHAnsi"/>
        </w:rPr>
      </w:pPr>
      <w:r>
        <w:rPr>
          <w:rFonts w:asciiTheme="majorHAnsi" w:hAnsiTheme="majorHAnsi" w:cstheme="majorHAnsi"/>
        </w:rPr>
        <w:t xml:space="preserve">Lake functions as sink during high flow and source during low flow, consistent with other studies </w:t>
      </w:r>
    </w:p>
    <w:p w:rsidR="00B62AB0" w:rsidRDefault="00B62AB0" w:rsidP="00277E0F">
      <w:pPr>
        <w:pStyle w:val="ListParagraph"/>
        <w:numPr>
          <w:ilvl w:val="0"/>
          <w:numId w:val="5"/>
        </w:numPr>
        <w:rPr>
          <w:rFonts w:asciiTheme="majorHAnsi" w:hAnsiTheme="majorHAnsi" w:cstheme="majorHAnsi"/>
        </w:rPr>
      </w:pPr>
      <w:r>
        <w:rPr>
          <w:rFonts w:asciiTheme="majorHAnsi" w:hAnsiTheme="majorHAnsi" w:cstheme="majorHAnsi"/>
        </w:rPr>
        <w:t>So</w:t>
      </w:r>
      <w:commentRangeStart w:id="82"/>
      <w:r>
        <w:rPr>
          <w:rFonts w:asciiTheme="majorHAnsi" w:hAnsiTheme="majorHAnsi" w:cstheme="majorHAnsi"/>
        </w:rPr>
        <w:t>, in summary, some other things I’m expecting to see</w:t>
      </w:r>
      <w:r w:rsidR="000B31B5">
        <w:rPr>
          <w:rFonts w:asciiTheme="majorHAnsi" w:hAnsiTheme="majorHAnsi" w:cstheme="majorHAnsi"/>
        </w:rPr>
        <w:t xml:space="preserve"> both lake chain/connectivity effects and residence time/hydrologic variability effects.</w:t>
      </w:r>
      <w:commentRangeEnd w:id="82"/>
      <w:r w:rsidR="00C84329">
        <w:rPr>
          <w:rStyle w:val="CommentReference"/>
        </w:rPr>
        <w:commentReference w:id="82"/>
      </w:r>
    </w:p>
    <w:p w:rsidR="00B62AB0" w:rsidRPr="00B62AB0" w:rsidRDefault="000B31B5" w:rsidP="00B62AB0">
      <w:pPr>
        <w:pStyle w:val="ListParagraph"/>
        <w:numPr>
          <w:ilvl w:val="1"/>
          <w:numId w:val="5"/>
        </w:numPr>
        <w:rPr>
          <w:rFonts w:asciiTheme="majorHAnsi" w:hAnsiTheme="majorHAnsi" w:cstheme="majorHAnsi"/>
        </w:rPr>
      </w:pPr>
      <w:commentRangeStart w:id="83"/>
      <w:r>
        <w:rPr>
          <w:rFonts w:asciiTheme="majorHAnsi" w:hAnsiTheme="majorHAnsi" w:cstheme="majorHAnsi"/>
        </w:rPr>
        <w:t xml:space="preserve">Question 1: How does hydrologic connectivity and reservoir </w:t>
      </w:r>
      <w:r w:rsidR="00E1528C">
        <w:rPr>
          <w:rFonts w:asciiTheme="majorHAnsi" w:hAnsiTheme="majorHAnsi" w:cstheme="majorHAnsi"/>
        </w:rPr>
        <w:t>continuum</w:t>
      </w:r>
      <w:r>
        <w:rPr>
          <w:rFonts w:asciiTheme="majorHAnsi" w:hAnsiTheme="majorHAnsi" w:cstheme="majorHAnsi"/>
        </w:rPr>
        <w:t xml:space="preserve"> location (need some wordsmithing) influence nutrient availability and phytoplankton dynamics?</w:t>
      </w:r>
      <w:commentRangeEnd w:id="83"/>
      <w:r w:rsidR="00C84329">
        <w:rPr>
          <w:rStyle w:val="CommentReference"/>
        </w:rPr>
        <w:commentReference w:id="83"/>
      </w:r>
    </w:p>
    <w:p w:rsidR="00277E0F" w:rsidRPr="00277E0F" w:rsidRDefault="00B62AB0" w:rsidP="00B62AB0">
      <w:pPr>
        <w:pStyle w:val="ListParagraph"/>
        <w:numPr>
          <w:ilvl w:val="2"/>
          <w:numId w:val="5"/>
        </w:numPr>
        <w:rPr>
          <w:rFonts w:asciiTheme="majorHAnsi" w:hAnsiTheme="majorHAnsi" w:cstheme="majorHAnsi"/>
        </w:rPr>
      </w:pPr>
      <w:r>
        <w:rPr>
          <w:rFonts w:asciiTheme="majorHAnsi" w:hAnsiTheme="majorHAnsi" w:cstheme="majorHAnsi"/>
          <w:b/>
          <w:bCs/>
        </w:rPr>
        <w:t>Hypothesis</w:t>
      </w:r>
      <w:r w:rsidR="00C718C8">
        <w:rPr>
          <w:rFonts w:asciiTheme="majorHAnsi" w:hAnsiTheme="majorHAnsi" w:cstheme="majorHAnsi"/>
          <w:b/>
          <w:bCs/>
        </w:rPr>
        <w:t xml:space="preserve"> 1</w:t>
      </w:r>
      <w:r>
        <w:rPr>
          <w:rFonts w:asciiTheme="majorHAnsi" w:hAnsiTheme="majorHAnsi" w:cstheme="majorHAnsi"/>
          <w:b/>
          <w:bCs/>
        </w:rPr>
        <w:t>:</w:t>
      </w:r>
      <w:r w:rsidR="00277E0F" w:rsidRPr="00277E0F">
        <w:rPr>
          <w:rFonts w:asciiTheme="majorHAnsi" w:hAnsiTheme="majorHAnsi" w:cstheme="majorHAnsi"/>
          <w:b/>
          <w:bCs/>
        </w:rPr>
        <w:t xml:space="preserve"> as you go along a reservoir continuum (BVR-&gt; FCR) we expect to </w:t>
      </w:r>
      <w:commentRangeStart w:id="84"/>
      <w:r w:rsidR="00277E0F" w:rsidRPr="00277E0F">
        <w:rPr>
          <w:rFonts w:asciiTheme="majorHAnsi" w:hAnsiTheme="majorHAnsi" w:cstheme="majorHAnsi"/>
          <w:b/>
          <w:bCs/>
        </w:rPr>
        <w:t>see</w:t>
      </w:r>
      <w:commentRangeEnd w:id="84"/>
      <w:r w:rsidR="00C60F59">
        <w:rPr>
          <w:rStyle w:val="CommentReference"/>
        </w:rPr>
        <w:commentReference w:id="84"/>
      </w:r>
      <w:r w:rsidR="00277E0F" w:rsidRPr="00277E0F">
        <w:rPr>
          <w:rFonts w:asciiTheme="majorHAnsi" w:hAnsiTheme="majorHAnsi" w:cstheme="majorHAnsi"/>
          <w:b/>
          <w:bCs/>
        </w:rPr>
        <w:t>:</w:t>
      </w:r>
    </w:p>
    <w:p w:rsidR="00277E0F" w:rsidRPr="00277E0F" w:rsidDel="00C60F59" w:rsidRDefault="00B62AB0" w:rsidP="00B62AB0">
      <w:pPr>
        <w:pStyle w:val="ListParagraph"/>
        <w:numPr>
          <w:ilvl w:val="3"/>
          <w:numId w:val="5"/>
        </w:numPr>
        <w:rPr>
          <w:del w:id="85" w:author="Cayelan C. Carey" w:date="2019-03-20T12:52:00Z"/>
          <w:rFonts w:asciiTheme="majorHAnsi" w:hAnsiTheme="majorHAnsi" w:cstheme="majorHAnsi"/>
        </w:rPr>
      </w:pPr>
      <w:del w:id="86" w:author="Cayelan C. Carey" w:date="2019-03-20T12:52:00Z">
        <w:r w:rsidDel="00C60F59">
          <w:rPr>
            <w:rFonts w:asciiTheme="majorHAnsi" w:hAnsiTheme="majorHAnsi" w:cstheme="majorHAnsi"/>
            <w:b/>
            <w:bCs/>
          </w:rPr>
          <w:delText xml:space="preserve">Increases in </w:delText>
        </w:r>
        <w:r w:rsidR="00277E0F" w:rsidRPr="00277E0F" w:rsidDel="00C60F59">
          <w:rPr>
            <w:rFonts w:asciiTheme="majorHAnsi" w:hAnsiTheme="majorHAnsi" w:cstheme="majorHAnsi"/>
            <w:b/>
            <w:bCs/>
          </w:rPr>
          <w:delText>DOC</w:delText>
        </w:r>
      </w:del>
    </w:p>
    <w:p w:rsidR="00E1528C" w:rsidRPr="00E1528C" w:rsidRDefault="00B62AB0" w:rsidP="00E1528C">
      <w:pPr>
        <w:pStyle w:val="ListParagraph"/>
        <w:numPr>
          <w:ilvl w:val="3"/>
          <w:numId w:val="5"/>
        </w:numPr>
        <w:rPr>
          <w:rFonts w:asciiTheme="majorHAnsi" w:hAnsiTheme="majorHAnsi" w:cstheme="majorHAnsi"/>
        </w:rPr>
      </w:pPr>
      <w:r>
        <w:rPr>
          <w:rFonts w:asciiTheme="majorHAnsi" w:hAnsiTheme="majorHAnsi" w:cstheme="majorHAnsi"/>
          <w:b/>
          <w:bCs/>
        </w:rPr>
        <w:t xml:space="preserve">Decreases in </w:t>
      </w:r>
      <w:r w:rsidR="00277E0F" w:rsidRPr="00277E0F">
        <w:rPr>
          <w:rFonts w:asciiTheme="majorHAnsi" w:hAnsiTheme="majorHAnsi" w:cstheme="majorHAnsi"/>
          <w:b/>
          <w:bCs/>
        </w:rPr>
        <w:t>N:P, Nitrate</w:t>
      </w:r>
    </w:p>
    <w:p w:rsidR="00E1528C" w:rsidRPr="00E1528C" w:rsidRDefault="00E1528C" w:rsidP="00E1528C">
      <w:pPr>
        <w:pStyle w:val="ListParagraph"/>
        <w:numPr>
          <w:ilvl w:val="3"/>
          <w:numId w:val="5"/>
        </w:numPr>
        <w:rPr>
          <w:rFonts w:asciiTheme="majorHAnsi" w:hAnsiTheme="majorHAnsi" w:cstheme="majorHAnsi"/>
        </w:rPr>
      </w:pPr>
      <w:r>
        <w:rPr>
          <w:rFonts w:asciiTheme="majorHAnsi" w:hAnsiTheme="majorHAnsi" w:cstheme="majorHAnsi"/>
          <w:b/>
          <w:bCs/>
        </w:rPr>
        <w:t xml:space="preserve">A hypothesis (that will be more informed once I’ve read more) about </w:t>
      </w:r>
      <w:proofErr w:type="spellStart"/>
      <w:r>
        <w:rPr>
          <w:rFonts w:asciiTheme="majorHAnsi" w:hAnsiTheme="majorHAnsi" w:cstheme="majorHAnsi"/>
          <w:b/>
          <w:bCs/>
        </w:rPr>
        <w:t>phytos</w:t>
      </w:r>
      <w:proofErr w:type="spellEnd"/>
    </w:p>
    <w:p w:rsidR="00B62AB0" w:rsidRPr="00277E0F" w:rsidRDefault="003E22BD" w:rsidP="00B62AB0">
      <w:pPr>
        <w:pStyle w:val="ListParagraph"/>
        <w:numPr>
          <w:ilvl w:val="1"/>
          <w:numId w:val="5"/>
        </w:numPr>
        <w:rPr>
          <w:rFonts w:asciiTheme="majorHAnsi" w:hAnsiTheme="majorHAnsi" w:cstheme="majorHAnsi"/>
        </w:rPr>
      </w:pPr>
      <w:r>
        <w:rPr>
          <w:rFonts w:asciiTheme="majorHAnsi" w:hAnsiTheme="majorHAnsi" w:cstheme="majorHAnsi"/>
          <w:bCs/>
        </w:rPr>
        <w:t xml:space="preserve">Question 2: How does nutrient processing </w:t>
      </w:r>
      <w:ins w:id="87" w:author="Cayelan C. Carey" w:date="2019-03-20T12:52:00Z">
        <w:r w:rsidR="00C60F59">
          <w:rPr>
            <w:rFonts w:asciiTheme="majorHAnsi" w:hAnsiTheme="majorHAnsi" w:cstheme="majorHAnsi"/>
            <w:bCs/>
          </w:rPr>
          <w:t xml:space="preserve">and </w:t>
        </w:r>
      </w:ins>
      <w:ins w:id="88" w:author="Cayelan C. Carey" w:date="2019-03-20T12:53:00Z">
        <w:r w:rsidR="00C60F59">
          <w:rPr>
            <w:rFonts w:asciiTheme="majorHAnsi" w:hAnsiTheme="majorHAnsi" w:cstheme="majorHAnsi"/>
            <w:bCs/>
          </w:rPr>
          <w:t xml:space="preserve">resultant phytoplankton dynamics </w:t>
        </w:r>
      </w:ins>
      <w:r>
        <w:rPr>
          <w:rFonts w:asciiTheme="majorHAnsi" w:hAnsiTheme="majorHAnsi" w:cstheme="majorHAnsi"/>
          <w:bCs/>
        </w:rPr>
        <w:t>across a double reservoir continuum change in response to hydrologic events?</w:t>
      </w:r>
    </w:p>
    <w:p w:rsidR="00277E0F" w:rsidRPr="00876C3A" w:rsidRDefault="00277E0F" w:rsidP="00876C3A">
      <w:pPr>
        <w:pStyle w:val="ListParagraph"/>
        <w:numPr>
          <w:ilvl w:val="2"/>
          <w:numId w:val="5"/>
        </w:numPr>
        <w:rPr>
          <w:rFonts w:asciiTheme="majorHAnsi" w:hAnsiTheme="majorHAnsi" w:cstheme="majorHAnsi"/>
        </w:rPr>
      </w:pPr>
      <w:r w:rsidRPr="00277E0F">
        <w:rPr>
          <w:rFonts w:asciiTheme="majorHAnsi" w:hAnsiTheme="majorHAnsi" w:cstheme="majorHAnsi"/>
          <w:b/>
          <w:bCs/>
        </w:rPr>
        <w:t>Hypothesis</w:t>
      </w:r>
      <w:r w:rsidR="00C718C8">
        <w:rPr>
          <w:rFonts w:asciiTheme="majorHAnsi" w:hAnsiTheme="majorHAnsi" w:cstheme="majorHAnsi"/>
          <w:b/>
          <w:bCs/>
        </w:rPr>
        <w:t xml:space="preserve"> 2</w:t>
      </w:r>
      <w:r w:rsidRPr="00277E0F">
        <w:rPr>
          <w:rFonts w:asciiTheme="majorHAnsi" w:hAnsiTheme="majorHAnsi" w:cstheme="majorHAnsi"/>
          <w:b/>
          <w:bCs/>
        </w:rPr>
        <w:t xml:space="preserve">: </w:t>
      </w:r>
      <w:r w:rsidR="007948AD">
        <w:rPr>
          <w:rFonts w:asciiTheme="majorHAnsi" w:hAnsiTheme="majorHAnsi" w:cstheme="majorHAnsi"/>
          <w:b/>
          <w:bCs/>
        </w:rPr>
        <w:t xml:space="preserve">Reservoirs will act as sinks for nutrients </w:t>
      </w:r>
      <w:r w:rsidR="00876C3A">
        <w:rPr>
          <w:rFonts w:asciiTheme="majorHAnsi" w:hAnsiTheme="majorHAnsi" w:cstheme="majorHAnsi"/>
          <w:b/>
          <w:bCs/>
        </w:rPr>
        <w:t>in response to high flow (storm) events and source for nutrients during low flow periods</w:t>
      </w:r>
    </w:p>
    <w:p w:rsidR="008879A6" w:rsidRPr="000C7294" w:rsidRDefault="00DB7216" w:rsidP="008879A6">
      <w:pPr>
        <w:rPr>
          <w:rFonts w:asciiTheme="majorHAnsi" w:hAnsiTheme="majorHAnsi" w:cstheme="majorHAnsi"/>
          <w:i/>
        </w:rPr>
      </w:pPr>
      <w:r w:rsidRPr="00DB7216">
        <w:rPr>
          <w:rFonts w:asciiTheme="majorHAnsi" w:hAnsiTheme="majorHAnsi" w:cstheme="majorHAnsi"/>
          <w:b/>
        </w:rPr>
        <w:t xml:space="preserve">Preliminary Analysis of </w:t>
      </w:r>
      <w:r w:rsidR="00B753B5">
        <w:rPr>
          <w:rFonts w:asciiTheme="majorHAnsi" w:hAnsiTheme="majorHAnsi" w:cstheme="majorHAnsi"/>
          <w:b/>
        </w:rPr>
        <w:t>H</w:t>
      </w:r>
      <w:r w:rsidRPr="00DB7216">
        <w:rPr>
          <w:rFonts w:asciiTheme="majorHAnsi" w:hAnsiTheme="majorHAnsi" w:cstheme="majorHAnsi"/>
          <w:b/>
        </w:rPr>
        <w:t>istorical BVR-Inf-FCR Data</w:t>
      </w:r>
      <w:r w:rsidR="000C7294">
        <w:rPr>
          <w:rFonts w:asciiTheme="majorHAnsi" w:hAnsiTheme="majorHAnsi" w:cstheme="majorHAnsi"/>
          <w:b/>
        </w:rPr>
        <w:br/>
      </w:r>
      <w:r w:rsidR="000C7294" w:rsidRPr="000C7294">
        <w:rPr>
          <w:rFonts w:asciiTheme="majorHAnsi" w:hAnsiTheme="majorHAnsi" w:cstheme="majorHAnsi"/>
          <w:i/>
        </w:rPr>
        <w:t xml:space="preserve">figures made using </w:t>
      </w:r>
      <w:r w:rsidR="00F00186">
        <w:rPr>
          <w:rFonts w:asciiTheme="majorHAnsi" w:hAnsiTheme="majorHAnsi" w:cstheme="majorHAnsi"/>
          <w:i/>
        </w:rPr>
        <w:t>nutrient chemistry from 0.1m at FCR and BVR + inflow grabs</w:t>
      </w:r>
    </w:p>
    <w:p w:rsidR="00DB7216" w:rsidRDefault="00C718C8" w:rsidP="001C2B7C">
      <w:pPr>
        <w:pStyle w:val="ListParagraph"/>
        <w:numPr>
          <w:ilvl w:val="0"/>
          <w:numId w:val="18"/>
        </w:numPr>
        <w:rPr>
          <w:rFonts w:asciiTheme="majorHAnsi" w:hAnsiTheme="majorHAnsi" w:cstheme="majorHAnsi"/>
        </w:rPr>
      </w:pPr>
      <w:r w:rsidRPr="001C2B7C">
        <w:rPr>
          <w:rFonts w:asciiTheme="majorHAnsi" w:hAnsiTheme="majorHAnsi" w:cstheme="majorHAnsi"/>
        </w:rPr>
        <w:t>Hypothesis 1</w:t>
      </w:r>
    </w:p>
    <w:p w:rsidR="001C2B7C" w:rsidRDefault="001C2B7C" w:rsidP="001C2B7C">
      <w:pPr>
        <w:pStyle w:val="ListParagraph"/>
        <w:numPr>
          <w:ilvl w:val="1"/>
          <w:numId w:val="18"/>
        </w:numPr>
        <w:rPr>
          <w:rFonts w:asciiTheme="majorHAnsi" w:hAnsiTheme="majorHAnsi" w:cstheme="majorHAnsi"/>
        </w:rPr>
      </w:pPr>
      <w:commentRangeStart w:id="89"/>
      <w:r>
        <w:rPr>
          <w:rFonts w:asciiTheme="majorHAnsi" w:hAnsiTheme="majorHAnsi" w:cstheme="majorHAnsi"/>
        </w:rPr>
        <w:t>DOC should increase from BVR -&gt; FCR</w:t>
      </w:r>
    </w:p>
    <w:p w:rsidR="000C7294" w:rsidRDefault="000C7294" w:rsidP="000C7294">
      <w:pPr>
        <w:pStyle w:val="ListParagraph"/>
        <w:numPr>
          <w:ilvl w:val="2"/>
          <w:numId w:val="18"/>
        </w:numPr>
        <w:rPr>
          <w:rFonts w:asciiTheme="majorHAnsi" w:hAnsiTheme="majorHAnsi" w:cstheme="majorHAnsi"/>
        </w:rPr>
      </w:pPr>
      <w:r>
        <w:rPr>
          <w:rFonts w:asciiTheme="majorHAnsi" w:hAnsiTheme="majorHAnsi" w:cstheme="majorHAnsi"/>
        </w:rPr>
        <w:t>Result: not a clear signal from the data we have currently</w:t>
      </w:r>
    </w:p>
    <w:p w:rsidR="000C7294" w:rsidRDefault="000C7294" w:rsidP="000C7294">
      <w:pPr>
        <w:pStyle w:val="ListParagraph"/>
        <w:numPr>
          <w:ilvl w:val="3"/>
          <w:numId w:val="18"/>
        </w:numPr>
        <w:rPr>
          <w:rFonts w:asciiTheme="majorHAnsi" w:hAnsiTheme="majorHAnsi" w:cstheme="majorHAnsi"/>
        </w:rPr>
      </w:pPr>
      <w:r>
        <w:rPr>
          <w:rFonts w:asciiTheme="majorHAnsi" w:hAnsiTheme="majorHAnsi" w:cstheme="majorHAnsi"/>
        </w:rPr>
        <w:t xml:space="preserve">Inflow is generally lower but this is likely more of a per unit area </w:t>
      </w:r>
      <w:commentRangeStart w:id="90"/>
      <w:r>
        <w:rPr>
          <w:rFonts w:asciiTheme="majorHAnsi" w:hAnsiTheme="majorHAnsi" w:cstheme="majorHAnsi"/>
        </w:rPr>
        <w:t>problem</w:t>
      </w:r>
      <w:commentRangeEnd w:id="89"/>
      <w:commentRangeEnd w:id="90"/>
      <w:r w:rsidR="00C84329">
        <w:rPr>
          <w:rStyle w:val="CommentReference"/>
        </w:rPr>
        <w:commentReference w:id="90"/>
      </w:r>
      <w:r w:rsidR="00C84329">
        <w:rPr>
          <w:rStyle w:val="CommentReference"/>
        </w:rPr>
        <w:commentReference w:id="89"/>
      </w:r>
    </w:p>
    <w:p w:rsidR="000C7294" w:rsidRDefault="000C7294" w:rsidP="000C7294">
      <w:pPr>
        <w:pStyle w:val="ListParagraph"/>
        <w:numPr>
          <w:ilvl w:val="2"/>
          <w:numId w:val="18"/>
        </w:numPr>
        <w:rPr>
          <w:rFonts w:asciiTheme="majorHAnsi" w:hAnsiTheme="majorHAnsi" w:cstheme="majorHAnsi"/>
        </w:rPr>
      </w:pPr>
      <w:commentRangeStart w:id="91"/>
      <w:commentRangeStart w:id="92"/>
      <w:r w:rsidRPr="000C7294">
        <w:rPr>
          <w:rFonts w:asciiTheme="majorHAnsi" w:hAnsiTheme="majorHAnsi" w:cstheme="majorHAnsi"/>
          <w:noProof/>
        </w:rPr>
        <w:drawing>
          <wp:inline distT="0" distB="0" distL="0" distR="0" wp14:anchorId="7DB3B628" wp14:editId="1E805399">
            <wp:extent cx="5410200" cy="2975610"/>
            <wp:effectExtent l="0" t="0" r="0" b="0"/>
            <wp:docPr id="7" name="Picture 3">
              <a:extLst xmlns:a="http://schemas.openxmlformats.org/drawingml/2006/main">
                <a:ext uri="{FF2B5EF4-FFF2-40B4-BE49-F238E27FC236}">
                  <a16:creationId xmlns:a16="http://schemas.microsoft.com/office/drawing/2014/main" id="{8141B2B3-0A4B-4EA9-8BF9-CECF02994B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141B2B3-0A4B-4EA9-8BF9-CECF02994B39}"/>
                        </a:ext>
                      </a:extLst>
                    </pic:cNvPr>
                    <pic:cNvPicPr>
                      <a:picLocks noChangeAspect="1"/>
                    </pic:cNvPicPr>
                  </pic:nvPicPr>
                  <pic:blipFill>
                    <a:blip r:embed="rId10"/>
                    <a:stretch>
                      <a:fillRect/>
                    </a:stretch>
                  </pic:blipFill>
                  <pic:spPr>
                    <a:xfrm>
                      <a:off x="0" y="0"/>
                      <a:ext cx="5411853" cy="2976519"/>
                    </a:xfrm>
                    <a:prstGeom prst="rect">
                      <a:avLst/>
                    </a:prstGeom>
                  </pic:spPr>
                </pic:pic>
              </a:graphicData>
            </a:graphic>
          </wp:inline>
        </w:drawing>
      </w:r>
      <w:commentRangeEnd w:id="91"/>
      <w:commentRangeEnd w:id="92"/>
      <w:r w:rsidR="00C84329">
        <w:rPr>
          <w:rStyle w:val="CommentReference"/>
        </w:rPr>
        <w:commentReference w:id="92"/>
      </w:r>
      <w:r w:rsidR="00C84329">
        <w:rPr>
          <w:rStyle w:val="CommentReference"/>
        </w:rPr>
        <w:commentReference w:id="91"/>
      </w:r>
    </w:p>
    <w:p w:rsidR="007948AD" w:rsidRDefault="007948AD" w:rsidP="007948AD">
      <w:pPr>
        <w:pStyle w:val="ListParagraph"/>
        <w:numPr>
          <w:ilvl w:val="1"/>
          <w:numId w:val="18"/>
        </w:numPr>
        <w:rPr>
          <w:rFonts w:asciiTheme="majorHAnsi" w:hAnsiTheme="majorHAnsi" w:cstheme="majorHAnsi"/>
        </w:rPr>
      </w:pPr>
      <w:r>
        <w:rPr>
          <w:rFonts w:asciiTheme="majorHAnsi" w:hAnsiTheme="majorHAnsi" w:cstheme="majorHAnsi"/>
        </w:rPr>
        <w:t>Nitrate should decrease from BVR -&gt; FCR</w:t>
      </w:r>
      <w:r w:rsidR="000C7294">
        <w:rPr>
          <w:rFonts w:asciiTheme="majorHAnsi" w:hAnsiTheme="majorHAnsi" w:cstheme="majorHAnsi"/>
        </w:rPr>
        <w:t xml:space="preserve"> (</w:t>
      </w:r>
      <w:proofErr w:type="spellStart"/>
      <w:r w:rsidR="000C7294">
        <w:rPr>
          <w:rFonts w:asciiTheme="majorHAnsi" w:hAnsiTheme="majorHAnsi" w:cstheme="majorHAnsi"/>
        </w:rPr>
        <w:t>Sadro</w:t>
      </w:r>
      <w:proofErr w:type="spellEnd"/>
      <w:r w:rsidR="000C7294">
        <w:rPr>
          <w:rFonts w:asciiTheme="majorHAnsi" w:hAnsiTheme="majorHAnsi" w:cstheme="majorHAnsi"/>
        </w:rPr>
        <w:t xml:space="preserve"> et al 2012)</w:t>
      </w:r>
    </w:p>
    <w:p w:rsidR="007948AD" w:rsidRDefault="007948AD" w:rsidP="007948AD">
      <w:pPr>
        <w:pStyle w:val="ListParagraph"/>
        <w:numPr>
          <w:ilvl w:val="2"/>
          <w:numId w:val="18"/>
        </w:numPr>
        <w:rPr>
          <w:rFonts w:asciiTheme="majorHAnsi" w:hAnsiTheme="majorHAnsi" w:cstheme="majorHAnsi"/>
        </w:rPr>
      </w:pPr>
      <w:r>
        <w:rPr>
          <w:rFonts w:asciiTheme="majorHAnsi" w:hAnsiTheme="majorHAnsi" w:cstheme="majorHAnsi"/>
        </w:rPr>
        <w:t>Result: the opposite is seen in BVR -&gt; FCR</w:t>
      </w:r>
    </w:p>
    <w:p w:rsidR="007948AD" w:rsidRDefault="007948AD" w:rsidP="007948AD">
      <w:pPr>
        <w:pStyle w:val="ListParagraph"/>
        <w:numPr>
          <w:ilvl w:val="3"/>
          <w:numId w:val="18"/>
        </w:numPr>
        <w:rPr>
          <w:rFonts w:asciiTheme="majorHAnsi" w:hAnsiTheme="majorHAnsi" w:cstheme="majorHAnsi"/>
        </w:rPr>
      </w:pPr>
      <w:r>
        <w:rPr>
          <w:rFonts w:asciiTheme="majorHAnsi" w:hAnsiTheme="majorHAnsi" w:cstheme="majorHAnsi"/>
        </w:rPr>
        <w:t>Not a strong signal, but FCR appears to have slightly higher nitrate-</w:t>
      </w:r>
      <w:proofErr w:type="spellStart"/>
      <w:r>
        <w:rPr>
          <w:rFonts w:asciiTheme="majorHAnsi" w:hAnsiTheme="majorHAnsi" w:cstheme="majorHAnsi"/>
        </w:rPr>
        <w:t>ite</w:t>
      </w:r>
      <w:proofErr w:type="spellEnd"/>
      <w:r>
        <w:rPr>
          <w:rFonts w:asciiTheme="majorHAnsi" w:hAnsiTheme="majorHAnsi" w:cstheme="majorHAnsi"/>
        </w:rPr>
        <w:t xml:space="preserve"> levels than </w:t>
      </w:r>
      <w:commentRangeStart w:id="93"/>
      <w:r>
        <w:rPr>
          <w:rFonts w:asciiTheme="majorHAnsi" w:hAnsiTheme="majorHAnsi" w:cstheme="majorHAnsi"/>
        </w:rPr>
        <w:t>BVR</w:t>
      </w:r>
      <w:commentRangeEnd w:id="93"/>
      <w:r w:rsidR="00C84329">
        <w:rPr>
          <w:rStyle w:val="CommentReference"/>
        </w:rPr>
        <w:commentReference w:id="93"/>
      </w:r>
    </w:p>
    <w:p w:rsidR="007948AD" w:rsidRDefault="007948AD" w:rsidP="007948AD">
      <w:pPr>
        <w:pStyle w:val="ListParagraph"/>
        <w:numPr>
          <w:ilvl w:val="3"/>
          <w:numId w:val="18"/>
        </w:numPr>
        <w:rPr>
          <w:rFonts w:asciiTheme="majorHAnsi" w:hAnsiTheme="majorHAnsi" w:cstheme="majorHAnsi"/>
        </w:rPr>
      </w:pPr>
      <w:r w:rsidRPr="0051720B">
        <w:rPr>
          <w:rFonts w:asciiTheme="majorHAnsi" w:hAnsiTheme="majorHAnsi" w:cstheme="majorHAnsi"/>
          <w:noProof/>
        </w:rPr>
        <w:drawing>
          <wp:inline distT="0" distB="0" distL="0" distR="0" wp14:anchorId="1DDA419A" wp14:editId="1F266EF2">
            <wp:extent cx="5029200" cy="2975610"/>
            <wp:effectExtent l="0" t="0" r="0" b="0"/>
            <wp:docPr id="3" name="Picture 3">
              <a:extLst xmlns:a="http://schemas.openxmlformats.org/drawingml/2006/main">
                <a:ext uri="{FF2B5EF4-FFF2-40B4-BE49-F238E27FC236}">
                  <a16:creationId xmlns:a16="http://schemas.microsoft.com/office/drawing/2014/main" id="{48E2F3AF-D7EF-4906-87C6-FAE45C539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8E2F3AF-D7EF-4906-87C6-FAE45C5394FE}"/>
                        </a:ext>
                      </a:extLst>
                    </pic:cNvPr>
                    <pic:cNvPicPr>
                      <a:picLocks noChangeAspect="1"/>
                    </pic:cNvPicPr>
                  </pic:nvPicPr>
                  <pic:blipFill>
                    <a:blip r:embed="rId11"/>
                    <a:stretch>
                      <a:fillRect/>
                    </a:stretch>
                  </pic:blipFill>
                  <pic:spPr>
                    <a:xfrm>
                      <a:off x="0" y="0"/>
                      <a:ext cx="5029381" cy="2975717"/>
                    </a:xfrm>
                    <a:prstGeom prst="rect">
                      <a:avLst/>
                    </a:prstGeom>
                  </pic:spPr>
                </pic:pic>
              </a:graphicData>
            </a:graphic>
          </wp:inline>
        </w:drawing>
      </w:r>
    </w:p>
    <w:p w:rsidR="007948AD" w:rsidRDefault="007948AD" w:rsidP="007948AD">
      <w:pPr>
        <w:pStyle w:val="ListParagraph"/>
        <w:numPr>
          <w:ilvl w:val="2"/>
          <w:numId w:val="18"/>
        </w:numPr>
        <w:rPr>
          <w:rFonts w:asciiTheme="majorHAnsi" w:hAnsiTheme="majorHAnsi" w:cstheme="majorHAnsi"/>
        </w:rPr>
      </w:pPr>
      <w:commentRangeStart w:id="94"/>
      <w:r>
        <w:rPr>
          <w:rFonts w:asciiTheme="majorHAnsi" w:hAnsiTheme="majorHAnsi" w:cstheme="majorHAnsi"/>
        </w:rPr>
        <w:t xml:space="preserve">What about TN? (need to do more research to synthesize what literature says we should expect for how TN should change with increases in lake chain </w:t>
      </w:r>
      <w:r w:rsidR="000C7294">
        <w:rPr>
          <w:rFonts w:asciiTheme="majorHAnsi" w:hAnsiTheme="majorHAnsi" w:cstheme="majorHAnsi"/>
        </w:rPr>
        <w:t xml:space="preserve">number </w:t>
      </w:r>
      <w:r>
        <w:rPr>
          <w:rFonts w:asciiTheme="majorHAnsi" w:hAnsiTheme="majorHAnsi" w:cstheme="majorHAnsi"/>
        </w:rPr>
        <w:t>or hydrologic connectivity)</w:t>
      </w:r>
    </w:p>
    <w:p w:rsidR="007948AD" w:rsidRDefault="007948AD" w:rsidP="007948AD">
      <w:pPr>
        <w:pStyle w:val="ListParagraph"/>
        <w:numPr>
          <w:ilvl w:val="3"/>
          <w:numId w:val="18"/>
        </w:numPr>
        <w:rPr>
          <w:rFonts w:asciiTheme="majorHAnsi" w:hAnsiTheme="majorHAnsi" w:cstheme="majorHAnsi"/>
        </w:rPr>
      </w:pPr>
      <w:r>
        <w:rPr>
          <w:rFonts w:asciiTheme="majorHAnsi" w:hAnsiTheme="majorHAnsi" w:cstheme="majorHAnsi"/>
        </w:rPr>
        <w:t>Result: we see slightly higher levels of TN in BVR than in FCR</w:t>
      </w:r>
    </w:p>
    <w:p w:rsidR="007948AD" w:rsidRDefault="007948AD" w:rsidP="007948AD">
      <w:pPr>
        <w:pStyle w:val="ListParagraph"/>
        <w:numPr>
          <w:ilvl w:val="4"/>
          <w:numId w:val="18"/>
        </w:numPr>
        <w:rPr>
          <w:rFonts w:asciiTheme="majorHAnsi" w:hAnsiTheme="majorHAnsi" w:cstheme="majorHAnsi"/>
        </w:rPr>
      </w:pPr>
      <w:r>
        <w:rPr>
          <w:rFonts w:asciiTheme="majorHAnsi" w:hAnsiTheme="majorHAnsi" w:cstheme="majorHAnsi"/>
        </w:rPr>
        <w:t xml:space="preserve">Overall, inflow TN is much lower than reservoir TN, but would be good to account for per area </w:t>
      </w:r>
    </w:p>
    <w:p w:rsidR="007948AD" w:rsidRPr="00F00186" w:rsidRDefault="007948AD" w:rsidP="007948AD">
      <w:pPr>
        <w:pStyle w:val="ListParagraph"/>
        <w:numPr>
          <w:ilvl w:val="3"/>
          <w:numId w:val="18"/>
        </w:numPr>
        <w:rPr>
          <w:rFonts w:asciiTheme="majorHAnsi" w:hAnsiTheme="majorHAnsi" w:cstheme="majorHAnsi"/>
        </w:rPr>
      </w:pPr>
      <w:commentRangeStart w:id="95"/>
      <w:r w:rsidRPr="007948AD">
        <w:rPr>
          <w:rFonts w:asciiTheme="majorHAnsi" w:hAnsiTheme="majorHAnsi" w:cstheme="majorHAnsi"/>
          <w:noProof/>
        </w:rPr>
        <w:drawing>
          <wp:inline distT="0" distB="0" distL="0" distR="0" wp14:anchorId="783AD435" wp14:editId="47213EAE">
            <wp:extent cx="4842933" cy="2975610"/>
            <wp:effectExtent l="0" t="0" r="0" b="0"/>
            <wp:docPr id="5" name="Picture 3">
              <a:extLst xmlns:a="http://schemas.openxmlformats.org/drawingml/2006/main">
                <a:ext uri="{FF2B5EF4-FFF2-40B4-BE49-F238E27FC236}">
                  <a16:creationId xmlns:a16="http://schemas.microsoft.com/office/drawing/2014/main" id="{35848384-303D-4FCD-A9CF-19DD81C2A9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848384-303D-4FCD-A9CF-19DD81C2A9A6}"/>
                        </a:ext>
                      </a:extLst>
                    </pic:cNvPr>
                    <pic:cNvPicPr>
                      <a:picLocks noChangeAspect="1"/>
                    </pic:cNvPicPr>
                  </pic:nvPicPr>
                  <pic:blipFill>
                    <a:blip r:embed="rId12"/>
                    <a:stretch>
                      <a:fillRect/>
                    </a:stretch>
                  </pic:blipFill>
                  <pic:spPr>
                    <a:xfrm>
                      <a:off x="0" y="0"/>
                      <a:ext cx="4844507" cy="2976577"/>
                    </a:xfrm>
                    <a:prstGeom prst="rect">
                      <a:avLst/>
                    </a:prstGeom>
                  </pic:spPr>
                </pic:pic>
              </a:graphicData>
            </a:graphic>
          </wp:inline>
        </w:drawing>
      </w:r>
      <w:commentRangeEnd w:id="95"/>
      <w:r w:rsidR="00C84329">
        <w:rPr>
          <w:rStyle w:val="CommentReference"/>
        </w:rPr>
        <w:commentReference w:id="95"/>
      </w:r>
    </w:p>
    <w:p w:rsidR="00F00186" w:rsidRDefault="00F00186" w:rsidP="001C2B7C">
      <w:pPr>
        <w:pStyle w:val="ListParagraph"/>
        <w:numPr>
          <w:ilvl w:val="1"/>
          <w:numId w:val="18"/>
        </w:numPr>
        <w:rPr>
          <w:rFonts w:asciiTheme="majorHAnsi" w:hAnsiTheme="majorHAnsi" w:cstheme="majorHAnsi"/>
        </w:rPr>
      </w:pPr>
      <w:r>
        <w:rPr>
          <w:rFonts w:asciiTheme="majorHAnsi" w:hAnsiTheme="majorHAnsi" w:cstheme="majorHAnsi"/>
        </w:rPr>
        <w:t>What about TP?? (need to read more lit to get a good handle on what we would expect the direction of this relationship to be)</w:t>
      </w:r>
    </w:p>
    <w:p w:rsidR="00F00186" w:rsidRDefault="00F00186" w:rsidP="00F00186">
      <w:pPr>
        <w:pStyle w:val="ListParagraph"/>
        <w:numPr>
          <w:ilvl w:val="2"/>
          <w:numId w:val="18"/>
        </w:numPr>
        <w:rPr>
          <w:rFonts w:asciiTheme="majorHAnsi" w:hAnsiTheme="majorHAnsi" w:cstheme="majorHAnsi"/>
        </w:rPr>
      </w:pPr>
      <w:r>
        <w:rPr>
          <w:rFonts w:asciiTheme="majorHAnsi" w:hAnsiTheme="majorHAnsi" w:cstheme="majorHAnsi"/>
        </w:rPr>
        <w:t>Result: TP increases with reservoir continuum</w:t>
      </w:r>
    </w:p>
    <w:p w:rsidR="00E1528C" w:rsidRDefault="00F00186" w:rsidP="00F00186">
      <w:pPr>
        <w:pStyle w:val="ListParagraph"/>
        <w:numPr>
          <w:ilvl w:val="3"/>
          <w:numId w:val="18"/>
        </w:numPr>
        <w:rPr>
          <w:rFonts w:asciiTheme="majorHAnsi" w:hAnsiTheme="majorHAnsi" w:cstheme="majorHAnsi"/>
        </w:rPr>
      </w:pPr>
      <w:r>
        <w:rPr>
          <w:rFonts w:asciiTheme="majorHAnsi" w:hAnsiTheme="majorHAnsi" w:cstheme="majorHAnsi"/>
        </w:rPr>
        <w:t>FCR is consistently higher than BVR</w:t>
      </w:r>
    </w:p>
    <w:p w:rsidR="00F00186" w:rsidRDefault="00E1528C" w:rsidP="00F00186">
      <w:pPr>
        <w:pStyle w:val="ListParagraph"/>
        <w:numPr>
          <w:ilvl w:val="3"/>
          <w:numId w:val="18"/>
        </w:numPr>
        <w:rPr>
          <w:rFonts w:asciiTheme="majorHAnsi" w:hAnsiTheme="majorHAnsi" w:cstheme="majorHAnsi"/>
        </w:rPr>
      </w:pPr>
      <w:r>
        <w:rPr>
          <w:rFonts w:asciiTheme="majorHAnsi" w:hAnsiTheme="majorHAnsi" w:cstheme="majorHAnsi"/>
        </w:rPr>
        <w:t>I</w:t>
      </w:r>
      <w:r w:rsidR="00F00186">
        <w:rPr>
          <w:rFonts w:asciiTheme="majorHAnsi" w:hAnsiTheme="majorHAnsi" w:cstheme="majorHAnsi"/>
        </w:rPr>
        <w:t>nflow is in general higher than FCR</w:t>
      </w:r>
    </w:p>
    <w:p w:rsidR="00F00186" w:rsidRDefault="00F00186" w:rsidP="00E1528C">
      <w:pPr>
        <w:pStyle w:val="ListParagraph"/>
        <w:numPr>
          <w:ilvl w:val="4"/>
          <w:numId w:val="18"/>
        </w:numPr>
        <w:rPr>
          <w:rFonts w:asciiTheme="majorHAnsi" w:hAnsiTheme="majorHAnsi" w:cstheme="majorHAnsi"/>
        </w:rPr>
      </w:pPr>
      <w:r>
        <w:rPr>
          <w:rFonts w:asciiTheme="majorHAnsi" w:hAnsiTheme="majorHAnsi" w:cstheme="majorHAnsi"/>
        </w:rPr>
        <w:t>Which is very interesting considering the area of FCR vs. inflow</w:t>
      </w:r>
    </w:p>
    <w:p w:rsidR="00947402" w:rsidRDefault="00947402" w:rsidP="00F00186">
      <w:pPr>
        <w:pStyle w:val="ListParagraph"/>
        <w:numPr>
          <w:ilvl w:val="3"/>
          <w:numId w:val="18"/>
        </w:numPr>
        <w:rPr>
          <w:rFonts w:asciiTheme="majorHAnsi" w:hAnsiTheme="majorHAnsi" w:cstheme="majorHAnsi"/>
        </w:rPr>
      </w:pPr>
      <w:r>
        <w:rPr>
          <w:rFonts w:asciiTheme="majorHAnsi" w:hAnsiTheme="majorHAnsi" w:cstheme="majorHAnsi"/>
        </w:rPr>
        <w:t xml:space="preserve">Signal is </w:t>
      </w:r>
      <w:r w:rsidR="00E1528C">
        <w:rPr>
          <w:rFonts w:asciiTheme="majorHAnsi" w:hAnsiTheme="majorHAnsi" w:cstheme="majorHAnsi"/>
        </w:rPr>
        <w:t xml:space="preserve">similar but </w:t>
      </w:r>
      <w:r>
        <w:rPr>
          <w:rFonts w:asciiTheme="majorHAnsi" w:hAnsiTheme="majorHAnsi" w:cstheme="majorHAnsi"/>
        </w:rPr>
        <w:t xml:space="preserve">less clear with SRP </w:t>
      </w:r>
    </w:p>
    <w:p w:rsidR="00F00186" w:rsidRDefault="00F00186" w:rsidP="00F00186">
      <w:pPr>
        <w:pStyle w:val="ListParagraph"/>
        <w:numPr>
          <w:ilvl w:val="2"/>
          <w:numId w:val="18"/>
        </w:numPr>
        <w:rPr>
          <w:rFonts w:asciiTheme="majorHAnsi" w:hAnsiTheme="majorHAnsi" w:cstheme="majorHAnsi"/>
        </w:rPr>
      </w:pPr>
      <w:r w:rsidRPr="00F00186">
        <w:rPr>
          <w:rFonts w:asciiTheme="majorHAnsi" w:hAnsiTheme="majorHAnsi" w:cstheme="majorHAnsi"/>
          <w:noProof/>
        </w:rPr>
        <w:drawing>
          <wp:inline distT="0" distB="0" distL="0" distR="0" wp14:anchorId="2E7250A9" wp14:editId="6555F70E">
            <wp:extent cx="5113867" cy="2974975"/>
            <wp:effectExtent l="0" t="0" r="4445" b="0"/>
            <wp:docPr id="8" name="Picture 3">
              <a:extLst xmlns:a="http://schemas.openxmlformats.org/drawingml/2006/main">
                <a:ext uri="{FF2B5EF4-FFF2-40B4-BE49-F238E27FC236}">
                  <a16:creationId xmlns:a16="http://schemas.microsoft.com/office/drawing/2014/main" id="{36D3DE5C-30F2-4F08-9498-40790227E8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6D3DE5C-30F2-4F08-9498-40790227E816}"/>
                        </a:ext>
                      </a:extLst>
                    </pic:cNvPr>
                    <pic:cNvPicPr>
                      <a:picLocks noChangeAspect="1"/>
                    </pic:cNvPicPr>
                  </pic:nvPicPr>
                  <pic:blipFill>
                    <a:blip r:embed="rId13"/>
                    <a:stretch>
                      <a:fillRect/>
                    </a:stretch>
                  </pic:blipFill>
                  <pic:spPr>
                    <a:xfrm>
                      <a:off x="0" y="0"/>
                      <a:ext cx="5115428" cy="2975883"/>
                    </a:xfrm>
                    <a:prstGeom prst="rect">
                      <a:avLst/>
                    </a:prstGeom>
                  </pic:spPr>
                </pic:pic>
              </a:graphicData>
            </a:graphic>
          </wp:inline>
        </w:drawing>
      </w:r>
    </w:p>
    <w:p w:rsidR="00F00186" w:rsidRDefault="00F00186" w:rsidP="00F00186">
      <w:pPr>
        <w:pStyle w:val="ListParagraph"/>
        <w:numPr>
          <w:ilvl w:val="2"/>
          <w:numId w:val="18"/>
        </w:numPr>
        <w:rPr>
          <w:rFonts w:asciiTheme="majorHAnsi" w:hAnsiTheme="majorHAnsi" w:cstheme="majorHAnsi"/>
        </w:rPr>
      </w:pPr>
      <w:r w:rsidRPr="00F00186">
        <w:rPr>
          <w:rFonts w:asciiTheme="majorHAnsi" w:hAnsiTheme="majorHAnsi" w:cstheme="majorHAnsi"/>
          <w:noProof/>
        </w:rPr>
        <w:drawing>
          <wp:inline distT="0" distB="0" distL="0" distR="0" wp14:anchorId="533AB0C2" wp14:editId="19E1F6ED">
            <wp:extent cx="5130800" cy="2974975"/>
            <wp:effectExtent l="0" t="0" r="0" b="0"/>
            <wp:docPr id="9" name="Picture 5">
              <a:extLst xmlns:a="http://schemas.openxmlformats.org/drawingml/2006/main">
                <a:ext uri="{FF2B5EF4-FFF2-40B4-BE49-F238E27FC236}">
                  <a16:creationId xmlns:a16="http://schemas.microsoft.com/office/drawing/2014/main" id="{91434B62-09EE-4F90-9233-269EF15428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1434B62-09EE-4F90-9233-269EF15428FE}"/>
                        </a:ext>
                      </a:extLst>
                    </pic:cNvPr>
                    <pic:cNvPicPr>
                      <a:picLocks noChangeAspect="1"/>
                    </pic:cNvPicPr>
                  </pic:nvPicPr>
                  <pic:blipFill>
                    <a:blip r:embed="rId14"/>
                    <a:stretch>
                      <a:fillRect/>
                    </a:stretch>
                  </pic:blipFill>
                  <pic:spPr>
                    <a:xfrm>
                      <a:off x="0" y="0"/>
                      <a:ext cx="5131420" cy="2975334"/>
                    </a:xfrm>
                    <a:prstGeom prst="rect">
                      <a:avLst/>
                    </a:prstGeom>
                  </pic:spPr>
                </pic:pic>
              </a:graphicData>
            </a:graphic>
          </wp:inline>
        </w:drawing>
      </w:r>
    </w:p>
    <w:p w:rsidR="00F22B93" w:rsidRDefault="00F22B93" w:rsidP="001C2B7C">
      <w:pPr>
        <w:pStyle w:val="ListParagraph"/>
        <w:numPr>
          <w:ilvl w:val="1"/>
          <w:numId w:val="18"/>
        </w:numPr>
        <w:rPr>
          <w:rFonts w:asciiTheme="majorHAnsi" w:hAnsiTheme="majorHAnsi" w:cstheme="majorHAnsi"/>
        </w:rPr>
      </w:pPr>
      <w:r>
        <w:rPr>
          <w:rFonts w:asciiTheme="majorHAnsi" w:hAnsiTheme="majorHAnsi" w:cstheme="majorHAnsi"/>
        </w:rPr>
        <w:t>N:P should decrease from BVR -&gt; FCR</w:t>
      </w:r>
      <w:commentRangeEnd w:id="94"/>
      <w:r w:rsidR="00C84329">
        <w:rPr>
          <w:rStyle w:val="CommentReference"/>
        </w:rPr>
        <w:commentReference w:id="94"/>
      </w:r>
    </w:p>
    <w:p w:rsidR="0051720B" w:rsidRDefault="00253349" w:rsidP="00253349">
      <w:pPr>
        <w:pStyle w:val="ListParagraph"/>
        <w:numPr>
          <w:ilvl w:val="2"/>
          <w:numId w:val="18"/>
        </w:numPr>
        <w:rPr>
          <w:rFonts w:asciiTheme="majorHAnsi" w:hAnsiTheme="majorHAnsi" w:cstheme="majorHAnsi"/>
        </w:rPr>
      </w:pPr>
      <w:r>
        <w:rPr>
          <w:rFonts w:asciiTheme="majorHAnsi" w:hAnsiTheme="majorHAnsi" w:cstheme="majorHAnsi"/>
        </w:rPr>
        <w:t>Result: we see this</w:t>
      </w:r>
      <w:r w:rsidR="00E1528C">
        <w:rPr>
          <w:rFonts w:asciiTheme="majorHAnsi" w:hAnsiTheme="majorHAnsi" w:cstheme="majorHAnsi"/>
        </w:rPr>
        <w:t xml:space="preserve"> pretty clearly</w:t>
      </w:r>
      <w:r>
        <w:rPr>
          <w:rFonts w:asciiTheme="majorHAnsi" w:hAnsiTheme="majorHAnsi" w:cstheme="majorHAnsi"/>
        </w:rPr>
        <w:t xml:space="preserve"> in BVR and FCR! </w:t>
      </w:r>
    </w:p>
    <w:p w:rsidR="0051720B" w:rsidRPr="0051720B" w:rsidRDefault="0051720B" w:rsidP="0051720B">
      <w:pPr>
        <w:pStyle w:val="ListParagraph"/>
        <w:numPr>
          <w:ilvl w:val="3"/>
          <w:numId w:val="18"/>
        </w:numPr>
        <w:rPr>
          <w:rFonts w:asciiTheme="majorHAnsi" w:hAnsiTheme="majorHAnsi" w:cstheme="majorHAnsi"/>
        </w:rPr>
      </w:pPr>
      <w:r w:rsidRPr="0051720B">
        <w:rPr>
          <w:rFonts w:asciiTheme="majorHAnsi" w:hAnsiTheme="majorHAnsi" w:cstheme="majorHAnsi"/>
        </w:rPr>
        <w:t xml:space="preserve">BVR consistently </w:t>
      </w:r>
      <w:r>
        <w:rPr>
          <w:rFonts w:asciiTheme="majorHAnsi" w:hAnsiTheme="majorHAnsi" w:cstheme="majorHAnsi"/>
        </w:rPr>
        <w:t xml:space="preserve">has </w:t>
      </w:r>
      <w:r w:rsidRPr="0051720B">
        <w:rPr>
          <w:rFonts w:asciiTheme="majorHAnsi" w:hAnsiTheme="majorHAnsi" w:cstheme="majorHAnsi"/>
        </w:rPr>
        <w:t>higher</w:t>
      </w:r>
      <w:r>
        <w:rPr>
          <w:rFonts w:asciiTheme="majorHAnsi" w:hAnsiTheme="majorHAnsi" w:cstheme="majorHAnsi"/>
        </w:rPr>
        <w:t xml:space="preserve"> TN:TP </w:t>
      </w:r>
    </w:p>
    <w:p w:rsidR="0051720B" w:rsidRPr="0051720B" w:rsidRDefault="0051720B" w:rsidP="0051720B">
      <w:pPr>
        <w:pStyle w:val="ListParagraph"/>
        <w:numPr>
          <w:ilvl w:val="3"/>
          <w:numId w:val="18"/>
        </w:numPr>
        <w:rPr>
          <w:rFonts w:asciiTheme="majorHAnsi" w:hAnsiTheme="majorHAnsi" w:cstheme="majorHAnsi"/>
        </w:rPr>
      </w:pPr>
      <w:r>
        <w:rPr>
          <w:rFonts w:asciiTheme="majorHAnsi" w:hAnsiTheme="majorHAnsi" w:cstheme="majorHAnsi"/>
        </w:rPr>
        <w:t>BVR P-limited?</w:t>
      </w:r>
    </w:p>
    <w:p w:rsidR="00253349" w:rsidRPr="0051720B" w:rsidRDefault="0051720B" w:rsidP="0051720B">
      <w:pPr>
        <w:pStyle w:val="ListParagraph"/>
        <w:numPr>
          <w:ilvl w:val="3"/>
          <w:numId w:val="18"/>
        </w:numPr>
        <w:rPr>
          <w:rFonts w:asciiTheme="majorHAnsi" w:hAnsiTheme="majorHAnsi" w:cstheme="majorHAnsi"/>
        </w:rPr>
      </w:pPr>
      <w:r w:rsidRPr="0051720B">
        <w:rPr>
          <w:rFonts w:asciiTheme="majorHAnsi" w:hAnsiTheme="majorHAnsi" w:cstheme="majorHAnsi"/>
        </w:rPr>
        <w:t xml:space="preserve">TP and SRP </w:t>
      </w:r>
      <w:r>
        <w:rPr>
          <w:rFonts w:asciiTheme="majorHAnsi" w:hAnsiTheme="majorHAnsi" w:cstheme="majorHAnsi"/>
        </w:rPr>
        <w:t>are also lower</w:t>
      </w:r>
      <w:r w:rsidRPr="0051720B">
        <w:rPr>
          <w:rFonts w:asciiTheme="majorHAnsi" w:hAnsiTheme="majorHAnsi" w:cstheme="majorHAnsi"/>
        </w:rPr>
        <w:t xml:space="preserve"> in BVR</w:t>
      </w:r>
      <w:r w:rsidR="00253349" w:rsidRPr="0051720B">
        <w:rPr>
          <w:rFonts w:asciiTheme="majorHAnsi" w:hAnsiTheme="majorHAnsi" w:cstheme="majorHAnsi"/>
        </w:rPr>
        <w:t xml:space="preserve"> </w:t>
      </w:r>
    </w:p>
    <w:p w:rsidR="00253349" w:rsidRPr="00253349" w:rsidRDefault="00253349" w:rsidP="00253349">
      <w:pPr>
        <w:rPr>
          <w:rFonts w:asciiTheme="majorHAnsi" w:hAnsiTheme="majorHAnsi" w:cstheme="majorHAnsi"/>
        </w:rPr>
      </w:pPr>
      <w:r w:rsidRPr="00253349">
        <w:rPr>
          <w:rFonts w:asciiTheme="majorHAnsi" w:hAnsiTheme="majorHAnsi" w:cstheme="majorHAnsi"/>
          <w:noProof/>
        </w:rPr>
        <w:drawing>
          <wp:inline distT="0" distB="0" distL="0" distR="0" wp14:anchorId="0A4F0876" wp14:editId="4C692BBB">
            <wp:extent cx="5943600" cy="2975610"/>
            <wp:effectExtent l="0" t="0" r="0" b="0"/>
            <wp:docPr id="4" name="Picture 3">
              <a:extLst xmlns:a="http://schemas.openxmlformats.org/drawingml/2006/main">
                <a:ext uri="{FF2B5EF4-FFF2-40B4-BE49-F238E27FC236}">
                  <a16:creationId xmlns:a16="http://schemas.microsoft.com/office/drawing/2014/main" id="{2F7C10BF-C346-4F7C-A665-4FB27FA41A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F7C10BF-C346-4F7C-A665-4FB27FA41AD8}"/>
                        </a:ext>
                      </a:extLst>
                    </pic:cNvPr>
                    <pic:cNvPicPr>
                      <a:picLocks noChangeAspect="1"/>
                    </pic:cNvPicPr>
                  </pic:nvPicPr>
                  <pic:blipFill>
                    <a:blip r:embed="rId15"/>
                    <a:stretch>
                      <a:fillRect/>
                    </a:stretch>
                  </pic:blipFill>
                  <pic:spPr>
                    <a:xfrm>
                      <a:off x="0" y="0"/>
                      <a:ext cx="5943600" cy="2975610"/>
                    </a:xfrm>
                    <a:prstGeom prst="rect">
                      <a:avLst/>
                    </a:prstGeom>
                  </pic:spPr>
                </pic:pic>
              </a:graphicData>
            </a:graphic>
          </wp:inline>
        </w:drawing>
      </w:r>
    </w:p>
    <w:p w:rsidR="00947402" w:rsidRDefault="00947402" w:rsidP="00947402">
      <w:pPr>
        <w:pStyle w:val="ListParagraph"/>
        <w:rPr>
          <w:rFonts w:asciiTheme="majorHAnsi" w:hAnsiTheme="majorHAnsi" w:cstheme="majorHAnsi"/>
        </w:rPr>
      </w:pPr>
    </w:p>
    <w:p w:rsidR="00947402" w:rsidRDefault="00947402" w:rsidP="00947402">
      <w:pPr>
        <w:pStyle w:val="ListParagraph"/>
        <w:rPr>
          <w:rFonts w:asciiTheme="majorHAnsi" w:hAnsiTheme="majorHAnsi" w:cstheme="majorHAnsi"/>
        </w:rPr>
      </w:pPr>
    </w:p>
    <w:p w:rsidR="00947402" w:rsidRDefault="00947402" w:rsidP="00947402">
      <w:pPr>
        <w:pStyle w:val="ListParagraph"/>
        <w:rPr>
          <w:rFonts w:asciiTheme="majorHAnsi" w:hAnsiTheme="majorHAnsi" w:cstheme="majorHAnsi"/>
        </w:rPr>
      </w:pPr>
    </w:p>
    <w:p w:rsidR="00947402" w:rsidRDefault="00947402" w:rsidP="00947402">
      <w:pPr>
        <w:pStyle w:val="ListParagraph"/>
        <w:rPr>
          <w:rFonts w:asciiTheme="majorHAnsi" w:hAnsiTheme="majorHAnsi" w:cstheme="majorHAnsi"/>
        </w:rPr>
      </w:pPr>
    </w:p>
    <w:p w:rsidR="00947402" w:rsidRPr="00947402" w:rsidRDefault="00947402" w:rsidP="00947402">
      <w:pPr>
        <w:pStyle w:val="ListParagraph"/>
        <w:rPr>
          <w:rFonts w:asciiTheme="majorHAnsi" w:hAnsiTheme="majorHAnsi" w:cstheme="majorHAnsi"/>
        </w:rPr>
      </w:pPr>
    </w:p>
    <w:p w:rsidR="00947402" w:rsidRPr="00876C3A" w:rsidRDefault="00947402" w:rsidP="00947402">
      <w:pPr>
        <w:pStyle w:val="ListParagraph"/>
        <w:numPr>
          <w:ilvl w:val="0"/>
          <w:numId w:val="19"/>
        </w:numPr>
        <w:rPr>
          <w:rFonts w:asciiTheme="majorHAnsi" w:hAnsiTheme="majorHAnsi" w:cstheme="majorHAnsi"/>
        </w:rPr>
      </w:pPr>
      <w:commentRangeStart w:id="96"/>
      <w:r w:rsidRPr="00277E0F">
        <w:rPr>
          <w:rFonts w:asciiTheme="majorHAnsi" w:hAnsiTheme="majorHAnsi" w:cstheme="majorHAnsi"/>
          <w:b/>
          <w:bCs/>
        </w:rPr>
        <w:t>Hypothesis</w:t>
      </w:r>
      <w:r>
        <w:rPr>
          <w:rFonts w:asciiTheme="majorHAnsi" w:hAnsiTheme="majorHAnsi" w:cstheme="majorHAnsi"/>
          <w:b/>
          <w:bCs/>
        </w:rPr>
        <w:t xml:space="preserve"> 2</w:t>
      </w:r>
      <w:r w:rsidRPr="00277E0F">
        <w:rPr>
          <w:rFonts w:asciiTheme="majorHAnsi" w:hAnsiTheme="majorHAnsi" w:cstheme="majorHAnsi"/>
          <w:b/>
          <w:bCs/>
        </w:rPr>
        <w:t xml:space="preserve">: </w:t>
      </w:r>
      <w:r>
        <w:rPr>
          <w:rFonts w:asciiTheme="majorHAnsi" w:hAnsiTheme="majorHAnsi" w:cstheme="majorHAnsi"/>
          <w:b/>
          <w:bCs/>
        </w:rPr>
        <w:t>Reservoirs will act as sinks for nutrients in response to high flow (storm) events and source for nutrients during low flow periods</w:t>
      </w:r>
      <w:commentRangeEnd w:id="96"/>
      <w:r w:rsidR="00B8482B">
        <w:rPr>
          <w:rStyle w:val="CommentReference"/>
        </w:rPr>
        <w:commentReference w:id="96"/>
      </w:r>
    </w:p>
    <w:p w:rsidR="007948AD" w:rsidRDefault="00947402" w:rsidP="007948AD">
      <w:pPr>
        <w:pStyle w:val="ListParagraph"/>
        <w:numPr>
          <w:ilvl w:val="1"/>
          <w:numId w:val="19"/>
        </w:numPr>
        <w:rPr>
          <w:rFonts w:asciiTheme="majorHAnsi" w:hAnsiTheme="majorHAnsi" w:cstheme="majorHAnsi"/>
        </w:rPr>
      </w:pPr>
      <w:r>
        <w:rPr>
          <w:rFonts w:asciiTheme="majorHAnsi" w:hAnsiTheme="majorHAnsi" w:cstheme="majorHAnsi"/>
        </w:rPr>
        <w:t>A quick and dirty: Pairing nitrate levels with discharge over the same time period</w:t>
      </w:r>
    </w:p>
    <w:p w:rsidR="00947402" w:rsidRDefault="00947402" w:rsidP="00947402">
      <w:pPr>
        <w:pStyle w:val="ListParagraph"/>
        <w:numPr>
          <w:ilvl w:val="2"/>
          <w:numId w:val="19"/>
        </w:numPr>
        <w:rPr>
          <w:rFonts w:asciiTheme="majorHAnsi" w:hAnsiTheme="majorHAnsi" w:cstheme="majorHAnsi"/>
        </w:rPr>
      </w:pPr>
      <w:r>
        <w:rPr>
          <w:rFonts w:asciiTheme="majorHAnsi" w:hAnsiTheme="majorHAnsi" w:cstheme="majorHAnsi"/>
        </w:rPr>
        <w:t>We see huge spikes in nitrate-</w:t>
      </w:r>
      <w:proofErr w:type="spellStart"/>
      <w:r>
        <w:rPr>
          <w:rFonts w:asciiTheme="majorHAnsi" w:hAnsiTheme="majorHAnsi" w:cstheme="majorHAnsi"/>
        </w:rPr>
        <w:t>ite</w:t>
      </w:r>
      <w:proofErr w:type="spellEnd"/>
      <w:r>
        <w:rPr>
          <w:rFonts w:asciiTheme="majorHAnsi" w:hAnsiTheme="majorHAnsi" w:cstheme="majorHAnsi"/>
        </w:rPr>
        <w:t xml:space="preserve"> at inflow following max discharge events</w:t>
      </w:r>
    </w:p>
    <w:p w:rsidR="009A6FB7" w:rsidRDefault="009A6FB7" w:rsidP="00947402">
      <w:pPr>
        <w:pStyle w:val="ListParagraph"/>
        <w:numPr>
          <w:ilvl w:val="2"/>
          <w:numId w:val="19"/>
        </w:numPr>
        <w:rPr>
          <w:rFonts w:asciiTheme="majorHAnsi" w:hAnsiTheme="majorHAnsi" w:cstheme="majorHAnsi"/>
        </w:rPr>
      </w:pPr>
      <w:r>
        <w:rPr>
          <w:rFonts w:asciiTheme="majorHAnsi" w:hAnsiTheme="majorHAnsi" w:cstheme="majorHAnsi"/>
        </w:rPr>
        <w:t>But if you look at the figure of nitrate-</w:t>
      </w:r>
      <w:proofErr w:type="spellStart"/>
      <w:r>
        <w:rPr>
          <w:rFonts w:asciiTheme="majorHAnsi" w:hAnsiTheme="majorHAnsi" w:cstheme="majorHAnsi"/>
        </w:rPr>
        <w:t>ite</w:t>
      </w:r>
      <w:proofErr w:type="spellEnd"/>
      <w:r>
        <w:rPr>
          <w:rFonts w:asciiTheme="majorHAnsi" w:hAnsiTheme="majorHAnsi" w:cstheme="majorHAnsi"/>
        </w:rPr>
        <w:t xml:space="preserve"> at just FCR and BVR, we</w:t>
      </w:r>
      <w:r w:rsidR="00AD77B1">
        <w:rPr>
          <w:rFonts w:asciiTheme="majorHAnsi" w:hAnsiTheme="majorHAnsi" w:cstheme="majorHAnsi"/>
        </w:rPr>
        <w:t xml:space="preserve"> do not see increases after max discharge events (except for 2017)</w:t>
      </w:r>
      <w:r>
        <w:rPr>
          <w:rFonts w:asciiTheme="majorHAnsi" w:hAnsiTheme="majorHAnsi" w:cstheme="majorHAnsi"/>
        </w:rPr>
        <w:t>—</w:t>
      </w:r>
      <w:r w:rsidR="00AD77B1">
        <w:rPr>
          <w:rFonts w:asciiTheme="majorHAnsi" w:hAnsiTheme="majorHAnsi" w:cstheme="majorHAnsi"/>
        </w:rPr>
        <w:t>I can maybe even see a decrease in nitrate-</w:t>
      </w:r>
      <w:proofErr w:type="spellStart"/>
      <w:r w:rsidR="00AD77B1">
        <w:rPr>
          <w:rFonts w:asciiTheme="majorHAnsi" w:hAnsiTheme="majorHAnsi" w:cstheme="majorHAnsi"/>
        </w:rPr>
        <w:t>ite</w:t>
      </w:r>
      <w:proofErr w:type="spellEnd"/>
      <w:r w:rsidR="00AD77B1">
        <w:rPr>
          <w:rFonts w:asciiTheme="majorHAnsi" w:hAnsiTheme="majorHAnsi" w:cstheme="majorHAnsi"/>
        </w:rPr>
        <w:t xml:space="preserve"> concentrations</w:t>
      </w:r>
      <w:r w:rsidR="00C22121">
        <w:rPr>
          <w:rFonts w:asciiTheme="majorHAnsi" w:hAnsiTheme="majorHAnsi" w:cstheme="majorHAnsi"/>
        </w:rPr>
        <w:t xml:space="preserve"> at FCR</w:t>
      </w:r>
      <w:r w:rsidR="00AD77B1">
        <w:rPr>
          <w:rFonts w:asciiTheme="majorHAnsi" w:hAnsiTheme="majorHAnsi" w:cstheme="majorHAnsi"/>
        </w:rPr>
        <w:t xml:space="preserve"> following major discharge events (e.g., 2014, 2015, and 2016)</w:t>
      </w:r>
    </w:p>
    <w:p w:rsidR="00947402" w:rsidRPr="007948AD" w:rsidRDefault="00947402" w:rsidP="007948AD">
      <w:pPr>
        <w:pStyle w:val="ListParagraph"/>
        <w:numPr>
          <w:ilvl w:val="1"/>
          <w:numId w:val="19"/>
        </w:numPr>
        <w:rPr>
          <w:rFonts w:asciiTheme="majorHAnsi" w:hAnsiTheme="majorHAnsi" w:cstheme="majorHAnsi"/>
        </w:rPr>
      </w:pPr>
      <w:r w:rsidRPr="00947402">
        <w:rPr>
          <w:rFonts w:asciiTheme="majorHAnsi" w:hAnsiTheme="majorHAnsi" w:cstheme="majorHAnsi"/>
          <w:noProof/>
        </w:rPr>
        <w:drawing>
          <wp:inline distT="0" distB="0" distL="0" distR="0" wp14:anchorId="2C7A6B14" wp14:editId="2F9953DB">
            <wp:extent cx="5943600" cy="4710430"/>
            <wp:effectExtent l="0" t="0" r="0" b="0"/>
            <wp:docPr id="14" name="Picture 2">
              <a:extLst xmlns:a="http://schemas.openxmlformats.org/drawingml/2006/main">
                <a:ext uri="{FF2B5EF4-FFF2-40B4-BE49-F238E27FC236}">
                  <a16:creationId xmlns:a16="http://schemas.microsoft.com/office/drawing/2014/main" id="{EE1F314C-C076-48AF-A2B9-699555FAFA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E1F314C-C076-48AF-A2B9-699555FAFA6C}"/>
                        </a:ext>
                      </a:extLst>
                    </pic:cNvPr>
                    <pic:cNvPicPr>
                      <a:picLocks noChangeAspect="1"/>
                    </pic:cNvPicPr>
                  </pic:nvPicPr>
                  <pic:blipFill>
                    <a:blip r:embed="rId16"/>
                    <a:stretch>
                      <a:fillRect/>
                    </a:stretch>
                  </pic:blipFill>
                  <pic:spPr>
                    <a:xfrm>
                      <a:off x="0" y="0"/>
                      <a:ext cx="5943600" cy="4710430"/>
                    </a:xfrm>
                    <a:prstGeom prst="rect">
                      <a:avLst/>
                    </a:prstGeom>
                  </pic:spPr>
                </pic:pic>
              </a:graphicData>
            </a:graphic>
          </wp:inline>
        </w:drawing>
      </w:r>
    </w:p>
    <w:p w:rsidR="007948AD" w:rsidRDefault="007948AD">
      <w:pPr>
        <w:rPr>
          <w:rFonts w:asciiTheme="majorHAnsi" w:hAnsiTheme="majorHAnsi" w:cstheme="majorHAnsi"/>
          <w:b/>
        </w:rPr>
      </w:pPr>
    </w:p>
    <w:p w:rsidR="00947402" w:rsidRDefault="002408E6">
      <w:pPr>
        <w:rPr>
          <w:rFonts w:asciiTheme="majorHAnsi" w:hAnsiTheme="majorHAnsi" w:cstheme="majorHAnsi"/>
          <w:b/>
        </w:rPr>
      </w:pPr>
      <w:r w:rsidRPr="002408E6">
        <w:rPr>
          <w:rFonts w:asciiTheme="majorHAnsi" w:hAnsiTheme="majorHAnsi" w:cstheme="majorHAnsi"/>
          <w:b/>
          <w:noProof/>
        </w:rPr>
        <w:drawing>
          <wp:inline distT="0" distB="0" distL="0" distR="0" wp14:anchorId="13CC36EE" wp14:editId="20AB0E53">
            <wp:extent cx="5943600" cy="5000625"/>
            <wp:effectExtent l="0" t="0" r="0" b="9525"/>
            <wp:docPr id="17" name="Picture 6">
              <a:extLst xmlns:a="http://schemas.openxmlformats.org/drawingml/2006/main">
                <a:ext uri="{FF2B5EF4-FFF2-40B4-BE49-F238E27FC236}">
                  <a16:creationId xmlns:a16="http://schemas.microsoft.com/office/drawing/2014/main" id="{C956026D-1CFE-4494-98FE-2BE38B6D3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956026D-1CFE-4494-98FE-2BE38B6D3481}"/>
                        </a:ext>
                      </a:extLst>
                    </pic:cNvPr>
                    <pic:cNvPicPr>
                      <a:picLocks noChangeAspect="1"/>
                    </pic:cNvPicPr>
                  </pic:nvPicPr>
                  <pic:blipFill>
                    <a:blip r:embed="rId17"/>
                    <a:stretch>
                      <a:fillRect/>
                    </a:stretch>
                  </pic:blipFill>
                  <pic:spPr>
                    <a:xfrm>
                      <a:off x="0" y="0"/>
                      <a:ext cx="5943600" cy="5000625"/>
                    </a:xfrm>
                    <a:prstGeom prst="rect">
                      <a:avLst/>
                    </a:prstGeom>
                  </pic:spPr>
                </pic:pic>
              </a:graphicData>
            </a:graphic>
          </wp:inline>
        </w:drawing>
      </w:r>
    </w:p>
    <w:p w:rsidR="00947402" w:rsidRDefault="00947402">
      <w:pPr>
        <w:rPr>
          <w:rFonts w:asciiTheme="majorHAnsi" w:hAnsiTheme="majorHAnsi" w:cstheme="majorHAnsi"/>
          <w:b/>
        </w:rPr>
      </w:pPr>
    </w:p>
    <w:p w:rsidR="00947402" w:rsidRDefault="00947402">
      <w:pPr>
        <w:rPr>
          <w:rFonts w:asciiTheme="majorHAnsi" w:hAnsiTheme="majorHAnsi" w:cstheme="majorHAnsi"/>
          <w:b/>
        </w:rPr>
      </w:pPr>
    </w:p>
    <w:p w:rsidR="00667469" w:rsidRPr="00191BF5" w:rsidRDefault="00667469">
      <w:pPr>
        <w:rPr>
          <w:rFonts w:asciiTheme="majorHAnsi" w:hAnsiTheme="majorHAnsi" w:cstheme="majorHAnsi"/>
          <w:b/>
        </w:rPr>
      </w:pPr>
      <w:r w:rsidRPr="00191BF5">
        <w:rPr>
          <w:rFonts w:asciiTheme="majorHAnsi" w:hAnsiTheme="majorHAnsi" w:cstheme="majorHAnsi"/>
          <w:b/>
        </w:rPr>
        <w:t>Methods</w:t>
      </w:r>
    </w:p>
    <w:p w:rsidR="00E13CC0" w:rsidRPr="00191BF5" w:rsidRDefault="00E13CC0" w:rsidP="00E13CC0">
      <w:pPr>
        <w:pStyle w:val="ListParagraph"/>
        <w:numPr>
          <w:ilvl w:val="0"/>
          <w:numId w:val="12"/>
        </w:numPr>
        <w:rPr>
          <w:rFonts w:asciiTheme="majorHAnsi" w:hAnsiTheme="majorHAnsi" w:cstheme="majorHAnsi"/>
        </w:rPr>
      </w:pPr>
      <w:r w:rsidRPr="00191BF5">
        <w:rPr>
          <w:rFonts w:asciiTheme="majorHAnsi" w:hAnsiTheme="majorHAnsi" w:cstheme="majorHAnsi"/>
        </w:rPr>
        <w:t>Study site</w:t>
      </w:r>
    </w:p>
    <w:p w:rsidR="00255A95" w:rsidRPr="00191BF5" w:rsidRDefault="008879A6" w:rsidP="00E13CC0">
      <w:pPr>
        <w:pStyle w:val="ListParagraph"/>
        <w:numPr>
          <w:ilvl w:val="1"/>
          <w:numId w:val="12"/>
        </w:numPr>
        <w:rPr>
          <w:rFonts w:asciiTheme="majorHAnsi" w:hAnsiTheme="majorHAnsi" w:cstheme="majorHAnsi"/>
        </w:rPr>
      </w:pPr>
      <w:r>
        <w:rPr>
          <w:rFonts w:asciiTheme="majorHAnsi" w:hAnsiTheme="majorHAnsi" w:cstheme="majorHAnsi"/>
        </w:rPr>
        <w:t>Beaverdam Reservoir</w:t>
      </w:r>
      <w:r w:rsidR="007877BC">
        <w:rPr>
          <w:rFonts w:asciiTheme="majorHAnsi" w:hAnsiTheme="majorHAnsi" w:cstheme="majorHAnsi"/>
        </w:rPr>
        <w:t xml:space="preserve"> (BVR)</w:t>
      </w:r>
      <w:r>
        <w:rPr>
          <w:rFonts w:asciiTheme="majorHAnsi" w:hAnsiTheme="majorHAnsi" w:cstheme="majorHAnsi"/>
        </w:rPr>
        <w:t xml:space="preserve"> is a small (39 ha), shallow (maximum depth &lt; 13m), dimictic reservoir owned and operated by the Western Virginia Water Authority</w:t>
      </w:r>
      <w:r w:rsidR="007877BC">
        <w:rPr>
          <w:rFonts w:asciiTheme="majorHAnsi" w:hAnsiTheme="majorHAnsi" w:cstheme="majorHAnsi"/>
        </w:rPr>
        <w:t xml:space="preserve"> (WVWA) and located in Vinton, VA. BVR has multiple inflow stream, but we have selected inflow #4 (Figure </w:t>
      </w:r>
      <w:r w:rsidR="00E1528C">
        <w:rPr>
          <w:rFonts w:asciiTheme="majorHAnsi" w:hAnsiTheme="majorHAnsi" w:cstheme="majorHAnsi"/>
        </w:rPr>
        <w:t>1, above</w:t>
      </w:r>
      <w:r w:rsidR="007877BC">
        <w:rPr>
          <w:rFonts w:asciiTheme="majorHAnsi" w:hAnsiTheme="majorHAnsi" w:cstheme="majorHAnsi"/>
        </w:rPr>
        <w:t xml:space="preserve">) to study, as it contributes a majority of discharge to the reservoir’s western arm. BVR has an outflow pipe that flows to Falling Creek Reservoir (FCR), a smaller (), shallower (), dimictic reservoir, also owned and operated by WVWA. </w:t>
      </w:r>
    </w:p>
    <w:p w:rsidR="00E13CC0" w:rsidRPr="00191BF5" w:rsidRDefault="00255A95" w:rsidP="00E13CC0">
      <w:pPr>
        <w:pStyle w:val="ListParagraph"/>
        <w:numPr>
          <w:ilvl w:val="0"/>
          <w:numId w:val="12"/>
        </w:numPr>
        <w:rPr>
          <w:rFonts w:asciiTheme="majorHAnsi" w:hAnsiTheme="majorHAnsi" w:cstheme="majorHAnsi"/>
        </w:rPr>
      </w:pPr>
      <w:commentRangeStart w:id="97"/>
      <w:r w:rsidRPr="00191BF5">
        <w:rPr>
          <w:rFonts w:asciiTheme="majorHAnsi" w:hAnsiTheme="majorHAnsi" w:cstheme="majorHAnsi"/>
        </w:rPr>
        <w:t>Field sampling</w:t>
      </w:r>
      <w:r w:rsidR="00E90FD1" w:rsidRPr="00191BF5">
        <w:rPr>
          <w:rFonts w:asciiTheme="majorHAnsi" w:hAnsiTheme="majorHAnsi" w:cstheme="majorHAnsi"/>
        </w:rPr>
        <w:t>, summer 2019</w:t>
      </w:r>
      <w:commentRangeEnd w:id="97"/>
      <w:r w:rsidR="00B62AB0">
        <w:rPr>
          <w:rStyle w:val="CommentReference"/>
        </w:rPr>
        <w:commentReference w:id="97"/>
      </w:r>
    </w:p>
    <w:p w:rsidR="00255A95" w:rsidRDefault="00C864F5" w:rsidP="00255A95">
      <w:pPr>
        <w:pStyle w:val="ListParagraph"/>
        <w:numPr>
          <w:ilvl w:val="1"/>
          <w:numId w:val="12"/>
        </w:numPr>
        <w:rPr>
          <w:rFonts w:asciiTheme="majorHAnsi" w:hAnsiTheme="majorHAnsi" w:cstheme="majorHAnsi"/>
        </w:rPr>
      </w:pPr>
      <w:r>
        <w:rPr>
          <w:rFonts w:asciiTheme="majorHAnsi" w:hAnsiTheme="majorHAnsi" w:cstheme="majorHAnsi"/>
        </w:rPr>
        <w:t>Monthly sampling along the reservoir continuum</w:t>
      </w:r>
    </w:p>
    <w:p w:rsidR="00C40407" w:rsidRDefault="00C40407" w:rsidP="00C40407">
      <w:pPr>
        <w:pStyle w:val="ListParagraph"/>
        <w:numPr>
          <w:ilvl w:val="2"/>
          <w:numId w:val="12"/>
        </w:numPr>
        <w:rPr>
          <w:rFonts w:asciiTheme="majorHAnsi" w:hAnsiTheme="majorHAnsi" w:cstheme="majorHAnsi"/>
        </w:rPr>
      </w:pPr>
      <w:r>
        <w:rPr>
          <w:rFonts w:asciiTheme="majorHAnsi" w:hAnsiTheme="majorHAnsi" w:cstheme="majorHAnsi"/>
        </w:rPr>
        <w:t>Sites</w:t>
      </w:r>
    </w:p>
    <w:p w:rsidR="00C40407" w:rsidRDefault="00E1528C" w:rsidP="00C40407">
      <w:pPr>
        <w:pStyle w:val="ListParagraph"/>
        <w:numPr>
          <w:ilvl w:val="3"/>
          <w:numId w:val="12"/>
        </w:numPr>
        <w:rPr>
          <w:rFonts w:asciiTheme="majorHAnsi" w:hAnsiTheme="majorHAnsi" w:cstheme="majorHAnsi"/>
        </w:rPr>
      </w:pPr>
      <w:r>
        <w:rPr>
          <w:rFonts w:asciiTheme="majorHAnsi" w:hAnsiTheme="majorHAnsi" w:cstheme="majorHAnsi"/>
        </w:rPr>
        <w:t>1 (</w:t>
      </w:r>
      <w:proofErr w:type="gramStart"/>
      <w:r>
        <w:rPr>
          <w:rFonts w:asciiTheme="majorHAnsi" w:hAnsiTheme="majorHAnsi" w:cstheme="majorHAnsi"/>
        </w:rPr>
        <w:t>2?,</w:t>
      </w:r>
      <w:proofErr w:type="gramEnd"/>
      <w:r>
        <w:rPr>
          <w:rFonts w:asciiTheme="majorHAnsi" w:hAnsiTheme="majorHAnsi" w:cstheme="majorHAnsi"/>
        </w:rPr>
        <w:t xml:space="preserve"> TBD) s</w:t>
      </w:r>
      <w:r w:rsidR="00C40407">
        <w:rPr>
          <w:rFonts w:asciiTheme="majorHAnsi" w:hAnsiTheme="majorHAnsi" w:cstheme="majorHAnsi"/>
        </w:rPr>
        <w:t>tream inflow to BVR</w:t>
      </w:r>
    </w:p>
    <w:p w:rsidR="00C40407" w:rsidRDefault="00C40407" w:rsidP="00C40407">
      <w:pPr>
        <w:pStyle w:val="ListParagraph"/>
        <w:numPr>
          <w:ilvl w:val="3"/>
          <w:numId w:val="12"/>
        </w:numPr>
        <w:rPr>
          <w:rFonts w:asciiTheme="majorHAnsi" w:hAnsiTheme="majorHAnsi" w:cstheme="majorHAnsi"/>
        </w:rPr>
      </w:pPr>
      <w:r>
        <w:rPr>
          <w:rFonts w:asciiTheme="majorHAnsi" w:hAnsiTheme="majorHAnsi" w:cstheme="majorHAnsi"/>
        </w:rPr>
        <w:t>X transects within left arm of BVR</w:t>
      </w:r>
    </w:p>
    <w:p w:rsidR="00C40407" w:rsidRDefault="00C40407" w:rsidP="00C40407">
      <w:pPr>
        <w:pStyle w:val="ListParagraph"/>
        <w:numPr>
          <w:ilvl w:val="3"/>
          <w:numId w:val="12"/>
        </w:numPr>
        <w:rPr>
          <w:rFonts w:asciiTheme="majorHAnsi" w:hAnsiTheme="majorHAnsi" w:cstheme="majorHAnsi"/>
        </w:rPr>
      </w:pPr>
      <w:r>
        <w:rPr>
          <w:rFonts w:asciiTheme="majorHAnsi" w:hAnsiTheme="majorHAnsi" w:cstheme="majorHAnsi"/>
        </w:rPr>
        <w:t>BVR site 50</w:t>
      </w:r>
    </w:p>
    <w:p w:rsidR="00C40407" w:rsidRDefault="00C40407" w:rsidP="00C40407">
      <w:pPr>
        <w:pStyle w:val="ListParagraph"/>
        <w:numPr>
          <w:ilvl w:val="3"/>
          <w:numId w:val="12"/>
        </w:numPr>
        <w:rPr>
          <w:rFonts w:asciiTheme="majorHAnsi" w:hAnsiTheme="majorHAnsi" w:cstheme="majorHAnsi"/>
        </w:rPr>
      </w:pPr>
      <w:r>
        <w:rPr>
          <w:rFonts w:asciiTheme="majorHAnsi" w:hAnsiTheme="majorHAnsi" w:cstheme="majorHAnsi"/>
        </w:rPr>
        <w:t>Z sites alone BVR-FCR inflow</w:t>
      </w:r>
    </w:p>
    <w:p w:rsidR="00C40407" w:rsidRDefault="00C40407" w:rsidP="00C40407">
      <w:pPr>
        <w:pStyle w:val="ListParagraph"/>
        <w:numPr>
          <w:ilvl w:val="3"/>
          <w:numId w:val="12"/>
        </w:numPr>
        <w:rPr>
          <w:rFonts w:asciiTheme="majorHAnsi" w:hAnsiTheme="majorHAnsi" w:cstheme="majorHAnsi"/>
        </w:rPr>
      </w:pPr>
      <w:r>
        <w:rPr>
          <w:rFonts w:asciiTheme="majorHAnsi" w:hAnsiTheme="majorHAnsi" w:cstheme="majorHAnsi"/>
        </w:rPr>
        <w:t xml:space="preserve">FCR Site 20, 30, 40, 45, &amp; 50 </w:t>
      </w:r>
    </w:p>
    <w:p w:rsidR="00C40407" w:rsidRDefault="00C40407" w:rsidP="00C40407">
      <w:pPr>
        <w:pStyle w:val="ListParagraph"/>
        <w:numPr>
          <w:ilvl w:val="3"/>
          <w:numId w:val="12"/>
        </w:numPr>
        <w:rPr>
          <w:rFonts w:asciiTheme="majorHAnsi" w:hAnsiTheme="majorHAnsi" w:cstheme="majorHAnsi"/>
        </w:rPr>
      </w:pPr>
      <w:r>
        <w:rPr>
          <w:rFonts w:asciiTheme="majorHAnsi" w:hAnsiTheme="majorHAnsi" w:cstheme="majorHAnsi"/>
        </w:rPr>
        <w:t>FCR spillway</w:t>
      </w:r>
    </w:p>
    <w:p w:rsidR="00C40407" w:rsidRPr="00191BF5" w:rsidRDefault="00C40407" w:rsidP="00C40407">
      <w:pPr>
        <w:pStyle w:val="ListParagraph"/>
        <w:numPr>
          <w:ilvl w:val="2"/>
          <w:numId w:val="12"/>
        </w:numPr>
        <w:rPr>
          <w:rFonts w:asciiTheme="majorHAnsi" w:hAnsiTheme="majorHAnsi" w:cstheme="majorHAnsi"/>
        </w:rPr>
      </w:pPr>
      <w:r>
        <w:rPr>
          <w:rFonts w:asciiTheme="majorHAnsi" w:hAnsiTheme="majorHAnsi" w:cstheme="majorHAnsi"/>
        </w:rPr>
        <w:t>Data collection</w:t>
      </w:r>
    </w:p>
    <w:p w:rsidR="00255A95" w:rsidRPr="00191BF5" w:rsidRDefault="00255A95" w:rsidP="00C40407">
      <w:pPr>
        <w:pStyle w:val="ListParagraph"/>
        <w:numPr>
          <w:ilvl w:val="3"/>
          <w:numId w:val="12"/>
        </w:numPr>
        <w:rPr>
          <w:rFonts w:asciiTheme="majorHAnsi" w:hAnsiTheme="majorHAnsi" w:cstheme="majorHAnsi"/>
        </w:rPr>
      </w:pPr>
      <w:r w:rsidRPr="00191BF5">
        <w:rPr>
          <w:rFonts w:asciiTheme="majorHAnsi" w:hAnsiTheme="majorHAnsi" w:cstheme="majorHAnsi"/>
        </w:rPr>
        <w:t>Nutrient chemistry (total and soluble nitrogen</w:t>
      </w:r>
      <w:r w:rsidR="00E1528C">
        <w:rPr>
          <w:rFonts w:asciiTheme="majorHAnsi" w:hAnsiTheme="majorHAnsi" w:cstheme="majorHAnsi"/>
        </w:rPr>
        <w:t xml:space="preserve"> &amp;</w:t>
      </w:r>
      <w:r w:rsidRPr="00191BF5">
        <w:rPr>
          <w:rFonts w:asciiTheme="majorHAnsi" w:hAnsiTheme="majorHAnsi" w:cstheme="majorHAnsi"/>
        </w:rPr>
        <w:t xml:space="preserve"> phosphorus, and carbon)</w:t>
      </w:r>
    </w:p>
    <w:p w:rsidR="00255A95" w:rsidRPr="00191BF5" w:rsidRDefault="00255A95" w:rsidP="00C40407">
      <w:pPr>
        <w:pStyle w:val="ListParagraph"/>
        <w:numPr>
          <w:ilvl w:val="3"/>
          <w:numId w:val="12"/>
        </w:numPr>
        <w:rPr>
          <w:rFonts w:asciiTheme="majorHAnsi" w:hAnsiTheme="majorHAnsi" w:cstheme="majorHAnsi"/>
        </w:rPr>
      </w:pPr>
      <w:r w:rsidRPr="00191BF5">
        <w:rPr>
          <w:rFonts w:asciiTheme="majorHAnsi" w:hAnsiTheme="majorHAnsi" w:cstheme="majorHAnsi"/>
        </w:rPr>
        <w:t>Discharge</w:t>
      </w:r>
      <w:r w:rsidR="006A1933" w:rsidRPr="00191BF5">
        <w:rPr>
          <w:rFonts w:asciiTheme="majorHAnsi" w:hAnsiTheme="majorHAnsi" w:cstheme="majorHAnsi"/>
        </w:rPr>
        <w:t xml:space="preserve"> (using a flowmeter)</w:t>
      </w:r>
    </w:p>
    <w:p w:rsidR="00255A95" w:rsidRDefault="00255A95" w:rsidP="00C40407">
      <w:pPr>
        <w:pStyle w:val="ListParagraph"/>
        <w:numPr>
          <w:ilvl w:val="3"/>
          <w:numId w:val="12"/>
        </w:numPr>
        <w:rPr>
          <w:rFonts w:asciiTheme="majorHAnsi" w:hAnsiTheme="majorHAnsi" w:cstheme="majorHAnsi"/>
        </w:rPr>
      </w:pPr>
      <w:r w:rsidRPr="00191BF5">
        <w:rPr>
          <w:rFonts w:asciiTheme="majorHAnsi" w:hAnsiTheme="majorHAnsi" w:cstheme="majorHAnsi"/>
        </w:rPr>
        <w:t>Physical characteristics (dissolved oxygen, conductivity, temperature)</w:t>
      </w:r>
    </w:p>
    <w:p w:rsidR="00D610A8" w:rsidRPr="00191BF5" w:rsidRDefault="00D610A8" w:rsidP="00C40407">
      <w:pPr>
        <w:pStyle w:val="ListParagraph"/>
        <w:numPr>
          <w:ilvl w:val="3"/>
          <w:numId w:val="12"/>
        </w:numPr>
        <w:rPr>
          <w:rFonts w:asciiTheme="majorHAnsi" w:hAnsiTheme="majorHAnsi" w:cstheme="majorHAnsi"/>
        </w:rPr>
      </w:pPr>
      <w:r>
        <w:rPr>
          <w:rFonts w:asciiTheme="majorHAnsi" w:hAnsiTheme="majorHAnsi" w:cstheme="majorHAnsi"/>
        </w:rPr>
        <w:t>Chlorophyll-a</w:t>
      </w:r>
    </w:p>
    <w:p w:rsidR="00255A95" w:rsidRDefault="00255A95" w:rsidP="00E1528C">
      <w:pPr>
        <w:pStyle w:val="ListParagraph"/>
        <w:numPr>
          <w:ilvl w:val="1"/>
          <w:numId w:val="12"/>
        </w:numPr>
        <w:rPr>
          <w:rFonts w:asciiTheme="majorHAnsi" w:hAnsiTheme="majorHAnsi" w:cstheme="majorHAnsi"/>
        </w:rPr>
      </w:pPr>
      <w:r w:rsidRPr="00191BF5">
        <w:rPr>
          <w:rFonts w:asciiTheme="majorHAnsi" w:hAnsiTheme="majorHAnsi" w:cstheme="majorHAnsi"/>
        </w:rPr>
        <w:t>Periodic event-based sampling</w:t>
      </w:r>
    </w:p>
    <w:p w:rsidR="00E1528C" w:rsidRDefault="00E1528C" w:rsidP="00E1528C">
      <w:pPr>
        <w:pStyle w:val="ListParagraph"/>
        <w:numPr>
          <w:ilvl w:val="2"/>
          <w:numId w:val="12"/>
        </w:numPr>
        <w:rPr>
          <w:rFonts w:asciiTheme="majorHAnsi" w:hAnsiTheme="majorHAnsi" w:cstheme="majorHAnsi"/>
        </w:rPr>
      </w:pPr>
      <w:r>
        <w:rPr>
          <w:rFonts w:asciiTheme="majorHAnsi" w:hAnsiTheme="majorHAnsi" w:cstheme="majorHAnsi"/>
        </w:rPr>
        <w:t xml:space="preserve">Adaptive sampling campaign to capture seasonal, hydrological, and </w:t>
      </w:r>
      <w:proofErr w:type="spellStart"/>
      <w:r>
        <w:rPr>
          <w:rFonts w:asciiTheme="majorHAnsi" w:hAnsiTheme="majorHAnsi" w:cstheme="majorHAnsi"/>
        </w:rPr>
        <w:t>oxix</w:t>
      </w:r>
      <w:proofErr w:type="spellEnd"/>
      <w:r>
        <w:rPr>
          <w:rFonts w:asciiTheme="majorHAnsi" w:hAnsiTheme="majorHAnsi" w:cstheme="majorHAnsi"/>
        </w:rPr>
        <w:t>-anoxic dynamics</w:t>
      </w:r>
    </w:p>
    <w:p w:rsidR="00E1528C" w:rsidRPr="00E1528C" w:rsidRDefault="00E1528C" w:rsidP="00E1528C">
      <w:pPr>
        <w:pStyle w:val="ListParagraph"/>
        <w:numPr>
          <w:ilvl w:val="2"/>
          <w:numId w:val="12"/>
        </w:numPr>
        <w:rPr>
          <w:rFonts w:asciiTheme="majorHAnsi" w:hAnsiTheme="majorHAnsi" w:cstheme="majorHAnsi"/>
        </w:rPr>
      </w:pPr>
      <w:r>
        <w:rPr>
          <w:rFonts w:asciiTheme="majorHAnsi" w:hAnsiTheme="majorHAnsi" w:cstheme="majorHAnsi"/>
        </w:rPr>
        <w:t>N = 8???</w:t>
      </w:r>
    </w:p>
    <w:p w:rsidR="00246BFA" w:rsidRPr="00191BF5" w:rsidRDefault="00246BFA" w:rsidP="00246BFA">
      <w:pPr>
        <w:pStyle w:val="ListParagraph"/>
        <w:numPr>
          <w:ilvl w:val="0"/>
          <w:numId w:val="13"/>
        </w:numPr>
        <w:rPr>
          <w:rFonts w:asciiTheme="majorHAnsi" w:hAnsiTheme="majorHAnsi" w:cstheme="majorHAnsi"/>
        </w:rPr>
      </w:pPr>
      <w:r w:rsidRPr="00191BF5">
        <w:rPr>
          <w:rFonts w:asciiTheme="majorHAnsi" w:hAnsiTheme="majorHAnsi" w:cstheme="majorHAnsi"/>
        </w:rPr>
        <w:t>Data analysis</w:t>
      </w:r>
    </w:p>
    <w:p w:rsidR="00C40407" w:rsidRPr="0094434B" w:rsidRDefault="00246BFA" w:rsidP="00C84329">
      <w:pPr>
        <w:pStyle w:val="ListParagraph"/>
        <w:numPr>
          <w:ilvl w:val="1"/>
          <w:numId w:val="13"/>
        </w:numPr>
        <w:rPr>
          <w:rFonts w:asciiTheme="majorHAnsi" w:hAnsiTheme="majorHAnsi" w:cstheme="majorHAnsi"/>
        </w:rPr>
      </w:pPr>
      <w:r w:rsidRPr="0094434B">
        <w:rPr>
          <w:rFonts w:asciiTheme="majorHAnsi" w:hAnsiTheme="majorHAnsi" w:cstheme="majorHAnsi"/>
        </w:rPr>
        <w:t xml:space="preserve">Generalized linear models to </w:t>
      </w:r>
      <w:r w:rsidR="00A539DE" w:rsidRPr="0094434B">
        <w:rPr>
          <w:rFonts w:asciiTheme="majorHAnsi" w:hAnsiTheme="majorHAnsi" w:cstheme="majorHAnsi"/>
        </w:rPr>
        <w:t xml:space="preserve">analyze drivers of </w:t>
      </w:r>
      <w:r w:rsidR="009D35A4" w:rsidRPr="0094434B">
        <w:rPr>
          <w:rFonts w:asciiTheme="majorHAnsi" w:hAnsiTheme="majorHAnsi" w:cstheme="majorHAnsi"/>
        </w:rPr>
        <w:t>nutrient and phytoplankton dynamics</w:t>
      </w:r>
      <w:r w:rsidRPr="0094434B">
        <w:rPr>
          <w:rFonts w:asciiTheme="majorHAnsi" w:hAnsiTheme="majorHAnsi" w:cstheme="majorHAnsi"/>
        </w:rPr>
        <w:t xml:space="preserve"> along a stream-reservoir gradient</w:t>
      </w:r>
      <w:r w:rsidR="00C40407" w:rsidRPr="0094434B">
        <w:rPr>
          <w:rFonts w:asciiTheme="majorHAnsi" w:hAnsiTheme="majorHAnsi" w:cstheme="majorHAnsi"/>
        </w:rPr>
        <w:t>????</w:t>
      </w:r>
    </w:p>
    <w:p w:rsidR="00C40407" w:rsidRDefault="00C40407" w:rsidP="005D30B3">
      <w:pPr>
        <w:rPr>
          <w:rFonts w:asciiTheme="majorHAnsi" w:hAnsiTheme="majorHAnsi" w:cstheme="majorHAnsi"/>
        </w:rPr>
      </w:pPr>
    </w:p>
    <w:p w:rsidR="005D30B3" w:rsidRPr="005D30B3" w:rsidRDefault="005D30B3" w:rsidP="005D30B3">
      <w:pPr>
        <w:rPr>
          <w:rFonts w:asciiTheme="majorHAnsi" w:hAnsiTheme="majorHAnsi" w:cstheme="majorHAnsi"/>
        </w:rPr>
      </w:pPr>
    </w:p>
    <w:sectPr w:rsidR="005D30B3" w:rsidRPr="005D30B3">
      <w:footerReference w:type="even"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yelan C. Carey" w:date="2019-03-20T12:07:00Z" w:initials="CCC">
    <w:p w:rsidR="00C84329" w:rsidRDefault="00C84329">
      <w:pPr>
        <w:pStyle w:val="CommentText"/>
      </w:pPr>
      <w:r>
        <w:rPr>
          <w:rStyle w:val="CommentReference"/>
        </w:rPr>
        <w:annotationRef/>
      </w:r>
      <w:r>
        <w:t>I would highlight how these stressors result in rapid changes, necessitating the need for iterative forecasting and repeated sampling to catch changes</w:t>
      </w:r>
    </w:p>
    <w:p w:rsidR="00C84329" w:rsidRDefault="00C84329">
      <w:pPr>
        <w:pStyle w:val="CommentText"/>
      </w:pPr>
    </w:p>
    <w:p w:rsidR="00C84329" w:rsidRDefault="00C84329">
      <w:pPr>
        <w:pStyle w:val="CommentText"/>
      </w:pPr>
      <w:r>
        <w:t>Maybe set up how the threats alter algal blooms/</w:t>
      </w:r>
      <w:proofErr w:type="spellStart"/>
      <w:r>
        <w:t>phyto</w:t>
      </w:r>
      <w:proofErr w:type="spellEnd"/>
      <w:r>
        <w:t xml:space="preserve"> dynamics, and what their implications are, which really tie together </w:t>
      </w:r>
      <w:proofErr w:type="spellStart"/>
      <w:r>
        <w:t>ch</w:t>
      </w:r>
      <w:proofErr w:type="spellEnd"/>
      <w:r>
        <w:t xml:space="preserve"> 1 &amp; 2?</w:t>
      </w:r>
    </w:p>
  </w:comment>
  <w:comment w:id="1" w:author="Cayelan C. Carey" w:date="2019-03-20T12:16:00Z" w:initials="CCC">
    <w:p w:rsidR="00C84329" w:rsidRDefault="00C84329">
      <w:pPr>
        <w:pStyle w:val="CommentText"/>
      </w:pPr>
      <w:r>
        <w:rPr>
          <w:rStyle w:val="CommentReference"/>
        </w:rPr>
        <w:annotationRef/>
      </w:r>
      <w:r>
        <w:t xml:space="preserve">I think that this is the motivation for forecasting- i.e., we need to be able to make decisions for the provisioning of ecosystem services on time scales </w:t>
      </w:r>
      <w:proofErr w:type="spellStart"/>
      <w:r>
        <w:t>bc</w:t>
      </w:r>
      <w:proofErr w:type="spellEnd"/>
      <w:r>
        <w:t xml:space="preserve"> ecosystems are changing so rapidly</w:t>
      </w:r>
    </w:p>
  </w:comment>
  <w:comment w:id="2" w:author="Cayelan C. Carey" w:date="2019-03-20T12:16:00Z" w:initials="CCC">
    <w:p w:rsidR="00C84329" w:rsidRDefault="00C84329">
      <w:pPr>
        <w:pStyle w:val="CommentText"/>
      </w:pPr>
      <w:r>
        <w:rPr>
          <w:rStyle w:val="CommentReference"/>
        </w:rPr>
        <w:annotationRef/>
      </w:r>
      <w:r>
        <w:t xml:space="preserve">And these are the tools that will enable forecasting to occur, not so much their motivation. </w:t>
      </w:r>
    </w:p>
  </w:comment>
  <w:comment w:id="3" w:author="Whitney Woelmer" w:date="2019-03-19T09:24:00Z" w:initials="WW">
    <w:p w:rsidR="00C84329" w:rsidRDefault="00C84329">
      <w:pPr>
        <w:pStyle w:val="CommentText"/>
      </w:pPr>
      <w:r>
        <w:rPr>
          <w:rStyle w:val="CommentReference"/>
        </w:rPr>
        <w:annotationRef/>
      </w:r>
      <w:r>
        <w:t>Could expand here, going into the development of the field of weather forecasting and the trial and error required to get to the current state of weather forecasts</w:t>
      </w:r>
    </w:p>
  </w:comment>
  <w:comment w:id="4" w:author="Cayelan C. Carey" w:date="2019-03-20T12:18:00Z" w:initials="CCC">
    <w:p w:rsidR="00C84329" w:rsidRDefault="00C84329">
      <w:pPr>
        <w:pStyle w:val="CommentText"/>
      </w:pPr>
      <w:r>
        <w:rPr>
          <w:rStyle w:val="CommentReference"/>
        </w:rPr>
        <w:annotationRef/>
      </w:r>
      <w:proofErr w:type="gramStart"/>
      <w:r>
        <w:t>Yes</w:t>
      </w:r>
      <w:proofErr w:type="gramEnd"/>
      <w:r>
        <w:t xml:space="preserve"> would add a sentence to demonstrate how advanced these forecasting systems </w:t>
      </w:r>
      <w:proofErr w:type="spellStart"/>
      <w:r>
        <w:t>are.</w:t>
      </w:r>
    </w:p>
    <w:p w:rsidR="00C84329" w:rsidRDefault="00C84329">
      <w:pPr>
        <w:pStyle w:val="CommentText"/>
      </w:pPr>
      <w:proofErr w:type="spellEnd"/>
    </w:p>
    <w:p w:rsidR="00C84329" w:rsidRDefault="00C84329">
      <w:pPr>
        <w:pStyle w:val="CommentText"/>
      </w:pPr>
      <w:r>
        <w:t>I don’t think you need to do too much more- basically setting up there is lots of forecasting already occurring that is super useful and doing well but not so much in the ecological realm.</w:t>
      </w:r>
    </w:p>
  </w:comment>
  <w:comment w:id="5" w:author="Cayelan C. Carey" w:date="2019-03-20T12:18:00Z" w:initials="CCC">
    <w:p w:rsidR="00C84329" w:rsidRDefault="00C84329">
      <w:pPr>
        <w:pStyle w:val="CommentText"/>
      </w:pPr>
      <w:r>
        <w:rPr>
          <w:rStyle w:val="CommentReference"/>
        </w:rPr>
        <w:annotationRef/>
      </w:r>
      <w:r>
        <w:t>Awesome!!</w:t>
      </w:r>
    </w:p>
  </w:comment>
  <w:comment w:id="7" w:author="Whitney Woelmer" w:date="2019-03-17T14:23:00Z" w:initials="WW">
    <w:p w:rsidR="00C84329" w:rsidRDefault="00C84329">
      <w:pPr>
        <w:pStyle w:val="CommentText"/>
      </w:pPr>
      <w:r>
        <w:rPr>
          <w:rStyle w:val="CommentReference"/>
        </w:rPr>
        <w:annotationRef/>
      </w:r>
      <w:r>
        <w:t>Cayelan, I’ve put the lit review into a separate document, which I’ve also sent you for your reference. Does it make sense to explicitly state that I’ve done a lit review here within the prospectus text? I’ll be referring to that body of literature several times throughout this intro section</w:t>
      </w:r>
    </w:p>
  </w:comment>
  <w:comment w:id="13" w:author="Cayelan C. Carey" w:date="2019-03-20T12:21:00Z" w:initials="CCC">
    <w:p w:rsidR="00C84329" w:rsidRDefault="00C84329">
      <w:pPr>
        <w:pStyle w:val="CommentText"/>
      </w:pPr>
      <w:r>
        <w:rPr>
          <w:rStyle w:val="CommentReference"/>
        </w:rPr>
        <w:annotationRef/>
      </w:r>
      <w:r>
        <w:t>? not sure what you mean by this</w:t>
      </w:r>
    </w:p>
  </w:comment>
  <w:comment w:id="11" w:author="Cayelan C. Carey" w:date="2019-03-20T12:29:00Z" w:initials="CCC">
    <w:p w:rsidR="00C84329" w:rsidRDefault="00C84329">
      <w:pPr>
        <w:pStyle w:val="CommentText"/>
      </w:pPr>
      <w:r>
        <w:rPr>
          <w:rStyle w:val="CommentReference"/>
        </w:rPr>
        <w:annotationRef/>
      </w:r>
      <w:r>
        <w:t xml:space="preserve">Rather than </w:t>
      </w:r>
    </w:p>
  </w:comment>
  <w:comment w:id="14" w:author="Cayelan C. Carey" w:date="2019-03-20T12:26:00Z" w:initials="CCC">
    <w:p w:rsidR="00C84329" w:rsidRDefault="00C84329">
      <w:pPr>
        <w:pStyle w:val="CommentText"/>
      </w:pPr>
      <w:r>
        <w:rPr>
          <w:rStyle w:val="CommentReference"/>
        </w:rPr>
        <w:annotationRef/>
      </w:r>
      <w:r>
        <w:t>That is super fascinating!</w:t>
      </w:r>
    </w:p>
  </w:comment>
  <w:comment w:id="12" w:author="Cayelan C. Carey" w:date="2019-03-20T12:30:00Z" w:initials="CCC">
    <w:p w:rsidR="00C84329" w:rsidRDefault="00C84329">
      <w:pPr>
        <w:pStyle w:val="CommentText"/>
      </w:pPr>
      <w:r>
        <w:rPr>
          <w:rStyle w:val="CommentReference"/>
        </w:rPr>
        <w:annotationRef/>
      </w:r>
      <w:r>
        <w:t xml:space="preserve">I would trim down the applied basic dichotomy to focus on the methods comparison from the review so that you can use this to build towards your problem statement </w:t>
      </w:r>
    </w:p>
  </w:comment>
  <w:comment w:id="15" w:author="Cayelan C. Carey" w:date="2019-03-20T12:28:00Z" w:initials="CCC">
    <w:p w:rsidR="00C84329" w:rsidRDefault="00C84329">
      <w:pPr>
        <w:pStyle w:val="CommentText"/>
      </w:pPr>
      <w:r>
        <w:rPr>
          <w:rStyle w:val="CommentReference"/>
        </w:rPr>
        <w:annotationRef/>
      </w:r>
      <w:r>
        <w:t xml:space="preserve">Such a good point! </w:t>
      </w:r>
    </w:p>
    <w:p w:rsidR="00C84329" w:rsidRDefault="00C84329">
      <w:pPr>
        <w:pStyle w:val="CommentText"/>
      </w:pPr>
    </w:p>
    <w:p w:rsidR="00C84329" w:rsidRDefault="00C84329">
      <w:pPr>
        <w:pStyle w:val="CommentText"/>
      </w:pPr>
      <w:r>
        <w:t>Also, might be constrained to particular system and less generalizable to other system</w:t>
      </w:r>
      <w:proofErr w:type="spellStart"/>
      <w:r>
        <w:t>s</w:t>
      </w:r>
      <w:proofErr w:type="spellEnd"/>
    </w:p>
  </w:comment>
  <w:comment w:id="20" w:author="Cayelan C. Carey" w:date="2019-03-20T12:31:00Z" w:initials="CCC">
    <w:p w:rsidR="00C84329" w:rsidRDefault="00C84329">
      <w:pPr>
        <w:pStyle w:val="CommentText"/>
      </w:pPr>
      <w:r>
        <w:rPr>
          <w:rStyle w:val="CommentReference"/>
        </w:rPr>
        <w:annotationRef/>
      </w:r>
      <w:r>
        <w:t xml:space="preserve">Yes! I think that the applied/basic bit above is a bit distracting to get to this point; the </w:t>
      </w:r>
      <w:proofErr w:type="spellStart"/>
      <w:r>
        <w:t>eforecasting</w:t>
      </w:r>
      <w:proofErr w:type="spellEnd"/>
      <w:r>
        <w:t xml:space="preserve"> approaches is very effective in setting up this text!!</w:t>
      </w:r>
    </w:p>
  </w:comment>
  <w:comment w:id="21" w:author="Cayelan C. Carey" w:date="2019-03-20T12:32:00Z" w:initials="CCC">
    <w:p w:rsidR="00C84329" w:rsidRDefault="00C84329">
      <w:pPr>
        <w:pStyle w:val="CommentText"/>
      </w:pPr>
      <w:r>
        <w:rPr>
          <w:rStyle w:val="CommentReference"/>
        </w:rPr>
        <w:annotationRef/>
      </w:r>
      <w:r>
        <w:t>I would keep this more general and then get into calibration/validation details below</w:t>
      </w:r>
    </w:p>
  </w:comment>
  <w:comment w:id="25" w:author="Cayelan C. Carey" w:date="2019-03-20T12:32:00Z" w:initials="CCC">
    <w:p w:rsidR="00C84329" w:rsidRDefault="00C84329">
      <w:pPr>
        <w:pStyle w:val="CommentText"/>
      </w:pPr>
      <w:r>
        <w:rPr>
          <w:rStyle w:val="CommentReference"/>
        </w:rPr>
        <w:annotationRef/>
      </w:r>
      <w:r>
        <w:t>Did I miss Fig 1?</w:t>
      </w:r>
    </w:p>
  </w:comment>
  <w:comment w:id="35" w:author="Cayelan C. Carey" w:date="2019-03-20T12:38:00Z" w:initials="CCC">
    <w:p w:rsidR="00C84329" w:rsidRDefault="00C84329">
      <w:pPr>
        <w:pStyle w:val="CommentText"/>
      </w:pPr>
      <w:r>
        <w:rPr>
          <w:rStyle w:val="CommentReference"/>
        </w:rPr>
        <w:annotationRef/>
      </w:r>
      <w:r>
        <w:t xml:space="preserve">Make them the same to avoid red flags by reviewers? I don’t really think that I did much more training on 2017 than 2016 because I also didn’t have those CTD </w:t>
      </w:r>
      <w:proofErr w:type="spellStart"/>
      <w:r>
        <w:t>chla</w:t>
      </w:r>
      <w:proofErr w:type="spellEnd"/>
      <w:r>
        <w:t xml:space="preserve"> data</w:t>
      </w:r>
    </w:p>
  </w:comment>
  <w:comment w:id="37" w:author="Whitney Woelmer" w:date="2019-03-18T21:35:00Z" w:initials="WW">
    <w:p w:rsidR="00C84329" w:rsidRDefault="00C84329">
      <w:pPr>
        <w:pStyle w:val="CommentText"/>
      </w:pPr>
      <w:r>
        <w:rPr>
          <w:rStyle w:val="CommentReference"/>
        </w:rPr>
        <w:annotationRef/>
      </w:r>
      <w:r>
        <w:t>Need to get some text from Nicole</w:t>
      </w:r>
    </w:p>
  </w:comment>
  <w:comment w:id="49" w:author="Whitney Woelmer" w:date="2019-03-18T20:34:00Z" w:initials="WW">
    <w:p w:rsidR="00C84329" w:rsidRDefault="00C84329" w:rsidP="00B72463">
      <w:pPr>
        <w:pStyle w:val="CommentText"/>
      </w:pPr>
      <w:r>
        <w:rPr>
          <w:rStyle w:val="CommentReference"/>
        </w:rPr>
        <w:annotationRef/>
      </w:r>
      <w:r>
        <w:t>Not sure where to best fit dialogue about model assessment—should this wait for the results, within the table with actual data or established as the way forward within the methods?</w:t>
      </w:r>
    </w:p>
  </w:comment>
  <w:comment w:id="50" w:author="Cayelan C. Carey" w:date="2019-03-20T12:42:00Z" w:initials="CCC">
    <w:p w:rsidR="00C84329" w:rsidRDefault="00C84329">
      <w:pPr>
        <w:pStyle w:val="CommentText"/>
      </w:pPr>
      <w:r>
        <w:rPr>
          <w:rStyle w:val="CommentReference"/>
        </w:rPr>
        <w:annotationRef/>
      </w:r>
      <w:r>
        <w:t xml:space="preserve">Ha! I would add to section above that I just outlined </w:t>
      </w:r>
      <w:r>
        <w:sym w:font="Wingdings" w:char="F04A"/>
      </w:r>
    </w:p>
  </w:comment>
  <w:comment w:id="58" w:author="Whitney Woelmer" w:date="2019-03-19T20:13:00Z" w:initials="WW">
    <w:p w:rsidR="00C84329" w:rsidRDefault="00C84329">
      <w:pPr>
        <w:pStyle w:val="CommentText"/>
      </w:pPr>
      <w:r>
        <w:rPr>
          <w:rStyle w:val="CommentReference"/>
        </w:rPr>
        <w:annotationRef/>
      </w:r>
      <w:r>
        <w:t>This text will change and will probably just refer to the data table with the performance metrics and give some summary once all the metrics are calculated</w:t>
      </w:r>
    </w:p>
  </w:comment>
  <w:comment w:id="59" w:author="Cayelan C. Carey" w:date="2019-03-20T12:44:00Z" w:initials="CCC">
    <w:p w:rsidR="00C84329" w:rsidRDefault="00C84329">
      <w:pPr>
        <w:pStyle w:val="CommentText"/>
      </w:pPr>
      <w:r>
        <w:rPr>
          <w:rStyle w:val="CommentReference"/>
        </w:rPr>
        <w:annotationRef/>
      </w:r>
      <w:r>
        <w:t>I don’t think that you’ll have this in time for next week, but my suggestion is to embed a figure, maybe from VLWA that you could refer readers to here</w:t>
      </w:r>
    </w:p>
  </w:comment>
  <w:comment w:id="64" w:author="Whitney Woelmer" w:date="2019-03-18T21:03:00Z" w:initials="WW">
    <w:p w:rsidR="00C84329" w:rsidRDefault="00C84329">
      <w:pPr>
        <w:pStyle w:val="CommentText"/>
      </w:pPr>
      <w:r>
        <w:rPr>
          <w:rStyle w:val="CommentReference"/>
        </w:rPr>
        <w:annotationRef/>
      </w:r>
      <w:r>
        <w:rPr>
          <w:rFonts w:asciiTheme="majorHAnsi" w:hAnsiTheme="majorHAnsi" w:cstheme="majorHAnsi"/>
        </w:rPr>
        <w:t>In CTD units…</w:t>
      </w:r>
      <w:r w:rsidRPr="00C864F5">
        <w:rPr>
          <w:rFonts w:asciiTheme="majorHAnsi" w:hAnsiTheme="majorHAnsi" w:cstheme="majorHAnsi"/>
        </w:rPr>
        <w:t>maybe need to scale this for general comparison if most instruments read higher and that’s the magnitude people are used to thinking about chlorophyll?).</w:t>
      </w:r>
    </w:p>
  </w:comment>
  <w:comment w:id="65" w:author="Cayelan C. Carey" w:date="2019-03-20T12:45:00Z" w:initials="CCC">
    <w:p w:rsidR="00C84329" w:rsidRDefault="00C84329">
      <w:pPr>
        <w:pStyle w:val="CommentText"/>
      </w:pPr>
      <w:r>
        <w:rPr>
          <w:rStyle w:val="CommentReference"/>
        </w:rPr>
        <w:annotationRef/>
      </w:r>
      <w:proofErr w:type="gramStart"/>
      <w:r>
        <w:t>Yes</w:t>
      </w:r>
      <w:proofErr w:type="gramEnd"/>
      <w:r>
        <w:t xml:space="preserve"> for paper, but not for prospectus given timeline!!</w:t>
      </w:r>
    </w:p>
  </w:comment>
  <w:comment w:id="66" w:author="Cayelan C. Carey" w:date="2019-03-20T12:45:00Z" w:initials="CCC">
    <w:p w:rsidR="00C84329" w:rsidRDefault="00C84329">
      <w:pPr>
        <w:pStyle w:val="CommentText"/>
      </w:pPr>
      <w:r>
        <w:rPr>
          <w:rStyle w:val="CommentReference"/>
        </w:rPr>
        <w:annotationRef/>
      </w:r>
      <w:r>
        <w:t xml:space="preserve">Fig 2 = VLWA </w:t>
      </w:r>
      <w:proofErr w:type="spellStart"/>
      <w:r>
        <w:t>chla</w:t>
      </w:r>
      <w:proofErr w:type="spellEnd"/>
      <w:r>
        <w:t xml:space="preserve"> fig with both empirical + GLM figure, not map </w:t>
      </w:r>
      <w:r>
        <w:sym w:font="Wingdings" w:char="F04A"/>
      </w:r>
    </w:p>
  </w:comment>
  <w:comment w:id="69" w:author="Whitney Woelmer" w:date="2019-03-18T21:07:00Z" w:initials="WW">
    <w:p w:rsidR="00C84329" w:rsidRDefault="00C84329">
      <w:pPr>
        <w:pStyle w:val="CommentText"/>
      </w:pPr>
      <w:r>
        <w:rPr>
          <w:rStyle w:val="CommentReference"/>
        </w:rPr>
        <w:annotationRef/>
      </w:r>
      <w:r>
        <w:t xml:space="preserve">Will re-run this and calculate all other model assessment metrics, will have a table associated </w:t>
      </w:r>
    </w:p>
  </w:comment>
  <w:comment w:id="70" w:author="Cayelan C. Carey" w:date="2019-03-20T12:46:00Z" w:initials="CCC">
    <w:p w:rsidR="00C84329" w:rsidRDefault="00C84329">
      <w:pPr>
        <w:pStyle w:val="CommentText"/>
      </w:pPr>
      <w:r>
        <w:rPr>
          <w:rStyle w:val="CommentReference"/>
        </w:rPr>
        <w:annotationRef/>
      </w:r>
      <w:r>
        <w:t xml:space="preserve">Would axe this for </w:t>
      </w:r>
      <w:proofErr w:type="spellStart"/>
      <w:r>
        <w:t>prospecuts</w:t>
      </w:r>
      <w:proofErr w:type="spellEnd"/>
      <w:r>
        <w:t xml:space="preserve"> given timeline, definitely imp for paper!</w:t>
      </w:r>
    </w:p>
  </w:comment>
  <w:comment w:id="73" w:author="Cayelan C. Carey" w:date="2019-03-20T12:46:00Z" w:initials="CCC">
    <w:p w:rsidR="00C84329" w:rsidRDefault="00C84329">
      <w:pPr>
        <w:pStyle w:val="CommentText"/>
      </w:pPr>
      <w:r>
        <w:rPr>
          <w:rStyle w:val="CommentReference"/>
        </w:rPr>
        <w:annotationRef/>
      </w:r>
      <w:r>
        <w:t>Is this the model averaging?</w:t>
      </w:r>
    </w:p>
  </w:comment>
  <w:comment w:id="76" w:author="Cayelan C. Carey" w:date="2019-03-20T12:47:00Z" w:initials="CCC">
    <w:p w:rsidR="00C84329" w:rsidRDefault="00C84329">
      <w:pPr>
        <w:pStyle w:val="CommentText"/>
      </w:pPr>
      <w:r>
        <w:rPr>
          <w:rStyle w:val="CommentReference"/>
        </w:rPr>
        <w:annotationRef/>
      </w:r>
      <w:r>
        <w:t>My guess is that spring 2020 is a more realistic timeline for submission but I would a new row to the table that is “draft and revise manuscript” for fall 2019</w:t>
      </w:r>
    </w:p>
    <w:p w:rsidR="00C84329" w:rsidRDefault="00C84329">
      <w:pPr>
        <w:pStyle w:val="CommentText"/>
      </w:pPr>
    </w:p>
    <w:p w:rsidR="00C84329" w:rsidRDefault="00C84329">
      <w:pPr>
        <w:pStyle w:val="CommentText"/>
      </w:pPr>
      <w:r>
        <w:t xml:space="preserve">For target journal – Ecological Applications? Where are you finding most of the </w:t>
      </w:r>
      <w:proofErr w:type="spellStart"/>
      <w:r>
        <w:t>ecoforecasting</w:t>
      </w:r>
      <w:proofErr w:type="spellEnd"/>
      <w:r>
        <w:t xml:space="preserve"> papers show up?</w:t>
      </w:r>
    </w:p>
  </w:comment>
  <w:comment w:id="77" w:author="Whitney Woelmer" w:date="2019-03-19T20:20:00Z" w:initials="WW">
    <w:p w:rsidR="00C84329" w:rsidRDefault="00C84329">
      <w:pPr>
        <w:pStyle w:val="CommentText"/>
      </w:pPr>
      <w:r>
        <w:rPr>
          <w:rStyle w:val="CommentReference"/>
        </w:rPr>
        <w:annotationRef/>
      </w:r>
      <w:r>
        <w:t>I’m still working on hashing out the order of this and getting through more literature…definitely still a work in progress!</w:t>
      </w:r>
    </w:p>
  </w:comment>
  <w:comment w:id="78" w:author="Cayelan C. Carey" w:date="2019-03-20T12:54:00Z" w:initials="CCC">
    <w:p w:rsidR="00C84329" w:rsidRDefault="00C84329">
      <w:pPr>
        <w:pStyle w:val="CommentText"/>
      </w:pPr>
      <w:r>
        <w:rPr>
          <w:rStyle w:val="CommentReference"/>
        </w:rPr>
        <w:annotationRef/>
      </w:r>
      <w:r>
        <w:t xml:space="preserve">Not quite clear what you mean here- where in the continuum is the “linkage” interface/site? Or are you referring to overall continuum? </w:t>
      </w:r>
    </w:p>
  </w:comment>
  <w:comment w:id="79" w:author="Cayelan C. Carey" w:date="2019-03-20T12:55:00Z" w:initials="CCC">
    <w:p w:rsidR="00C84329" w:rsidRDefault="00C84329">
      <w:pPr>
        <w:pStyle w:val="CommentText"/>
      </w:pPr>
      <w:r>
        <w:rPr>
          <w:rStyle w:val="CommentReference"/>
        </w:rPr>
        <w:annotationRef/>
      </w:r>
      <w:r>
        <w:t>I think that your emphasis should be that this topic has been studied primarily for OM/C and a bit for nutrients, but very little is known about how this alters phytoplankton, to connect to overall introduction.</w:t>
      </w:r>
    </w:p>
  </w:comment>
  <w:comment w:id="80" w:author="Cayelan C. Carey" w:date="2019-03-20T12:56:00Z" w:initials="CCC">
    <w:p w:rsidR="00C84329" w:rsidRDefault="00C84329">
      <w:pPr>
        <w:pStyle w:val="CommentText"/>
      </w:pPr>
      <w:r>
        <w:rPr>
          <w:rStyle w:val="CommentReference"/>
        </w:rPr>
        <w:annotationRef/>
      </w:r>
      <w:r>
        <w:t xml:space="preserve">Is this focus? (the catchment?) or is it primarily on how processing happens? </w:t>
      </w:r>
    </w:p>
    <w:p w:rsidR="00C84329" w:rsidRDefault="00C84329">
      <w:pPr>
        <w:pStyle w:val="CommentText"/>
      </w:pPr>
    </w:p>
    <w:p w:rsidR="00C84329" w:rsidRDefault="00C84329">
      <w:pPr>
        <w:pStyle w:val="CommentText"/>
      </w:pPr>
      <w:r>
        <w:t>The intro to the overall prospectus needs to set up both chapters, so I’m struggling a bit to see connections between the two in the current iteration.</w:t>
      </w:r>
    </w:p>
    <w:p w:rsidR="00C84329" w:rsidRDefault="00C84329">
      <w:pPr>
        <w:pStyle w:val="CommentText"/>
      </w:pPr>
    </w:p>
    <w:p w:rsidR="00C84329" w:rsidRDefault="00C84329">
      <w:pPr>
        <w:pStyle w:val="CommentText"/>
      </w:pPr>
      <w:r>
        <w:t xml:space="preserve">I feel that a gap here is in a) developing how this connects to </w:t>
      </w:r>
      <w:proofErr w:type="spellStart"/>
      <w:r>
        <w:t>ch</w:t>
      </w:r>
      <w:proofErr w:type="spellEnd"/>
      <w:r>
        <w:t xml:space="preserve"> 1 (they don’t need to be super related, but should have some parallels that connect them together); b) what is novel about what you are doing vs what has already been studied; and c) what exactly you are trying to infer from your measurements.</w:t>
      </w:r>
    </w:p>
  </w:comment>
  <w:comment w:id="81" w:author="Cayelan C. Carey" w:date="2019-03-20T13:03:00Z" w:initials="CCC">
    <w:p w:rsidR="00C84329" w:rsidRDefault="00C84329">
      <w:pPr>
        <w:pStyle w:val="CommentText"/>
      </w:pPr>
      <w:r>
        <w:rPr>
          <w:rStyle w:val="CommentReference"/>
        </w:rPr>
        <w:annotationRef/>
      </w:r>
      <w:r>
        <w:t>We essentially answered this question in Gerling et al. 2016- we found the opposite</w:t>
      </w:r>
    </w:p>
  </w:comment>
  <w:comment w:id="82" w:author="Cayelan C. Carey" w:date="2019-03-20T13:01:00Z" w:initials="CCC">
    <w:p w:rsidR="00C84329" w:rsidRDefault="00C84329">
      <w:pPr>
        <w:pStyle w:val="CommentText"/>
      </w:pPr>
      <w:r>
        <w:rPr>
          <w:rStyle w:val="CommentReference"/>
        </w:rPr>
        <w:annotationRef/>
      </w:r>
      <w:r>
        <w:t>What are your response variables of focus?</w:t>
      </w:r>
    </w:p>
  </w:comment>
  <w:comment w:id="83" w:author="Cayelan C. Carey" w:date="2019-03-20T13:01:00Z" w:initials="CCC">
    <w:p w:rsidR="00C84329" w:rsidRDefault="00C84329">
      <w:pPr>
        <w:pStyle w:val="CommentText"/>
      </w:pPr>
      <w:r>
        <w:rPr>
          <w:rStyle w:val="CommentReference"/>
        </w:rPr>
        <w:annotationRef/>
      </w:r>
      <w:r>
        <w:t>Phytoplankton have not been set up yet- I think that studying them as a focus here in ch2 would help connect this to ch1 but that would require a different set up above</w:t>
      </w:r>
    </w:p>
  </w:comment>
  <w:comment w:id="84" w:author="Cayelan C. Carey" w:date="2019-03-20T12:52:00Z" w:initials="CCC">
    <w:p w:rsidR="00C84329" w:rsidRDefault="00C84329">
      <w:pPr>
        <w:pStyle w:val="CommentText"/>
      </w:pPr>
      <w:r>
        <w:rPr>
          <w:rStyle w:val="CommentReference"/>
        </w:rPr>
        <w:annotationRef/>
      </w:r>
      <w:r>
        <w:t xml:space="preserve">Would focus on N and P and </w:t>
      </w:r>
      <w:proofErr w:type="spellStart"/>
      <w:r>
        <w:t>phytos</w:t>
      </w:r>
      <w:proofErr w:type="spellEnd"/>
      <w:r>
        <w:t xml:space="preserve">, not OM given tractability </w:t>
      </w:r>
    </w:p>
  </w:comment>
  <w:comment w:id="90" w:author="Cayelan C. Carey" w:date="2019-03-20T13:04:00Z" w:initials="CCC">
    <w:p w:rsidR="00C84329" w:rsidRDefault="00C84329">
      <w:pPr>
        <w:pStyle w:val="CommentText"/>
      </w:pPr>
      <w:r>
        <w:rPr>
          <w:rStyle w:val="CommentReference"/>
        </w:rPr>
        <w:annotationRef/>
      </w:r>
      <w:r>
        <w:t>Right- I think you would need to calculate this in terms of loads, not concentrations</w:t>
      </w:r>
    </w:p>
  </w:comment>
  <w:comment w:id="89" w:author="Cayelan C. Carey" w:date="2019-03-20T13:03:00Z" w:initials="CCC">
    <w:p w:rsidR="00C84329" w:rsidRDefault="00C84329">
      <w:pPr>
        <w:pStyle w:val="CommentText"/>
      </w:pPr>
      <w:r>
        <w:rPr>
          <w:rStyle w:val="CommentReference"/>
        </w:rPr>
        <w:annotationRef/>
      </w:r>
    </w:p>
  </w:comment>
  <w:comment w:id="92" w:author="Cayelan C. Carey" w:date="2019-03-20T13:06:00Z" w:initials="CCC">
    <w:p w:rsidR="00C84329" w:rsidRDefault="00C84329">
      <w:pPr>
        <w:pStyle w:val="CommentText"/>
      </w:pPr>
      <w:r>
        <w:rPr>
          <w:rStyle w:val="CommentReference"/>
        </w:rPr>
        <w:annotationRef/>
      </w:r>
      <w:r>
        <w:t>I would skip DOC given what we’ve learned from wetland inflow</w:t>
      </w:r>
    </w:p>
  </w:comment>
  <w:comment w:id="91" w:author="Cayelan C. Carey" w:date="2019-03-20T13:04:00Z" w:initials="CCC">
    <w:p w:rsidR="00C84329" w:rsidRDefault="00C84329">
      <w:pPr>
        <w:pStyle w:val="CommentText"/>
      </w:pPr>
      <w:r>
        <w:rPr>
          <w:rStyle w:val="CommentReference"/>
        </w:rPr>
        <w:annotationRef/>
      </w:r>
      <w:r>
        <w:t>Not clear what colors are?</w:t>
      </w:r>
    </w:p>
  </w:comment>
  <w:comment w:id="93" w:author="Cayelan C. Carey" w:date="2019-03-20T13:05:00Z" w:initials="CCC">
    <w:p w:rsidR="00C84329" w:rsidRDefault="00C84329">
      <w:pPr>
        <w:pStyle w:val="CommentText"/>
      </w:pPr>
      <w:r>
        <w:rPr>
          <w:rStyle w:val="CommentReference"/>
        </w:rPr>
        <w:annotationRef/>
      </w:r>
      <w:r>
        <w:t xml:space="preserve">From a quick look, I think that these are </w:t>
      </w:r>
      <w:proofErr w:type="spellStart"/>
      <w:r>
        <w:t>nondistinguishable</w:t>
      </w:r>
      <w:proofErr w:type="spellEnd"/>
      <w:r>
        <w:t>, given MDLs</w:t>
      </w:r>
    </w:p>
  </w:comment>
  <w:comment w:id="95" w:author="Cayelan C. Carey" w:date="2019-03-20T13:07:00Z" w:initials="CCC">
    <w:p w:rsidR="00C84329" w:rsidRDefault="00C84329">
      <w:pPr>
        <w:pStyle w:val="CommentText"/>
      </w:pPr>
      <w:r>
        <w:rPr>
          <w:rStyle w:val="CommentReference"/>
        </w:rPr>
        <w:annotationRef/>
      </w:r>
      <w:r>
        <w:t xml:space="preserve">What depths are these from? </w:t>
      </w:r>
    </w:p>
  </w:comment>
  <w:comment w:id="94" w:author="Cayelan C. Carey" w:date="2019-03-20T13:06:00Z" w:initials="CCC">
    <w:p w:rsidR="00C84329" w:rsidRDefault="00C84329">
      <w:pPr>
        <w:pStyle w:val="CommentText"/>
      </w:pPr>
      <w:r>
        <w:rPr>
          <w:rStyle w:val="CommentReference"/>
        </w:rPr>
        <w:annotationRef/>
      </w:r>
      <w:proofErr w:type="spellStart"/>
      <w:r>
        <w:t>Eeek</w:t>
      </w:r>
      <w:proofErr w:type="spellEnd"/>
      <w:r>
        <w:t xml:space="preserve">- what are </w:t>
      </w:r>
    </w:p>
  </w:comment>
  <w:comment w:id="96" w:author="Cayelan C. Carey" w:date="2019-03-20T13:08:00Z" w:initials="CCC">
    <w:p w:rsidR="00B8482B" w:rsidRDefault="00B8482B">
      <w:pPr>
        <w:pStyle w:val="CommentText"/>
      </w:pPr>
      <w:r>
        <w:rPr>
          <w:rStyle w:val="CommentReference"/>
        </w:rPr>
        <w:annotationRef/>
      </w:r>
      <w:r>
        <w:t xml:space="preserve">I would reread Gerling et al 2016 because we did experiments to quantify this- how nutrient processing changes when we have low vs high flow conditions- the low BVR and FCR nitrate is largely due to high denitrification rates. </w:t>
      </w:r>
      <w:r>
        <w:t xml:space="preserve">I would suggest rethinking through this question after reading that </w:t>
      </w:r>
      <w:r>
        <w:t>paper?</w:t>
      </w:r>
    </w:p>
  </w:comment>
  <w:comment w:id="97" w:author="Whitney Woelmer" w:date="2019-03-19T13:24:00Z" w:initials="WW">
    <w:p w:rsidR="00C84329" w:rsidRDefault="00C84329">
      <w:pPr>
        <w:pStyle w:val="CommentText"/>
      </w:pPr>
      <w:r>
        <w:rPr>
          <w:rStyle w:val="CommentReference"/>
        </w:rPr>
        <w:annotationRef/>
      </w:r>
      <w:r>
        <w:t xml:space="preserve">Still working out </w:t>
      </w:r>
      <w:proofErr w:type="gramStart"/>
      <w:r>
        <w:t>these logistics</w:t>
      </w:r>
      <w:proofErr w:type="gramEnd"/>
      <w:r>
        <w:t>!!! Meeting with Alex Friday morning to discuss</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F1C" w:rsidRDefault="00975F1C" w:rsidP="00F24871">
      <w:pPr>
        <w:spacing w:after="0" w:line="240" w:lineRule="auto"/>
      </w:pPr>
      <w:r>
        <w:separator/>
      </w:r>
    </w:p>
  </w:endnote>
  <w:endnote w:type="continuationSeparator" w:id="0">
    <w:p w:rsidR="00975F1C" w:rsidRDefault="00975F1C" w:rsidP="00F24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98" w:author="Cayelan C. Carey" w:date="2019-03-05T15:09:00Z"/>
  <w:sdt>
    <w:sdtPr>
      <w:rPr>
        <w:rStyle w:val="PageNumber"/>
      </w:rPr>
      <w:id w:val="-453641363"/>
      <w:docPartObj>
        <w:docPartGallery w:val="Page Numbers (Bottom of Page)"/>
        <w:docPartUnique/>
      </w:docPartObj>
    </w:sdtPr>
    <w:sdtContent>
      <w:customXmlInsRangeEnd w:id="98"/>
      <w:p w:rsidR="00C84329" w:rsidRDefault="00C84329" w:rsidP="000A7A45">
        <w:pPr>
          <w:pStyle w:val="Footer"/>
          <w:framePr w:wrap="none" w:vAnchor="text" w:hAnchor="margin" w:xAlign="right" w:y="1"/>
          <w:rPr>
            <w:ins w:id="99" w:author="Cayelan C. Carey" w:date="2019-03-05T15:09:00Z"/>
            <w:rStyle w:val="PageNumber"/>
          </w:rPr>
        </w:pPr>
        <w:ins w:id="100" w:author="Cayelan C. Carey" w:date="2019-03-05T15:09:00Z">
          <w:r>
            <w:rPr>
              <w:rStyle w:val="PageNumber"/>
            </w:rPr>
            <w:fldChar w:fldCharType="begin"/>
          </w:r>
          <w:r>
            <w:rPr>
              <w:rStyle w:val="PageNumber"/>
            </w:rPr>
            <w:instrText xml:space="preserve"> PAGE </w:instrText>
          </w:r>
          <w:r>
            <w:rPr>
              <w:rStyle w:val="PageNumber"/>
            </w:rPr>
            <w:fldChar w:fldCharType="end"/>
          </w:r>
        </w:ins>
      </w:p>
      <w:customXmlInsRangeStart w:id="101" w:author="Cayelan C. Carey" w:date="2019-03-05T15:09:00Z"/>
    </w:sdtContent>
  </w:sdt>
  <w:customXmlInsRangeEnd w:id="101"/>
  <w:p w:rsidR="00C84329" w:rsidRDefault="00C84329">
    <w:pPr>
      <w:pStyle w:val="Footer"/>
      <w:ind w:right="360"/>
      <w:pPrChange w:id="102" w:author="Cayelan C. Carey" w:date="2019-03-05T15:09: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03" w:author="Cayelan C. Carey" w:date="2019-03-05T15:09:00Z"/>
  <w:sdt>
    <w:sdtPr>
      <w:rPr>
        <w:rStyle w:val="PageNumber"/>
      </w:rPr>
      <w:id w:val="1301884939"/>
      <w:docPartObj>
        <w:docPartGallery w:val="Page Numbers (Bottom of Page)"/>
        <w:docPartUnique/>
      </w:docPartObj>
    </w:sdtPr>
    <w:sdtContent>
      <w:customXmlInsRangeEnd w:id="103"/>
      <w:p w:rsidR="00C84329" w:rsidRDefault="00C84329" w:rsidP="000A7A45">
        <w:pPr>
          <w:pStyle w:val="Footer"/>
          <w:framePr w:wrap="none" w:vAnchor="text" w:hAnchor="margin" w:xAlign="right" w:y="1"/>
          <w:rPr>
            <w:ins w:id="104" w:author="Cayelan C. Carey" w:date="2019-03-05T15:09:00Z"/>
            <w:rStyle w:val="PageNumber"/>
          </w:rPr>
        </w:pPr>
        <w:ins w:id="105" w:author="Cayelan C. Carey" w:date="2019-03-05T15:09: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106" w:author="Cayelan C. Carey" w:date="2019-03-05T15:09:00Z">
          <w:r>
            <w:rPr>
              <w:rStyle w:val="PageNumber"/>
            </w:rPr>
            <w:fldChar w:fldCharType="end"/>
          </w:r>
        </w:ins>
      </w:p>
      <w:customXmlInsRangeStart w:id="107" w:author="Cayelan C. Carey" w:date="2019-03-05T15:09:00Z"/>
    </w:sdtContent>
  </w:sdt>
  <w:customXmlInsRangeEnd w:id="107"/>
  <w:p w:rsidR="00C84329" w:rsidRDefault="00C84329">
    <w:pPr>
      <w:pStyle w:val="Footer"/>
      <w:ind w:right="360"/>
      <w:pPrChange w:id="108" w:author="Cayelan C. Carey" w:date="2019-03-05T15:09: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F1C" w:rsidRDefault="00975F1C" w:rsidP="00F24871">
      <w:pPr>
        <w:spacing w:after="0" w:line="240" w:lineRule="auto"/>
      </w:pPr>
      <w:r>
        <w:separator/>
      </w:r>
    </w:p>
  </w:footnote>
  <w:footnote w:type="continuationSeparator" w:id="0">
    <w:p w:rsidR="00975F1C" w:rsidRDefault="00975F1C" w:rsidP="00F24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AA4"/>
    <w:multiLevelType w:val="hybridMultilevel"/>
    <w:tmpl w:val="54FA7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82EBC"/>
    <w:multiLevelType w:val="hybridMultilevel"/>
    <w:tmpl w:val="360E1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00C83"/>
    <w:multiLevelType w:val="hybridMultilevel"/>
    <w:tmpl w:val="67DA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4137A"/>
    <w:multiLevelType w:val="hybridMultilevel"/>
    <w:tmpl w:val="CABE5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A154C"/>
    <w:multiLevelType w:val="hybridMultilevel"/>
    <w:tmpl w:val="9B8486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62DA8"/>
    <w:multiLevelType w:val="hybridMultilevel"/>
    <w:tmpl w:val="763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F296C"/>
    <w:multiLevelType w:val="hybridMultilevel"/>
    <w:tmpl w:val="AF00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133"/>
    <w:multiLevelType w:val="multilevel"/>
    <w:tmpl w:val="0B5E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307A9"/>
    <w:multiLevelType w:val="hybridMultilevel"/>
    <w:tmpl w:val="EBA0DE8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C5CD5"/>
    <w:multiLevelType w:val="hybridMultilevel"/>
    <w:tmpl w:val="61F08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54FCE"/>
    <w:multiLevelType w:val="hybridMultilevel"/>
    <w:tmpl w:val="A8B0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06F84"/>
    <w:multiLevelType w:val="hybridMultilevel"/>
    <w:tmpl w:val="F37A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466D2"/>
    <w:multiLevelType w:val="hybridMultilevel"/>
    <w:tmpl w:val="BD420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822FD1"/>
    <w:multiLevelType w:val="hybridMultilevel"/>
    <w:tmpl w:val="29CCE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4F3C8D"/>
    <w:multiLevelType w:val="hybridMultilevel"/>
    <w:tmpl w:val="61C89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E3653B"/>
    <w:multiLevelType w:val="hybridMultilevel"/>
    <w:tmpl w:val="534ABE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F2A9E"/>
    <w:multiLevelType w:val="hybridMultilevel"/>
    <w:tmpl w:val="6674FE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A17A33"/>
    <w:multiLevelType w:val="hybridMultilevel"/>
    <w:tmpl w:val="A7AAB4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4167AC"/>
    <w:multiLevelType w:val="hybridMultilevel"/>
    <w:tmpl w:val="D762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6"/>
  </w:num>
  <w:num w:numId="4">
    <w:abstractNumId w:val="0"/>
  </w:num>
  <w:num w:numId="5">
    <w:abstractNumId w:val="3"/>
  </w:num>
  <w:num w:numId="6">
    <w:abstractNumId w:val="17"/>
  </w:num>
  <w:num w:numId="7">
    <w:abstractNumId w:val="16"/>
  </w:num>
  <w:num w:numId="8">
    <w:abstractNumId w:val="4"/>
  </w:num>
  <w:num w:numId="9">
    <w:abstractNumId w:val="10"/>
  </w:num>
  <w:num w:numId="10">
    <w:abstractNumId w:val="5"/>
  </w:num>
  <w:num w:numId="11">
    <w:abstractNumId w:val="13"/>
  </w:num>
  <w:num w:numId="12">
    <w:abstractNumId w:val="12"/>
  </w:num>
  <w:num w:numId="13">
    <w:abstractNumId w:val="14"/>
  </w:num>
  <w:num w:numId="14">
    <w:abstractNumId w:val="9"/>
  </w:num>
  <w:num w:numId="15">
    <w:abstractNumId w:val="2"/>
  </w:num>
  <w:num w:numId="16">
    <w:abstractNumId w:val="8"/>
  </w:num>
  <w:num w:numId="17">
    <w:abstractNumId w:val="7"/>
  </w:num>
  <w:num w:numId="18">
    <w:abstractNumId w:val="15"/>
  </w:num>
  <w:num w:numId="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yelan C. Carey">
    <w15:presenceInfo w15:providerId="None" w15:userId="Cayelan C. Carey"/>
  </w15:person>
  <w15:person w15:author="Whitney Woelmer">
    <w15:presenceInfo w15:providerId="Windows Live" w15:userId="9a37888df6543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11"/>
    <w:rsid w:val="00006D80"/>
    <w:rsid w:val="00026A6E"/>
    <w:rsid w:val="00030F99"/>
    <w:rsid w:val="000318BB"/>
    <w:rsid w:val="000445A9"/>
    <w:rsid w:val="0007417B"/>
    <w:rsid w:val="00093A6F"/>
    <w:rsid w:val="000A4920"/>
    <w:rsid w:val="000A6831"/>
    <w:rsid w:val="000A7A45"/>
    <w:rsid w:val="000B31B5"/>
    <w:rsid w:val="000C7294"/>
    <w:rsid w:val="000D2E7B"/>
    <w:rsid w:val="000E1AF5"/>
    <w:rsid w:val="000E2224"/>
    <w:rsid w:val="000E6E72"/>
    <w:rsid w:val="00112372"/>
    <w:rsid w:val="00112652"/>
    <w:rsid w:val="00113103"/>
    <w:rsid w:val="00117E66"/>
    <w:rsid w:val="001238AF"/>
    <w:rsid w:val="00126C24"/>
    <w:rsid w:val="00127385"/>
    <w:rsid w:val="00142F28"/>
    <w:rsid w:val="001444BD"/>
    <w:rsid w:val="0016750F"/>
    <w:rsid w:val="00167666"/>
    <w:rsid w:val="00180481"/>
    <w:rsid w:val="0018590B"/>
    <w:rsid w:val="00191BF5"/>
    <w:rsid w:val="00194DF2"/>
    <w:rsid w:val="001C2B7C"/>
    <w:rsid w:val="001D5E83"/>
    <w:rsid w:val="002221A8"/>
    <w:rsid w:val="00223202"/>
    <w:rsid w:val="002408E6"/>
    <w:rsid w:val="00240B11"/>
    <w:rsid w:val="00243779"/>
    <w:rsid w:val="00246BFA"/>
    <w:rsid w:val="00253349"/>
    <w:rsid w:val="00255A95"/>
    <w:rsid w:val="00277E0F"/>
    <w:rsid w:val="00284411"/>
    <w:rsid w:val="002A1449"/>
    <w:rsid w:val="002A2263"/>
    <w:rsid w:val="002B10E7"/>
    <w:rsid w:val="002B7506"/>
    <w:rsid w:val="002D3409"/>
    <w:rsid w:val="002E1AF6"/>
    <w:rsid w:val="002F12C7"/>
    <w:rsid w:val="0030717F"/>
    <w:rsid w:val="00320827"/>
    <w:rsid w:val="00356CA4"/>
    <w:rsid w:val="0036543E"/>
    <w:rsid w:val="003800DF"/>
    <w:rsid w:val="00386172"/>
    <w:rsid w:val="00397952"/>
    <w:rsid w:val="003B6476"/>
    <w:rsid w:val="003C4CA7"/>
    <w:rsid w:val="003E22BD"/>
    <w:rsid w:val="003F5EE5"/>
    <w:rsid w:val="00403A5C"/>
    <w:rsid w:val="0045461B"/>
    <w:rsid w:val="004613B2"/>
    <w:rsid w:val="00462381"/>
    <w:rsid w:val="00483E4E"/>
    <w:rsid w:val="00491707"/>
    <w:rsid w:val="00494C60"/>
    <w:rsid w:val="004A3CB8"/>
    <w:rsid w:val="004C463C"/>
    <w:rsid w:val="004C5A57"/>
    <w:rsid w:val="004D43A9"/>
    <w:rsid w:val="005058DB"/>
    <w:rsid w:val="00511C21"/>
    <w:rsid w:val="0051720B"/>
    <w:rsid w:val="00524714"/>
    <w:rsid w:val="0053336B"/>
    <w:rsid w:val="00536010"/>
    <w:rsid w:val="005367DC"/>
    <w:rsid w:val="00583EF1"/>
    <w:rsid w:val="00593957"/>
    <w:rsid w:val="005B292A"/>
    <w:rsid w:val="005D085F"/>
    <w:rsid w:val="005D0B43"/>
    <w:rsid w:val="005D30B3"/>
    <w:rsid w:val="005E320C"/>
    <w:rsid w:val="005E62C0"/>
    <w:rsid w:val="005F735D"/>
    <w:rsid w:val="00605F86"/>
    <w:rsid w:val="006102E1"/>
    <w:rsid w:val="00622BC4"/>
    <w:rsid w:val="00662CC1"/>
    <w:rsid w:val="00667469"/>
    <w:rsid w:val="00691826"/>
    <w:rsid w:val="006A1933"/>
    <w:rsid w:val="006A3761"/>
    <w:rsid w:val="006A5BAA"/>
    <w:rsid w:val="006A5BC9"/>
    <w:rsid w:val="006B06BB"/>
    <w:rsid w:val="006B4AF0"/>
    <w:rsid w:val="006C387A"/>
    <w:rsid w:val="006E40FB"/>
    <w:rsid w:val="006F01B7"/>
    <w:rsid w:val="006F2D2F"/>
    <w:rsid w:val="007203FB"/>
    <w:rsid w:val="00744C7A"/>
    <w:rsid w:val="007877BC"/>
    <w:rsid w:val="007907BF"/>
    <w:rsid w:val="00793A87"/>
    <w:rsid w:val="007948AD"/>
    <w:rsid w:val="007A4C69"/>
    <w:rsid w:val="007B341F"/>
    <w:rsid w:val="007C4409"/>
    <w:rsid w:val="007D0E56"/>
    <w:rsid w:val="007D510C"/>
    <w:rsid w:val="007E2387"/>
    <w:rsid w:val="007E4196"/>
    <w:rsid w:val="007F6A38"/>
    <w:rsid w:val="00806D35"/>
    <w:rsid w:val="00832834"/>
    <w:rsid w:val="00834C31"/>
    <w:rsid w:val="008572AD"/>
    <w:rsid w:val="00864C7D"/>
    <w:rsid w:val="00876C3A"/>
    <w:rsid w:val="008879A6"/>
    <w:rsid w:val="00892097"/>
    <w:rsid w:val="008A2FA1"/>
    <w:rsid w:val="008A409D"/>
    <w:rsid w:val="008D4878"/>
    <w:rsid w:val="008E2132"/>
    <w:rsid w:val="00915BE0"/>
    <w:rsid w:val="00915D94"/>
    <w:rsid w:val="00931231"/>
    <w:rsid w:val="0094434B"/>
    <w:rsid w:val="00947402"/>
    <w:rsid w:val="0095464C"/>
    <w:rsid w:val="00971EE5"/>
    <w:rsid w:val="00975F1C"/>
    <w:rsid w:val="00992902"/>
    <w:rsid w:val="0099602B"/>
    <w:rsid w:val="009A24B3"/>
    <w:rsid w:val="009A5DB2"/>
    <w:rsid w:val="009A6FB7"/>
    <w:rsid w:val="009C08D7"/>
    <w:rsid w:val="009C2B8A"/>
    <w:rsid w:val="009C41E3"/>
    <w:rsid w:val="009D35A4"/>
    <w:rsid w:val="009E1152"/>
    <w:rsid w:val="009F3ACF"/>
    <w:rsid w:val="00A04A63"/>
    <w:rsid w:val="00A539DE"/>
    <w:rsid w:val="00A56374"/>
    <w:rsid w:val="00A65A6B"/>
    <w:rsid w:val="00A92EA0"/>
    <w:rsid w:val="00AD77B1"/>
    <w:rsid w:val="00B00AD5"/>
    <w:rsid w:val="00B0705D"/>
    <w:rsid w:val="00B14301"/>
    <w:rsid w:val="00B33F29"/>
    <w:rsid w:val="00B56F1F"/>
    <w:rsid w:val="00B629F5"/>
    <w:rsid w:val="00B62AB0"/>
    <w:rsid w:val="00B67703"/>
    <w:rsid w:val="00B67A29"/>
    <w:rsid w:val="00B72463"/>
    <w:rsid w:val="00B753B5"/>
    <w:rsid w:val="00B8482B"/>
    <w:rsid w:val="00B85A3A"/>
    <w:rsid w:val="00B900BF"/>
    <w:rsid w:val="00BA5D71"/>
    <w:rsid w:val="00BB073C"/>
    <w:rsid w:val="00BB3FD1"/>
    <w:rsid w:val="00BB7FA6"/>
    <w:rsid w:val="00BD2144"/>
    <w:rsid w:val="00BE0607"/>
    <w:rsid w:val="00C02B45"/>
    <w:rsid w:val="00C2013C"/>
    <w:rsid w:val="00C22121"/>
    <w:rsid w:val="00C40407"/>
    <w:rsid w:val="00C549FA"/>
    <w:rsid w:val="00C60F59"/>
    <w:rsid w:val="00C65ED5"/>
    <w:rsid w:val="00C71542"/>
    <w:rsid w:val="00C718C3"/>
    <w:rsid w:val="00C718C8"/>
    <w:rsid w:val="00C84329"/>
    <w:rsid w:val="00C864F5"/>
    <w:rsid w:val="00C95155"/>
    <w:rsid w:val="00CB2814"/>
    <w:rsid w:val="00CE466C"/>
    <w:rsid w:val="00D22EDC"/>
    <w:rsid w:val="00D57358"/>
    <w:rsid w:val="00D610A8"/>
    <w:rsid w:val="00D70698"/>
    <w:rsid w:val="00D72676"/>
    <w:rsid w:val="00D76467"/>
    <w:rsid w:val="00D769B4"/>
    <w:rsid w:val="00D84741"/>
    <w:rsid w:val="00D90E96"/>
    <w:rsid w:val="00D94C90"/>
    <w:rsid w:val="00DB7216"/>
    <w:rsid w:val="00DD2314"/>
    <w:rsid w:val="00DD273C"/>
    <w:rsid w:val="00DD27A5"/>
    <w:rsid w:val="00DE4822"/>
    <w:rsid w:val="00E107B8"/>
    <w:rsid w:val="00E13CC0"/>
    <w:rsid w:val="00E1528C"/>
    <w:rsid w:val="00E22927"/>
    <w:rsid w:val="00E2472E"/>
    <w:rsid w:val="00E31D62"/>
    <w:rsid w:val="00E32CF7"/>
    <w:rsid w:val="00E33697"/>
    <w:rsid w:val="00E415F7"/>
    <w:rsid w:val="00E43974"/>
    <w:rsid w:val="00E442FE"/>
    <w:rsid w:val="00E4448C"/>
    <w:rsid w:val="00E52FFB"/>
    <w:rsid w:val="00E53830"/>
    <w:rsid w:val="00E73FBE"/>
    <w:rsid w:val="00E741C4"/>
    <w:rsid w:val="00E7692C"/>
    <w:rsid w:val="00E82FAF"/>
    <w:rsid w:val="00E845A8"/>
    <w:rsid w:val="00E90FD1"/>
    <w:rsid w:val="00EA7D48"/>
    <w:rsid w:val="00EB2201"/>
    <w:rsid w:val="00EC71CE"/>
    <w:rsid w:val="00ED4567"/>
    <w:rsid w:val="00ED4E84"/>
    <w:rsid w:val="00F00186"/>
    <w:rsid w:val="00F07E88"/>
    <w:rsid w:val="00F11DD5"/>
    <w:rsid w:val="00F22B93"/>
    <w:rsid w:val="00F24871"/>
    <w:rsid w:val="00F33448"/>
    <w:rsid w:val="00F4340F"/>
    <w:rsid w:val="00F43434"/>
    <w:rsid w:val="00F50B95"/>
    <w:rsid w:val="00F5259C"/>
    <w:rsid w:val="00F67C47"/>
    <w:rsid w:val="00F8456B"/>
    <w:rsid w:val="00FB7532"/>
    <w:rsid w:val="00FC00C5"/>
    <w:rsid w:val="00FC258B"/>
    <w:rsid w:val="00FC2E7E"/>
    <w:rsid w:val="00FD0E00"/>
    <w:rsid w:val="00FE2793"/>
    <w:rsid w:val="00FE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EDEC"/>
  <w15:chartTrackingRefBased/>
  <w15:docId w15:val="{57AC5501-4E7C-4486-92F3-D04A7D6E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0BF"/>
    <w:pPr>
      <w:ind w:left="720"/>
      <w:contextualSpacing/>
    </w:pPr>
  </w:style>
  <w:style w:type="character" w:styleId="CommentReference">
    <w:name w:val="annotation reference"/>
    <w:basedOn w:val="DefaultParagraphFont"/>
    <w:uiPriority w:val="99"/>
    <w:semiHidden/>
    <w:unhideWhenUsed/>
    <w:rsid w:val="00D84741"/>
    <w:rPr>
      <w:sz w:val="16"/>
      <w:szCs w:val="16"/>
    </w:rPr>
  </w:style>
  <w:style w:type="paragraph" w:styleId="CommentText">
    <w:name w:val="annotation text"/>
    <w:basedOn w:val="Normal"/>
    <w:link w:val="CommentTextChar"/>
    <w:uiPriority w:val="99"/>
    <w:semiHidden/>
    <w:unhideWhenUsed/>
    <w:rsid w:val="00D84741"/>
    <w:pPr>
      <w:spacing w:line="240" w:lineRule="auto"/>
    </w:pPr>
    <w:rPr>
      <w:sz w:val="20"/>
      <w:szCs w:val="20"/>
    </w:rPr>
  </w:style>
  <w:style w:type="character" w:customStyle="1" w:styleId="CommentTextChar">
    <w:name w:val="Comment Text Char"/>
    <w:basedOn w:val="DefaultParagraphFont"/>
    <w:link w:val="CommentText"/>
    <w:uiPriority w:val="99"/>
    <w:semiHidden/>
    <w:rsid w:val="00D84741"/>
    <w:rPr>
      <w:sz w:val="20"/>
      <w:szCs w:val="20"/>
    </w:rPr>
  </w:style>
  <w:style w:type="paragraph" w:styleId="CommentSubject">
    <w:name w:val="annotation subject"/>
    <w:basedOn w:val="CommentText"/>
    <w:next w:val="CommentText"/>
    <w:link w:val="CommentSubjectChar"/>
    <w:uiPriority w:val="99"/>
    <w:semiHidden/>
    <w:unhideWhenUsed/>
    <w:rsid w:val="00D84741"/>
    <w:rPr>
      <w:b/>
      <w:bCs/>
    </w:rPr>
  </w:style>
  <w:style w:type="character" w:customStyle="1" w:styleId="CommentSubjectChar">
    <w:name w:val="Comment Subject Char"/>
    <w:basedOn w:val="CommentTextChar"/>
    <w:link w:val="CommentSubject"/>
    <w:uiPriority w:val="99"/>
    <w:semiHidden/>
    <w:rsid w:val="00D84741"/>
    <w:rPr>
      <w:b/>
      <w:bCs/>
      <w:sz w:val="20"/>
      <w:szCs w:val="20"/>
    </w:rPr>
  </w:style>
  <w:style w:type="paragraph" w:styleId="BalloonText">
    <w:name w:val="Balloon Text"/>
    <w:basedOn w:val="Normal"/>
    <w:link w:val="BalloonTextChar"/>
    <w:uiPriority w:val="99"/>
    <w:semiHidden/>
    <w:unhideWhenUsed/>
    <w:rsid w:val="00D8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741"/>
    <w:rPr>
      <w:rFonts w:ascii="Segoe UI" w:hAnsi="Segoe UI" w:cs="Segoe UI"/>
      <w:sz w:val="18"/>
      <w:szCs w:val="18"/>
    </w:rPr>
  </w:style>
  <w:style w:type="paragraph" w:styleId="Footer">
    <w:name w:val="footer"/>
    <w:basedOn w:val="Normal"/>
    <w:link w:val="FooterChar"/>
    <w:uiPriority w:val="99"/>
    <w:unhideWhenUsed/>
    <w:rsid w:val="00F24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871"/>
  </w:style>
  <w:style w:type="character" w:styleId="PageNumber">
    <w:name w:val="page number"/>
    <w:basedOn w:val="DefaultParagraphFont"/>
    <w:uiPriority w:val="99"/>
    <w:semiHidden/>
    <w:unhideWhenUsed/>
    <w:rsid w:val="00F24871"/>
  </w:style>
  <w:style w:type="character" w:styleId="Hyperlink">
    <w:name w:val="Hyperlink"/>
    <w:basedOn w:val="DefaultParagraphFont"/>
    <w:uiPriority w:val="99"/>
    <w:unhideWhenUsed/>
    <w:rsid w:val="006B06BB"/>
    <w:rPr>
      <w:color w:val="0563C1" w:themeColor="hyperlink"/>
      <w:u w:val="single"/>
    </w:rPr>
  </w:style>
  <w:style w:type="character" w:styleId="UnresolvedMention">
    <w:name w:val="Unresolved Mention"/>
    <w:basedOn w:val="DefaultParagraphFont"/>
    <w:uiPriority w:val="99"/>
    <w:semiHidden/>
    <w:unhideWhenUsed/>
    <w:rsid w:val="006B06BB"/>
    <w:rPr>
      <w:color w:val="605E5C"/>
      <w:shd w:val="clear" w:color="auto" w:fill="E1DFDD"/>
    </w:rPr>
  </w:style>
  <w:style w:type="paragraph" w:styleId="NormalWeb">
    <w:name w:val="Normal (Web)"/>
    <w:basedOn w:val="Normal"/>
    <w:uiPriority w:val="99"/>
    <w:semiHidden/>
    <w:unhideWhenUsed/>
    <w:rsid w:val="005D30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96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218210">
      <w:bodyDiv w:val="1"/>
      <w:marLeft w:val="0"/>
      <w:marRight w:val="0"/>
      <w:marTop w:val="0"/>
      <w:marBottom w:val="0"/>
      <w:divBdr>
        <w:top w:val="none" w:sz="0" w:space="0" w:color="auto"/>
        <w:left w:val="none" w:sz="0" w:space="0" w:color="auto"/>
        <w:bottom w:val="none" w:sz="0" w:space="0" w:color="auto"/>
        <w:right w:val="none" w:sz="0" w:space="0" w:color="auto"/>
      </w:divBdr>
    </w:div>
    <w:div w:id="862979519">
      <w:bodyDiv w:val="1"/>
      <w:marLeft w:val="0"/>
      <w:marRight w:val="0"/>
      <w:marTop w:val="0"/>
      <w:marBottom w:val="0"/>
      <w:divBdr>
        <w:top w:val="none" w:sz="0" w:space="0" w:color="auto"/>
        <w:left w:val="none" w:sz="0" w:space="0" w:color="auto"/>
        <w:bottom w:val="none" w:sz="0" w:space="0" w:color="auto"/>
        <w:right w:val="none" w:sz="0" w:space="0" w:color="auto"/>
      </w:divBdr>
    </w:div>
    <w:div w:id="1222131627">
      <w:bodyDiv w:val="1"/>
      <w:marLeft w:val="0"/>
      <w:marRight w:val="0"/>
      <w:marTop w:val="0"/>
      <w:marBottom w:val="0"/>
      <w:divBdr>
        <w:top w:val="none" w:sz="0" w:space="0" w:color="auto"/>
        <w:left w:val="none" w:sz="0" w:space="0" w:color="auto"/>
        <w:bottom w:val="none" w:sz="0" w:space="0" w:color="auto"/>
        <w:right w:val="none" w:sz="0" w:space="0" w:color="auto"/>
      </w:divBdr>
      <w:divsChild>
        <w:div w:id="64189220">
          <w:marLeft w:val="0"/>
          <w:marRight w:val="0"/>
          <w:marTop w:val="0"/>
          <w:marBottom w:val="0"/>
          <w:divBdr>
            <w:top w:val="none" w:sz="0" w:space="0" w:color="auto"/>
            <w:left w:val="none" w:sz="0" w:space="0" w:color="auto"/>
            <w:bottom w:val="none" w:sz="0" w:space="0" w:color="auto"/>
            <w:right w:val="none" w:sz="0" w:space="0" w:color="auto"/>
          </w:divBdr>
        </w:div>
        <w:div w:id="445007682">
          <w:marLeft w:val="0"/>
          <w:marRight w:val="0"/>
          <w:marTop w:val="0"/>
          <w:marBottom w:val="0"/>
          <w:divBdr>
            <w:top w:val="none" w:sz="0" w:space="0" w:color="auto"/>
            <w:left w:val="none" w:sz="0" w:space="0" w:color="auto"/>
            <w:bottom w:val="none" w:sz="0" w:space="0" w:color="auto"/>
            <w:right w:val="none" w:sz="0" w:space="0" w:color="auto"/>
          </w:divBdr>
        </w:div>
        <w:div w:id="649792112">
          <w:marLeft w:val="0"/>
          <w:marRight w:val="0"/>
          <w:marTop w:val="0"/>
          <w:marBottom w:val="0"/>
          <w:divBdr>
            <w:top w:val="none" w:sz="0" w:space="0" w:color="auto"/>
            <w:left w:val="none" w:sz="0" w:space="0" w:color="auto"/>
            <w:bottom w:val="none" w:sz="0" w:space="0" w:color="auto"/>
            <w:right w:val="none" w:sz="0" w:space="0" w:color="auto"/>
          </w:divBdr>
        </w:div>
        <w:div w:id="672879536">
          <w:marLeft w:val="0"/>
          <w:marRight w:val="0"/>
          <w:marTop w:val="0"/>
          <w:marBottom w:val="0"/>
          <w:divBdr>
            <w:top w:val="none" w:sz="0" w:space="0" w:color="auto"/>
            <w:left w:val="none" w:sz="0" w:space="0" w:color="auto"/>
            <w:bottom w:val="none" w:sz="0" w:space="0" w:color="auto"/>
            <w:right w:val="none" w:sz="0" w:space="0" w:color="auto"/>
          </w:divBdr>
        </w:div>
        <w:div w:id="892035761">
          <w:marLeft w:val="0"/>
          <w:marRight w:val="0"/>
          <w:marTop w:val="0"/>
          <w:marBottom w:val="0"/>
          <w:divBdr>
            <w:top w:val="none" w:sz="0" w:space="0" w:color="auto"/>
            <w:left w:val="none" w:sz="0" w:space="0" w:color="auto"/>
            <w:bottom w:val="none" w:sz="0" w:space="0" w:color="auto"/>
            <w:right w:val="none" w:sz="0" w:space="0" w:color="auto"/>
          </w:divBdr>
        </w:div>
        <w:div w:id="1011757808">
          <w:marLeft w:val="0"/>
          <w:marRight w:val="0"/>
          <w:marTop w:val="0"/>
          <w:marBottom w:val="0"/>
          <w:divBdr>
            <w:top w:val="none" w:sz="0" w:space="0" w:color="auto"/>
            <w:left w:val="none" w:sz="0" w:space="0" w:color="auto"/>
            <w:bottom w:val="none" w:sz="0" w:space="0" w:color="auto"/>
            <w:right w:val="none" w:sz="0" w:space="0" w:color="auto"/>
          </w:divBdr>
        </w:div>
        <w:div w:id="1039474712">
          <w:marLeft w:val="0"/>
          <w:marRight w:val="0"/>
          <w:marTop w:val="0"/>
          <w:marBottom w:val="0"/>
          <w:divBdr>
            <w:top w:val="none" w:sz="0" w:space="0" w:color="auto"/>
            <w:left w:val="none" w:sz="0" w:space="0" w:color="auto"/>
            <w:bottom w:val="none" w:sz="0" w:space="0" w:color="auto"/>
            <w:right w:val="none" w:sz="0" w:space="0" w:color="auto"/>
          </w:divBdr>
        </w:div>
        <w:div w:id="1089083913">
          <w:marLeft w:val="0"/>
          <w:marRight w:val="0"/>
          <w:marTop w:val="0"/>
          <w:marBottom w:val="0"/>
          <w:divBdr>
            <w:top w:val="none" w:sz="0" w:space="0" w:color="auto"/>
            <w:left w:val="none" w:sz="0" w:space="0" w:color="auto"/>
            <w:bottom w:val="none" w:sz="0" w:space="0" w:color="auto"/>
            <w:right w:val="none" w:sz="0" w:space="0" w:color="auto"/>
          </w:divBdr>
        </w:div>
        <w:div w:id="1326280614">
          <w:marLeft w:val="0"/>
          <w:marRight w:val="0"/>
          <w:marTop w:val="0"/>
          <w:marBottom w:val="0"/>
          <w:divBdr>
            <w:top w:val="none" w:sz="0" w:space="0" w:color="auto"/>
            <w:left w:val="none" w:sz="0" w:space="0" w:color="auto"/>
            <w:bottom w:val="none" w:sz="0" w:space="0" w:color="auto"/>
            <w:right w:val="none" w:sz="0" w:space="0" w:color="auto"/>
          </w:divBdr>
        </w:div>
        <w:div w:id="1340742620">
          <w:marLeft w:val="0"/>
          <w:marRight w:val="0"/>
          <w:marTop w:val="0"/>
          <w:marBottom w:val="0"/>
          <w:divBdr>
            <w:top w:val="none" w:sz="0" w:space="0" w:color="auto"/>
            <w:left w:val="none" w:sz="0" w:space="0" w:color="auto"/>
            <w:bottom w:val="none" w:sz="0" w:space="0" w:color="auto"/>
            <w:right w:val="none" w:sz="0" w:space="0" w:color="auto"/>
          </w:divBdr>
        </w:div>
        <w:div w:id="1459489807">
          <w:marLeft w:val="0"/>
          <w:marRight w:val="0"/>
          <w:marTop w:val="0"/>
          <w:marBottom w:val="0"/>
          <w:divBdr>
            <w:top w:val="none" w:sz="0" w:space="0" w:color="auto"/>
            <w:left w:val="none" w:sz="0" w:space="0" w:color="auto"/>
            <w:bottom w:val="none" w:sz="0" w:space="0" w:color="auto"/>
            <w:right w:val="none" w:sz="0" w:space="0" w:color="auto"/>
          </w:divBdr>
        </w:div>
        <w:div w:id="1485318149">
          <w:marLeft w:val="0"/>
          <w:marRight w:val="0"/>
          <w:marTop w:val="0"/>
          <w:marBottom w:val="0"/>
          <w:divBdr>
            <w:top w:val="none" w:sz="0" w:space="0" w:color="auto"/>
            <w:left w:val="none" w:sz="0" w:space="0" w:color="auto"/>
            <w:bottom w:val="none" w:sz="0" w:space="0" w:color="auto"/>
            <w:right w:val="none" w:sz="0" w:space="0" w:color="auto"/>
          </w:divBdr>
        </w:div>
        <w:div w:id="1506633054">
          <w:marLeft w:val="0"/>
          <w:marRight w:val="0"/>
          <w:marTop w:val="0"/>
          <w:marBottom w:val="0"/>
          <w:divBdr>
            <w:top w:val="none" w:sz="0" w:space="0" w:color="auto"/>
            <w:left w:val="none" w:sz="0" w:space="0" w:color="auto"/>
            <w:bottom w:val="none" w:sz="0" w:space="0" w:color="auto"/>
            <w:right w:val="none" w:sz="0" w:space="0" w:color="auto"/>
          </w:divBdr>
        </w:div>
        <w:div w:id="1567299307">
          <w:marLeft w:val="0"/>
          <w:marRight w:val="0"/>
          <w:marTop w:val="0"/>
          <w:marBottom w:val="0"/>
          <w:divBdr>
            <w:top w:val="none" w:sz="0" w:space="0" w:color="auto"/>
            <w:left w:val="none" w:sz="0" w:space="0" w:color="auto"/>
            <w:bottom w:val="none" w:sz="0" w:space="0" w:color="auto"/>
            <w:right w:val="none" w:sz="0" w:space="0" w:color="auto"/>
          </w:divBdr>
        </w:div>
        <w:div w:id="1770004649">
          <w:marLeft w:val="0"/>
          <w:marRight w:val="0"/>
          <w:marTop w:val="0"/>
          <w:marBottom w:val="0"/>
          <w:divBdr>
            <w:top w:val="none" w:sz="0" w:space="0" w:color="auto"/>
            <w:left w:val="none" w:sz="0" w:space="0" w:color="auto"/>
            <w:bottom w:val="none" w:sz="0" w:space="0" w:color="auto"/>
            <w:right w:val="none" w:sz="0" w:space="0" w:color="auto"/>
          </w:divBdr>
        </w:div>
        <w:div w:id="1821463442">
          <w:marLeft w:val="0"/>
          <w:marRight w:val="0"/>
          <w:marTop w:val="0"/>
          <w:marBottom w:val="0"/>
          <w:divBdr>
            <w:top w:val="none" w:sz="0" w:space="0" w:color="auto"/>
            <w:left w:val="none" w:sz="0" w:space="0" w:color="auto"/>
            <w:bottom w:val="none" w:sz="0" w:space="0" w:color="auto"/>
            <w:right w:val="none" w:sz="0" w:space="0" w:color="auto"/>
          </w:divBdr>
        </w:div>
        <w:div w:id="1946039907">
          <w:marLeft w:val="0"/>
          <w:marRight w:val="0"/>
          <w:marTop w:val="0"/>
          <w:marBottom w:val="0"/>
          <w:divBdr>
            <w:top w:val="none" w:sz="0" w:space="0" w:color="auto"/>
            <w:left w:val="none" w:sz="0" w:space="0" w:color="auto"/>
            <w:bottom w:val="none" w:sz="0" w:space="0" w:color="auto"/>
            <w:right w:val="none" w:sz="0" w:space="0" w:color="auto"/>
          </w:divBdr>
        </w:div>
        <w:div w:id="1974559103">
          <w:marLeft w:val="0"/>
          <w:marRight w:val="0"/>
          <w:marTop w:val="0"/>
          <w:marBottom w:val="0"/>
          <w:divBdr>
            <w:top w:val="none" w:sz="0" w:space="0" w:color="auto"/>
            <w:left w:val="none" w:sz="0" w:space="0" w:color="auto"/>
            <w:bottom w:val="none" w:sz="0" w:space="0" w:color="auto"/>
            <w:right w:val="none" w:sz="0" w:space="0" w:color="auto"/>
          </w:divBdr>
        </w:div>
        <w:div w:id="2014841926">
          <w:marLeft w:val="0"/>
          <w:marRight w:val="0"/>
          <w:marTop w:val="0"/>
          <w:marBottom w:val="0"/>
          <w:divBdr>
            <w:top w:val="none" w:sz="0" w:space="0" w:color="auto"/>
            <w:left w:val="none" w:sz="0" w:space="0" w:color="auto"/>
            <w:bottom w:val="none" w:sz="0" w:space="0" w:color="auto"/>
            <w:right w:val="none" w:sz="0" w:space="0" w:color="auto"/>
          </w:divBdr>
        </w:div>
      </w:divsChild>
    </w:div>
    <w:div w:id="1555660676">
      <w:bodyDiv w:val="1"/>
      <w:marLeft w:val="0"/>
      <w:marRight w:val="0"/>
      <w:marTop w:val="0"/>
      <w:marBottom w:val="0"/>
      <w:divBdr>
        <w:top w:val="none" w:sz="0" w:space="0" w:color="auto"/>
        <w:left w:val="none" w:sz="0" w:space="0" w:color="auto"/>
        <w:bottom w:val="none" w:sz="0" w:space="0" w:color="auto"/>
        <w:right w:val="none" w:sz="0" w:space="0" w:color="auto"/>
      </w:divBdr>
    </w:div>
    <w:div w:id="212568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3031</Words>
  <Characters>17282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Cayelan C. Carey</cp:lastModifiedBy>
  <cp:revision>10</cp:revision>
  <dcterms:created xsi:type="dcterms:W3CDTF">2019-03-20T16:00:00Z</dcterms:created>
  <dcterms:modified xsi:type="dcterms:W3CDTF">2019-03-20T17:10:00Z</dcterms:modified>
</cp:coreProperties>
</file>