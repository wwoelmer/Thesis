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23DB0" w14:textId="1FDAFFCC" w:rsidR="003A2733" w:rsidRDefault="003A2733">
      <w:bookmarkStart w:id="0" w:name="_GoBack"/>
      <w:bookmarkEnd w:id="0"/>
      <w:r>
        <w:t>OLD VERSION</w:t>
      </w:r>
    </w:p>
    <w:p w14:paraId="5A373E2D" w14:textId="77777777" w:rsidR="003A2733" w:rsidRPr="00B72463" w:rsidRDefault="003A2733" w:rsidP="003A2733">
      <w:pPr>
        <w:rPr>
          <w:rFonts w:asciiTheme="majorHAnsi" w:hAnsiTheme="majorHAnsi" w:cstheme="majorHAnsi"/>
          <w:b/>
        </w:rPr>
      </w:pPr>
      <w:commentRangeStart w:id="1"/>
      <w:r w:rsidRPr="00191BF5">
        <w:rPr>
          <w:rFonts w:asciiTheme="majorHAnsi" w:hAnsiTheme="majorHAnsi" w:cstheme="majorHAnsi"/>
          <w:b/>
        </w:rPr>
        <w:t>Background</w:t>
      </w:r>
      <w:commentRangeEnd w:id="1"/>
      <w:r>
        <w:rPr>
          <w:rStyle w:val="CommentReference"/>
        </w:rPr>
        <w:commentReference w:id="1"/>
      </w:r>
    </w:p>
    <w:p w14:paraId="14593A10" w14:textId="77777777" w:rsidR="003A2733" w:rsidRDefault="003A2733" w:rsidP="003A2733">
      <w:pPr>
        <w:rPr>
          <w:rFonts w:asciiTheme="majorHAnsi" w:hAnsiTheme="majorHAnsi" w:cstheme="majorHAnsi"/>
        </w:rPr>
      </w:pPr>
      <w:commentRangeStart w:id="2"/>
      <w:commentRangeStart w:id="3"/>
      <w:r w:rsidRPr="00E7692C">
        <w:rPr>
          <w:rFonts w:asciiTheme="majorHAnsi" w:hAnsiTheme="majorHAnsi" w:cstheme="majorHAnsi"/>
        </w:rPr>
        <w:t>Stream</w:t>
      </w:r>
      <w:r>
        <w:rPr>
          <w:rFonts w:asciiTheme="majorHAnsi" w:hAnsiTheme="majorHAnsi" w:cstheme="majorHAnsi"/>
        </w:rPr>
        <w:t xml:space="preserve">-lake linkages 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r>
        <w:rPr>
          <w:rFonts w:asciiTheme="majorHAnsi" w:hAnsiTheme="majorHAnsi" w:cstheme="majorHAnsi"/>
        </w:rPr>
        <w:t>are crucial interfaces which influence both the transport of nutrients and biotic responses</w:t>
      </w:r>
      <w:commentRangeStart w:id="4"/>
      <w:r>
        <w:rPr>
          <w:rFonts w:asciiTheme="majorHAnsi" w:hAnsiTheme="majorHAnsi" w:cstheme="majorHAnsi"/>
        </w:rPr>
        <w:t xml:space="preserve">. Evidence supports the idea that lakes act differentially as sinks and sources of dissolved organic matter, depending on hydrologic conditions (Goodman et al 2011, Robinson et al 2007, Xu &amp; Xu 2018). </w:t>
      </w:r>
      <w:commentRangeEnd w:id="4"/>
      <w:r>
        <w:rPr>
          <w:rStyle w:val="CommentReference"/>
        </w:rPr>
        <w:commentReference w:id="4"/>
      </w:r>
    </w:p>
    <w:p w14:paraId="3E153900" w14:textId="77777777" w:rsidR="003A2733" w:rsidRPr="00191BF5" w:rsidRDefault="003A2733" w:rsidP="003A2733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commentRangeStart w:id="5"/>
      <w:r w:rsidRPr="00191BF5">
        <w:rPr>
          <w:rFonts w:asciiTheme="majorHAnsi" w:hAnsiTheme="majorHAnsi" w:cstheme="majorHAnsi"/>
        </w:rPr>
        <w:t>Importance of watershed characteristics</w:t>
      </w:r>
      <w:commentRangeEnd w:id="5"/>
      <w:r>
        <w:rPr>
          <w:rStyle w:val="CommentReference"/>
        </w:rPr>
        <w:commentReference w:id="5"/>
      </w:r>
      <w:r w:rsidRPr="00191BF5">
        <w:rPr>
          <w:rFonts w:asciiTheme="majorHAnsi" w:hAnsiTheme="majorHAnsi" w:cstheme="majorHAnsi"/>
        </w:rPr>
        <w:t xml:space="preserve"> on waterbody condition</w:t>
      </w:r>
    </w:p>
    <w:p w14:paraId="4F388FE3" w14:textId="77777777" w:rsidR="003A2733" w:rsidRPr="00191BF5" w:rsidRDefault="003A2733" w:rsidP="003A2733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191BF5">
        <w:rPr>
          <w:rFonts w:asciiTheme="majorHAnsi" w:hAnsiTheme="majorHAnsi" w:cstheme="majorHAnsi"/>
        </w:rPr>
        <w:t>Terrestrial-aquatic linkages</w:t>
      </w:r>
    </w:p>
    <w:p w14:paraId="47F4DDF7" w14:textId="77777777" w:rsidR="003A2733" w:rsidRDefault="003A2733" w:rsidP="003A2733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191BF5">
        <w:rPr>
          <w:rFonts w:asciiTheme="majorHAnsi" w:hAnsiTheme="majorHAnsi" w:cstheme="majorHAnsi"/>
        </w:rPr>
        <w:t>Stream-lake linkages</w:t>
      </w:r>
      <w:r>
        <w:rPr>
          <w:rFonts w:asciiTheme="majorHAnsi" w:hAnsiTheme="majorHAnsi" w:cstheme="majorHAnsi"/>
        </w:rPr>
        <w:t xml:space="preserve"> and watershed connectivity</w:t>
      </w:r>
      <w:r w:rsidRPr="00191BF5">
        <w:rPr>
          <w:rFonts w:asciiTheme="majorHAnsi" w:hAnsiTheme="majorHAnsi" w:cstheme="majorHAnsi"/>
        </w:rPr>
        <w:t xml:space="preserve"> </w:t>
      </w:r>
    </w:p>
    <w:p w14:paraId="17F43928" w14:textId="77777777" w:rsidR="003A2733" w:rsidRDefault="003A2733" w:rsidP="003A2733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Marcarelli &amp; </w:t>
      </w:r>
      <w:proofErr w:type="spellStart"/>
      <w:r w:rsidRPr="00191BF5">
        <w:rPr>
          <w:rFonts w:asciiTheme="majorHAnsi" w:hAnsiTheme="majorHAnsi" w:cstheme="majorHAnsi"/>
        </w:rPr>
        <w:t>Wurtsbaugh</w:t>
      </w:r>
      <w:proofErr w:type="spellEnd"/>
      <w:r w:rsidRPr="00191BF5">
        <w:rPr>
          <w:rFonts w:asciiTheme="majorHAnsi" w:hAnsiTheme="majorHAnsi" w:cstheme="majorHAnsi"/>
        </w:rPr>
        <w:t xml:space="preserve"> 200</w:t>
      </w:r>
      <w:r>
        <w:rPr>
          <w:rFonts w:asciiTheme="majorHAnsi" w:hAnsiTheme="majorHAnsi" w:cstheme="majorHAnsi"/>
        </w:rPr>
        <w:t>9</w:t>
      </w:r>
    </w:p>
    <w:p w14:paraId="0F4160A4" w14:textId="77777777" w:rsidR="003A2733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Seasonality in nitrogen fixation, temporal variability in nitrogen fixation. Higher amount of fixation in lakes due to larger surface area, but higher rates in streams</w:t>
      </w:r>
      <w:r w:rsidRPr="00191BF5">
        <w:rPr>
          <w:rFonts w:asciiTheme="majorHAnsi" w:hAnsiTheme="majorHAnsi" w:cstheme="majorHAnsi"/>
        </w:rPr>
        <w:t xml:space="preserve"> </w:t>
      </w:r>
    </w:p>
    <w:p w14:paraId="5A253464" w14:textId="77777777" w:rsidR="003A2733" w:rsidRDefault="003A2733" w:rsidP="003A2733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proofErr w:type="spellStart"/>
      <w:r w:rsidRPr="00191BF5">
        <w:rPr>
          <w:rFonts w:asciiTheme="majorHAnsi" w:hAnsiTheme="majorHAnsi" w:cstheme="majorHAnsi"/>
        </w:rPr>
        <w:t>Stachelek</w:t>
      </w:r>
      <w:proofErr w:type="spellEnd"/>
      <w:r w:rsidRPr="00191BF5">
        <w:rPr>
          <w:rFonts w:asciiTheme="majorHAnsi" w:hAnsiTheme="majorHAnsi" w:cstheme="majorHAnsi"/>
        </w:rPr>
        <w:t xml:space="preserve"> &amp; </w:t>
      </w:r>
      <w:proofErr w:type="spellStart"/>
      <w:r w:rsidRPr="00191BF5">
        <w:rPr>
          <w:rFonts w:asciiTheme="majorHAnsi" w:hAnsiTheme="majorHAnsi" w:cstheme="majorHAnsi"/>
        </w:rPr>
        <w:t>Soranno</w:t>
      </w:r>
      <w:proofErr w:type="spellEnd"/>
      <w:r w:rsidRPr="00191BF5">
        <w:rPr>
          <w:rFonts w:asciiTheme="majorHAnsi" w:hAnsiTheme="majorHAnsi" w:cstheme="majorHAnsi"/>
        </w:rPr>
        <w:t xml:space="preserve"> 2019</w:t>
      </w:r>
    </w:p>
    <w:p w14:paraId="6057BEBC" w14:textId="77777777" w:rsidR="003A2733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 retention in lakes influenced by hydrologic connectivity within the whole lake watershed, but not as strongly within </w:t>
      </w:r>
      <w:proofErr w:type="spellStart"/>
      <w:r>
        <w:rPr>
          <w:rFonts w:asciiTheme="majorHAnsi" w:hAnsiTheme="majorHAnsi" w:cstheme="majorHAnsi"/>
        </w:rPr>
        <w:t>subwatersheds</w:t>
      </w:r>
      <w:proofErr w:type="spellEnd"/>
    </w:p>
    <w:p w14:paraId="213D2D68" w14:textId="77777777" w:rsidR="003A2733" w:rsidRDefault="003A2733" w:rsidP="003A2733">
      <w:pPr>
        <w:pStyle w:val="ListParagraph"/>
        <w:numPr>
          <w:ilvl w:val="4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Higher p retention in lakes with less upstream lake area (less flushing?)</w:t>
      </w:r>
    </w:p>
    <w:p w14:paraId="4303B2F7" w14:textId="77777777" w:rsidR="003A2733" w:rsidRDefault="003A2733" w:rsidP="003A2733">
      <w:pPr>
        <w:pStyle w:val="ListParagraph"/>
        <w:numPr>
          <w:ilvl w:val="5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Applied to BVR-FCR system: BVR would have higher P retention than FCR if BVR outflow is flowing into FCR</w:t>
      </w:r>
    </w:p>
    <w:p w14:paraId="7FF592CE" w14:textId="77777777" w:rsidR="003A2733" w:rsidRDefault="003A2733" w:rsidP="003A2733">
      <w:pPr>
        <w:pStyle w:val="ListParagraph"/>
        <w:numPr>
          <w:ilvl w:val="5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i.e., there will be less P at the</w:t>
      </w:r>
    </w:p>
    <w:p w14:paraId="0B0DEA51" w14:textId="77777777" w:rsidR="003A2733" w:rsidRDefault="003A2733" w:rsidP="003A2733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proofErr w:type="spellStart"/>
      <w:r w:rsidRPr="00191BF5">
        <w:rPr>
          <w:rFonts w:asciiTheme="majorHAnsi" w:hAnsiTheme="majorHAnsi" w:cstheme="majorHAnsi"/>
        </w:rPr>
        <w:t>Wurtsbaugh</w:t>
      </w:r>
      <w:proofErr w:type="spellEnd"/>
      <w:r w:rsidRPr="00191BF5">
        <w:rPr>
          <w:rFonts w:asciiTheme="majorHAnsi" w:hAnsiTheme="majorHAnsi" w:cstheme="majorHAnsi"/>
        </w:rPr>
        <w:t xml:space="preserve"> 200</w:t>
      </w:r>
      <w:r>
        <w:rPr>
          <w:rFonts w:asciiTheme="majorHAnsi" w:hAnsiTheme="majorHAnsi" w:cstheme="majorHAnsi"/>
        </w:rPr>
        <w:t>5</w:t>
      </w:r>
    </w:p>
    <w:p w14:paraId="2FE2D41B" w14:textId="77777777" w:rsidR="003A2733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Can’t get access to…</w:t>
      </w:r>
    </w:p>
    <w:p w14:paraId="2BEFEFDE" w14:textId="77777777" w:rsidR="003A2733" w:rsidRDefault="003A2733" w:rsidP="003A2733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proofErr w:type="spellStart"/>
      <w:r w:rsidRPr="00191BF5">
        <w:rPr>
          <w:rFonts w:asciiTheme="majorHAnsi" w:hAnsiTheme="majorHAnsi" w:cstheme="majorHAnsi"/>
        </w:rPr>
        <w:t>Sadro</w:t>
      </w:r>
      <w:proofErr w:type="spellEnd"/>
      <w:r w:rsidRPr="00191BF5">
        <w:rPr>
          <w:rFonts w:asciiTheme="majorHAnsi" w:hAnsiTheme="majorHAnsi" w:cstheme="majorHAnsi"/>
        </w:rPr>
        <w:t xml:space="preserve"> et al 2012</w:t>
      </w:r>
    </w:p>
    <w:p w14:paraId="2ED1EC3E" w14:textId="77777777" w:rsidR="003A2733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Shows importance of </w:t>
      </w:r>
      <w:proofErr w:type="spellStart"/>
      <w:r>
        <w:rPr>
          <w:rFonts w:asciiTheme="majorHAnsi" w:hAnsiTheme="majorHAnsi" w:cstheme="majorHAnsi"/>
        </w:rPr>
        <w:t>landsape</w:t>
      </w:r>
      <w:proofErr w:type="spellEnd"/>
      <w:r>
        <w:rPr>
          <w:rFonts w:asciiTheme="majorHAnsi" w:hAnsiTheme="majorHAnsi" w:cstheme="majorHAnsi"/>
        </w:rPr>
        <w:t xml:space="preserve"> connectivity in explaining biogeochemical responses within snowmelt dominated landscape</w:t>
      </w:r>
    </w:p>
    <w:p w14:paraId="4660E322" w14:textId="77777777" w:rsidR="003A2733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Directly measures response of various nutrient chem variables to lake network number</w:t>
      </w:r>
    </w:p>
    <w:p w14:paraId="0DF67CAD" w14:textId="77777777" w:rsidR="003A2733" w:rsidRDefault="003A2733" w:rsidP="003A2733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Kling et al 2000</w:t>
      </w:r>
    </w:p>
    <w:p w14:paraId="4419ACD9" w14:textId="77777777" w:rsidR="003A2733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Studies a lake chain at </w:t>
      </w:r>
      <w:proofErr w:type="spellStart"/>
      <w:r>
        <w:rPr>
          <w:rFonts w:asciiTheme="majorHAnsi" w:hAnsiTheme="majorHAnsi" w:cstheme="majorHAnsi"/>
        </w:rPr>
        <w:t>Toolik</w:t>
      </w:r>
      <w:proofErr w:type="spellEnd"/>
      <w:r>
        <w:rPr>
          <w:rFonts w:asciiTheme="majorHAnsi" w:hAnsiTheme="majorHAnsi" w:cstheme="majorHAnsi"/>
        </w:rPr>
        <w:t xml:space="preserve"> station in Alaska</w:t>
      </w:r>
    </w:p>
    <w:p w14:paraId="2808DCEC" w14:textId="77777777" w:rsidR="003A2733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Found primary productivity, particulate C, N, P all show slight decreases with increasing lake chain #</w:t>
      </w:r>
    </w:p>
    <w:p w14:paraId="77100646" w14:textId="77777777" w:rsidR="003A2733" w:rsidRDefault="003A2733" w:rsidP="003A2733">
      <w:pPr>
        <w:pStyle w:val="ListParagraph"/>
        <w:numPr>
          <w:ilvl w:val="4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But there were &gt;8 lakes in this chain</w:t>
      </w:r>
    </w:p>
    <w:p w14:paraId="3CCDA2A4" w14:textId="77777777" w:rsidR="003A2733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is a low-productivity, snowmelt dominated landscape</w:t>
      </w:r>
    </w:p>
    <w:p w14:paraId="37E5471E" w14:textId="77777777" w:rsidR="003A2733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Lakes consumer CO2, CH2, alkalinity, DIC, Ca, Mg, and NO3 while streams produce these things (at approximately the same rates!)</w:t>
      </w:r>
    </w:p>
    <w:p w14:paraId="71E6260F" w14:textId="77777777" w:rsidR="003A2733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Inlet vs. outlet of lakes were statistically different in the variables measured, same for upstream vs. downstream locations</w:t>
      </w:r>
    </w:p>
    <w:p w14:paraId="254EF753" w14:textId="77777777" w:rsidR="003A2733" w:rsidRDefault="003A2733" w:rsidP="003A2733">
      <w:pPr>
        <w:pStyle w:val="ListParagraph"/>
        <w:numPr>
          <w:ilvl w:val="4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Meaning there is processing going on in both stream and lake ecosystems</w:t>
      </w:r>
    </w:p>
    <w:p w14:paraId="6172F7F4" w14:textId="77777777" w:rsidR="003A2733" w:rsidRDefault="003A2733" w:rsidP="003A2733">
      <w:pPr>
        <w:pStyle w:val="ListParagraph"/>
        <w:numPr>
          <w:ilvl w:val="4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But at what scale?</w:t>
      </w:r>
    </w:p>
    <w:p w14:paraId="129F2C73" w14:textId="77777777" w:rsidR="003A2733" w:rsidRDefault="003A2733" w:rsidP="003A2733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proofErr w:type="spellStart"/>
      <w:r w:rsidRPr="00191BF5">
        <w:rPr>
          <w:rFonts w:asciiTheme="majorHAnsi" w:hAnsiTheme="majorHAnsi" w:cstheme="majorHAnsi"/>
        </w:rPr>
        <w:t>Schmadel</w:t>
      </w:r>
      <w:proofErr w:type="spellEnd"/>
      <w:r w:rsidRPr="00191BF5">
        <w:rPr>
          <w:rFonts w:asciiTheme="majorHAnsi" w:hAnsiTheme="majorHAnsi" w:cstheme="majorHAnsi"/>
        </w:rPr>
        <w:t xml:space="preserve"> et al 2018</w:t>
      </w:r>
    </w:p>
    <w:p w14:paraId="7F790553" w14:textId="77777777" w:rsidR="003A2733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</w:p>
    <w:p w14:paraId="60CE4147" w14:textId="77777777" w:rsidR="003A2733" w:rsidRDefault="003A2733" w:rsidP="003A2733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Soares et al 2012</w:t>
      </w:r>
    </w:p>
    <w:p w14:paraId="63AB3202" w14:textId="77777777" w:rsidR="003A2733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Decrease in nutrients from lotic to lentic within reservoir</w:t>
      </w:r>
    </w:p>
    <w:p w14:paraId="39AA622D" w14:textId="77777777" w:rsidR="003A2733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Increase in phytoplankton from lotic to lentic</w:t>
      </w:r>
    </w:p>
    <w:p w14:paraId="58851DF4" w14:textId="77777777" w:rsidR="003A2733" w:rsidRDefault="003A2733" w:rsidP="003A2733">
      <w:pPr>
        <w:pStyle w:val="ListParagraph"/>
        <w:numPr>
          <w:ilvl w:val="4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Not limited by nutrients in lotic zone, but by residence time</w:t>
      </w:r>
    </w:p>
    <w:p w14:paraId="05DB1008" w14:textId="77777777" w:rsidR="003A2733" w:rsidRDefault="003A2733" w:rsidP="003A2733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 w:rsidRPr="00191BF5">
        <w:rPr>
          <w:rFonts w:asciiTheme="majorHAnsi" w:hAnsiTheme="majorHAnsi" w:cstheme="majorHAnsi"/>
        </w:rPr>
        <w:t>Jones 2010</w:t>
      </w:r>
    </w:p>
    <w:p w14:paraId="4002B615" w14:textId="77777777" w:rsidR="003A2733" w:rsidRDefault="003A2733" w:rsidP="003A2733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191BF5">
        <w:rPr>
          <w:rFonts w:asciiTheme="majorHAnsi" w:hAnsiTheme="majorHAnsi" w:cstheme="majorHAnsi"/>
        </w:rPr>
        <w:t xml:space="preserve">Importance of </w:t>
      </w:r>
      <w:r>
        <w:rPr>
          <w:rFonts w:asciiTheme="majorHAnsi" w:hAnsiTheme="majorHAnsi" w:cstheme="majorHAnsi"/>
        </w:rPr>
        <w:t xml:space="preserve">hydrologic variance </w:t>
      </w:r>
      <w:r w:rsidRPr="00191BF5">
        <w:rPr>
          <w:rFonts w:asciiTheme="majorHAnsi" w:hAnsiTheme="majorHAnsi" w:cstheme="majorHAnsi"/>
        </w:rPr>
        <w:t xml:space="preserve">in </w:t>
      </w:r>
      <w:r>
        <w:rPr>
          <w:rFonts w:asciiTheme="majorHAnsi" w:hAnsiTheme="majorHAnsi" w:cstheme="majorHAnsi"/>
        </w:rPr>
        <w:t>nutrient</w:t>
      </w:r>
      <w:r w:rsidRPr="00191BF5">
        <w:rPr>
          <w:rFonts w:asciiTheme="majorHAnsi" w:hAnsiTheme="majorHAnsi" w:cstheme="majorHAnsi"/>
        </w:rPr>
        <w:t xml:space="preserve"> dynamics</w:t>
      </w:r>
    </w:p>
    <w:p w14:paraId="43101FCA" w14:textId="77777777" w:rsidR="003A2733" w:rsidRDefault="003A2733" w:rsidP="003A2733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 w:rsidRPr="00191BF5">
        <w:rPr>
          <w:rFonts w:asciiTheme="majorHAnsi" w:hAnsiTheme="majorHAnsi" w:cstheme="majorHAnsi"/>
        </w:rPr>
        <w:t>Robinson et al 2007</w:t>
      </w:r>
    </w:p>
    <w:p w14:paraId="5CA07241" w14:textId="77777777" w:rsidR="003A2733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 w:rsidRPr="00191BF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Seasonality in nutrient availability due to weather patterns (nutrients coming from glacier melt are reduced in autumn-on)</w:t>
      </w:r>
    </w:p>
    <w:p w14:paraId="124C1AB5" w14:textId="77777777" w:rsidR="003A2733" w:rsidRDefault="003A2733" w:rsidP="003A2733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Brown et al 2008</w:t>
      </w:r>
    </w:p>
    <w:p w14:paraId="0CA9453C" w14:textId="77777777" w:rsidR="003A2733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Seasonality of lakes as sinks or sources of nitrogen</w:t>
      </w:r>
    </w:p>
    <w:p w14:paraId="54D1BA1B" w14:textId="77777777" w:rsidR="003A2733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 why have we seen something different in FCR? What is FCR almost always a sink and not a source? Reservoir vs. lake difference?</w:t>
      </w:r>
    </w:p>
    <w:p w14:paraId="0CDD7734" w14:textId="77777777" w:rsidR="003A2733" w:rsidRDefault="003A2733" w:rsidP="003A2733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commentRangeStart w:id="6"/>
      <w:r w:rsidRPr="00191BF5">
        <w:rPr>
          <w:rFonts w:asciiTheme="majorHAnsi" w:hAnsiTheme="majorHAnsi" w:cstheme="majorHAnsi"/>
        </w:rPr>
        <w:t>Goodman et al 2011</w:t>
      </w:r>
    </w:p>
    <w:p w14:paraId="2732ADC1" w14:textId="77777777" w:rsidR="003A2733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Lakes act as sinks during high flow conditions and sources during low flow conditions</w:t>
      </w:r>
      <w:commentRangeEnd w:id="6"/>
      <w:r>
        <w:rPr>
          <w:rStyle w:val="CommentReference"/>
        </w:rPr>
        <w:commentReference w:id="6"/>
      </w:r>
    </w:p>
    <w:p w14:paraId="5E4090DD" w14:textId="77777777" w:rsidR="003A2733" w:rsidRDefault="003A2733" w:rsidP="003A2733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HOWEVER, we see in Gerling et al 2016 that FCR functions almost always as a sink</w:t>
      </w:r>
    </w:p>
    <w:p w14:paraId="6E0260A0" w14:textId="77777777" w:rsidR="003A2733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Only time we see FCR function as a source is during hypoxic-low flow conditions (NH4 only)</w:t>
      </w:r>
    </w:p>
    <w:p w14:paraId="6C41BB01" w14:textId="77777777" w:rsidR="003A2733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External loading is primary source of NO3NO2 to FCR in contrast to other nutrients</w:t>
      </w:r>
    </w:p>
    <w:p w14:paraId="30B01052" w14:textId="77777777" w:rsidR="003A2733" w:rsidRDefault="003A2733" w:rsidP="003A2733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 w:rsidRPr="00191BF5">
        <w:rPr>
          <w:rFonts w:asciiTheme="majorHAnsi" w:hAnsiTheme="majorHAnsi" w:cstheme="majorHAnsi"/>
        </w:rPr>
        <w:t>Xu &amp; Xu 2018</w:t>
      </w:r>
    </w:p>
    <w:p w14:paraId="6D6EF679" w14:textId="77777777" w:rsidR="003A2733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DIC significantly decreased after passing through lake</w:t>
      </w:r>
    </w:p>
    <w:p w14:paraId="54F2743F" w14:textId="77777777" w:rsidR="003A2733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Propose that CO2 outgassing is mechanism for sink behavior of lake</w:t>
      </w:r>
    </w:p>
    <w:p w14:paraId="74626B20" w14:textId="77777777" w:rsidR="003A2733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Lake functions as sink during high flow and source during low flow, consistent with other studies </w:t>
      </w:r>
    </w:p>
    <w:p w14:paraId="7EB4AD72" w14:textId="77777777" w:rsidR="003A2733" w:rsidRDefault="003A2733" w:rsidP="003A2733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</w:t>
      </w:r>
      <w:commentRangeStart w:id="7"/>
      <w:r>
        <w:rPr>
          <w:rFonts w:asciiTheme="majorHAnsi" w:hAnsiTheme="majorHAnsi" w:cstheme="majorHAnsi"/>
        </w:rPr>
        <w:t>, in summary, some other things I’m expecting to see both lake chain/connectivity effects and residence time/hydrologic variability effects.</w:t>
      </w:r>
      <w:commentRangeEnd w:id="7"/>
      <w:r>
        <w:rPr>
          <w:rStyle w:val="CommentReference"/>
        </w:rPr>
        <w:commentReference w:id="7"/>
      </w:r>
    </w:p>
    <w:p w14:paraId="746EF44F" w14:textId="77777777" w:rsidR="003A2733" w:rsidRPr="00B62AB0" w:rsidRDefault="003A2733" w:rsidP="003A2733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commentRangeStart w:id="8"/>
      <w:r>
        <w:rPr>
          <w:rFonts w:asciiTheme="majorHAnsi" w:hAnsiTheme="majorHAnsi" w:cstheme="majorHAnsi"/>
        </w:rPr>
        <w:t>Question 1: How does hydrologic connectivity and reservoir continuum location (need some wordsmithing) influence nutrient availability and phytoplankton dynamics?</w:t>
      </w:r>
      <w:commentRangeEnd w:id="8"/>
      <w:r>
        <w:rPr>
          <w:rStyle w:val="CommentReference"/>
        </w:rPr>
        <w:commentReference w:id="8"/>
      </w:r>
    </w:p>
    <w:p w14:paraId="5F9F6B51" w14:textId="77777777" w:rsidR="003A2733" w:rsidRPr="00277E0F" w:rsidRDefault="003A2733" w:rsidP="003A2733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Hypothesis 1:</w:t>
      </w:r>
      <w:r w:rsidRPr="00277E0F">
        <w:rPr>
          <w:rFonts w:asciiTheme="majorHAnsi" w:hAnsiTheme="majorHAnsi" w:cstheme="majorHAnsi"/>
          <w:b/>
          <w:bCs/>
        </w:rPr>
        <w:t xml:space="preserve"> as you go along a reservoir continuum (BVR-&gt; FCR) we expect to </w:t>
      </w:r>
      <w:commentRangeStart w:id="9"/>
      <w:r w:rsidRPr="00277E0F">
        <w:rPr>
          <w:rFonts w:asciiTheme="majorHAnsi" w:hAnsiTheme="majorHAnsi" w:cstheme="majorHAnsi"/>
          <w:b/>
          <w:bCs/>
        </w:rPr>
        <w:t>see</w:t>
      </w:r>
      <w:commentRangeEnd w:id="9"/>
      <w:r>
        <w:rPr>
          <w:rStyle w:val="CommentReference"/>
        </w:rPr>
        <w:commentReference w:id="9"/>
      </w:r>
      <w:r w:rsidRPr="00277E0F">
        <w:rPr>
          <w:rFonts w:asciiTheme="majorHAnsi" w:hAnsiTheme="majorHAnsi" w:cstheme="majorHAnsi"/>
          <w:b/>
          <w:bCs/>
        </w:rPr>
        <w:t>:</w:t>
      </w:r>
    </w:p>
    <w:p w14:paraId="01E4DC92" w14:textId="77777777" w:rsidR="003A2733" w:rsidRPr="00277E0F" w:rsidDel="00C60F59" w:rsidRDefault="003A2733" w:rsidP="003A2733">
      <w:pPr>
        <w:pStyle w:val="ListParagraph"/>
        <w:numPr>
          <w:ilvl w:val="3"/>
          <w:numId w:val="4"/>
        </w:numPr>
        <w:rPr>
          <w:del w:id="10" w:author="Cayelan C. Carey" w:date="2019-03-20T12:52:00Z"/>
          <w:rFonts w:asciiTheme="majorHAnsi" w:hAnsiTheme="majorHAnsi" w:cstheme="majorHAnsi"/>
        </w:rPr>
      </w:pPr>
      <w:del w:id="11" w:author="Cayelan C. Carey" w:date="2019-03-20T12:52:00Z">
        <w:r w:rsidDel="00C60F59">
          <w:rPr>
            <w:rFonts w:asciiTheme="majorHAnsi" w:hAnsiTheme="majorHAnsi" w:cstheme="majorHAnsi"/>
            <w:b/>
            <w:bCs/>
          </w:rPr>
          <w:delText xml:space="preserve">Increases in </w:delText>
        </w:r>
        <w:r w:rsidRPr="00277E0F" w:rsidDel="00C60F59">
          <w:rPr>
            <w:rFonts w:asciiTheme="majorHAnsi" w:hAnsiTheme="majorHAnsi" w:cstheme="majorHAnsi"/>
            <w:b/>
            <w:bCs/>
          </w:rPr>
          <w:delText>DOC</w:delText>
        </w:r>
      </w:del>
    </w:p>
    <w:p w14:paraId="43EE6DDC" w14:textId="77777777" w:rsidR="003A2733" w:rsidRPr="00E1528C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Decreases in </w:t>
      </w:r>
      <w:r w:rsidRPr="00277E0F">
        <w:rPr>
          <w:rFonts w:asciiTheme="majorHAnsi" w:hAnsiTheme="majorHAnsi" w:cstheme="majorHAnsi"/>
          <w:b/>
          <w:bCs/>
        </w:rPr>
        <w:t>N:P, Nitrate</w:t>
      </w:r>
    </w:p>
    <w:p w14:paraId="2CF959D5" w14:textId="77777777" w:rsidR="003A2733" w:rsidRPr="00E1528C" w:rsidRDefault="003A2733" w:rsidP="003A2733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A hypothesis (that will be more informed once I’ve read more) about </w:t>
      </w:r>
      <w:proofErr w:type="spellStart"/>
      <w:r>
        <w:rPr>
          <w:rFonts w:asciiTheme="majorHAnsi" w:hAnsiTheme="majorHAnsi" w:cstheme="majorHAnsi"/>
          <w:b/>
          <w:bCs/>
        </w:rPr>
        <w:t>phytos</w:t>
      </w:r>
      <w:proofErr w:type="spellEnd"/>
    </w:p>
    <w:p w14:paraId="74F800BD" w14:textId="77777777" w:rsidR="003A2733" w:rsidRPr="00277E0F" w:rsidRDefault="003A2733" w:rsidP="003A2733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Cs/>
        </w:rPr>
        <w:t xml:space="preserve">Question 2: How does nutrient processing </w:t>
      </w:r>
      <w:ins w:id="12" w:author="Cayelan C. Carey" w:date="2019-03-20T12:52:00Z">
        <w:r>
          <w:rPr>
            <w:rFonts w:asciiTheme="majorHAnsi" w:hAnsiTheme="majorHAnsi" w:cstheme="majorHAnsi"/>
            <w:bCs/>
          </w:rPr>
          <w:t xml:space="preserve">and </w:t>
        </w:r>
      </w:ins>
      <w:ins w:id="13" w:author="Cayelan C. Carey" w:date="2019-03-20T12:53:00Z">
        <w:r>
          <w:rPr>
            <w:rFonts w:asciiTheme="majorHAnsi" w:hAnsiTheme="majorHAnsi" w:cstheme="majorHAnsi"/>
            <w:bCs/>
          </w:rPr>
          <w:t xml:space="preserve">resultant phytoplankton dynamics </w:t>
        </w:r>
      </w:ins>
      <w:r>
        <w:rPr>
          <w:rFonts w:asciiTheme="majorHAnsi" w:hAnsiTheme="majorHAnsi" w:cstheme="majorHAnsi"/>
          <w:bCs/>
        </w:rPr>
        <w:t>across a double reservoir continuum change in response to hydrologic events?</w:t>
      </w:r>
    </w:p>
    <w:p w14:paraId="694153FC" w14:textId="77777777" w:rsidR="003A2733" w:rsidRPr="00876C3A" w:rsidRDefault="003A2733" w:rsidP="003A2733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 w:rsidRPr="00277E0F">
        <w:rPr>
          <w:rFonts w:asciiTheme="majorHAnsi" w:hAnsiTheme="majorHAnsi" w:cstheme="majorHAnsi"/>
          <w:b/>
          <w:bCs/>
        </w:rPr>
        <w:t>Hypothesis</w:t>
      </w:r>
      <w:r>
        <w:rPr>
          <w:rFonts w:asciiTheme="majorHAnsi" w:hAnsiTheme="majorHAnsi" w:cstheme="majorHAnsi"/>
          <w:b/>
          <w:bCs/>
        </w:rPr>
        <w:t xml:space="preserve"> 2</w:t>
      </w:r>
      <w:r w:rsidRPr="00277E0F">
        <w:rPr>
          <w:rFonts w:asciiTheme="majorHAnsi" w:hAnsiTheme="majorHAnsi" w:cstheme="majorHAnsi"/>
          <w:b/>
          <w:bCs/>
        </w:rPr>
        <w:t xml:space="preserve">: </w:t>
      </w:r>
      <w:r>
        <w:rPr>
          <w:rFonts w:asciiTheme="majorHAnsi" w:hAnsiTheme="majorHAnsi" w:cstheme="majorHAnsi"/>
          <w:b/>
          <w:bCs/>
        </w:rPr>
        <w:t>Reservoirs will act as sinks for nutrients in response to high flow (storm) events and source for nutrients during low flow periods</w:t>
      </w:r>
    </w:p>
    <w:p w14:paraId="0A3FD82C" w14:textId="77777777" w:rsidR="003A2733" w:rsidRPr="000C7294" w:rsidRDefault="003A2733" w:rsidP="003A2733">
      <w:pPr>
        <w:rPr>
          <w:rFonts w:asciiTheme="majorHAnsi" w:hAnsiTheme="majorHAnsi" w:cstheme="majorHAnsi"/>
          <w:i/>
        </w:rPr>
      </w:pPr>
      <w:r w:rsidRPr="00DB7216">
        <w:rPr>
          <w:rFonts w:asciiTheme="majorHAnsi" w:hAnsiTheme="majorHAnsi" w:cstheme="majorHAnsi"/>
          <w:b/>
        </w:rPr>
        <w:lastRenderedPageBreak/>
        <w:t xml:space="preserve">Preliminary Analysis of </w:t>
      </w:r>
      <w:r>
        <w:rPr>
          <w:rFonts w:asciiTheme="majorHAnsi" w:hAnsiTheme="majorHAnsi" w:cstheme="majorHAnsi"/>
          <w:b/>
        </w:rPr>
        <w:t>H</w:t>
      </w:r>
      <w:r w:rsidRPr="00DB7216">
        <w:rPr>
          <w:rFonts w:asciiTheme="majorHAnsi" w:hAnsiTheme="majorHAnsi" w:cstheme="majorHAnsi"/>
          <w:b/>
        </w:rPr>
        <w:t>istorical BVR-Inf-FCR Data</w:t>
      </w:r>
      <w:r>
        <w:rPr>
          <w:rFonts w:asciiTheme="majorHAnsi" w:hAnsiTheme="majorHAnsi" w:cstheme="majorHAnsi"/>
          <w:b/>
        </w:rPr>
        <w:br/>
      </w:r>
      <w:r w:rsidRPr="000C7294">
        <w:rPr>
          <w:rFonts w:asciiTheme="majorHAnsi" w:hAnsiTheme="majorHAnsi" w:cstheme="majorHAnsi"/>
          <w:i/>
        </w:rPr>
        <w:t xml:space="preserve">figures made using </w:t>
      </w:r>
      <w:r>
        <w:rPr>
          <w:rFonts w:asciiTheme="majorHAnsi" w:hAnsiTheme="majorHAnsi" w:cstheme="majorHAnsi"/>
          <w:i/>
        </w:rPr>
        <w:t>nutrient chemistry from 0.1m at FCR and BVR + inflow grabs</w:t>
      </w:r>
    </w:p>
    <w:p w14:paraId="4E54B97E" w14:textId="77777777" w:rsidR="003A2733" w:rsidRDefault="003A2733" w:rsidP="003A2733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1C2B7C">
        <w:rPr>
          <w:rFonts w:asciiTheme="majorHAnsi" w:hAnsiTheme="majorHAnsi" w:cstheme="majorHAnsi"/>
        </w:rPr>
        <w:t>Hypothesis 1</w:t>
      </w:r>
    </w:p>
    <w:p w14:paraId="235D08BE" w14:textId="77777777" w:rsidR="003A2733" w:rsidRDefault="003A2733" w:rsidP="003A2733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commentRangeStart w:id="14"/>
      <w:r>
        <w:rPr>
          <w:rFonts w:asciiTheme="majorHAnsi" w:hAnsiTheme="majorHAnsi" w:cstheme="majorHAnsi"/>
        </w:rPr>
        <w:t>DOC should increase from BVR -&gt; FCR</w:t>
      </w:r>
    </w:p>
    <w:p w14:paraId="43251F10" w14:textId="77777777" w:rsidR="003A2733" w:rsidRDefault="003A2733" w:rsidP="003A2733">
      <w:pPr>
        <w:pStyle w:val="ListParagraph"/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Result: not a clear signal from the data we have currently</w:t>
      </w:r>
    </w:p>
    <w:p w14:paraId="022591F1" w14:textId="77777777" w:rsidR="003A2733" w:rsidRDefault="003A2733" w:rsidP="003A2733">
      <w:pPr>
        <w:pStyle w:val="ListParagraph"/>
        <w:numPr>
          <w:ilvl w:val="3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Inflow is generally </w:t>
      </w:r>
      <w:proofErr w:type="gramStart"/>
      <w:r>
        <w:rPr>
          <w:rFonts w:asciiTheme="majorHAnsi" w:hAnsiTheme="majorHAnsi" w:cstheme="majorHAnsi"/>
        </w:rPr>
        <w:t>lower</w:t>
      </w:r>
      <w:proofErr w:type="gramEnd"/>
      <w:r>
        <w:rPr>
          <w:rFonts w:asciiTheme="majorHAnsi" w:hAnsiTheme="majorHAnsi" w:cstheme="majorHAnsi"/>
        </w:rPr>
        <w:t xml:space="preserve"> but this is likely more of a per unit area </w:t>
      </w:r>
      <w:commentRangeStart w:id="15"/>
      <w:r>
        <w:rPr>
          <w:rFonts w:asciiTheme="majorHAnsi" w:hAnsiTheme="majorHAnsi" w:cstheme="majorHAnsi"/>
        </w:rPr>
        <w:t>problem</w:t>
      </w:r>
      <w:commentRangeEnd w:id="14"/>
      <w:commentRangeEnd w:id="15"/>
      <w:r>
        <w:rPr>
          <w:rStyle w:val="CommentReference"/>
        </w:rPr>
        <w:commentReference w:id="15"/>
      </w:r>
      <w:r>
        <w:rPr>
          <w:rStyle w:val="CommentReference"/>
        </w:rPr>
        <w:commentReference w:id="14"/>
      </w:r>
    </w:p>
    <w:p w14:paraId="765C77F4" w14:textId="77777777" w:rsidR="003A2733" w:rsidRDefault="003A2733" w:rsidP="003A2733">
      <w:pPr>
        <w:pStyle w:val="ListParagraph"/>
        <w:numPr>
          <w:ilvl w:val="2"/>
          <w:numId w:val="5"/>
        </w:numPr>
        <w:rPr>
          <w:rFonts w:asciiTheme="majorHAnsi" w:hAnsiTheme="majorHAnsi" w:cstheme="majorHAnsi"/>
        </w:rPr>
      </w:pPr>
      <w:commentRangeStart w:id="16"/>
      <w:r w:rsidRPr="000C7294">
        <w:rPr>
          <w:rFonts w:asciiTheme="majorHAnsi" w:hAnsiTheme="majorHAnsi" w:cstheme="majorHAnsi"/>
          <w:noProof/>
        </w:rPr>
        <w:drawing>
          <wp:inline distT="0" distB="0" distL="0" distR="0" wp14:anchorId="04065DF2" wp14:editId="034EB335">
            <wp:extent cx="5410200" cy="2975610"/>
            <wp:effectExtent l="0" t="0" r="0" b="0"/>
            <wp:docPr id="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141B2B3-0A4B-4EA9-8BF9-CECF02994B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141B2B3-0A4B-4EA9-8BF9-CECF02994B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853" cy="297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6"/>
      <w:r>
        <w:rPr>
          <w:rStyle w:val="CommentReference"/>
        </w:rPr>
        <w:commentReference w:id="16"/>
      </w:r>
    </w:p>
    <w:p w14:paraId="5472CEB1" w14:textId="77777777" w:rsidR="003A2733" w:rsidRDefault="003A2733" w:rsidP="003A2733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Nitrate should decrease from BVR -&gt; FCR (</w:t>
      </w:r>
      <w:proofErr w:type="spellStart"/>
      <w:r>
        <w:rPr>
          <w:rFonts w:asciiTheme="majorHAnsi" w:hAnsiTheme="majorHAnsi" w:cstheme="majorHAnsi"/>
        </w:rPr>
        <w:t>Sadro</w:t>
      </w:r>
      <w:proofErr w:type="spellEnd"/>
      <w:r>
        <w:rPr>
          <w:rFonts w:asciiTheme="majorHAnsi" w:hAnsiTheme="majorHAnsi" w:cstheme="majorHAnsi"/>
        </w:rPr>
        <w:t xml:space="preserve"> et al 2012)</w:t>
      </w:r>
    </w:p>
    <w:p w14:paraId="5370413A" w14:textId="77777777" w:rsidR="003A2733" w:rsidRDefault="003A2733" w:rsidP="003A2733">
      <w:pPr>
        <w:pStyle w:val="ListParagraph"/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Result: the opposite is seen in BVR -&gt; FCR</w:t>
      </w:r>
    </w:p>
    <w:p w14:paraId="1483419D" w14:textId="77777777" w:rsidR="003A2733" w:rsidRDefault="003A2733" w:rsidP="003A2733">
      <w:pPr>
        <w:pStyle w:val="ListParagraph"/>
        <w:numPr>
          <w:ilvl w:val="3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Not a strong signal, but FCR appears to have slightly higher nitrate-</w:t>
      </w:r>
      <w:proofErr w:type="spellStart"/>
      <w:r>
        <w:rPr>
          <w:rFonts w:asciiTheme="majorHAnsi" w:hAnsiTheme="majorHAnsi" w:cstheme="majorHAnsi"/>
        </w:rPr>
        <w:t>ite</w:t>
      </w:r>
      <w:proofErr w:type="spellEnd"/>
      <w:r>
        <w:rPr>
          <w:rFonts w:asciiTheme="majorHAnsi" w:hAnsiTheme="majorHAnsi" w:cstheme="majorHAnsi"/>
        </w:rPr>
        <w:t xml:space="preserve"> levels than </w:t>
      </w:r>
      <w:commentRangeStart w:id="17"/>
      <w:r>
        <w:rPr>
          <w:rFonts w:asciiTheme="majorHAnsi" w:hAnsiTheme="majorHAnsi" w:cstheme="majorHAnsi"/>
        </w:rPr>
        <w:t>BVR</w:t>
      </w:r>
      <w:commentRangeEnd w:id="17"/>
      <w:r>
        <w:rPr>
          <w:rStyle w:val="CommentReference"/>
        </w:rPr>
        <w:commentReference w:id="17"/>
      </w:r>
    </w:p>
    <w:p w14:paraId="0A78DAF6" w14:textId="77777777" w:rsidR="003A2733" w:rsidRDefault="003A2733" w:rsidP="003A2733">
      <w:pPr>
        <w:pStyle w:val="ListParagraph"/>
        <w:numPr>
          <w:ilvl w:val="3"/>
          <w:numId w:val="5"/>
        </w:numPr>
        <w:rPr>
          <w:rFonts w:asciiTheme="majorHAnsi" w:hAnsiTheme="majorHAnsi" w:cstheme="majorHAnsi"/>
        </w:rPr>
      </w:pPr>
      <w:r w:rsidRPr="0051720B">
        <w:rPr>
          <w:rFonts w:asciiTheme="majorHAnsi" w:hAnsiTheme="majorHAnsi" w:cstheme="majorHAnsi"/>
          <w:noProof/>
        </w:rPr>
        <w:drawing>
          <wp:inline distT="0" distB="0" distL="0" distR="0" wp14:anchorId="7D3DA4C2" wp14:editId="40E6A2A3">
            <wp:extent cx="5029200" cy="2975610"/>
            <wp:effectExtent l="0" t="0" r="0" b="0"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8E2F3AF-D7EF-4906-87C6-FAE45C5394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8E2F3AF-D7EF-4906-87C6-FAE45C5394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381" cy="297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C850" w14:textId="77777777" w:rsidR="003A2733" w:rsidRDefault="003A2733" w:rsidP="003A2733">
      <w:pPr>
        <w:pStyle w:val="ListParagraph"/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What about TN? (need to do more research to synthesize what literature says we should expect for how TN should change with increases in lake chain number or hydrologic connectivity)</w:t>
      </w:r>
    </w:p>
    <w:p w14:paraId="703580B2" w14:textId="77777777" w:rsidR="003A2733" w:rsidRDefault="003A2733" w:rsidP="003A2733">
      <w:pPr>
        <w:pStyle w:val="ListParagraph"/>
        <w:numPr>
          <w:ilvl w:val="3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Result: we see slightly higher levels of TN in BVR than in FCR</w:t>
      </w:r>
    </w:p>
    <w:p w14:paraId="4F97327C" w14:textId="77777777" w:rsidR="003A2733" w:rsidRDefault="003A2733" w:rsidP="003A2733">
      <w:pPr>
        <w:pStyle w:val="ListParagraph"/>
        <w:numPr>
          <w:ilvl w:val="4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Overall, inflow TN is much lower than reservoir TN, but would be good to account for per area </w:t>
      </w:r>
    </w:p>
    <w:p w14:paraId="7678A8C5" w14:textId="77777777" w:rsidR="003A2733" w:rsidRPr="00F00186" w:rsidRDefault="003A2733" w:rsidP="003A2733">
      <w:pPr>
        <w:pStyle w:val="ListParagraph"/>
        <w:numPr>
          <w:ilvl w:val="3"/>
          <w:numId w:val="5"/>
        </w:numPr>
        <w:rPr>
          <w:rFonts w:asciiTheme="majorHAnsi" w:hAnsiTheme="majorHAnsi" w:cstheme="majorHAnsi"/>
        </w:rPr>
      </w:pPr>
      <w:commentRangeStart w:id="18"/>
      <w:r w:rsidRPr="007948AD">
        <w:rPr>
          <w:rFonts w:asciiTheme="majorHAnsi" w:hAnsiTheme="majorHAnsi" w:cstheme="majorHAnsi"/>
          <w:noProof/>
        </w:rPr>
        <w:drawing>
          <wp:inline distT="0" distB="0" distL="0" distR="0" wp14:anchorId="6AFA10DE" wp14:editId="166603B2">
            <wp:extent cx="4842933" cy="2975610"/>
            <wp:effectExtent l="0" t="0" r="0" b="0"/>
            <wp:docPr id="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5848384-303D-4FCD-A9CF-19DD81C2A9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5848384-303D-4FCD-A9CF-19DD81C2A9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4507" cy="297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>
        <w:rPr>
          <w:rStyle w:val="CommentReference"/>
        </w:rPr>
        <w:commentReference w:id="18"/>
      </w:r>
    </w:p>
    <w:p w14:paraId="0DEF72B9" w14:textId="77777777" w:rsidR="003A2733" w:rsidRDefault="003A2733" w:rsidP="003A2733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about TP?? (need to read more lit to get a good handle on what we would expect the direction of this relationship to be)</w:t>
      </w:r>
    </w:p>
    <w:p w14:paraId="3610DF13" w14:textId="77777777" w:rsidR="003A2733" w:rsidRDefault="003A2733" w:rsidP="003A2733">
      <w:pPr>
        <w:pStyle w:val="ListParagraph"/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Result: TP increases with reservoir continuum</w:t>
      </w:r>
    </w:p>
    <w:p w14:paraId="404ABAC3" w14:textId="77777777" w:rsidR="003A2733" w:rsidRDefault="003A2733" w:rsidP="003A2733">
      <w:pPr>
        <w:pStyle w:val="ListParagraph"/>
        <w:numPr>
          <w:ilvl w:val="3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FCR is consistently higher than BVR</w:t>
      </w:r>
    </w:p>
    <w:p w14:paraId="0DEBA309" w14:textId="77777777" w:rsidR="003A2733" w:rsidRDefault="003A2733" w:rsidP="003A2733">
      <w:pPr>
        <w:pStyle w:val="ListParagraph"/>
        <w:numPr>
          <w:ilvl w:val="3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Inflow is in general higher than FCR</w:t>
      </w:r>
    </w:p>
    <w:p w14:paraId="23DA3BBB" w14:textId="77777777" w:rsidR="003A2733" w:rsidRDefault="003A2733" w:rsidP="003A2733">
      <w:pPr>
        <w:pStyle w:val="ListParagraph"/>
        <w:numPr>
          <w:ilvl w:val="4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Which is very interesting considering the area of FCR vs. inflow</w:t>
      </w:r>
    </w:p>
    <w:p w14:paraId="063235E6" w14:textId="77777777" w:rsidR="003A2733" w:rsidRDefault="003A2733" w:rsidP="003A2733">
      <w:pPr>
        <w:pStyle w:val="ListParagraph"/>
        <w:numPr>
          <w:ilvl w:val="3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Signal is similar but less clear with SRP </w:t>
      </w:r>
    </w:p>
    <w:p w14:paraId="4F4A7E89" w14:textId="77777777" w:rsidR="003A2733" w:rsidRDefault="003A2733" w:rsidP="003A2733">
      <w:pPr>
        <w:pStyle w:val="ListParagraph"/>
        <w:numPr>
          <w:ilvl w:val="2"/>
          <w:numId w:val="5"/>
        </w:numPr>
        <w:rPr>
          <w:rFonts w:asciiTheme="majorHAnsi" w:hAnsiTheme="majorHAnsi" w:cstheme="majorHAnsi"/>
        </w:rPr>
      </w:pPr>
      <w:r w:rsidRPr="00F00186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2A87EA1" wp14:editId="750EE4D1">
            <wp:extent cx="5113867" cy="2974975"/>
            <wp:effectExtent l="0" t="0" r="4445" b="0"/>
            <wp:docPr id="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6D3DE5C-30F2-4F08-9498-40790227E8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6D3DE5C-30F2-4F08-9498-40790227E8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428" cy="297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40A2" w14:textId="77777777" w:rsidR="003A2733" w:rsidRDefault="003A2733" w:rsidP="003A2733">
      <w:pPr>
        <w:pStyle w:val="ListParagraph"/>
        <w:numPr>
          <w:ilvl w:val="2"/>
          <w:numId w:val="5"/>
        </w:numPr>
        <w:rPr>
          <w:rFonts w:asciiTheme="majorHAnsi" w:hAnsiTheme="majorHAnsi" w:cstheme="majorHAnsi"/>
        </w:rPr>
      </w:pPr>
      <w:r w:rsidRPr="00F00186">
        <w:rPr>
          <w:rFonts w:asciiTheme="majorHAnsi" w:hAnsiTheme="majorHAnsi" w:cstheme="majorHAnsi"/>
          <w:noProof/>
        </w:rPr>
        <w:drawing>
          <wp:inline distT="0" distB="0" distL="0" distR="0" wp14:anchorId="576D0934" wp14:editId="0D0703A9">
            <wp:extent cx="5130800" cy="2974975"/>
            <wp:effectExtent l="0" t="0" r="0" b="0"/>
            <wp:docPr id="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1434B62-09EE-4F90-9233-269EF15428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91434B62-09EE-4F90-9233-269EF15428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1420" cy="29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7226" w14:textId="77777777" w:rsidR="003A2733" w:rsidRDefault="003A2733" w:rsidP="003A2733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N:P should decrease from BVR -&gt; FCR</w:t>
      </w:r>
    </w:p>
    <w:p w14:paraId="2040F9D8" w14:textId="77777777" w:rsidR="003A2733" w:rsidRDefault="003A2733" w:rsidP="003A2733">
      <w:pPr>
        <w:pStyle w:val="ListParagraph"/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Result: we see this </w:t>
      </w:r>
      <w:proofErr w:type="gramStart"/>
      <w:r>
        <w:rPr>
          <w:rFonts w:asciiTheme="majorHAnsi" w:hAnsiTheme="majorHAnsi" w:cstheme="majorHAnsi"/>
        </w:rPr>
        <w:t>pretty clearly</w:t>
      </w:r>
      <w:proofErr w:type="gramEnd"/>
      <w:r>
        <w:rPr>
          <w:rFonts w:asciiTheme="majorHAnsi" w:hAnsiTheme="majorHAnsi" w:cstheme="majorHAnsi"/>
        </w:rPr>
        <w:t xml:space="preserve"> in BVR and FCR! </w:t>
      </w:r>
    </w:p>
    <w:p w14:paraId="77BD855E" w14:textId="77777777" w:rsidR="003A2733" w:rsidRPr="0051720B" w:rsidRDefault="003A2733" w:rsidP="003A2733">
      <w:pPr>
        <w:pStyle w:val="ListParagraph"/>
        <w:numPr>
          <w:ilvl w:val="3"/>
          <w:numId w:val="5"/>
        </w:numPr>
        <w:rPr>
          <w:rFonts w:asciiTheme="majorHAnsi" w:hAnsiTheme="majorHAnsi" w:cstheme="majorHAnsi"/>
        </w:rPr>
      </w:pPr>
      <w:r w:rsidRPr="0051720B">
        <w:rPr>
          <w:rFonts w:asciiTheme="majorHAnsi" w:hAnsiTheme="majorHAnsi" w:cstheme="majorHAnsi"/>
        </w:rPr>
        <w:t xml:space="preserve">BVR consistently </w:t>
      </w:r>
      <w:r>
        <w:rPr>
          <w:rFonts w:asciiTheme="majorHAnsi" w:hAnsiTheme="majorHAnsi" w:cstheme="majorHAnsi"/>
        </w:rPr>
        <w:t xml:space="preserve">has </w:t>
      </w:r>
      <w:r w:rsidRPr="0051720B">
        <w:rPr>
          <w:rFonts w:asciiTheme="majorHAnsi" w:hAnsiTheme="majorHAnsi" w:cstheme="majorHAnsi"/>
        </w:rPr>
        <w:t>higher</w:t>
      </w:r>
      <w:r>
        <w:rPr>
          <w:rFonts w:asciiTheme="majorHAnsi" w:hAnsiTheme="majorHAnsi" w:cstheme="majorHAnsi"/>
        </w:rPr>
        <w:t xml:space="preserve"> TN:TP </w:t>
      </w:r>
    </w:p>
    <w:p w14:paraId="3CB2664D" w14:textId="77777777" w:rsidR="003A2733" w:rsidRPr="0051720B" w:rsidRDefault="003A2733" w:rsidP="003A2733">
      <w:pPr>
        <w:pStyle w:val="ListParagraph"/>
        <w:numPr>
          <w:ilvl w:val="3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BVR P-limited?</w:t>
      </w:r>
    </w:p>
    <w:p w14:paraId="230B7B41" w14:textId="77777777" w:rsidR="003A2733" w:rsidRPr="0051720B" w:rsidRDefault="003A2733" w:rsidP="003A2733">
      <w:pPr>
        <w:pStyle w:val="ListParagraph"/>
        <w:numPr>
          <w:ilvl w:val="3"/>
          <w:numId w:val="5"/>
        </w:numPr>
        <w:rPr>
          <w:rFonts w:asciiTheme="majorHAnsi" w:hAnsiTheme="majorHAnsi" w:cstheme="majorHAnsi"/>
        </w:rPr>
      </w:pPr>
      <w:r w:rsidRPr="0051720B">
        <w:rPr>
          <w:rFonts w:asciiTheme="majorHAnsi" w:hAnsiTheme="majorHAnsi" w:cstheme="majorHAnsi"/>
        </w:rPr>
        <w:t xml:space="preserve">TP and SRP </w:t>
      </w:r>
      <w:r>
        <w:rPr>
          <w:rFonts w:asciiTheme="majorHAnsi" w:hAnsiTheme="majorHAnsi" w:cstheme="majorHAnsi"/>
        </w:rPr>
        <w:t>are also lower</w:t>
      </w:r>
      <w:r w:rsidRPr="0051720B">
        <w:rPr>
          <w:rFonts w:asciiTheme="majorHAnsi" w:hAnsiTheme="majorHAnsi" w:cstheme="majorHAnsi"/>
        </w:rPr>
        <w:t xml:space="preserve"> in BVR </w:t>
      </w:r>
    </w:p>
    <w:p w14:paraId="0A8439F1" w14:textId="77777777" w:rsidR="003A2733" w:rsidRPr="00253349" w:rsidRDefault="003A2733" w:rsidP="003A2733">
      <w:pPr>
        <w:rPr>
          <w:rFonts w:asciiTheme="majorHAnsi" w:hAnsiTheme="majorHAnsi" w:cstheme="majorHAnsi"/>
        </w:rPr>
      </w:pPr>
      <w:r w:rsidRPr="00253349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1240FDB" wp14:editId="3F813DDE">
            <wp:extent cx="5943600" cy="297561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F7C10BF-C346-4F7C-A665-4FB27FA41A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F7C10BF-C346-4F7C-A665-4FB27FA41A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976A" w14:textId="77777777" w:rsidR="003A2733" w:rsidRDefault="003A2733" w:rsidP="003A2733">
      <w:pPr>
        <w:pStyle w:val="ListParagraph"/>
        <w:rPr>
          <w:rFonts w:asciiTheme="majorHAnsi" w:hAnsiTheme="majorHAnsi" w:cstheme="majorHAnsi"/>
        </w:rPr>
      </w:pPr>
    </w:p>
    <w:p w14:paraId="24506E37" w14:textId="77777777" w:rsidR="003A2733" w:rsidRDefault="003A2733" w:rsidP="003A2733">
      <w:pPr>
        <w:pStyle w:val="ListParagraph"/>
        <w:rPr>
          <w:rFonts w:asciiTheme="majorHAnsi" w:hAnsiTheme="majorHAnsi" w:cstheme="majorHAnsi"/>
        </w:rPr>
      </w:pPr>
    </w:p>
    <w:p w14:paraId="3CA0EA01" w14:textId="77777777" w:rsidR="003A2733" w:rsidRDefault="003A2733" w:rsidP="003A2733">
      <w:pPr>
        <w:pStyle w:val="ListParagraph"/>
        <w:rPr>
          <w:rFonts w:asciiTheme="majorHAnsi" w:hAnsiTheme="majorHAnsi" w:cstheme="majorHAnsi"/>
        </w:rPr>
      </w:pPr>
    </w:p>
    <w:p w14:paraId="043E00C8" w14:textId="77777777" w:rsidR="003A2733" w:rsidRDefault="003A2733" w:rsidP="003A2733">
      <w:pPr>
        <w:pStyle w:val="ListParagraph"/>
        <w:rPr>
          <w:rFonts w:asciiTheme="majorHAnsi" w:hAnsiTheme="majorHAnsi" w:cstheme="majorHAnsi"/>
        </w:rPr>
      </w:pPr>
    </w:p>
    <w:p w14:paraId="59B0B905" w14:textId="77777777" w:rsidR="003A2733" w:rsidRPr="00947402" w:rsidRDefault="003A2733" w:rsidP="003A2733">
      <w:pPr>
        <w:pStyle w:val="ListParagraph"/>
        <w:rPr>
          <w:rFonts w:asciiTheme="majorHAnsi" w:hAnsiTheme="majorHAnsi" w:cstheme="majorHAnsi"/>
        </w:rPr>
      </w:pPr>
    </w:p>
    <w:p w14:paraId="6BB6CFC7" w14:textId="77777777" w:rsidR="003A2733" w:rsidRPr="00876C3A" w:rsidRDefault="003A2733" w:rsidP="003A2733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commentRangeStart w:id="19"/>
      <w:r w:rsidRPr="00277E0F">
        <w:rPr>
          <w:rFonts w:asciiTheme="majorHAnsi" w:hAnsiTheme="majorHAnsi" w:cstheme="majorHAnsi"/>
          <w:b/>
          <w:bCs/>
        </w:rPr>
        <w:t>Hypothesis</w:t>
      </w:r>
      <w:r>
        <w:rPr>
          <w:rFonts w:asciiTheme="majorHAnsi" w:hAnsiTheme="majorHAnsi" w:cstheme="majorHAnsi"/>
          <w:b/>
          <w:bCs/>
        </w:rPr>
        <w:t xml:space="preserve"> 2</w:t>
      </w:r>
      <w:r w:rsidRPr="00277E0F">
        <w:rPr>
          <w:rFonts w:asciiTheme="majorHAnsi" w:hAnsiTheme="majorHAnsi" w:cstheme="majorHAnsi"/>
          <w:b/>
          <w:bCs/>
        </w:rPr>
        <w:t xml:space="preserve">: </w:t>
      </w:r>
      <w:r>
        <w:rPr>
          <w:rFonts w:asciiTheme="majorHAnsi" w:hAnsiTheme="majorHAnsi" w:cstheme="majorHAnsi"/>
          <w:b/>
          <w:bCs/>
        </w:rPr>
        <w:t>Reservoirs will act as sinks for nutrients in response to high flow (storm) events and source for nutrients during low flow periods</w:t>
      </w:r>
      <w:commentRangeEnd w:id="19"/>
      <w:r>
        <w:rPr>
          <w:rStyle w:val="CommentReference"/>
        </w:rPr>
        <w:commentReference w:id="19"/>
      </w:r>
    </w:p>
    <w:p w14:paraId="5F4DF2C3" w14:textId="77777777" w:rsidR="003A2733" w:rsidRDefault="003A2733" w:rsidP="003A2733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quick and dirty: Pairing nitrate levels with discharge over the same time period</w:t>
      </w:r>
    </w:p>
    <w:p w14:paraId="4C670B37" w14:textId="77777777" w:rsidR="003A2733" w:rsidRDefault="003A2733" w:rsidP="003A2733">
      <w:pPr>
        <w:pStyle w:val="ListParagraph"/>
        <w:numPr>
          <w:ilvl w:val="2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see huge spikes in nitrate-</w:t>
      </w:r>
      <w:proofErr w:type="spellStart"/>
      <w:r>
        <w:rPr>
          <w:rFonts w:asciiTheme="majorHAnsi" w:hAnsiTheme="majorHAnsi" w:cstheme="majorHAnsi"/>
        </w:rPr>
        <w:t>ite</w:t>
      </w:r>
      <w:proofErr w:type="spellEnd"/>
      <w:r>
        <w:rPr>
          <w:rFonts w:asciiTheme="majorHAnsi" w:hAnsiTheme="majorHAnsi" w:cstheme="majorHAnsi"/>
        </w:rPr>
        <w:t xml:space="preserve"> at inflow following max discharge events</w:t>
      </w:r>
    </w:p>
    <w:p w14:paraId="282617CC" w14:textId="77777777" w:rsidR="003A2733" w:rsidRDefault="003A2733" w:rsidP="003A2733">
      <w:pPr>
        <w:pStyle w:val="ListParagraph"/>
        <w:numPr>
          <w:ilvl w:val="2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But if you look at the figure of nitrate-</w:t>
      </w:r>
      <w:proofErr w:type="spellStart"/>
      <w:r>
        <w:rPr>
          <w:rFonts w:asciiTheme="majorHAnsi" w:hAnsiTheme="majorHAnsi" w:cstheme="majorHAnsi"/>
        </w:rPr>
        <w:t>ite</w:t>
      </w:r>
      <w:proofErr w:type="spellEnd"/>
      <w:r>
        <w:rPr>
          <w:rFonts w:asciiTheme="majorHAnsi" w:hAnsiTheme="majorHAnsi" w:cstheme="majorHAnsi"/>
        </w:rPr>
        <w:t xml:space="preserve"> at just FCR and BVR, we do not see increases after max discharge events (except for 2017)—I can maybe even see a decrease in nitrate-</w:t>
      </w:r>
      <w:proofErr w:type="spellStart"/>
      <w:r>
        <w:rPr>
          <w:rFonts w:asciiTheme="majorHAnsi" w:hAnsiTheme="majorHAnsi" w:cstheme="majorHAnsi"/>
        </w:rPr>
        <w:t>ite</w:t>
      </w:r>
      <w:proofErr w:type="spellEnd"/>
      <w:r>
        <w:rPr>
          <w:rFonts w:asciiTheme="majorHAnsi" w:hAnsiTheme="majorHAnsi" w:cstheme="majorHAnsi"/>
        </w:rPr>
        <w:t xml:space="preserve"> concentrations at FCR following major discharge events (e.g., 2014, 2015, and 2016)</w:t>
      </w:r>
    </w:p>
    <w:p w14:paraId="586BA647" w14:textId="77777777" w:rsidR="003A2733" w:rsidRPr="007948AD" w:rsidRDefault="003A2733" w:rsidP="003A2733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947402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C2F4A69" wp14:editId="1D46730A">
            <wp:extent cx="5943600" cy="4710430"/>
            <wp:effectExtent l="0" t="0" r="0" b="0"/>
            <wp:docPr id="1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E1F314C-C076-48AF-A2B9-699555FAFA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E1F314C-C076-48AF-A2B9-699555FAFA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E256" w14:textId="77777777" w:rsidR="003A2733" w:rsidRDefault="003A2733" w:rsidP="003A2733">
      <w:pPr>
        <w:rPr>
          <w:rFonts w:asciiTheme="majorHAnsi" w:hAnsiTheme="majorHAnsi" w:cstheme="majorHAnsi"/>
          <w:b/>
        </w:rPr>
      </w:pPr>
    </w:p>
    <w:p w14:paraId="32B5D057" w14:textId="77777777" w:rsidR="003A2733" w:rsidRDefault="003A2733" w:rsidP="003A2733">
      <w:pPr>
        <w:rPr>
          <w:rFonts w:asciiTheme="majorHAnsi" w:hAnsiTheme="majorHAnsi" w:cstheme="majorHAnsi"/>
          <w:b/>
        </w:rPr>
      </w:pPr>
      <w:r w:rsidRPr="002408E6">
        <w:rPr>
          <w:rFonts w:asciiTheme="majorHAnsi" w:hAnsiTheme="majorHAnsi" w:cstheme="majorHAnsi"/>
          <w:b/>
          <w:noProof/>
        </w:rPr>
        <w:lastRenderedPageBreak/>
        <w:drawing>
          <wp:inline distT="0" distB="0" distL="0" distR="0" wp14:anchorId="32B818C1" wp14:editId="5B9A80F3">
            <wp:extent cx="5943600" cy="5000625"/>
            <wp:effectExtent l="0" t="0" r="0" b="9525"/>
            <wp:docPr id="1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956026D-1CFE-4494-98FE-2BE38B6D34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956026D-1CFE-4494-98FE-2BE38B6D34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F553" w14:textId="77777777" w:rsidR="003A2733" w:rsidRDefault="003A2733"/>
    <w:p w14:paraId="7CECA8B2" w14:textId="1E10B133" w:rsidR="003A2733" w:rsidRDefault="003A2733"/>
    <w:p w14:paraId="016AA0D0" w14:textId="77777777" w:rsidR="003A2733" w:rsidRDefault="003A2733"/>
    <w:sectPr w:rsidR="003A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hitney Woelmer" w:date="2019-03-19T20:20:00Z" w:initials="WW">
    <w:p w14:paraId="5151C624" w14:textId="77777777" w:rsidR="003A2733" w:rsidRDefault="003A2733" w:rsidP="003A2733">
      <w:pPr>
        <w:pStyle w:val="CommentText"/>
      </w:pPr>
      <w:r>
        <w:rPr>
          <w:rStyle w:val="CommentReference"/>
        </w:rPr>
        <w:annotationRef/>
      </w:r>
      <w:r>
        <w:t>I’m still working on hashing out the order of this and getting through more literature…</w:t>
      </w:r>
      <w:proofErr w:type="gramStart"/>
      <w:r>
        <w:t>definitely still</w:t>
      </w:r>
      <w:proofErr w:type="gramEnd"/>
      <w:r>
        <w:t xml:space="preserve"> a work in progress!</w:t>
      </w:r>
    </w:p>
  </w:comment>
  <w:comment w:id="2" w:author="Cayelan C. Carey" w:date="2019-03-20T12:54:00Z" w:initials="CCC">
    <w:p w14:paraId="492B2114" w14:textId="77777777" w:rsidR="003A2733" w:rsidRDefault="003A2733" w:rsidP="003A2733">
      <w:pPr>
        <w:pStyle w:val="CommentText"/>
      </w:pPr>
      <w:r>
        <w:rPr>
          <w:rStyle w:val="CommentReference"/>
        </w:rPr>
        <w:annotationRef/>
      </w:r>
      <w:r>
        <w:t xml:space="preserve">Not quite clear what you mean here- where in the continuum is the “linkage” interface/site? Or are you referring to overall continuum? </w:t>
      </w:r>
    </w:p>
  </w:comment>
  <w:comment w:id="3" w:author="Whitney Woelmer" w:date="2019-03-21T11:19:00Z" w:initials="WW">
    <w:p w14:paraId="16A0D97B" w14:textId="77777777" w:rsidR="003A2733" w:rsidRDefault="003A2733" w:rsidP="003A2733">
      <w:pPr>
        <w:pStyle w:val="CommentText"/>
      </w:pPr>
      <w:r>
        <w:rPr>
          <w:rStyle w:val="CommentReference"/>
        </w:rPr>
        <w:annotationRef/>
      </w:r>
      <w:r>
        <w:t>The overall continuum—studies looking at both lakes and streams and their influence on each other are relatively rare</w:t>
      </w:r>
    </w:p>
  </w:comment>
  <w:comment w:id="4" w:author="Cayelan C. Carey" w:date="2019-03-20T12:55:00Z" w:initials="CCC">
    <w:p w14:paraId="33C3F5A9" w14:textId="77777777" w:rsidR="003A2733" w:rsidRDefault="003A2733" w:rsidP="003A2733">
      <w:pPr>
        <w:pStyle w:val="CommentText"/>
      </w:pPr>
      <w:r>
        <w:rPr>
          <w:rStyle w:val="CommentReference"/>
        </w:rPr>
        <w:annotationRef/>
      </w:r>
      <w:r>
        <w:t>I think that your emphasis should be that this topic has been studied primarily for OM/C and a bit for nutrients, but very little is known about how this alters phytoplankton, to connect to overall introduction.</w:t>
      </w:r>
    </w:p>
  </w:comment>
  <w:comment w:id="5" w:author="Cayelan C. Carey" w:date="2019-03-20T12:56:00Z" w:initials="CCC">
    <w:p w14:paraId="7FB43426" w14:textId="77777777" w:rsidR="003A2733" w:rsidRDefault="003A2733" w:rsidP="003A2733">
      <w:pPr>
        <w:pStyle w:val="CommentText"/>
      </w:pPr>
      <w:r>
        <w:rPr>
          <w:rStyle w:val="CommentReference"/>
        </w:rPr>
        <w:annotationRef/>
      </w:r>
      <w:r>
        <w:t xml:space="preserve">Is this focus? (the catchment?) or is it primarily on how processing happens? </w:t>
      </w:r>
    </w:p>
    <w:p w14:paraId="3F419B41" w14:textId="77777777" w:rsidR="003A2733" w:rsidRDefault="003A2733" w:rsidP="003A2733">
      <w:pPr>
        <w:pStyle w:val="CommentText"/>
      </w:pPr>
    </w:p>
    <w:p w14:paraId="52EDD36B" w14:textId="77777777" w:rsidR="003A2733" w:rsidRDefault="003A2733" w:rsidP="003A2733">
      <w:pPr>
        <w:pStyle w:val="CommentText"/>
      </w:pPr>
      <w:r>
        <w:t>The intro to the overall prospectus needs to set up both chapters, so I’m struggling a bit to see connections between the two in the current iteration.</w:t>
      </w:r>
    </w:p>
    <w:p w14:paraId="08D4A2AA" w14:textId="77777777" w:rsidR="003A2733" w:rsidRDefault="003A2733" w:rsidP="003A2733">
      <w:pPr>
        <w:pStyle w:val="CommentText"/>
      </w:pPr>
    </w:p>
    <w:p w14:paraId="607111B9" w14:textId="77777777" w:rsidR="003A2733" w:rsidRDefault="003A2733" w:rsidP="003A2733">
      <w:pPr>
        <w:pStyle w:val="CommentText"/>
      </w:pPr>
      <w:r>
        <w:t xml:space="preserve">I feel that a gap here is in a) developing how this connects to </w:t>
      </w:r>
      <w:proofErr w:type="spellStart"/>
      <w:r>
        <w:t>ch</w:t>
      </w:r>
      <w:proofErr w:type="spellEnd"/>
      <w:r>
        <w:t xml:space="preserve"> 1 (they don’t need to be super related, but should have some parallels that connect them together); b) what is novel about what you are doing vs what has already been studied; and c) what exactly you are trying to infer from your measurements.</w:t>
      </w:r>
    </w:p>
  </w:comment>
  <w:comment w:id="6" w:author="Cayelan C. Carey" w:date="2019-03-20T13:03:00Z" w:initials="CCC">
    <w:p w14:paraId="6CC1C85C" w14:textId="77777777" w:rsidR="003A2733" w:rsidRDefault="003A2733" w:rsidP="003A2733">
      <w:pPr>
        <w:pStyle w:val="CommentText"/>
      </w:pPr>
      <w:r>
        <w:rPr>
          <w:rStyle w:val="CommentReference"/>
        </w:rPr>
        <w:annotationRef/>
      </w:r>
      <w:r>
        <w:t>We essentially answered this question in Gerling et al. 2016- we found the opposite</w:t>
      </w:r>
    </w:p>
  </w:comment>
  <w:comment w:id="7" w:author="Cayelan C. Carey" w:date="2019-03-20T13:01:00Z" w:initials="CCC">
    <w:p w14:paraId="61306FAD" w14:textId="77777777" w:rsidR="003A2733" w:rsidRDefault="003A2733" w:rsidP="003A2733">
      <w:pPr>
        <w:pStyle w:val="CommentText"/>
      </w:pPr>
      <w:r>
        <w:rPr>
          <w:rStyle w:val="CommentReference"/>
        </w:rPr>
        <w:annotationRef/>
      </w:r>
      <w:r>
        <w:t>What are your response variables of focus?</w:t>
      </w:r>
    </w:p>
  </w:comment>
  <w:comment w:id="8" w:author="Cayelan C. Carey" w:date="2019-03-20T13:01:00Z" w:initials="CCC">
    <w:p w14:paraId="1A391C3D" w14:textId="77777777" w:rsidR="003A2733" w:rsidRDefault="003A2733" w:rsidP="003A2733">
      <w:pPr>
        <w:pStyle w:val="CommentText"/>
      </w:pPr>
      <w:r>
        <w:rPr>
          <w:rStyle w:val="CommentReference"/>
        </w:rPr>
        <w:annotationRef/>
      </w:r>
      <w:r>
        <w:t>Phytoplankton have not been set up yet- I think that studying them as a focus here in ch2 would help connect this to ch1 but that would require a different set up above</w:t>
      </w:r>
    </w:p>
  </w:comment>
  <w:comment w:id="9" w:author="Cayelan C. Carey" w:date="2019-03-20T12:52:00Z" w:initials="CCC">
    <w:p w14:paraId="1BFD0237" w14:textId="77777777" w:rsidR="003A2733" w:rsidRDefault="003A2733" w:rsidP="003A2733">
      <w:pPr>
        <w:pStyle w:val="CommentText"/>
      </w:pPr>
      <w:r>
        <w:rPr>
          <w:rStyle w:val="CommentReference"/>
        </w:rPr>
        <w:annotationRef/>
      </w:r>
      <w:r>
        <w:t xml:space="preserve">Would focus on N and P and </w:t>
      </w:r>
      <w:proofErr w:type="spellStart"/>
      <w:r>
        <w:t>phytos</w:t>
      </w:r>
      <w:proofErr w:type="spellEnd"/>
      <w:r>
        <w:t xml:space="preserve">, not OM given tractability </w:t>
      </w:r>
    </w:p>
  </w:comment>
  <w:comment w:id="15" w:author="Cayelan C. Carey" w:date="2019-03-20T13:04:00Z" w:initials="CCC">
    <w:p w14:paraId="544AB858" w14:textId="77777777" w:rsidR="003A2733" w:rsidRDefault="003A2733" w:rsidP="003A2733">
      <w:pPr>
        <w:pStyle w:val="CommentText"/>
      </w:pPr>
      <w:r>
        <w:rPr>
          <w:rStyle w:val="CommentReference"/>
        </w:rPr>
        <w:annotationRef/>
      </w:r>
      <w:r>
        <w:t>Right- I think you would need to calculate this in terms of loads, not concentrations</w:t>
      </w:r>
    </w:p>
  </w:comment>
  <w:comment w:id="14" w:author="Cayelan C. Carey" w:date="2019-03-20T13:03:00Z" w:initials="CCC">
    <w:p w14:paraId="518EE2EE" w14:textId="77777777" w:rsidR="003A2733" w:rsidRDefault="003A2733" w:rsidP="003A2733">
      <w:pPr>
        <w:pStyle w:val="CommentText"/>
      </w:pPr>
      <w:r>
        <w:rPr>
          <w:rStyle w:val="CommentReference"/>
        </w:rPr>
        <w:annotationRef/>
      </w:r>
    </w:p>
  </w:comment>
  <w:comment w:id="16" w:author="Cayelan C. Carey" w:date="2019-03-20T13:06:00Z" w:initials="CCC">
    <w:p w14:paraId="71A4B1EE" w14:textId="77777777" w:rsidR="003A2733" w:rsidRDefault="003A2733" w:rsidP="003A2733">
      <w:pPr>
        <w:pStyle w:val="CommentText"/>
      </w:pPr>
      <w:r>
        <w:rPr>
          <w:rStyle w:val="CommentReference"/>
        </w:rPr>
        <w:annotationRef/>
      </w:r>
      <w:r>
        <w:t>I would skip DOC given what we’ve learned from wetland inflow</w:t>
      </w:r>
    </w:p>
  </w:comment>
  <w:comment w:id="17" w:author="Cayelan C. Carey" w:date="2019-03-20T13:05:00Z" w:initials="CCC">
    <w:p w14:paraId="564ADFC3" w14:textId="77777777" w:rsidR="003A2733" w:rsidRDefault="003A2733" w:rsidP="003A2733">
      <w:pPr>
        <w:pStyle w:val="CommentText"/>
      </w:pPr>
      <w:r>
        <w:rPr>
          <w:rStyle w:val="CommentReference"/>
        </w:rPr>
        <w:annotationRef/>
      </w:r>
      <w:r>
        <w:t xml:space="preserve">From a quick look, I think that these are </w:t>
      </w:r>
      <w:proofErr w:type="spellStart"/>
      <w:r>
        <w:t>nondistinguishable</w:t>
      </w:r>
      <w:proofErr w:type="spellEnd"/>
      <w:r>
        <w:t>, given MDLs</w:t>
      </w:r>
    </w:p>
  </w:comment>
  <w:comment w:id="18" w:author="Cayelan C. Carey" w:date="2019-03-20T13:07:00Z" w:initials="CCC">
    <w:p w14:paraId="11770FB0" w14:textId="77777777" w:rsidR="003A2733" w:rsidRDefault="003A2733" w:rsidP="003A2733">
      <w:pPr>
        <w:pStyle w:val="CommentText"/>
      </w:pPr>
      <w:r>
        <w:rPr>
          <w:rStyle w:val="CommentReference"/>
        </w:rPr>
        <w:annotationRef/>
      </w:r>
      <w:r>
        <w:t xml:space="preserve">What depths are these from? </w:t>
      </w:r>
    </w:p>
  </w:comment>
  <w:comment w:id="19" w:author="Cayelan C. Carey" w:date="2019-03-20T13:08:00Z" w:initials="CCC">
    <w:p w14:paraId="1FA1903B" w14:textId="77777777" w:rsidR="003A2733" w:rsidRDefault="003A2733" w:rsidP="003A2733">
      <w:pPr>
        <w:pStyle w:val="CommentText"/>
      </w:pPr>
      <w:r>
        <w:rPr>
          <w:rStyle w:val="CommentReference"/>
        </w:rPr>
        <w:annotationRef/>
      </w:r>
      <w:r>
        <w:t>I would reread Gerling et al 2016 because we did experiments to quantify this- how nutrient processing changes when we have low vs high flow conditions- the low BVR and FCR nitrate is largely due to high denitrification rates. I would suggest rethinking through this question after reading that paper?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51C624" w15:done="0"/>
  <w15:commentEx w15:paraId="492B2114" w15:done="0"/>
  <w15:commentEx w15:paraId="16A0D97B" w15:paraIdParent="492B2114" w15:done="0"/>
  <w15:commentEx w15:paraId="33C3F5A9" w15:done="0"/>
  <w15:commentEx w15:paraId="607111B9" w15:done="0"/>
  <w15:commentEx w15:paraId="6CC1C85C" w15:done="0"/>
  <w15:commentEx w15:paraId="61306FAD" w15:done="0"/>
  <w15:commentEx w15:paraId="1A391C3D" w15:done="0"/>
  <w15:commentEx w15:paraId="1BFD0237" w15:done="0"/>
  <w15:commentEx w15:paraId="544AB858" w15:done="0"/>
  <w15:commentEx w15:paraId="518EE2EE" w15:done="0"/>
  <w15:commentEx w15:paraId="71A4B1EE" w15:done="0"/>
  <w15:commentEx w15:paraId="564ADFC3" w15:done="0"/>
  <w15:commentEx w15:paraId="11770FB0" w15:done="0"/>
  <w15:commentEx w15:paraId="1FA190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51C624" w16cid:durableId="203CC247"/>
  <w16cid:commentId w16cid:paraId="492B2114" w16cid:durableId="203CC248"/>
  <w16cid:commentId w16cid:paraId="16A0D97B" w16cid:durableId="203DF1B5"/>
  <w16cid:commentId w16cid:paraId="33C3F5A9" w16cid:durableId="203CC249"/>
  <w16cid:commentId w16cid:paraId="607111B9" w16cid:durableId="203CC24A"/>
  <w16cid:commentId w16cid:paraId="6CC1C85C" w16cid:durableId="203CC24B"/>
  <w16cid:commentId w16cid:paraId="61306FAD" w16cid:durableId="203CC24C"/>
  <w16cid:commentId w16cid:paraId="1A391C3D" w16cid:durableId="203CC24D"/>
  <w16cid:commentId w16cid:paraId="1BFD0237" w16cid:durableId="203CC24E"/>
  <w16cid:commentId w16cid:paraId="544AB858" w16cid:durableId="203CC24F"/>
  <w16cid:commentId w16cid:paraId="518EE2EE" w16cid:durableId="203CC250"/>
  <w16cid:commentId w16cid:paraId="71A4B1EE" w16cid:durableId="203CC251"/>
  <w16cid:commentId w16cid:paraId="564ADFC3" w16cid:durableId="203CC253"/>
  <w16cid:commentId w16cid:paraId="11770FB0" w16cid:durableId="203CC254"/>
  <w16cid:commentId w16cid:paraId="1FA1903B" w16cid:durableId="203CC2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30C55"/>
    <w:multiLevelType w:val="hybridMultilevel"/>
    <w:tmpl w:val="799A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82EBC"/>
    <w:multiLevelType w:val="hybridMultilevel"/>
    <w:tmpl w:val="360E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4137A"/>
    <w:multiLevelType w:val="hybridMultilevel"/>
    <w:tmpl w:val="CABE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466D2"/>
    <w:multiLevelType w:val="hybridMultilevel"/>
    <w:tmpl w:val="BD42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F3C8D"/>
    <w:multiLevelType w:val="hybridMultilevel"/>
    <w:tmpl w:val="61C8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3653B"/>
    <w:multiLevelType w:val="hybridMultilevel"/>
    <w:tmpl w:val="534A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itney Woelmer">
    <w15:presenceInfo w15:providerId="Windows Live" w15:userId="9a37888df6543052"/>
  </w15:person>
  <w15:person w15:author="Cayelan C. Carey">
    <w15:presenceInfo w15:providerId="None" w15:userId="Cayelan C. Car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AE"/>
    <w:rsid w:val="00021E32"/>
    <w:rsid w:val="00076014"/>
    <w:rsid w:val="00115C76"/>
    <w:rsid w:val="001263F2"/>
    <w:rsid w:val="00134FE7"/>
    <w:rsid w:val="00143E90"/>
    <w:rsid w:val="001638BD"/>
    <w:rsid w:val="00167658"/>
    <w:rsid w:val="00233BA8"/>
    <w:rsid w:val="002725DA"/>
    <w:rsid w:val="0028687C"/>
    <w:rsid w:val="002A5554"/>
    <w:rsid w:val="002C43ED"/>
    <w:rsid w:val="002F73B0"/>
    <w:rsid w:val="003114D4"/>
    <w:rsid w:val="00321AAB"/>
    <w:rsid w:val="00346478"/>
    <w:rsid w:val="003807D0"/>
    <w:rsid w:val="003A2733"/>
    <w:rsid w:val="003A4EC7"/>
    <w:rsid w:val="004055D1"/>
    <w:rsid w:val="004A12AE"/>
    <w:rsid w:val="004A457A"/>
    <w:rsid w:val="004A73AE"/>
    <w:rsid w:val="00544DB7"/>
    <w:rsid w:val="0055317B"/>
    <w:rsid w:val="005C0101"/>
    <w:rsid w:val="00601A89"/>
    <w:rsid w:val="0068710F"/>
    <w:rsid w:val="007355DC"/>
    <w:rsid w:val="0076264C"/>
    <w:rsid w:val="007C6758"/>
    <w:rsid w:val="007E38AC"/>
    <w:rsid w:val="007F14D5"/>
    <w:rsid w:val="00806A35"/>
    <w:rsid w:val="00821BD0"/>
    <w:rsid w:val="00862DD2"/>
    <w:rsid w:val="008A1F63"/>
    <w:rsid w:val="008A2BE0"/>
    <w:rsid w:val="008D05F9"/>
    <w:rsid w:val="008E4423"/>
    <w:rsid w:val="008F4778"/>
    <w:rsid w:val="00934C4E"/>
    <w:rsid w:val="00937E03"/>
    <w:rsid w:val="00954FAC"/>
    <w:rsid w:val="009F0E0E"/>
    <w:rsid w:val="00A16E83"/>
    <w:rsid w:val="00A6477A"/>
    <w:rsid w:val="00A9445F"/>
    <w:rsid w:val="00AA24E8"/>
    <w:rsid w:val="00B00764"/>
    <w:rsid w:val="00B02A4D"/>
    <w:rsid w:val="00B36A49"/>
    <w:rsid w:val="00B9288E"/>
    <w:rsid w:val="00BE6971"/>
    <w:rsid w:val="00C01E7B"/>
    <w:rsid w:val="00C1625C"/>
    <w:rsid w:val="00C57572"/>
    <w:rsid w:val="00CB6645"/>
    <w:rsid w:val="00CE325B"/>
    <w:rsid w:val="00D073FB"/>
    <w:rsid w:val="00D26236"/>
    <w:rsid w:val="00D93AA8"/>
    <w:rsid w:val="00DE292F"/>
    <w:rsid w:val="00E21BF6"/>
    <w:rsid w:val="00E456BE"/>
    <w:rsid w:val="00E56AB4"/>
    <w:rsid w:val="00EB6DE8"/>
    <w:rsid w:val="00F34ED9"/>
    <w:rsid w:val="00F452A6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1427"/>
  <w15:chartTrackingRefBased/>
  <w15:docId w15:val="{D701672D-E231-4197-A568-A474F9E7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34C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C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C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C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C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33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4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4774</TotalTime>
  <Pages>8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9</cp:revision>
  <dcterms:created xsi:type="dcterms:W3CDTF">2019-03-22T00:18:00Z</dcterms:created>
  <dcterms:modified xsi:type="dcterms:W3CDTF">2019-03-25T13:29:00Z</dcterms:modified>
</cp:coreProperties>
</file>