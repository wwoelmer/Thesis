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B84EB7" w14:textId="77777777" w:rsidR="00B900BF" w:rsidRPr="00191BF5" w:rsidRDefault="00B900BF" w:rsidP="00B900BF">
      <w:pPr>
        <w:rPr>
          <w:rFonts w:asciiTheme="majorHAnsi" w:hAnsiTheme="majorHAnsi" w:cstheme="majorHAnsi"/>
        </w:rPr>
      </w:pPr>
      <w:r w:rsidRPr="00191BF5">
        <w:rPr>
          <w:rFonts w:asciiTheme="majorHAnsi" w:hAnsiTheme="majorHAnsi" w:cstheme="majorHAnsi"/>
        </w:rPr>
        <w:t>Whitney Woelmer, Master’s Prospectus Outline</w:t>
      </w:r>
    </w:p>
    <w:p w14:paraId="1EB08445" w14:textId="77777777" w:rsidR="00284411" w:rsidRPr="00BE0607" w:rsidRDefault="00FB7532" w:rsidP="00B900BF">
      <w:pPr>
        <w:rPr>
          <w:rFonts w:asciiTheme="majorHAnsi" w:hAnsiTheme="majorHAnsi" w:cstheme="majorHAnsi"/>
          <w:b/>
          <w:u w:val="single"/>
        </w:rPr>
      </w:pPr>
      <w:r w:rsidRPr="00BE0607">
        <w:rPr>
          <w:rFonts w:asciiTheme="majorHAnsi" w:hAnsiTheme="majorHAnsi" w:cstheme="majorHAnsi"/>
          <w:b/>
          <w:u w:val="single"/>
        </w:rPr>
        <w:t xml:space="preserve">Overall </w:t>
      </w:r>
      <w:r w:rsidR="00284411" w:rsidRPr="00BE0607">
        <w:rPr>
          <w:rFonts w:asciiTheme="majorHAnsi" w:hAnsiTheme="majorHAnsi" w:cstheme="majorHAnsi"/>
          <w:b/>
          <w:u w:val="single"/>
        </w:rPr>
        <w:t>Introduction</w:t>
      </w:r>
    </w:p>
    <w:p w14:paraId="74CF10F9" w14:textId="77777777" w:rsidR="00284411" w:rsidRPr="00191BF5" w:rsidRDefault="00B900BF" w:rsidP="00B900BF">
      <w:pPr>
        <w:pStyle w:val="ListParagraph"/>
        <w:numPr>
          <w:ilvl w:val="0"/>
          <w:numId w:val="4"/>
        </w:numPr>
        <w:rPr>
          <w:rFonts w:asciiTheme="majorHAnsi" w:hAnsiTheme="majorHAnsi" w:cstheme="majorHAnsi"/>
        </w:rPr>
      </w:pPr>
      <w:r w:rsidRPr="00191BF5">
        <w:rPr>
          <w:rFonts w:asciiTheme="majorHAnsi" w:hAnsiTheme="majorHAnsi" w:cstheme="majorHAnsi"/>
        </w:rPr>
        <w:t xml:space="preserve">Importance of freshwater </w:t>
      </w:r>
      <w:r w:rsidR="00D76467" w:rsidRPr="00191BF5">
        <w:rPr>
          <w:rFonts w:asciiTheme="majorHAnsi" w:hAnsiTheme="majorHAnsi" w:cstheme="majorHAnsi"/>
        </w:rPr>
        <w:t>ecosystems and the many services they provide (setting up why their water quality is so important, as well as</w:t>
      </w:r>
      <w:r w:rsidR="004D43A9" w:rsidRPr="00191BF5">
        <w:rPr>
          <w:rFonts w:asciiTheme="majorHAnsi" w:hAnsiTheme="majorHAnsi" w:cstheme="majorHAnsi"/>
        </w:rPr>
        <w:t xml:space="preserve"> </w:t>
      </w:r>
      <w:r w:rsidR="00605F86" w:rsidRPr="00191BF5">
        <w:rPr>
          <w:rFonts w:asciiTheme="majorHAnsi" w:hAnsiTheme="majorHAnsi" w:cstheme="majorHAnsi"/>
        </w:rPr>
        <w:t>what services are the highest priority- e.g., clean water for drinking, etc.)</w:t>
      </w:r>
    </w:p>
    <w:p w14:paraId="46CB0C5B" w14:textId="77777777" w:rsidR="00B900BF" w:rsidRPr="00191BF5" w:rsidRDefault="008E2132" w:rsidP="00B900BF">
      <w:pPr>
        <w:pStyle w:val="ListParagraph"/>
        <w:numPr>
          <w:ilvl w:val="0"/>
          <w:numId w:val="4"/>
        </w:numPr>
        <w:rPr>
          <w:rFonts w:asciiTheme="majorHAnsi" w:hAnsiTheme="majorHAnsi" w:cstheme="majorHAnsi"/>
        </w:rPr>
      </w:pPr>
      <w:commentRangeStart w:id="0"/>
      <w:r w:rsidRPr="00191BF5">
        <w:rPr>
          <w:rFonts w:asciiTheme="majorHAnsi" w:hAnsiTheme="majorHAnsi" w:cstheme="majorHAnsi"/>
        </w:rPr>
        <w:t>Threats to freshwater systems in a changing world</w:t>
      </w:r>
      <w:r w:rsidR="00DE16B6">
        <w:rPr>
          <w:rFonts w:asciiTheme="majorHAnsi" w:hAnsiTheme="majorHAnsi" w:cstheme="majorHAnsi"/>
        </w:rPr>
        <w:t xml:space="preserve"> have been increasing the occurrence and severity of </w:t>
      </w:r>
      <w:r w:rsidR="007D64D2">
        <w:rPr>
          <w:rFonts w:asciiTheme="majorHAnsi" w:hAnsiTheme="majorHAnsi" w:cstheme="majorHAnsi"/>
        </w:rPr>
        <w:t xml:space="preserve">water quality impairment </w:t>
      </w:r>
      <w:r w:rsidR="00C4455B">
        <w:rPr>
          <w:rFonts w:asciiTheme="majorHAnsi" w:hAnsiTheme="majorHAnsi" w:cstheme="majorHAnsi"/>
        </w:rPr>
        <w:t>in freshwaters</w:t>
      </w:r>
    </w:p>
    <w:p w14:paraId="76A5C81C" w14:textId="77777777" w:rsidR="000A7A45" w:rsidRPr="00191BF5" w:rsidRDefault="000A7A45" w:rsidP="00B14301">
      <w:pPr>
        <w:pStyle w:val="ListParagraph"/>
        <w:numPr>
          <w:ilvl w:val="1"/>
          <w:numId w:val="4"/>
        </w:numPr>
        <w:rPr>
          <w:rFonts w:asciiTheme="majorHAnsi" w:hAnsiTheme="majorHAnsi" w:cstheme="majorHAnsi"/>
        </w:rPr>
      </w:pPr>
      <w:r>
        <w:rPr>
          <w:rFonts w:asciiTheme="majorHAnsi" w:hAnsiTheme="majorHAnsi" w:cstheme="majorHAnsi"/>
        </w:rPr>
        <w:t>Watershed effects</w:t>
      </w:r>
      <w:r w:rsidR="00C718C3">
        <w:rPr>
          <w:rFonts w:asciiTheme="majorHAnsi" w:hAnsiTheme="majorHAnsi" w:cstheme="majorHAnsi"/>
        </w:rPr>
        <w:t xml:space="preserve"> </w:t>
      </w:r>
      <w:r w:rsidR="00E12A6B">
        <w:rPr>
          <w:rFonts w:asciiTheme="majorHAnsi" w:hAnsiTheme="majorHAnsi" w:cstheme="majorHAnsi"/>
        </w:rPr>
        <w:t>which cascade down to freshwater systems</w:t>
      </w:r>
    </w:p>
    <w:p w14:paraId="50FADE32" w14:textId="77777777" w:rsidR="00B14301" w:rsidRPr="00191BF5" w:rsidRDefault="00B14301" w:rsidP="000A7A45">
      <w:pPr>
        <w:pStyle w:val="ListParagraph"/>
        <w:numPr>
          <w:ilvl w:val="2"/>
          <w:numId w:val="4"/>
        </w:numPr>
        <w:rPr>
          <w:rFonts w:asciiTheme="majorHAnsi" w:hAnsiTheme="majorHAnsi" w:cstheme="majorHAnsi"/>
        </w:rPr>
      </w:pPr>
      <w:r w:rsidRPr="00191BF5">
        <w:rPr>
          <w:rFonts w:asciiTheme="majorHAnsi" w:hAnsiTheme="majorHAnsi" w:cstheme="majorHAnsi"/>
        </w:rPr>
        <w:t xml:space="preserve">Land use </w:t>
      </w:r>
      <w:r w:rsidR="007D64D2">
        <w:rPr>
          <w:rFonts w:asciiTheme="majorHAnsi" w:hAnsiTheme="majorHAnsi" w:cstheme="majorHAnsi"/>
        </w:rPr>
        <w:t xml:space="preserve">change </w:t>
      </w:r>
      <w:r w:rsidR="00E12A6B">
        <w:rPr>
          <w:rFonts w:asciiTheme="majorHAnsi" w:hAnsiTheme="majorHAnsi" w:cstheme="majorHAnsi"/>
        </w:rPr>
        <w:t>can lead to quicker deliver</w:t>
      </w:r>
      <w:r w:rsidR="007D64D2">
        <w:rPr>
          <w:rFonts w:asciiTheme="majorHAnsi" w:hAnsiTheme="majorHAnsi" w:cstheme="majorHAnsi"/>
        </w:rPr>
        <w:t>y</w:t>
      </w:r>
      <w:r w:rsidR="00E12A6B">
        <w:rPr>
          <w:rFonts w:asciiTheme="majorHAnsi" w:hAnsiTheme="majorHAnsi" w:cstheme="majorHAnsi"/>
        </w:rPr>
        <w:t xml:space="preserve"> of nutrients to water bodies and increases in the amount of nutrients water bodies receive</w:t>
      </w:r>
    </w:p>
    <w:p w14:paraId="432B001A" w14:textId="77777777" w:rsidR="00B14301" w:rsidRDefault="00B14301" w:rsidP="000A7A45">
      <w:pPr>
        <w:pStyle w:val="ListParagraph"/>
        <w:numPr>
          <w:ilvl w:val="2"/>
          <w:numId w:val="4"/>
        </w:numPr>
        <w:rPr>
          <w:rFonts w:asciiTheme="majorHAnsi" w:hAnsiTheme="majorHAnsi" w:cstheme="majorHAnsi"/>
        </w:rPr>
      </w:pPr>
      <w:r w:rsidRPr="00191BF5">
        <w:rPr>
          <w:rFonts w:asciiTheme="majorHAnsi" w:hAnsiTheme="majorHAnsi" w:cstheme="majorHAnsi"/>
        </w:rPr>
        <w:t>Increasing human population</w:t>
      </w:r>
      <w:commentRangeEnd w:id="0"/>
      <w:r w:rsidR="000318BB">
        <w:rPr>
          <w:rStyle w:val="CommentReference"/>
        </w:rPr>
        <w:commentReference w:id="0"/>
      </w:r>
      <w:r w:rsidR="00E12A6B">
        <w:rPr>
          <w:rFonts w:asciiTheme="majorHAnsi" w:hAnsiTheme="majorHAnsi" w:cstheme="majorHAnsi"/>
        </w:rPr>
        <w:t xml:space="preserve"> also leads to increases in nutrients through human waste and urban pollution, which negatively impact water quality</w:t>
      </w:r>
    </w:p>
    <w:p w14:paraId="63AFBA6A" w14:textId="77777777" w:rsidR="00C44557" w:rsidRDefault="007D64D2" w:rsidP="000A7A45">
      <w:pPr>
        <w:pStyle w:val="ListParagraph"/>
        <w:numPr>
          <w:ilvl w:val="2"/>
          <w:numId w:val="4"/>
        </w:numPr>
        <w:rPr>
          <w:rFonts w:asciiTheme="majorHAnsi" w:hAnsiTheme="majorHAnsi" w:cstheme="majorHAnsi"/>
        </w:rPr>
      </w:pPr>
      <w:r>
        <w:rPr>
          <w:rFonts w:asciiTheme="majorHAnsi" w:hAnsiTheme="majorHAnsi" w:cstheme="majorHAnsi"/>
        </w:rPr>
        <w:t>Changes in nutrient concentrations and cycling can</w:t>
      </w:r>
      <w:r w:rsidR="00C44557">
        <w:rPr>
          <w:rFonts w:asciiTheme="majorHAnsi" w:hAnsiTheme="majorHAnsi" w:cstheme="majorHAnsi"/>
        </w:rPr>
        <w:t xml:space="preserve"> cause </w:t>
      </w:r>
      <w:r w:rsidR="003E1C78">
        <w:rPr>
          <w:rFonts w:asciiTheme="majorHAnsi" w:hAnsiTheme="majorHAnsi" w:cstheme="majorHAnsi"/>
        </w:rPr>
        <w:t xml:space="preserve">rapid </w:t>
      </w:r>
      <w:r w:rsidR="00C44557">
        <w:rPr>
          <w:rFonts w:asciiTheme="majorHAnsi" w:hAnsiTheme="majorHAnsi" w:cstheme="majorHAnsi"/>
        </w:rPr>
        <w:t>changes in phytoplankton populations</w:t>
      </w:r>
      <w:r>
        <w:rPr>
          <w:rFonts w:asciiTheme="majorHAnsi" w:hAnsiTheme="majorHAnsi" w:cstheme="majorHAnsi"/>
        </w:rPr>
        <w:t xml:space="preserve">; consequently, </w:t>
      </w:r>
      <w:r w:rsidR="00C44557">
        <w:rPr>
          <w:rFonts w:asciiTheme="majorHAnsi" w:hAnsiTheme="majorHAnsi" w:cstheme="majorHAnsi"/>
        </w:rPr>
        <w:t>understanding how nutrients are processed within a reservoir will help to forecast phytoplankton</w:t>
      </w:r>
      <w:r w:rsidR="00066B4F">
        <w:rPr>
          <w:rFonts w:asciiTheme="majorHAnsi" w:hAnsiTheme="majorHAnsi" w:cstheme="majorHAnsi"/>
        </w:rPr>
        <w:t>. By studying</w:t>
      </w:r>
      <w:r w:rsidR="00B96D4C">
        <w:rPr>
          <w:rFonts w:asciiTheme="majorHAnsi" w:hAnsiTheme="majorHAnsi" w:cstheme="majorHAnsi"/>
        </w:rPr>
        <w:t xml:space="preserve"> nutrient and phytoplankton dynamics at a high-resolution spatial scale, we can gain an understanding of chemical and biological hotspots of activity and further identify areas of greater risk of eutrophication under a changing climate. </w:t>
      </w:r>
    </w:p>
    <w:p w14:paraId="678F4D98" w14:textId="2B19E079" w:rsidR="00C4455B" w:rsidRPr="00E04A9E" w:rsidRDefault="00C4455B" w:rsidP="00B40B4F">
      <w:pPr>
        <w:pStyle w:val="ListParagraph"/>
        <w:numPr>
          <w:ilvl w:val="1"/>
          <w:numId w:val="4"/>
        </w:numPr>
        <w:rPr>
          <w:rFonts w:asciiTheme="majorHAnsi" w:hAnsiTheme="majorHAnsi" w:cstheme="majorHAnsi"/>
        </w:rPr>
      </w:pPr>
      <w:r w:rsidRPr="00E04A9E">
        <w:rPr>
          <w:rFonts w:asciiTheme="majorHAnsi" w:hAnsiTheme="majorHAnsi" w:cstheme="majorHAnsi"/>
        </w:rPr>
        <w:t xml:space="preserve">Further, </w:t>
      </w:r>
      <w:r w:rsidR="007D64D2" w:rsidRPr="00E04A9E">
        <w:rPr>
          <w:rFonts w:asciiTheme="majorHAnsi" w:hAnsiTheme="majorHAnsi" w:cstheme="majorHAnsi"/>
        </w:rPr>
        <w:t xml:space="preserve">many regions are experiencing more variable weather conditions due to </w:t>
      </w:r>
      <w:r w:rsidRPr="00E04A9E">
        <w:rPr>
          <w:rFonts w:asciiTheme="majorHAnsi" w:hAnsiTheme="majorHAnsi" w:cstheme="majorHAnsi"/>
        </w:rPr>
        <w:t>climate change</w:t>
      </w:r>
      <w:r w:rsidR="007D64D2" w:rsidRPr="00E04A9E">
        <w:rPr>
          <w:rFonts w:asciiTheme="majorHAnsi" w:hAnsiTheme="majorHAnsi" w:cstheme="majorHAnsi"/>
        </w:rPr>
        <w:t xml:space="preserve"> that exacerbate</w:t>
      </w:r>
      <w:r w:rsidR="00192674" w:rsidRPr="00E04A9E">
        <w:rPr>
          <w:rFonts w:asciiTheme="majorHAnsi" w:hAnsiTheme="majorHAnsi" w:cstheme="majorHAnsi"/>
        </w:rPr>
        <w:t xml:space="preserve"> the impacts of</w:t>
      </w:r>
      <w:r w:rsidR="007D64D2" w:rsidRPr="00E04A9E">
        <w:rPr>
          <w:rFonts w:asciiTheme="majorHAnsi" w:hAnsiTheme="majorHAnsi" w:cstheme="majorHAnsi"/>
        </w:rPr>
        <w:t xml:space="preserve"> land use change- e.g., increased sediment delivery due to erosion from inte</w:t>
      </w:r>
      <w:r w:rsidR="008D3875" w:rsidRPr="00E04A9E">
        <w:rPr>
          <w:rFonts w:asciiTheme="majorHAnsi" w:hAnsiTheme="majorHAnsi" w:cstheme="majorHAnsi"/>
        </w:rPr>
        <w:t>ns</w:t>
      </w:r>
      <w:r w:rsidR="007D64D2" w:rsidRPr="00E04A9E">
        <w:rPr>
          <w:rFonts w:asciiTheme="majorHAnsi" w:hAnsiTheme="majorHAnsi" w:cstheme="majorHAnsi"/>
        </w:rPr>
        <w:t>e storms that can also trigger rapid phytoplankton growth</w:t>
      </w:r>
    </w:p>
    <w:p w14:paraId="7FA0BF4B" w14:textId="77777777" w:rsidR="006A3761" w:rsidRPr="00191BF5" w:rsidRDefault="00C4455B" w:rsidP="00B900BF">
      <w:pPr>
        <w:pStyle w:val="ListParagraph"/>
        <w:numPr>
          <w:ilvl w:val="0"/>
          <w:numId w:val="4"/>
        </w:numPr>
        <w:rPr>
          <w:rFonts w:asciiTheme="majorHAnsi" w:hAnsiTheme="majorHAnsi" w:cstheme="majorHAnsi"/>
        </w:rPr>
      </w:pPr>
      <w:r>
        <w:rPr>
          <w:rFonts w:asciiTheme="majorHAnsi" w:hAnsiTheme="majorHAnsi" w:cstheme="majorHAnsi"/>
        </w:rPr>
        <w:t>Research to u</w:t>
      </w:r>
      <w:r w:rsidR="008E2132" w:rsidRPr="00191BF5">
        <w:rPr>
          <w:rFonts w:asciiTheme="majorHAnsi" w:hAnsiTheme="majorHAnsi" w:cstheme="majorHAnsi"/>
        </w:rPr>
        <w:t xml:space="preserve">nderstand </w:t>
      </w:r>
      <w:r>
        <w:rPr>
          <w:rFonts w:asciiTheme="majorHAnsi" w:hAnsiTheme="majorHAnsi" w:cstheme="majorHAnsi"/>
        </w:rPr>
        <w:t xml:space="preserve">how </w:t>
      </w:r>
      <w:r w:rsidR="008E2132" w:rsidRPr="00191BF5">
        <w:rPr>
          <w:rFonts w:asciiTheme="majorHAnsi" w:hAnsiTheme="majorHAnsi" w:cstheme="majorHAnsi"/>
        </w:rPr>
        <w:t xml:space="preserve">systems </w:t>
      </w:r>
      <w:r>
        <w:rPr>
          <w:rFonts w:asciiTheme="majorHAnsi" w:hAnsiTheme="majorHAnsi" w:cstheme="majorHAnsi"/>
        </w:rPr>
        <w:t xml:space="preserve">are currently changing </w:t>
      </w:r>
      <w:r w:rsidR="008E2132" w:rsidRPr="00191BF5">
        <w:rPr>
          <w:rFonts w:asciiTheme="majorHAnsi" w:hAnsiTheme="majorHAnsi" w:cstheme="majorHAnsi"/>
        </w:rPr>
        <w:t xml:space="preserve">and </w:t>
      </w:r>
      <w:r>
        <w:rPr>
          <w:rFonts w:asciiTheme="majorHAnsi" w:hAnsiTheme="majorHAnsi" w:cstheme="majorHAnsi"/>
        </w:rPr>
        <w:t xml:space="preserve">developing efforts to </w:t>
      </w:r>
      <w:r w:rsidR="008E2132" w:rsidRPr="00191BF5">
        <w:rPr>
          <w:rFonts w:asciiTheme="majorHAnsi" w:hAnsiTheme="majorHAnsi" w:cstheme="majorHAnsi"/>
        </w:rPr>
        <w:t>anticipa</w:t>
      </w:r>
      <w:r>
        <w:rPr>
          <w:rFonts w:asciiTheme="majorHAnsi" w:hAnsiTheme="majorHAnsi" w:cstheme="majorHAnsi"/>
        </w:rPr>
        <w:t>te</w:t>
      </w:r>
      <w:r w:rsidR="008E2132" w:rsidRPr="00191BF5">
        <w:rPr>
          <w:rFonts w:asciiTheme="majorHAnsi" w:hAnsiTheme="majorHAnsi" w:cstheme="majorHAnsi"/>
        </w:rPr>
        <w:t xml:space="preserve"> their </w:t>
      </w:r>
      <w:r>
        <w:rPr>
          <w:rFonts w:asciiTheme="majorHAnsi" w:hAnsiTheme="majorHAnsi" w:cstheme="majorHAnsi"/>
        </w:rPr>
        <w:t xml:space="preserve">future </w:t>
      </w:r>
      <w:r w:rsidR="008E2132" w:rsidRPr="00191BF5">
        <w:rPr>
          <w:rFonts w:asciiTheme="majorHAnsi" w:hAnsiTheme="majorHAnsi" w:cstheme="majorHAnsi"/>
        </w:rPr>
        <w:t>response is more important than ever</w:t>
      </w:r>
      <w:r w:rsidR="00605F86" w:rsidRPr="00191BF5">
        <w:rPr>
          <w:rFonts w:asciiTheme="majorHAnsi" w:hAnsiTheme="majorHAnsi" w:cstheme="majorHAnsi"/>
        </w:rPr>
        <w:t xml:space="preserve"> </w:t>
      </w:r>
    </w:p>
    <w:p w14:paraId="54D7A2D8" w14:textId="77777777" w:rsidR="006A3761" w:rsidRPr="00191BF5" w:rsidRDefault="006A3761" w:rsidP="006A3761">
      <w:pPr>
        <w:pStyle w:val="ListParagraph"/>
        <w:numPr>
          <w:ilvl w:val="1"/>
          <w:numId w:val="4"/>
        </w:numPr>
        <w:rPr>
          <w:rFonts w:asciiTheme="majorHAnsi" w:hAnsiTheme="majorHAnsi" w:cstheme="majorHAnsi"/>
        </w:rPr>
      </w:pPr>
      <w:r w:rsidRPr="00191BF5">
        <w:rPr>
          <w:rFonts w:asciiTheme="majorHAnsi" w:hAnsiTheme="majorHAnsi" w:cstheme="majorHAnsi"/>
        </w:rPr>
        <w:t xml:space="preserve">to allow society to </w:t>
      </w:r>
      <w:r w:rsidR="0045461B" w:rsidRPr="00191BF5">
        <w:rPr>
          <w:rFonts w:asciiTheme="majorHAnsi" w:hAnsiTheme="majorHAnsi" w:cstheme="majorHAnsi"/>
        </w:rPr>
        <w:t>coexist with changing ecosystems</w:t>
      </w:r>
    </w:p>
    <w:p w14:paraId="6F8F2962" w14:textId="77777777" w:rsidR="008E2132" w:rsidRPr="00191BF5" w:rsidRDefault="00605F86" w:rsidP="006A3761">
      <w:pPr>
        <w:pStyle w:val="ListParagraph"/>
        <w:numPr>
          <w:ilvl w:val="1"/>
          <w:numId w:val="4"/>
        </w:numPr>
        <w:rPr>
          <w:rFonts w:asciiTheme="majorHAnsi" w:hAnsiTheme="majorHAnsi" w:cstheme="majorHAnsi"/>
        </w:rPr>
      </w:pPr>
      <w:r w:rsidRPr="00191BF5">
        <w:rPr>
          <w:rFonts w:asciiTheme="majorHAnsi" w:hAnsiTheme="majorHAnsi" w:cstheme="majorHAnsi"/>
        </w:rPr>
        <w:t>for managers to preemptively manage/anticipate impending poor water quality events</w:t>
      </w:r>
    </w:p>
    <w:p w14:paraId="62338A89" w14:textId="77777777" w:rsidR="00B14301" w:rsidRPr="00191BF5" w:rsidRDefault="00B14301" w:rsidP="00B14301">
      <w:pPr>
        <w:pStyle w:val="ListParagraph"/>
        <w:numPr>
          <w:ilvl w:val="1"/>
          <w:numId w:val="4"/>
        </w:numPr>
        <w:rPr>
          <w:rFonts w:asciiTheme="majorHAnsi" w:hAnsiTheme="majorHAnsi" w:cstheme="majorHAnsi"/>
        </w:rPr>
      </w:pPr>
      <w:r w:rsidRPr="00191BF5">
        <w:rPr>
          <w:rFonts w:asciiTheme="majorHAnsi" w:hAnsiTheme="majorHAnsi" w:cstheme="majorHAnsi"/>
        </w:rPr>
        <w:t xml:space="preserve">Lake Erie </w:t>
      </w:r>
      <w:r w:rsidR="00FB7532" w:rsidRPr="00191BF5">
        <w:rPr>
          <w:rFonts w:asciiTheme="majorHAnsi" w:hAnsiTheme="majorHAnsi" w:cstheme="majorHAnsi"/>
        </w:rPr>
        <w:t xml:space="preserve">2014 </w:t>
      </w:r>
      <w:r w:rsidRPr="00191BF5">
        <w:rPr>
          <w:rFonts w:asciiTheme="majorHAnsi" w:hAnsiTheme="majorHAnsi" w:cstheme="majorHAnsi"/>
        </w:rPr>
        <w:t>example</w:t>
      </w:r>
      <w:r w:rsidR="00E107B8" w:rsidRPr="00191BF5">
        <w:rPr>
          <w:rFonts w:asciiTheme="majorHAnsi" w:hAnsiTheme="majorHAnsi" w:cstheme="majorHAnsi"/>
        </w:rPr>
        <w:t xml:space="preserve">, major </w:t>
      </w:r>
      <w:r w:rsidR="00BE0607">
        <w:rPr>
          <w:rFonts w:asciiTheme="majorHAnsi" w:hAnsiTheme="majorHAnsi" w:cstheme="majorHAnsi"/>
        </w:rPr>
        <w:t xml:space="preserve">social and </w:t>
      </w:r>
      <w:r w:rsidR="00E107B8" w:rsidRPr="00191BF5">
        <w:rPr>
          <w:rFonts w:asciiTheme="majorHAnsi" w:hAnsiTheme="majorHAnsi" w:cstheme="majorHAnsi"/>
        </w:rPr>
        <w:t>economic loss</w:t>
      </w:r>
    </w:p>
    <w:p w14:paraId="6E56A65F" w14:textId="77777777" w:rsidR="00F43434" w:rsidRPr="00191BF5" w:rsidRDefault="008E2132">
      <w:pPr>
        <w:rPr>
          <w:rFonts w:asciiTheme="majorHAnsi" w:hAnsiTheme="majorHAnsi" w:cstheme="majorHAnsi"/>
          <w:b/>
          <w:u w:val="single"/>
        </w:rPr>
      </w:pPr>
      <w:r w:rsidRPr="00191BF5">
        <w:rPr>
          <w:rFonts w:asciiTheme="majorHAnsi" w:hAnsiTheme="majorHAnsi" w:cstheme="majorHAnsi"/>
          <w:b/>
          <w:u w:val="single"/>
        </w:rPr>
        <w:t>Proposed Research</w:t>
      </w:r>
    </w:p>
    <w:p w14:paraId="0D398D57" w14:textId="77777777" w:rsidR="008E2132" w:rsidRPr="00191BF5" w:rsidRDefault="00284411">
      <w:pPr>
        <w:rPr>
          <w:rFonts w:asciiTheme="majorHAnsi" w:hAnsiTheme="majorHAnsi" w:cstheme="majorHAnsi"/>
          <w:b/>
        </w:rPr>
      </w:pPr>
      <w:r w:rsidRPr="00191BF5">
        <w:rPr>
          <w:rFonts w:asciiTheme="majorHAnsi" w:hAnsiTheme="majorHAnsi" w:cstheme="majorHAnsi"/>
          <w:i/>
          <w:u w:val="single"/>
        </w:rPr>
        <w:t>Chapter 1</w:t>
      </w:r>
      <w:r w:rsidR="008E2132" w:rsidRPr="00191BF5">
        <w:rPr>
          <w:rFonts w:asciiTheme="majorHAnsi" w:hAnsiTheme="majorHAnsi" w:cstheme="majorHAnsi"/>
          <w:i/>
          <w:u w:val="single"/>
        </w:rPr>
        <w:t>:</w:t>
      </w:r>
      <w:r w:rsidR="00667469" w:rsidRPr="00191BF5">
        <w:rPr>
          <w:rFonts w:asciiTheme="majorHAnsi" w:hAnsiTheme="majorHAnsi" w:cstheme="majorHAnsi"/>
          <w:i/>
        </w:rPr>
        <w:t xml:space="preserve"> </w:t>
      </w:r>
      <w:r w:rsidR="008E2132" w:rsidRPr="00191BF5">
        <w:rPr>
          <w:rFonts w:asciiTheme="majorHAnsi" w:hAnsiTheme="majorHAnsi" w:cstheme="majorHAnsi"/>
          <w:i/>
        </w:rPr>
        <w:t xml:space="preserve">Developing near-term forecasts of phytoplankton in </w:t>
      </w:r>
      <w:r w:rsidR="00051494">
        <w:rPr>
          <w:rFonts w:asciiTheme="majorHAnsi" w:hAnsiTheme="majorHAnsi" w:cstheme="majorHAnsi"/>
          <w:i/>
        </w:rPr>
        <w:t xml:space="preserve">a </w:t>
      </w:r>
      <w:r w:rsidR="008E2132" w:rsidRPr="00191BF5">
        <w:rPr>
          <w:rFonts w:asciiTheme="majorHAnsi" w:hAnsiTheme="majorHAnsi" w:cstheme="majorHAnsi"/>
          <w:i/>
        </w:rPr>
        <w:t>drinking water reservoir</w:t>
      </w:r>
      <w:r w:rsidR="00F43434" w:rsidRPr="00191BF5">
        <w:rPr>
          <w:rFonts w:asciiTheme="majorHAnsi" w:hAnsiTheme="majorHAnsi" w:cstheme="majorHAnsi"/>
          <w:b/>
          <w:i/>
          <w:u w:val="single"/>
        </w:rPr>
        <w:br/>
      </w:r>
      <w:r w:rsidR="000A7A45">
        <w:rPr>
          <w:rFonts w:asciiTheme="majorHAnsi" w:hAnsiTheme="majorHAnsi" w:cstheme="majorHAnsi"/>
          <w:b/>
        </w:rPr>
        <w:t>Introduction</w:t>
      </w:r>
    </w:p>
    <w:p w14:paraId="73EFFBC6" w14:textId="77777777" w:rsidR="00E66A90" w:rsidRPr="00A65DB6" w:rsidRDefault="00FD37C7" w:rsidP="00756CD2">
      <w:pPr>
        <w:spacing w:after="0" w:line="240" w:lineRule="auto"/>
        <w:rPr>
          <w:rFonts w:asciiTheme="majorHAnsi" w:hAnsiTheme="majorHAnsi" w:cstheme="majorHAnsi"/>
          <w:rPrChange w:id="1" w:author="Cayelan C. Carey" w:date="2019-03-25T16:13:00Z">
            <w:rPr>
              <w:rFonts w:asciiTheme="majorHAnsi" w:hAnsiTheme="majorHAnsi" w:cstheme="majorHAnsi"/>
              <w:b/>
              <w:u w:val="single"/>
            </w:rPr>
          </w:rPrChange>
        </w:rPr>
      </w:pPr>
      <w:r w:rsidRPr="00EE7A9B">
        <w:rPr>
          <w:rFonts w:asciiTheme="majorHAnsi" w:hAnsiTheme="majorHAnsi" w:cstheme="majorHAnsi"/>
        </w:rPr>
        <w:t xml:space="preserve">As our world continues through an era of </w:t>
      </w:r>
      <w:r w:rsidR="00192674">
        <w:rPr>
          <w:rFonts w:asciiTheme="majorHAnsi" w:hAnsiTheme="majorHAnsi" w:cstheme="majorHAnsi"/>
        </w:rPr>
        <w:t xml:space="preserve">global climate </w:t>
      </w:r>
      <w:r w:rsidRPr="00EE7A9B">
        <w:rPr>
          <w:rFonts w:asciiTheme="majorHAnsi" w:hAnsiTheme="majorHAnsi" w:cstheme="majorHAnsi"/>
        </w:rPr>
        <w:t>change and human populations continue to grow</w:t>
      </w:r>
      <w:r w:rsidR="005029AA">
        <w:rPr>
          <w:rFonts w:asciiTheme="majorHAnsi" w:hAnsiTheme="majorHAnsi" w:cstheme="majorHAnsi"/>
        </w:rPr>
        <w:t xml:space="preserve"> (REFS)</w:t>
      </w:r>
      <w:r w:rsidRPr="00EE7A9B">
        <w:rPr>
          <w:rFonts w:asciiTheme="majorHAnsi" w:hAnsiTheme="majorHAnsi" w:cstheme="majorHAnsi"/>
        </w:rPr>
        <w:t xml:space="preserve">, </w:t>
      </w:r>
      <w:r w:rsidR="00756CD2" w:rsidRPr="00EE7A9B">
        <w:rPr>
          <w:rFonts w:asciiTheme="majorHAnsi" w:hAnsiTheme="majorHAnsi" w:cstheme="majorHAnsi"/>
        </w:rPr>
        <w:t xml:space="preserve">understanding not only the current state of our freshwater ecosystems, but predicting how they will respond tomorrow, next week, and next year is of utmost importance. </w:t>
      </w:r>
      <w:r w:rsidR="00A65DB6">
        <w:rPr>
          <w:rFonts w:asciiTheme="majorHAnsi" w:hAnsiTheme="majorHAnsi" w:cstheme="majorHAnsi"/>
        </w:rPr>
        <w:t>In particular, knowing future water quality in advance would provide a substantial benefit to managers and freshwater ecologists because … &lt;fill in</w:t>
      </w:r>
      <w:proofErr w:type="gramStart"/>
      <w:r w:rsidR="00A65DB6">
        <w:rPr>
          <w:rFonts w:asciiTheme="majorHAnsi" w:hAnsiTheme="majorHAnsi" w:cstheme="majorHAnsi"/>
        </w:rPr>
        <w:t xml:space="preserve">&gt; </w:t>
      </w:r>
      <w:r w:rsidR="00756CD2" w:rsidRPr="00EE7A9B">
        <w:rPr>
          <w:rFonts w:asciiTheme="majorHAnsi" w:hAnsiTheme="majorHAnsi" w:cstheme="majorHAnsi"/>
        </w:rPr>
        <w:t xml:space="preserve"> </w:t>
      </w:r>
      <w:commentRangeStart w:id="2"/>
      <w:r w:rsidR="00756CD2" w:rsidRPr="00EE7A9B">
        <w:rPr>
          <w:rFonts w:asciiTheme="majorHAnsi" w:hAnsiTheme="majorHAnsi" w:cstheme="majorHAnsi"/>
        </w:rPr>
        <w:t>Therefore</w:t>
      </w:r>
      <w:proofErr w:type="gramEnd"/>
      <w:r w:rsidR="00756CD2" w:rsidRPr="00EE7A9B">
        <w:rPr>
          <w:rFonts w:asciiTheme="majorHAnsi" w:hAnsiTheme="majorHAnsi" w:cstheme="majorHAnsi"/>
        </w:rPr>
        <w:t xml:space="preserve">, the ability to forecast the future state of our drinking water sources is of utmost importance to society and freshwater ecology as a discipline. </w:t>
      </w:r>
      <w:commentRangeEnd w:id="2"/>
      <w:r w:rsidR="005029AA">
        <w:rPr>
          <w:rStyle w:val="CommentReference"/>
        </w:rPr>
        <w:commentReference w:id="2"/>
      </w:r>
    </w:p>
    <w:p w14:paraId="589ACB79" w14:textId="77777777" w:rsidR="00756CD2" w:rsidRPr="00EE7A9B" w:rsidRDefault="00756CD2" w:rsidP="00192674">
      <w:pPr>
        <w:spacing w:after="0" w:line="240" w:lineRule="auto"/>
        <w:rPr>
          <w:rFonts w:asciiTheme="majorHAnsi" w:hAnsiTheme="majorHAnsi" w:cstheme="majorHAnsi"/>
        </w:rPr>
      </w:pPr>
    </w:p>
    <w:p w14:paraId="13B82745" w14:textId="45641E81" w:rsidR="00B156E4" w:rsidRDefault="00756CD2" w:rsidP="00FD37C7">
      <w:pPr>
        <w:rPr>
          <w:rFonts w:asciiTheme="majorHAnsi" w:hAnsiTheme="majorHAnsi" w:cstheme="majorHAnsi"/>
        </w:rPr>
      </w:pPr>
      <w:r>
        <w:rPr>
          <w:rFonts w:asciiTheme="majorHAnsi" w:hAnsiTheme="majorHAnsi" w:cstheme="majorHAnsi"/>
        </w:rPr>
        <w:t xml:space="preserve">Forecasting as a </w:t>
      </w:r>
      <w:r w:rsidR="00192674">
        <w:rPr>
          <w:rFonts w:asciiTheme="majorHAnsi" w:hAnsiTheme="majorHAnsi" w:cstheme="majorHAnsi"/>
        </w:rPr>
        <w:t xml:space="preserve">technique </w:t>
      </w:r>
      <w:r>
        <w:rPr>
          <w:rFonts w:asciiTheme="majorHAnsi" w:hAnsiTheme="majorHAnsi" w:cstheme="majorHAnsi"/>
        </w:rPr>
        <w:t>has been developing for decades in many disciplines and has substantial breadth. Uses of forecasting can be found in many fields and applications,</w:t>
      </w:r>
      <w:r w:rsidR="00142E66">
        <w:rPr>
          <w:rFonts w:asciiTheme="majorHAnsi" w:hAnsiTheme="majorHAnsi" w:cstheme="majorHAnsi"/>
        </w:rPr>
        <w:t xml:space="preserve"> </w:t>
      </w:r>
      <w:r w:rsidRPr="00BE0607">
        <w:rPr>
          <w:rFonts w:asciiTheme="majorHAnsi" w:hAnsiTheme="majorHAnsi" w:cstheme="majorHAnsi"/>
        </w:rPr>
        <w:t>ranging from the well-known and widely-used weather forecasts to epidemiological forecasts of population mortality (Lee and Carter, 1992) and global Alzheimer’s trends (</w:t>
      </w:r>
      <w:proofErr w:type="spellStart"/>
      <w:r w:rsidRPr="00BE0607">
        <w:rPr>
          <w:rFonts w:asciiTheme="majorHAnsi" w:hAnsiTheme="majorHAnsi" w:cstheme="majorHAnsi"/>
        </w:rPr>
        <w:t>Brookmyer</w:t>
      </w:r>
      <w:proofErr w:type="spellEnd"/>
      <w:r w:rsidRPr="00BE0607">
        <w:rPr>
          <w:rFonts w:asciiTheme="majorHAnsi" w:hAnsiTheme="majorHAnsi" w:cstheme="majorHAnsi"/>
        </w:rPr>
        <w:t xml:space="preserve"> </w:t>
      </w:r>
      <w:r w:rsidR="007B3365">
        <w:rPr>
          <w:rFonts w:asciiTheme="majorHAnsi" w:hAnsiTheme="majorHAnsi" w:cstheme="majorHAnsi"/>
        </w:rPr>
        <w:t>et al.</w:t>
      </w:r>
      <w:r w:rsidR="00B156E4">
        <w:rPr>
          <w:rFonts w:asciiTheme="majorHAnsi" w:hAnsiTheme="majorHAnsi" w:cstheme="majorHAnsi"/>
        </w:rPr>
        <w:t xml:space="preserve"> </w:t>
      </w:r>
      <w:r w:rsidRPr="00BE0607">
        <w:rPr>
          <w:rFonts w:asciiTheme="majorHAnsi" w:hAnsiTheme="majorHAnsi" w:cstheme="majorHAnsi"/>
        </w:rPr>
        <w:t xml:space="preserve">2007) to forecasts of bankruptcy declaration in the United States (Shumway </w:t>
      </w:r>
      <w:r w:rsidR="007B3365">
        <w:rPr>
          <w:rFonts w:asciiTheme="majorHAnsi" w:hAnsiTheme="majorHAnsi" w:cstheme="majorHAnsi"/>
        </w:rPr>
        <w:t>et al.</w:t>
      </w:r>
      <w:r w:rsidR="00B156E4">
        <w:rPr>
          <w:rFonts w:asciiTheme="majorHAnsi" w:hAnsiTheme="majorHAnsi" w:cstheme="majorHAnsi"/>
        </w:rPr>
        <w:t xml:space="preserve"> </w:t>
      </w:r>
      <w:r w:rsidRPr="00BE0607">
        <w:rPr>
          <w:rFonts w:asciiTheme="majorHAnsi" w:hAnsiTheme="majorHAnsi" w:cstheme="majorHAnsi"/>
        </w:rPr>
        <w:t>2001).</w:t>
      </w:r>
      <w:r w:rsidR="00142E66">
        <w:rPr>
          <w:rFonts w:asciiTheme="majorHAnsi" w:hAnsiTheme="majorHAnsi" w:cstheme="majorHAnsi"/>
        </w:rPr>
        <w:t xml:space="preserve"> Many of these fields have been priming their forecasting abilities for decades (Shumway </w:t>
      </w:r>
      <w:r w:rsidR="007B3365">
        <w:rPr>
          <w:rFonts w:asciiTheme="majorHAnsi" w:hAnsiTheme="majorHAnsi" w:cstheme="majorHAnsi"/>
        </w:rPr>
        <w:t>et al.</w:t>
      </w:r>
      <w:r w:rsidR="00B156E4">
        <w:rPr>
          <w:rFonts w:asciiTheme="majorHAnsi" w:hAnsiTheme="majorHAnsi" w:cstheme="majorHAnsi"/>
        </w:rPr>
        <w:t xml:space="preserve"> </w:t>
      </w:r>
      <w:r w:rsidR="00142E66">
        <w:rPr>
          <w:rFonts w:asciiTheme="majorHAnsi" w:hAnsiTheme="majorHAnsi" w:cstheme="majorHAnsi"/>
        </w:rPr>
        <w:t xml:space="preserve">2001). For example, </w:t>
      </w:r>
      <w:r w:rsidR="006A2ABE">
        <w:rPr>
          <w:rFonts w:asciiTheme="majorHAnsi" w:hAnsiTheme="majorHAnsi" w:cstheme="majorHAnsi"/>
        </w:rPr>
        <w:t xml:space="preserve">the field of weather forecasting has gone from an accuracy </w:t>
      </w:r>
      <w:r w:rsidR="006A2ABE">
        <w:rPr>
          <w:rFonts w:asciiTheme="majorHAnsi" w:hAnsiTheme="majorHAnsi" w:cstheme="majorHAnsi"/>
        </w:rPr>
        <w:lastRenderedPageBreak/>
        <w:t xml:space="preserve">rating of ~25% when the field began to develop in the 1950’s to producing </w:t>
      </w:r>
      <w:r w:rsidR="00B156E4">
        <w:rPr>
          <w:rFonts w:asciiTheme="majorHAnsi" w:hAnsiTheme="majorHAnsi" w:cstheme="majorHAnsi"/>
        </w:rPr>
        <w:t xml:space="preserve">36-hour </w:t>
      </w:r>
      <w:r w:rsidR="006A2ABE">
        <w:rPr>
          <w:rFonts w:asciiTheme="majorHAnsi" w:hAnsiTheme="majorHAnsi" w:cstheme="majorHAnsi"/>
        </w:rPr>
        <w:t xml:space="preserve">weather forecasts </w:t>
      </w:r>
      <w:r w:rsidR="00B156E4">
        <w:rPr>
          <w:rFonts w:asciiTheme="majorHAnsi" w:hAnsiTheme="majorHAnsi" w:cstheme="majorHAnsi"/>
        </w:rPr>
        <w:t xml:space="preserve">with ~80% accuracy </w:t>
      </w:r>
      <w:r w:rsidR="006A2ABE">
        <w:rPr>
          <w:rFonts w:asciiTheme="majorHAnsi" w:hAnsiTheme="majorHAnsi" w:cstheme="majorHAnsi"/>
        </w:rPr>
        <w:t>in the early 2000’s (</w:t>
      </w:r>
      <w:proofErr w:type="spellStart"/>
      <w:r w:rsidR="006A2ABE">
        <w:rPr>
          <w:rFonts w:asciiTheme="majorHAnsi" w:hAnsiTheme="majorHAnsi" w:cstheme="majorHAnsi"/>
        </w:rPr>
        <w:t>Dietze</w:t>
      </w:r>
      <w:proofErr w:type="spellEnd"/>
      <w:r w:rsidR="006A2ABE">
        <w:rPr>
          <w:rFonts w:asciiTheme="majorHAnsi" w:hAnsiTheme="majorHAnsi" w:cstheme="majorHAnsi"/>
        </w:rPr>
        <w:t xml:space="preserve">, 2017). This </w:t>
      </w:r>
      <w:r w:rsidR="004202E1">
        <w:rPr>
          <w:rFonts w:asciiTheme="majorHAnsi" w:hAnsiTheme="majorHAnsi" w:cstheme="majorHAnsi"/>
        </w:rPr>
        <w:t>slow</w:t>
      </w:r>
      <w:r w:rsidR="006A2ABE">
        <w:rPr>
          <w:rFonts w:asciiTheme="majorHAnsi" w:hAnsiTheme="majorHAnsi" w:cstheme="majorHAnsi"/>
        </w:rPr>
        <w:t xml:space="preserve"> inc</w:t>
      </w:r>
      <w:r w:rsidR="004202E1">
        <w:rPr>
          <w:rFonts w:asciiTheme="majorHAnsi" w:hAnsiTheme="majorHAnsi" w:cstheme="majorHAnsi"/>
        </w:rPr>
        <w:t>rease in forecast accuracy</w:t>
      </w:r>
      <w:r w:rsidR="006A2ABE">
        <w:rPr>
          <w:rFonts w:asciiTheme="majorHAnsi" w:hAnsiTheme="majorHAnsi" w:cstheme="majorHAnsi"/>
        </w:rPr>
        <w:t xml:space="preserve"> over the past 50 years shows that progress cannot be expected to be immediate</w:t>
      </w:r>
      <w:r w:rsidR="004202E1">
        <w:rPr>
          <w:rFonts w:asciiTheme="majorHAnsi" w:hAnsiTheme="majorHAnsi" w:cstheme="majorHAnsi"/>
        </w:rPr>
        <w:t>, and that there is merit in developing forecasts even when they have low accuracy</w:t>
      </w:r>
      <w:r w:rsidR="006A2ABE">
        <w:rPr>
          <w:rFonts w:asciiTheme="majorHAnsi" w:hAnsiTheme="majorHAnsi" w:cstheme="majorHAnsi"/>
        </w:rPr>
        <w:t xml:space="preserve">. </w:t>
      </w:r>
      <w:r w:rsidR="00B156E4">
        <w:rPr>
          <w:rFonts w:asciiTheme="majorHAnsi" w:hAnsiTheme="majorHAnsi" w:cstheme="majorHAnsi"/>
        </w:rPr>
        <w:t>As ecologists begin to adapt forecasting approaches to predict future</w:t>
      </w:r>
      <w:bookmarkStart w:id="3" w:name="_GoBack"/>
      <w:bookmarkEnd w:id="3"/>
      <w:r w:rsidR="00B156E4">
        <w:rPr>
          <w:rFonts w:asciiTheme="majorHAnsi" w:hAnsiTheme="majorHAnsi" w:cstheme="majorHAnsi"/>
        </w:rPr>
        <w:t xml:space="preserve"> changes in ecosystems and ecosystem services </w:t>
      </w:r>
    </w:p>
    <w:p w14:paraId="6815DEE4" w14:textId="77777777" w:rsidR="00B156E4" w:rsidRDefault="00B156E4" w:rsidP="00FD37C7">
      <w:pPr>
        <w:rPr>
          <w:rFonts w:asciiTheme="majorHAnsi" w:hAnsiTheme="majorHAnsi" w:cstheme="majorHAnsi"/>
        </w:rPr>
      </w:pPr>
    </w:p>
    <w:p w14:paraId="457CB434" w14:textId="1AC73A57" w:rsidR="00FB7532" w:rsidRPr="00FD37C7" w:rsidRDefault="00142E66" w:rsidP="00FD37C7">
      <w:pPr>
        <w:rPr>
          <w:rFonts w:asciiTheme="majorHAnsi" w:hAnsiTheme="majorHAnsi" w:cstheme="majorHAnsi"/>
        </w:rPr>
      </w:pPr>
      <w:r>
        <w:rPr>
          <w:rFonts w:asciiTheme="majorHAnsi" w:hAnsiTheme="majorHAnsi" w:cstheme="majorHAnsi"/>
        </w:rPr>
        <w:t xml:space="preserve">However, the development of </w:t>
      </w:r>
      <w:r w:rsidR="00C4455B">
        <w:rPr>
          <w:rFonts w:asciiTheme="majorHAnsi" w:hAnsiTheme="majorHAnsi" w:cstheme="majorHAnsi"/>
        </w:rPr>
        <w:t>forecasts specific to ecological systems</w:t>
      </w:r>
      <w:r>
        <w:rPr>
          <w:rFonts w:asciiTheme="majorHAnsi" w:hAnsiTheme="majorHAnsi" w:cstheme="majorHAnsi"/>
        </w:rPr>
        <w:t xml:space="preserve"> and ecosystem services is still in its relative infancy (</w:t>
      </w:r>
      <w:proofErr w:type="spellStart"/>
      <w:r>
        <w:rPr>
          <w:rFonts w:asciiTheme="majorHAnsi" w:hAnsiTheme="majorHAnsi" w:cstheme="majorHAnsi"/>
        </w:rPr>
        <w:t>Dietze</w:t>
      </w:r>
      <w:proofErr w:type="spellEnd"/>
      <w:r w:rsidR="004202E1">
        <w:rPr>
          <w:rFonts w:asciiTheme="majorHAnsi" w:hAnsiTheme="majorHAnsi" w:cstheme="majorHAnsi"/>
        </w:rPr>
        <w:t xml:space="preserve">, </w:t>
      </w:r>
      <w:r w:rsidR="005029AA">
        <w:rPr>
          <w:rFonts w:asciiTheme="majorHAnsi" w:hAnsiTheme="majorHAnsi" w:cstheme="majorHAnsi"/>
        </w:rPr>
        <w:t>2017</w:t>
      </w:r>
      <w:r>
        <w:rPr>
          <w:rFonts w:asciiTheme="majorHAnsi" w:hAnsiTheme="majorHAnsi" w:cstheme="majorHAnsi"/>
        </w:rPr>
        <w:t xml:space="preserve">). </w:t>
      </w:r>
      <w:r w:rsidR="00A65DB6" w:rsidRPr="00EE7A9B">
        <w:rPr>
          <w:rFonts w:asciiTheme="majorHAnsi" w:hAnsiTheme="majorHAnsi" w:cstheme="majorHAnsi"/>
        </w:rPr>
        <w:t>The current shift in the scientific community towards publishing data in publicly accessible venues</w:t>
      </w:r>
      <w:r w:rsidR="00A65DB6">
        <w:rPr>
          <w:rFonts w:asciiTheme="majorHAnsi" w:hAnsiTheme="majorHAnsi" w:cstheme="majorHAnsi"/>
        </w:rPr>
        <w:t xml:space="preserve"> (cite FAIR here)</w:t>
      </w:r>
      <w:r w:rsidR="00A65DB6" w:rsidRPr="00EE7A9B">
        <w:rPr>
          <w:rFonts w:asciiTheme="majorHAnsi" w:hAnsiTheme="majorHAnsi" w:cstheme="majorHAnsi"/>
        </w:rPr>
        <w:t xml:space="preserve">, as well as the development of high-frequency sensors which result in massive amounts of data </w:t>
      </w:r>
      <w:r w:rsidR="00A65DB6">
        <w:rPr>
          <w:rFonts w:asciiTheme="majorHAnsi" w:hAnsiTheme="majorHAnsi" w:cstheme="majorHAnsi"/>
        </w:rPr>
        <w:t xml:space="preserve">(Hampton refs) </w:t>
      </w:r>
      <w:r w:rsidR="00A65DB6" w:rsidRPr="00EE7A9B">
        <w:rPr>
          <w:rFonts w:asciiTheme="majorHAnsi" w:hAnsiTheme="majorHAnsi" w:cstheme="majorHAnsi"/>
        </w:rPr>
        <w:t xml:space="preserve">have both </w:t>
      </w:r>
      <w:r w:rsidR="00A65DB6">
        <w:rPr>
          <w:rFonts w:asciiTheme="majorHAnsi" w:hAnsiTheme="majorHAnsi" w:cstheme="majorHAnsi"/>
        </w:rPr>
        <w:t>enabled</w:t>
      </w:r>
      <w:r w:rsidR="00A65DB6" w:rsidRPr="00EE7A9B">
        <w:rPr>
          <w:rFonts w:asciiTheme="majorHAnsi" w:hAnsiTheme="majorHAnsi" w:cstheme="majorHAnsi"/>
        </w:rPr>
        <w:t xml:space="preserve"> the field of ecological forecasting to </w:t>
      </w:r>
      <w:r w:rsidR="00A65DB6">
        <w:rPr>
          <w:rFonts w:asciiTheme="majorHAnsi" w:hAnsiTheme="majorHAnsi" w:cstheme="majorHAnsi"/>
        </w:rPr>
        <w:t>recently</w:t>
      </w:r>
      <w:r w:rsidR="00192674">
        <w:rPr>
          <w:rFonts w:asciiTheme="majorHAnsi" w:hAnsiTheme="majorHAnsi" w:cstheme="majorHAnsi"/>
        </w:rPr>
        <w:t xml:space="preserve"> expand</w:t>
      </w:r>
      <w:r w:rsidR="00A65DB6" w:rsidRPr="00EE7A9B">
        <w:rPr>
          <w:rFonts w:asciiTheme="majorHAnsi" w:hAnsiTheme="majorHAnsi" w:cstheme="majorHAnsi"/>
        </w:rPr>
        <w:t>.</w:t>
      </w:r>
    </w:p>
    <w:p w14:paraId="5C1A0129" w14:textId="77777777" w:rsidR="00C4455B" w:rsidRDefault="00E66A90" w:rsidP="00C4455B">
      <w:pPr>
        <w:rPr>
          <w:rFonts w:asciiTheme="majorHAnsi" w:hAnsiTheme="majorHAnsi" w:cstheme="majorHAnsi"/>
        </w:rPr>
      </w:pPr>
      <w:commentRangeStart w:id="4"/>
      <w:commentRangeStart w:id="5"/>
      <w:r w:rsidRPr="00C4455B">
        <w:rPr>
          <w:rFonts w:asciiTheme="majorHAnsi" w:hAnsiTheme="majorHAnsi" w:cstheme="majorHAnsi"/>
        </w:rPr>
        <w:t>Because</w:t>
      </w:r>
      <w:commentRangeEnd w:id="4"/>
      <w:r>
        <w:rPr>
          <w:rStyle w:val="CommentReference"/>
        </w:rPr>
        <w:commentReference w:id="4"/>
      </w:r>
      <w:r w:rsidRPr="00C4455B">
        <w:rPr>
          <w:rFonts w:asciiTheme="majorHAnsi" w:hAnsiTheme="majorHAnsi" w:cstheme="majorHAnsi"/>
        </w:rPr>
        <w:t xml:space="preserve"> the field of ecological forecasting is relatively new, there is not yet a consensus as to the best approach</w:t>
      </w:r>
      <w:r>
        <w:rPr>
          <w:rFonts w:asciiTheme="majorHAnsi" w:hAnsiTheme="majorHAnsi" w:cstheme="majorHAnsi"/>
        </w:rPr>
        <w:t xml:space="preserve"> for making ecological forecasts</w:t>
      </w:r>
      <w:r w:rsidRPr="00C4455B">
        <w:rPr>
          <w:rFonts w:asciiTheme="majorHAnsi" w:hAnsiTheme="majorHAnsi" w:cstheme="majorHAnsi"/>
        </w:rPr>
        <w:t xml:space="preserve">. </w:t>
      </w:r>
      <w:commentRangeEnd w:id="5"/>
      <w:r>
        <w:rPr>
          <w:rStyle w:val="CommentReference"/>
        </w:rPr>
        <w:commentReference w:id="5"/>
      </w:r>
      <w:r w:rsidR="00BE0607" w:rsidRPr="00E66A90">
        <w:rPr>
          <w:rFonts w:asciiTheme="majorHAnsi" w:hAnsiTheme="majorHAnsi" w:cstheme="majorHAnsi"/>
          <w:strike/>
          <w:rPrChange w:id="6" w:author="Cayelan C. Carey" w:date="2019-03-25T20:04:00Z">
            <w:rPr>
              <w:rFonts w:asciiTheme="majorHAnsi" w:hAnsiTheme="majorHAnsi" w:cstheme="majorHAnsi"/>
            </w:rPr>
          </w:rPrChange>
        </w:rPr>
        <w:t xml:space="preserve">While being an emerging field </w:t>
      </w:r>
      <w:r w:rsidR="00142E66" w:rsidRPr="00E66A90">
        <w:rPr>
          <w:rFonts w:asciiTheme="majorHAnsi" w:hAnsiTheme="majorHAnsi" w:cstheme="majorHAnsi"/>
          <w:strike/>
          <w:rPrChange w:id="7" w:author="Cayelan C. Carey" w:date="2019-03-25T20:04:00Z">
            <w:rPr>
              <w:rFonts w:asciiTheme="majorHAnsi" w:hAnsiTheme="majorHAnsi" w:cstheme="majorHAnsi"/>
            </w:rPr>
          </w:rPrChange>
        </w:rPr>
        <w:t>within</w:t>
      </w:r>
      <w:r w:rsidR="00BE0607" w:rsidRPr="00E66A90">
        <w:rPr>
          <w:rFonts w:asciiTheme="majorHAnsi" w:hAnsiTheme="majorHAnsi" w:cstheme="majorHAnsi"/>
          <w:strike/>
          <w:rPrChange w:id="8" w:author="Cayelan C. Carey" w:date="2019-03-25T20:04:00Z">
            <w:rPr>
              <w:rFonts w:asciiTheme="majorHAnsi" w:hAnsiTheme="majorHAnsi" w:cstheme="majorHAnsi"/>
            </w:rPr>
          </w:rPrChange>
        </w:rPr>
        <w:t xml:space="preserve"> </w:t>
      </w:r>
      <w:del w:id="9" w:author="Cayelan C. Carey" w:date="2019-03-25T15:26:00Z">
        <w:r w:rsidR="00BE0607" w:rsidRPr="00E66A90" w:rsidDel="005029AA">
          <w:rPr>
            <w:rFonts w:asciiTheme="majorHAnsi" w:hAnsiTheme="majorHAnsi" w:cstheme="majorHAnsi"/>
            <w:strike/>
            <w:rPrChange w:id="10" w:author="Cayelan C. Carey" w:date="2019-03-25T20:04:00Z">
              <w:rPr>
                <w:rFonts w:asciiTheme="majorHAnsi" w:hAnsiTheme="majorHAnsi" w:cstheme="majorHAnsi"/>
              </w:rPr>
            </w:rPrChange>
          </w:rPr>
          <w:delText>forecasting</w:delText>
        </w:r>
      </w:del>
      <w:ins w:id="11" w:author="Cayelan C. Carey" w:date="2019-03-25T15:26:00Z">
        <w:r w:rsidR="005029AA" w:rsidRPr="00E66A90">
          <w:rPr>
            <w:rFonts w:asciiTheme="majorHAnsi" w:hAnsiTheme="majorHAnsi" w:cstheme="majorHAnsi"/>
            <w:strike/>
            <w:rPrChange w:id="12" w:author="Cayelan C. Carey" w:date="2019-03-25T20:04:00Z">
              <w:rPr>
                <w:rFonts w:asciiTheme="majorHAnsi" w:hAnsiTheme="majorHAnsi" w:cstheme="majorHAnsi"/>
              </w:rPr>
            </w:rPrChange>
          </w:rPr>
          <w:t>ecology</w:t>
        </w:r>
      </w:ins>
      <w:r w:rsidR="00BE0607" w:rsidRPr="00E66A90">
        <w:rPr>
          <w:rFonts w:asciiTheme="majorHAnsi" w:hAnsiTheme="majorHAnsi" w:cstheme="majorHAnsi"/>
          <w:strike/>
          <w:rPrChange w:id="13" w:author="Cayelan C. Carey" w:date="2019-03-25T20:04:00Z">
            <w:rPr>
              <w:rFonts w:asciiTheme="majorHAnsi" w:hAnsiTheme="majorHAnsi" w:cstheme="majorHAnsi"/>
            </w:rPr>
          </w:rPrChange>
        </w:rPr>
        <w:t>, e</w:t>
      </w:r>
      <w:r w:rsidR="004613B2" w:rsidRPr="00E66A90">
        <w:rPr>
          <w:rFonts w:asciiTheme="majorHAnsi" w:hAnsiTheme="majorHAnsi" w:cstheme="majorHAnsi"/>
          <w:strike/>
          <w:rPrChange w:id="14" w:author="Cayelan C. Carey" w:date="2019-03-25T20:04:00Z">
            <w:rPr>
              <w:rFonts w:asciiTheme="majorHAnsi" w:hAnsiTheme="majorHAnsi" w:cstheme="majorHAnsi"/>
            </w:rPr>
          </w:rPrChange>
        </w:rPr>
        <w:t>cological forecasting currently spans numerous disciplines, with a variety of purposes.</w:t>
      </w:r>
      <w:r w:rsidR="004613B2" w:rsidRPr="00142E66">
        <w:rPr>
          <w:rFonts w:asciiTheme="majorHAnsi" w:hAnsiTheme="majorHAnsi" w:cstheme="majorHAnsi"/>
        </w:rPr>
        <w:t xml:space="preserve"> </w:t>
      </w:r>
      <w:r w:rsidR="00EE7A9B">
        <w:rPr>
          <w:rFonts w:asciiTheme="majorHAnsi" w:hAnsiTheme="majorHAnsi" w:cstheme="majorHAnsi"/>
        </w:rPr>
        <w:t>To better understand the current state of studies using ecological forecasting</w:t>
      </w:r>
      <w:r w:rsidR="00EB7571">
        <w:rPr>
          <w:rFonts w:asciiTheme="majorHAnsi" w:hAnsiTheme="majorHAnsi" w:cstheme="majorHAnsi"/>
        </w:rPr>
        <w:t xml:space="preserve"> and their approaches</w:t>
      </w:r>
      <w:r w:rsidR="00EE7A9B">
        <w:rPr>
          <w:rFonts w:asciiTheme="majorHAnsi" w:hAnsiTheme="majorHAnsi" w:cstheme="majorHAnsi"/>
        </w:rPr>
        <w:t xml:space="preserve">, </w:t>
      </w:r>
      <w:r w:rsidR="005029AA">
        <w:rPr>
          <w:rFonts w:asciiTheme="majorHAnsi" w:hAnsiTheme="majorHAnsi" w:cstheme="majorHAnsi"/>
        </w:rPr>
        <w:t xml:space="preserve">I </w:t>
      </w:r>
      <w:r w:rsidR="00EE7A9B">
        <w:rPr>
          <w:rFonts w:asciiTheme="majorHAnsi" w:hAnsiTheme="majorHAnsi" w:cstheme="majorHAnsi"/>
        </w:rPr>
        <w:t xml:space="preserve">conducted a </w:t>
      </w:r>
      <w:r w:rsidR="00EB7571">
        <w:rPr>
          <w:rFonts w:asciiTheme="majorHAnsi" w:hAnsiTheme="majorHAnsi" w:cstheme="majorHAnsi"/>
        </w:rPr>
        <w:t xml:space="preserve">high-level </w:t>
      </w:r>
      <w:r w:rsidR="00EE7A9B">
        <w:rPr>
          <w:rFonts w:asciiTheme="majorHAnsi" w:hAnsiTheme="majorHAnsi" w:cstheme="majorHAnsi"/>
        </w:rPr>
        <w:t>literature review. Studies were found using the Google Scholar database and the search term</w:t>
      </w:r>
      <w:r w:rsidR="00322096">
        <w:rPr>
          <w:rFonts w:asciiTheme="majorHAnsi" w:hAnsiTheme="majorHAnsi" w:cstheme="majorHAnsi"/>
        </w:rPr>
        <w:t>s</w:t>
      </w:r>
      <w:r w:rsidR="00EE7A9B">
        <w:rPr>
          <w:rFonts w:asciiTheme="majorHAnsi" w:hAnsiTheme="majorHAnsi" w:cstheme="majorHAnsi"/>
        </w:rPr>
        <w:t xml:space="preserve"> ‘ecological forecasting’</w:t>
      </w:r>
      <w:r w:rsidR="00322096">
        <w:rPr>
          <w:rFonts w:asciiTheme="majorHAnsi" w:hAnsiTheme="majorHAnsi" w:cstheme="majorHAnsi"/>
        </w:rPr>
        <w:t xml:space="preserve"> and ‘forecasts.’</w:t>
      </w:r>
      <w:r w:rsidR="00EE7A9B">
        <w:rPr>
          <w:rFonts w:asciiTheme="majorHAnsi" w:hAnsiTheme="majorHAnsi" w:cstheme="majorHAnsi"/>
        </w:rPr>
        <w:t xml:space="preserve"> Studies which met th</w:t>
      </w:r>
      <w:r w:rsidR="00EE7A9B" w:rsidRPr="00EE7A9B">
        <w:rPr>
          <w:rFonts w:asciiTheme="majorHAnsi" w:hAnsiTheme="majorHAnsi" w:cstheme="majorHAnsi"/>
        </w:rPr>
        <w:t xml:space="preserve">e following requirements were selected as using ecological forecasting methods: </w:t>
      </w:r>
      <w:r w:rsidR="005029AA">
        <w:rPr>
          <w:rFonts w:asciiTheme="majorHAnsi" w:hAnsiTheme="majorHAnsi" w:cstheme="majorHAnsi"/>
        </w:rPr>
        <w:t xml:space="preserve">they must </w:t>
      </w:r>
      <w:r w:rsidR="00EE7A9B" w:rsidRPr="00EE7A9B">
        <w:rPr>
          <w:rFonts w:asciiTheme="majorHAnsi" w:hAnsiTheme="majorHAnsi" w:cstheme="majorHAnsi"/>
        </w:rPr>
        <w:t>1) use models, 2) quantify uncertainty to make a probabilistic forecast</w:t>
      </w:r>
      <w:r w:rsidR="005029AA">
        <w:rPr>
          <w:rFonts w:asciiTheme="majorHAnsi" w:hAnsiTheme="majorHAnsi" w:cstheme="majorHAnsi"/>
        </w:rPr>
        <w:t xml:space="preserve"> or forecasts</w:t>
      </w:r>
      <w:r w:rsidR="00EE7A9B" w:rsidRPr="00EE7A9B">
        <w:rPr>
          <w:rFonts w:asciiTheme="majorHAnsi" w:hAnsiTheme="majorHAnsi" w:cstheme="majorHAnsi"/>
        </w:rPr>
        <w:t xml:space="preserve">, and 3) run the model outside a </w:t>
      </w:r>
      <w:r w:rsidR="005029AA">
        <w:rPr>
          <w:rFonts w:asciiTheme="majorHAnsi" w:hAnsiTheme="majorHAnsi" w:cstheme="majorHAnsi"/>
        </w:rPr>
        <w:t>specified</w:t>
      </w:r>
      <w:r w:rsidR="005029AA" w:rsidRPr="00EE7A9B">
        <w:rPr>
          <w:rFonts w:asciiTheme="majorHAnsi" w:hAnsiTheme="majorHAnsi" w:cstheme="majorHAnsi"/>
        </w:rPr>
        <w:t xml:space="preserve"> </w:t>
      </w:r>
      <w:r w:rsidR="00EE7A9B" w:rsidRPr="00EE7A9B">
        <w:rPr>
          <w:rFonts w:asciiTheme="majorHAnsi" w:hAnsiTheme="majorHAnsi" w:cstheme="majorHAnsi"/>
        </w:rPr>
        <w:t>training period</w:t>
      </w:r>
      <w:r w:rsidR="00A16EA0">
        <w:rPr>
          <w:rFonts w:asciiTheme="majorHAnsi" w:hAnsiTheme="majorHAnsi" w:cstheme="majorHAnsi"/>
        </w:rPr>
        <w:t xml:space="preserve"> (Table 1)</w:t>
      </w:r>
      <w:r w:rsidR="00EE7A9B" w:rsidRPr="00EE7A9B">
        <w:rPr>
          <w:rFonts w:asciiTheme="majorHAnsi" w:hAnsiTheme="majorHAnsi" w:cstheme="majorHAnsi"/>
        </w:rPr>
        <w:t xml:space="preserve">.  </w:t>
      </w:r>
    </w:p>
    <w:p w14:paraId="6CAB6CAA" w14:textId="77777777" w:rsidR="00C4455B" w:rsidRDefault="00C4455B" w:rsidP="007548FC">
      <w:pPr>
        <w:rPr>
          <w:rFonts w:asciiTheme="majorHAnsi" w:hAnsiTheme="majorHAnsi" w:cstheme="majorHAnsi"/>
        </w:rPr>
      </w:pPr>
      <w:r w:rsidRPr="00C4455B">
        <w:rPr>
          <w:rFonts w:asciiTheme="majorHAnsi" w:hAnsiTheme="majorHAnsi" w:cstheme="majorHAnsi"/>
        </w:rPr>
        <w:t xml:space="preserve">Empirical methods </w:t>
      </w:r>
      <w:r w:rsidR="004E1BFA">
        <w:rPr>
          <w:rFonts w:asciiTheme="majorHAnsi" w:hAnsiTheme="majorHAnsi" w:cstheme="majorHAnsi"/>
        </w:rPr>
        <w:t>were</w:t>
      </w:r>
      <w:r w:rsidR="004E1BFA" w:rsidRPr="00C4455B">
        <w:rPr>
          <w:rFonts w:asciiTheme="majorHAnsi" w:hAnsiTheme="majorHAnsi" w:cstheme="majorHAnsi"/>
        </w:rPr>
        <w:t xml:space="preserve"> </w:t>
      </w:r>
      <w:r w:rsidR="007548FC">
        <w:rPr>
          <w:rFonts w:asciiTheme="majorHAnsi" w:hAnsiTheme="majorHAnsi" w:cstheme="majorHAnsi"/>
        </w:rPr>
        <w:t>favored</w:t>
      </w:r>
      <w:r w:rsidRPr="00C4455B">
        <w:rPr>
          <w:rFonts w:asciiTheme="majorHAnsi" w:hAnsiTheme="majorHAnsi" w:cstheme="majorHAnsi"/>
        </w:rPr>
        <w:t xml:space="preserve"> </w:t>
      </w:r>
      <w:proofErr w:type="gramStart"/>
      <w:r w:rsidR="007548FC">
        <w:rPr>
          <w:rFonts w:asciiTheme="majorHAnsi" w:hAnsiTheme="majorHAnsi" w:cstheme="majorHAnsi"/>
        </w:rPr>
        <w:t>a</w:t>
      </w:r>
      <w:r w:rsidRPr="00C4455B">
        <w:rPr>
          <w:rFonts w:asciiTheme="majorHAnsi" w:hAnsiTheme="majorHAnsi" w:cstheme="majorHAnsi"/>
        </w:rPr>
        <w:t xml:space="preserve"> majority </w:t>
      </w:r>
      <w:r w:rsidR="007548FC">
        <w:rPr>
          <w:rFonts w:asciiTheme="majorHAnsi" w:hAnsiTheme="majorHAnsi" w:cstheme="majorHAnsi"/>
        </w:rPr>
        <w:t>of</w:t>
      </w:r>
      <w:proofErr w:type="gramEnd"/>
      <w:r w:rsidR="007548FC">
        <w:rPr>
          <w:rFonts w:asciiTheme="majorHAnsi" w:hAnsiTheme="majorHAnsi" w:cstheme="majorHAnsi"/>
        </w:rPr>
        <w:t xml:space="preserve"> times </w:t>
      </w:r>
      <w:r w:rsidRPr="00C4455B">
        <w:rPr>
          <w:rFonts w:asciiTheme="majorHAnsi" w:hAnsiTheme="majorHAnsi" w:cstheme="majorHAnsi"/>
        </w:rPr>
        <w:t>(6</w:t>
      </w:r>
      <w:r w:rsidR="007548FC">
        <w:rPr>
          <w:rFonts w:asciiTheme="majorHAnsi" w:hAnsiTheme="majorHAnsi" w:cstheme="majorHAnsi"/>
        </w:rPr>
        <w:t>5</w:t>
      </w:r>
      <w:r w:rsidRPr="00C4455B">
        <w:rPr>
          <w:rFonts w:asciiTheme="majorHAnsi" w:hAnsiTheme="majorHAnsi" w:cstheme="majorHAnsi"/>
        </w:rPr>
        <w:t>%, n= 1</w:t>
      </w:r>
      <w:r w:rsidR="007548FC">
        <w:rPr>
          <w:rFonts w:asciiTheme="majorHAnsi" w:hAnsiTheme="majorHAnsi" w:cstheme="majorHAnsi"/>
        </w:rPr>
        <w:t>7</w:t>
      </w:r>
      <w:r>
        <w:rPr>
          <w:rFonts w:asciiTheme="majorHAnsi" w:hAnsiTheme="majorHAnsi" w:cstheme="majorHAnsi"/>
        </w:rPr>
        <w:t>, Table 1</w:t>
      </w:r>
      <w:r w:rsidRPr="00C4455B">
        <w:rPr>
          <w:rFonts w:asciiTheme="majorHAnsi" w:hAnsiTheme="majorHAnsi" w:cstheme="majorHAnsi"/>
        </w:rPr>
        <w:t>) of current forecasting studies selected</w:t>
      </w:r>
      <w:r w:rsidR="00C448E0">
        <w:rPr>
          <w:rFonts w:asciiTheme="majorHAnsi" w:hAnsiTheme="majorHAnsi" w:cstheme="majorHAnsi"/>
        </w:rPr>
        <w:t xml:space="preserve"> in the literature review</w:t>
      </w:r>
      <w:r w:rsidRPr="00C4455B">
        <w:rPr>
          <w:rFonts w:asciiTheme="majorHAnsi" w:hAnsiTheme="majorHAnsi" w:cstheme="majorHAnsi"/>
        </w:rPr>
        <w:t xml:space="preserve">. Empirical </w:t>
      </w:r>
      <w:r w:rsidR="00C448E0">
        <w:rPr>
          <w:rFonts w:asciiTheme="majorHAnsi" w:hAnsiTheme="majorHAnsi" w:cstheme="majorHAnsi"/>
        </w:rPr>
        <w:t xml:space="preserve">time series </w:t>
      </w:r>
      <w:r w:rsidRPr="00C4455B">
        <w:rPr>
          <w:rFonts w:asciiTheme="majorHAnsi" w:hAnsiTheme="majorHAnsi" w:cstheme="majorHAnsi"/>
        </w:rPr>
        <w:t xml:space="preserve">approaches </w:t>
      </w:r>
      <w:r w:rsidR="00C448E0">
        <w:rPr>
          <w:rFonts w:asciiTheme="majorHAnsi" w:hAnsiTheme="majorHAnsi" w:cstheme="majorHAnsi"/>
        </w:rPr>
        <w:t>were likely</w:t>
      </w:r>
      <w:r w:rsidR="00C448E0" w:rsidRPr="00C4455B">
        <w:rPr>
          <w:rFonts w:asciiTheme="majorHAnsi" w:hAnsiTheme="majorHAnsi" w:cstheme="majorHAnsi"/>
        </w:rPr>
        <w:t xml:space="preserve"> </w:t>
      </w:r>
      <w:r w:rsidRPr="00C4455B">
        <w:rPr>
          <w:rFonts w:asciiTheme="majorHAnsi" w:hAnsiTheme="majorHAnsi" w:cstheme="majorHAnsi"/>
        </w:rPr>
        <w:t xml:space="preserve">popular because of their data-driven </w:t>
      </w:r>
      <w:r w:rsidR="00A65DB6">
        <w:rPr>
          <w:rFonts w:asciiTheme="majorHAnsi" w:hAnsiTheme="majorHAnsi" w:cstheme="majorHAnsi"/>
        </w:rPr>
        <w:t>nature</w:t>
      </w:r>
      <w:r w:rsidRPr="00C4455B">
        <w:rPr>
          <w:rFonts w:asciiTheme="majorHAnsi" w:hAnsiTheme="majorHAnsi" w:cstheme="majorHAnsi"/>
        </w:rPr>
        <w:t xml:space="preserve">; they are inherently </w:t>
      </w:r>
      <w:r w:rsidR="00A65DB6">
        <w:rPr>
          <w:rFonts w:asciiTheme="majorHAnsi" w:hAnsiTheme="majorHAnsi" w:cstheme="majorHAnsi"/>
        </w:rPr>
        <w:t>developed</w:t>
      </w:r>
      <w:r w:rsidR="00A65DB6" w:rsidRPr="00C4455B">
        <w:rPr>
          <w:rFonts w:asciiTheme="majorHAnsi" w:hAnsiTheme="majorHAnsi" w:cstheme="majorHAnsi"/>
        </w:rPr>
        <w:t xml:space="preserve"> </w:t>
      </w:r>
      <w:r w:rsidRPr="00C4455B">
        <w:rPr>
          <w:rFonts w:asciiTheme="majorHAnsi" w:hAnsiTheme="majorHAnsi" w:cstheme="majorHAnsi"/>
        </w:rPr>
        <w:t xml:space="preserve">for a </w:t>
      </w:r>
      <w:r w:rsidR="00A65DB6">
        <w:rPr>
          <w:rFonts w:asciiTheme="majorHAnsi" w:hAnsiTheme="majorHAnsi" w:cstheme="majorHAnsi"/>
        </w:rPr>
        <w:t xml:space="preserve">single </w:t>
      </w:r>
      <w:proofErr w:type="gramStart"/>
      <w:r w:rsidRPr="00C4455B">
        <w:rPr>
          <w:rFonts w:asciiTheme="majorHAnsi" w:hAnsiTheme="majorHAnsi" w:cstheme="majorHAnsi"/>
        </w:rPr>
        <w:t>particular system</w:t>
      </w:r>
      <w:proofErr w:type="gramEnd"/>
      <w:r w:rsidRPr="00C4455B">
        <w:rPr>
          <w:rFonts w:asciiTheme="majorHAnsi" w:hAnsiTheme="majorHAnsi" w:cstheme="majorHAnsi"/>
        </w:rPr>
        <w:t xml:space="preserve"> because they are based on past trends within that system. Input </w:t>
      </w:r>
      <w:r w:rsidR="00C448E0">
        <w:rPr>
          <w:rFonts w:asciiTheme="majorHAnsi" w:hAnsiTheme="majorHAnsi" w:cstheme="majorHAnsi"/>
        </w:rPr>
        <w:t xml:space="preserve">time series </w:t>
      </w:r>
      <w:r w:rsidRPr="00C4455B">
        <w:rPr>
          <w:rFonts w:asciiTheme="majorHAnsi" w:hAnsiTheme="majorHAnsi" w:cstheme="majorHAnsi"/>
        </w:rPr>
        <w:t>data for empirical models are commonly available through routine monitoring of a system</w:t>
      </w:r>
      <w:r w:rsidR="00C448E0">
        <w:rPr>
          <w:rFonts w:asciiTheme="majorHAnsi" w:hAnsiTheme="majorHAnsi" w:cstheme="majorHAnsi"/>
        </w:rPr>
        <w:t xml:space="preserve"> and</w:t>
      </w:r>
      <w:r w:rsidRPr="00C4455B">
        <w:rPr>
          <w:rFonts w:asciiTheme="majorHAnsi" w:hAnsiTheme="majorHAnsi" w:cstheme="majorHAnsi"/>
        </w:rPr>
        <w:t xml:space="preserve"> </w:t>
      </w:r>
      <w:r w:rsidR="00C448E0">
        <w:rPr>
          <w:rFonts w:asciiTheme="majorHAnsi" w:hAnsiTheme="majorHAnsi" w:cstheme="majorHAnsi"/>
        </w:rPr>
        <w:t xml:space="preserve">empirical models </w:t>
      </w:r>
      <w:r w:rsidRPr="00C4455B">
        <w:rPr>
          <w:rFonts w:asciiTheme="majorHAnsi" w:hAnsiTheme="majorHAnsi" w:cstheme="majorHAnsi"/>
        </w:rPr>
        <w:t xml:space="preserve">are </w:t>
      </w:r>
      <w:r w:rsidR="00C448E0">
        <w:rPr>
          <w:rFonts w:asciiTheme="majorHAnsi" w:hAnsiTheme="majorHAnsi" w:cstheme="majorHAnsi"/>
        </w:rPr>
        <w:t>generally simple</w:t>
      </w:r>
      <w:r w:rsidR="00C448E0" w:rsidRPr="00C4455B">
        <w:rPr>
          <w:rFonts w:asciiTheme="majorHAnsi" w:hAnsiTheme="majorHAnsi" w:cstheme="majorHAnsi"/>
        </w:rPr>
        <w:t xml:space="preserve"> </w:t>
      </w:r>
      <w:r w:rsidRPr="00C4455B">
        <w:rPr>
          <w:rFonts w:asciiTheme="majorHAnsi" w:hAnsiTheme="majorHAnsi" w:cstheme="majorHAnsi"/>
        </w:rPr>
        <w:t>and quick to develop and implement</w:t>
      </w:r>
      <w:ins w:id="15" w:author="Cayelan C. Carey" w:date="2019-03-25T16:28:00Z">
        <w:r w:rsidR="00C448E0">
          <w:rPr>
            <w:rFonts w:asciiTheme="majorHAnsi" w:hAnsiTheme="majorHAnsi" w:cstheme="majorHAnsi"/>
          </w:rPr>
          <w:t xml:space="preserve"> (REF)</w:t>
        </w:r>
      </w:ins>
      <w:r w:rsidRPr="00C4455B">
        <w:rPr>
          <w:rFonts w:asciiTheme="majorHAnsi" w:hAnsiTheme="majorHAnsi" w:cstheme="majorHAnsi"/>
        </w:rPr>
        <w:t>. However, because empirical models are built on the historic</w:t>
      </w:r>
      <w:r w:rsidR="00C448E0">
        <w:rPr>
          <w:rFonts w:asciiTheme="majorHAnsi" w:hAnsiTheme="majorHAnsi" w:cstheme="majorHAnsi"/>
        </w:rPr>
        <w:t>al</w:t>
      </w:r>
      <w:r w:rsidRPr="00C4455B">
        <w:rPr>
          <w:rFonts w:asciiTheme="majorHAnsi" w:hAnsiTheme="majorHAnsi" w:cstheme="majorHAnsi"/>
        </w:rPr>
        <w:t xml:space="preserve"> conditions of a system, if future conditions are outside the realm of past conditions, models might no longer be able to capture the mechanism responsible for changes</w:t>
      </w:r>
      <w:r w:rsidR="00C448E0">
        <w:rPr>
          <w:rFonts w:asciiTheme="majorHAnsi" w:hAnsiTheme="majorHAnsi" w:cstheme="majorHAnsi"/>
        </w:rPr>
        <w:t xml:space="preserve"> (</w:t>
      </w:r>
      <w:proofErr w:type="spellStart"/>
      <w:r w:rsidR="00C448E0">
        <w:rPr>
          <w:rFonts w:asciiTheme="majorHAnsi" w:hAnsiTheme="majorHAnsi" w:cstheme="majorHAnsi"/>
        </w:rPr>
        <w:t>Dietze</w:t>
      </w:r>
      <w:proofErr w:type="spellEnd"/>
      <w:r w:rsidR="00C448E0">
        <w:rPr>
          <w:rFonts w:asciiTheme="majorHAnsi" w:hAnsiTheme="majorHAnsi" w:cstheme="majorHAnsi"/>
        </w:rPr>
        <w:t xml:space="preserve"> </w:t>
      </w:r>
      <w:r w:rsidR="00192674">
        <w:rPr>
          <w:rFonts w:asciiTheme="majorHAnsi" w:hAnsiTheme="majorHAnsi" w:cstheme="majorHAnsi"/>
        </w:rPr>
        <w:t>2017</w:t>
      </w:r>
      <w:r w:rsidR="00C448E0">
        <w:rPr>
          <w:rFonts w:asciiTheme="majorHAnsi" w:hAnsiTheme="majorHAnsi" w:cstheme="majorHAnsi"/>
        </w:rPr>
        <w:t>)</w:t>
      </w:r>
      <w:r w:rsidRPr="00C4455B">
        <w:rPr>
          <w:rFonts w:asciiTheme="majorHAnsi" w:hAnsiTheme="majorHAnsi" w:cstheme="majorHAnsi"/>
        </w:rPr>
        <w:t xml:space="preserve">. </w:t>
      </w:r>
      <w:r>
        <w:rPr>
          <w:rFonts w:asciiTheme="majorHAnsi" w:hAnsiTheme="majorHAnsi" w:cstheme="majorHAnsi"/>
        </w:rPr>
        <w:t>In contrast</w:t>
      </w:r>
      <w:r w:rsidR="00C448E0">
        <w:rPr>
          <w:rFonts w:asciiTheme="majorHAnsi" w:hAnsiTheme="majorHAnsi" w:cstheme="majorHAnsi"/>
        </w:rPr>
        <w:t xml:space="preserve"> to empirical time series models</w:t>
      </w:r>
      <w:r>
        <w:rPr>
          <w:rFonts w:asciiTheme="majorHAnsi" w:hAnsiTheme="majorHAnsi" w:cstheme="majorHAnsi"/>
        </w:rPr>
        <w:t>, p</w:t>
      </w:r>
      <w:r w:rsidRPr="00C4455B">
        <w:rPr>
          <w:rFonts w:asciiTheme="majorHAnsi" w:hAnsiTheme="majorHAnsi" w:cstheme="majorHAnsi"/>
        </w:rPr>
        <w:t xml:space="preserve">rocess-based </w:t>
      </w:r>
      <w:r w:rsidR="007548FC">
        <w:rPr>
          <w:rFonts w:asciiTheme="majorHAnsi" w:hAnsiTheme="majorHAnsi" w:cstheme="majorHAnsi"/>
        </w:rPr>
        <w:t xml:space="preserve">models </w:t>
      </w:r>
      <w:r w:rsidR="00DA227F">
        <w:rPr>
          <w:rFonts w:asciiTheme="majorHAnsi" w:hAnsiTheme="majorHAnsi" w:cstheme="majorHAnsi"/>
        </w:rPr>
        <w:t>were favored in just</w:t>
      </w:r>
      <w:r>
        <w:rPr>
          <w:rFonts w:asciiTheme="majorHAnsi" w:hAnsiTheme="majorHAnsi" w:cstheme="majorHAnsi"/>
        </w:rPr>
        <w:t xml:space="preserve"> over a third of the studies examined </w:t>
      </w:r>
      <w:r w:rsidRPr="00C4455B">
        <w:rPr>
          <w:rFonts w:asciiTheme="majorHAnsi" w:hAnsiTheme="majorHAnsi" w:cstheme="majorHAnsi"/>
        </w:rPr>
        <w:t>(n=1</w:t>
      </w:r>
      <w:r w:rsidR="00DA227F">
        <w:rPr>
          <w:rFonts w:asciiTheme="majorHAnsi" w:hAnsiTheme="majorHAnsi" w:cstheme="majorHAnsi"/>
        </w:rPr>
        <w:t>7</w:t>
      </w:r>
      <w:r>
        <w:rPr>
          <w:rFonts w:asciiTheme="majorHAnsi" w:hAnsiTheme="majorHAnsi" w:cstheme="majorHAnsi"/>
        </w:rPr>
        <w:t>, Table 1</w:t>
      </w:r>
      <w:r w:rsidRPr="00C4455B">
        <w:rPr>
          <w:rFonts w:asciiTheme="majorHAnsi" w:hAnsiTheme="majorHAnsi" w:cstheme="majorHAnsi"/>
        </w:rPr>
        <w:t>)</w:t>
      </w:r>
      <w:r>
        <w:rPr>
          <w:rFonts w:asciiTheme="majorHAnsi" w:hAnsiTheme="majorHAnsi" w:cstheme="majorHAnsi"/>
        </w:rPr>
        <w:t xml:space="preserve">. </w:t>
      </w:r>
      <w:r w:rsidR="007548FC">
        <w:rPr>
          <w:rFonts w:asciiTheme="majorHAnsi" w:hAnsiTheme="majorHAnsi" w:cstheme="majorHAnsi"/>
        </w:rPr>
        <w:t xml:space="preserve">It is not surprising that process-based models are currently less frequently used in the ecological forecasting literature given </w:t>
      </w:r>
      <w:r w:rsidR="00C448E0">
        <w:rPr>
          <w:rFonts w:asciiTheme="majorHAnsi" w:hAnsiTheme="majorHAnsi" w:cstheme="majorHAnsi"/>
        </w:rPr>
        <w:t>that they often require more</w:t>
      </w:r>
      <w:r w:rsidR="007548FC">
        <w:rPr>
          <w:rFonts w:asciiTheme="majorHAnsi" w:hAnsiTheme="majorHAnsi" w:cstheme="majorHAnsi"/>
        </w:rPr>
        <w:t xml:space="preserve"> input data, as well as </w:t>
      </w:r>
      <w:r w:rsidR="00C448E0">
        <w:rPr>
          <w:rFonts w:asciiTheme="majorHAnsi" w:hAnsiTheme="majorHAnsi" w:cstheme="majorHAnsi"/>
        </w:rPr>
        <w:t>more</w:t>
      </w:r>
      <w:r w:rsidR="007548FC">
        <w:rPr>
          <w:rFonts w:asciiTheme="majorHAnsi" w:hAnsiTheme="majorHAnsi" w:cstheme="majorHAnsi"/>
        </w:rPr>
        <w:t xml:space="preserve"> time and expertise to properly calibrate the multitude of parameters. However, these models may be especially useful in the current era of global change given their ability to explain underlying mechanisms which cause a given response, and are likely more generalizable to other systems because they are based on a set of fundamental equations rather than the historical pattern of a </w:t>
      </w:r>
      <w:r w:rsidR="00C448E0">
        <w:rPr>
          <w:rFonts w:asciiTheme="majorHAnsi" w:hAnsiTheme="majorHAnsi" w:cstheme="majorHAnsi"/>
        </w:rPr>
        <w:t xml:space="preserve">single </w:t>
      </w:r>
      <w:r w:rsidR="007548FC">
        <w:rPr>
          <w:rFonts w:asciiTheme="majorHAnsi" w:hAnsiTheme="majorHAnsi" w:cstheme="majorHAnsi"/>
        </w:rPr>
        <w:t xml:space="preserve">system. </w:t>
      </w:r>
    </w:p>
    <w:p w14:paraId="0774AFBF" w14:textId="77777777" w:rsidR="007548FC" w:rsidRPr="00240B11" w:rsidRDefault="007548FC" w:rsidP="007548FC">
      <w:pPr>
        <w:rPr>
          <w:rFonts w:asciiTheme="majorHAnsi" w:hAnsiTheme="majorHAnsi" w:cstheme="majorHAnsi"/>
        </w:rPr>
      </w:pPr>
      <w:r>
        <w:rPr>
          <w:rFonts w:asciiTheme="majorHAnsi" w:hAnsiTheme="majorHAnsi" w:cstheme="majorHAnsi"/>
        </w:rPr>
        <w:t>The studies examine</w:t>
      </w:r>
      <w:r w:rsidR="002B4CC4">
        <w:rPr>
          <w:rFonts w:asciiTheme="majorHAnsi" w:hAnsiTheme="majorHAnsi" w:cstheme="majorHAnsi"/>
        </w:rPr>
        <w:t>d</w:t>
      </w:r>
      <w:r>
        <w:rPr>
          <w:rFonts w:asciiTheme="majorHAnsi" w:hAnsiTheme="majorHAnsi" w:cstheme="majorHAnsi"/>
        </w:rPr>
        <w:t xml:space="preserve"> in </w:t>
      </w:r>
      <w:r w:rsidR="002B4CC4">
        <w:rPr>
          <w:rFonts w:asciiTheme="majorHAnsi" w:hAnsiTheme="majorHAnsi" w:cstheme="majorHAnsi"/>
        </w:rPr>
        <w:t xml:space="preserve">the </w:t>
      </w:r>
      <w:r>
        <w:rPr>
          <w:rFonts w:asciiTheme="majorHAnsi" w:hAnsiTheme="majorHAnsi" w:cstheme="majorHAnsi"/>
        </w:rPr>
        <w:t xml:space="preserve">literature </w:t>
      </w:r>
      <w:r w:rsidR="002B4CC4">
        <w:rPr>
          <w:rFonts w:asciiTheme="majorHAnsi" w:hAnsiTheme="majorHAnsi" w:cstheme="majorHAnsi"/>
        </w:rPr>
        <w:t xml:space="preserve">review </w:t>
      </w:r>
      <w:r>
        <w:rPr>
          <w:rFonts w:asciiTheme="majorHAnsi" w:hAnsiTheme="majorHAnsi" w:cstheme="majorHAnsi"/>
        </w:rPr>
        <w:t xml:space="preserve">spanned the realm of basic and applied research, showing </w:t>
      </w:r>
      <w:r w:rsidR="002B4CC4">
        <w:rPr>
          <w:rFonts w:asciiTheme="majorHAnsi" w:hAnsiTheme="majorHAnsi" w:cstheme="majorHAnsi"/>
        </w:rPr>
        <w:t xml:space="preserve">multiple </w:t>
      </w:r>
      <w:r>
        <w:rPr>
          <w:rFonts w:asciiTheme="majorHAnsi" w:hAnsiTheme="majorHAnsi" w:cstheme="majorHAnsi"/>
        </w:rPr>
        <w:t xml:space="preserve">motivations to understand the current state of science </w:t>
      </w:r>
      <w:r w:rsidR="000B4F17">
        <w:rPr>
          <w:rFonts w:asciiTheme="majorHAnsi" w:hAnsiTheme="majorHAnsi" w:cstheme="majorHAnsi"/>
        </w:rPr>
        <w:t xml:space="preserve">and </w:t>
      </w:r>
      <w:r>
        <w:rPr>
          <w:rFonts w:asciiTheme="majorHAnsi" w:hAnsiTheme="majorHAnsi" w:cstheme="majorHAnsi"/>
        </w:rPr>
        <w:t>inform management</w:t>
      </w:r>
      <w:r w:rsidR="000B4F17">
        <w:rPr>
          <w:rFonts w:asciiTheme="majorHAnsi" w:hAnsiTheme="majorHAnsi" w:cstheme="majorHAnsi"/>
        </w:rPr>
        <w:t>/decision-making</w:t>
      </w:r>
      <w:r>
        <w:rPr>
          <w:rFonts w:asciiTheme="majorHAnsi" w:hAnsiTheme="majorHAnsi" w:cstheme="majorHAnsi"/>
        </w:rPr>
        <w:t xml:space="preserve">. While </w:t>
      </w:r>
      <w:proofErr w:type="gramStart"/>
      <w:r>
        <w:rPr>
          <w:rFonts w:asciiTheme="majorHAnsi" w:hAnsiTheme="majorHAnsi" w:cstheme="majorHAnsi"/>
        </w:rPr>
        <w:t>a majority of</w:t>
      </w:r>
      <w:proofErr w:type="gramEnd"/>
      <w:r>
        <w:rPr>
          <w:rFonts w:asciiTheme="majorHAnsi" w:hAnsiTheme="majorHAnsi" w:cstheme="majorHAnsi"/>
        </w:rPr>
        <w:t xml:space="preserve"> the studies in our literature review were conducting </w:t>
      </w:r>
      <w:commentRangeStart w:id="16"/>
      <w:r>
        <w:rPr>
          <w:rFonts w:asciiTheme="majorHAnsi" w:hAnsiTheme="majorHAnsi" w:cstheme="majorHAnsi"/>
        </w:rPr>
        <w:t xml:space="preserve">basic scientific research </w:t>
      </w:r>
      <w:commentRangeEnd w:id="16"/>
      <w:r w:rsidR="000B4F17">
        <w:rPr>
          <w:rStyle w:val="CommentReference"/>
        </w:rPr>
        <w:commentReference w:id="16"/>
      </w:r>
      <w:r>
        <w:rPr>
          <w:rFonts w:asciiTheme="majorHAnsi" w:hAnsiTheme="majorHAnsi" w:cstheme="majorHAnsi"/>
        </w:rPr>
        <w:t xml:space="preserve">(73%, n = 15), all of the studies </w:t>
      </w:r>
      <w:r w:rsidR="000B4F17">
        <w:rPr>
          <w:rFonts w:asciiTheme="majorHAnsi" w:hAnsiTheme="majorHAnsi" w:cstheme="majorHAnsi"/>
        </w:rPr>
        <w:t xml:space="preserve">that </w:t>
      </w:r>
      <w:r w:rsidR="00BF027C">
        <w:rPr>
          <w:rFonts w:asciiTheme="majorHAnsi" w:hAnsiTheme="majorHAnsi" w:cstheme="majorHAnsi"/>
        </w:rPr>
        <w:t>declared the</w:t>
      </w:r>
      <w:r w:rsidR="000B4F17">
        <w:rPr>
          <w:rFonts w:asciiTheme="majorHAnsi" w:hAnsiTheme="majorHAnsi" w:cstheme="majorHAnsi"/>
        </w:rPr>
        <w:t xml:space="preserve"> </w:t>
      </w:r>
      <w:r>
        <w:rPr>
          <w:rFonts w:asciiTheme="majorHAnsi" w:hAnsiTheme="majorHAnsi" w:cstheme="majorHAnsi"/>
        </w:rPr>
        <w:t>intent</w:t>
      </w:r>
      <w:r w:rsidR="00BF027C">
        <w:rPr>
          <w:rFonts w:asciiTheme="majorHAnsi" w:hAnsiTheme="majorHAnsi" w:cstheme="majorHAnsi"/>
        </w:rPr>
        <w:t xml:space="preserve"> of </w:t>
      </w:r>
      <w:r>
        <w:rPr>
          <w:rFonts w:asciiTheme="majorHAnsi" w:hAnsiTheme="majorHAnsi" w:cstheme="majorHAnsi"/>
        </w:rPr>
        <w:t xml:space="preserve">informing management </w:t>
      </w:r>
      <w:r w:rsidR="00BF027C">
        <w:rPr>
          <w:rFonts w:asciiTheme="majorHAnsi" w:hAnsiTheme="majorHAnsi" w:cstheme="majorHAnsi"/>
        </w:rPr>
        <w:t>were focused on forecasting</w:t>
      </w:r>
      <w:r w:rsidR="00192674">
        <w:rPr>
          <w:rFonts w:asciiTheme="majorHAnsi" w:hAnsiTheme="majorHAnsi" w:cstheme="majorHAnsi"/>
        </w:rPr>
        <w:t xml:space="preserve"> various aspects of</w:t>
      </w:r>
      <w:r w:rsidR="00BF027C">
        <w:rPr>
          <w:rFonts w:asciiTheme="majorHAnsi" w:hAnsiTheme="majorHAnsi" w:cstheme="majorHAnsi"/>
        </w:rPr>
        <w:t xml:space="preserve"> </w:t>
      </w:r>
      <w:r>
        <w:rPr>
          <w:rFonts w:asciiTheme="majorHAnsi" w:hAnsiTheme="majorHAnsi" w:cstheme="majorHAnsi"/>
        </w:rPr>
        <w:t xml:space="preserve">freshwater </w:t>
      </w:r>
      <w:r w:rsidR="00BF027C">
        <w:rPr>
          <w:rFonts w:asciiTheme="majorHAnsi" w:hAnsiTheme="majorHAnsi" w:cstheme="majorHAnsi"/>
        </w:rPr>
        <w:t>eco</w:t>
      </w:r>
      <w:r>
        <w:rPr>
          <w:rFonts w:asciiTheme="majorHAnsi" w:hAnsiTheme="majorHAnsi" w:cstheme="majorHAnsi"/>
        </w:rPr>
        <w:t>systems</w:t>
      </w:r>
      <w:r w:rsidR="00192674">
        <w:rPr>
          <w:rFonts w:asciiTheme="majorHAnsi" w:hAnsiTheme="majorHAnsi" w:cstheme="majorHAnsi"/>
        </w:rPr>
        <w:t>, including water quality variables as well as species distributions and habitat quality</w:t>
      </w:r>
      <w:r>
        <w:rPr>
          <w:rFonts w:asciiTheme="majorHAnsi" w:hAnsiTheme="majorHAnsi" w:cstheme="majorHAnsi"/>
        </w:rPr>
        <w:t>. This illustrates not only the interest in the scientific community to understand changing freshwater systems, but the need by managers and stakeholders for probabilistic forecasts in order to cope with and adapt to changing</w:t>
      </w:r>
      <w:r w:rsidR="00BF027C">
        <w:rPr>
          <w:rFonts w:asciiTheme="majorHAnsi" w:hAnsiTheme="majorHAnsi" w:cstheme="majorHAnsi"/>
        </w:rPr>
        <w:t xml:space="preserve"> conditions in</w:t>
      </w:r>
      <w:r>
        <w:rPr>
          <w:rFonts w:asciiTheme="majorHAnsi" w:hAnsiTheme="majorHAnsi" w:cstheme="majorHAnsi"/>
        </w:rPr>
        <w:t xml:space="preserve"> freshwater </w:t>
      </w:r>
      <w:r w:rsidR="00BF027C">
        <w:rPr>
          <w:rFonts w:asciiTheme="majorHAnsi" w:hAnsiTheme="majorHAnsi" w:cstheme="majorHAnsi"/>
        </w:rPr>
        <w:t>eco</w:t>
      </w:r>
      <w:r>
        <w:rPr>
          <w:rFonts w:asciiTheme="majorHAnsi" w:hAnsiTheme="majorHAnsi" w:cstheme="majorHAnsi"/>
        </w:rPr>
        <w:t>system</w:t>
      </w:r>
      <w:r w:rsidR="00BF027C">
        <w:rPr>
          <w:rFonts w:asciiTheme="majorHAnsi" w:hAnsiTheme="majorHAnsi" w:cstheme="majorHAnsi"/>
        </w:rPr>
        <w:t>s.</w:t>
      </w:r>
    </w:p>
    <w:p w14:paraId="2286DAC6" w14:textId="77777777" w:rsidR="00C4455B" w:rsidRDefault="00C4455B" w:rsidP="00142E66">
      <w:pPr>
        <w:rPr>
          <w:rFonts w:asciiTheme="majorHAnsi" w:hAnsiTheme="majorHAnsi" w:cstheme="majorHAnsi"/>
        </w:rPr>
      </w:pPr>
    </w:p>
    <w:p w14:paraId="2A83B419" w14:textId="77777777" w:rsidR="00DA227F" w:rsidRDefault="00DA227F" w:rsidP="00142E66">
      <w:pPr>
        <w:rPr>
          <w:rFonts w:asciiTheme="majorHAnsi" w:hAnsiTheme="majorHAnsi" w:cstheme="majorHAnsi"/>
        </w:rPr>
      </w:pPr>
    </w:p>
    <w:p w14:paraId="19A0F894" w14:textId="77777777" w:rsidR="00DA227F" w:rsidRDefault="00DA227F" w:rsidP="00142E66">
      <w:pPr>
        <w:rPr>
          <w:rFonts w:asciiTheme="majorHAnsi" w:hAnsiTheme="majorHAnsi" w:cstheme="majorHAnsi"/>
        </w:rPr>
      </w:pPr>
    </w:p>
    <w:p w14:paraId="4F6D02E8" w14:textId="77777777" w:rsidR="00DA227F" w:rsidRDefault="00DA227F" w:rsidP="00142E66">
      <w:pPr>
        <w:rPr>
          <w:rFonts w:asciiTheme="majorHAnsi" w:hAnsiTheme="majorHAnsi" w:cstheme="majorHAnsi"/>
        </w:rPr>
      </w:pPr>
    </w:p>
    <w:p w14:paraId="24156084" w14:textId="77777777" w:rsidR="00DA227F" w:rsidRDefault="00DA227F" w:rsidP="00142E66">
      <w:pPr>
        <w:rPr>
          <w:rFonts w:asciiTheme="majorHAnsi" w:hAnsiTheme="majorHAnsi" w:cstheme="majorHAnsi"/>
        </w:rPr>
      </w:pPr>
    </w:p>
    <w:tbl>
      <w:tblPr>
        <w:tblStyle w:val="TableGrid"/>
        <w:tblW w:w="0" w:type="auto"/>
        <w:tblLook w:val="04A0" w:firstRow="1" w:lastRow="0" w:firstColumn="1" w:lastColumn="0" w:noHBand="0" w:noVBand="1"/>
      </w:tblPr>
      <w:tblGrid>
        <w:gridCol w:w="1917"/>
        <w:gridCol w:w="1895"/>
        <w:gridCol w:w="2061"/>
        <w:gridCol w:w="1862"/>
        <w:gridCol w:w="1615"/>
      </w:tblGrid>
      <w:tr w:rsidR="00DA227F" w14:paraId="0594F3F9" w14:textId="77777777" w:rsidTr="00C43697">
        <w:tc>
          <w:tcPr>
            <w:tcW w:w="9350" w:type="dxa"/>
            <w:gridSpan w:val="5"/>
            <w:shd w:val="clear" w:color="auto" w:fill="767171" w:themeFill="background2" w:themeFillShade="80"/>
          </w:tcPr>
          <w:p w14:paraId="63246072" w14:textId="77777777" w:rsidR="00DA227F" w:rsidRDefault="00DA227F" w:rsidP="00AD1D50">
            <w:r>
              <w:t>Table 1. Summary of literature review targeting studies using ecological forecasting methods</w:t>
            </w:r>
            <w:r w:rsidR="00BF027C">
              <w:t>.</w:t>
            </w:r>
          </w:p>
        </w:tc>
      </w:tr>
      <w:tr w:rsidR="00DA227F" w14:paraId="2E3CE147" w14:textId="77777777" w:rsidTr="00DA227F">
        <w:tc>
          <w:tcPr>
            <w:tcW w:w="1917" w:type="dxa"/>
            <w:shd w:val="clear" w:color="auto" w:fill="A6A6A6" w:themeFill="background1" w:themeFillShade="A6"/>
          </w:tcPr>
          <w:p w14:paraId="3E6042EA" w14:textId="77777777" w:rsidR="00DA227F" w:rsidRDefault="00DA227F" w:rsidP="00AD1D50">
            <w:pPr>
              <w:rPr>
                <w:rFonts w:asciiTheme="majorHAnsi" w:hAnsiTheme="majorHAnsi" w:cstheme="majorHAnsi"/>
              </w:rPr>
            </w:pPr>
            <w:r>
              <w:t>Authors &amp; Year</w:t>
            </w:r>
          </w:p>
        </w:tc>
        <w:tc>
          <w:tcPr>
            <w:tcW w:w="1895" w:type="dxa"/>
            <w:shd w:val="clear" w:color="auto" w:fill="A6A6A6" w:themeFill="background1" w:themeFillShade="A6"/>
          </w:tcPr>
          <w:p w14:paraId="0DF3F256" w14:textId="77777777" w:rsidR="00DA227F" w:rsidRDefault="00DA227F" w:rsidP="00AD1D50">
            <w:pPr>
              <w:rPr>
                <w:rFonts w:asciiTheme="majorHAnsi" w:hAnsiTheme="majorHAnsi" w:cstheme="majorHAnsi"/>
              </w:rPr>
            </w:pPr>
            <w:r>
              <w:t xml:space="preserve">Best Model </w:t>
            </w:r>
          </w:p>
        </w:tc>
        <w:tc>
          <w:tcPr>
            <w:tcW w:w="2061" w:type="dxa"/>
            <w:shd w:val="clear" w:color="auto" w:fill="A6A6A6" w:themeFill="background1" w:themeFillShade="A6"/>
          </w:tcPr>
          <w:p w14:paraId="62A49339" w14:textId="77777777" w:rsidR="00DA227F" w:rsidRDefault="00DA227F" w:rsidP="00AD1D50">
            <w:pPr>
              <w:rPr>
                <w:rFonts w:asciiTheme="majorHAnsi" w:hAnsiTheme="majorHAnsi" w:cstheme="majorHAnsi"/>
              </w:rPr>
            </w:pPr>
            <w:r>
              <w:t>Forecast Product</w:t>
            </w:r>
          </w:p>
        </w:tc>
        <w:tc>
          <w:tcPr>
            <w:tcW w:w="1862" w:type="dxa"/>
            <w:shd w:val="clear" w:color="auto" w:fill="A6A6A6" w:themeFill="background1" w:themeFillShade="A6"/>
          </w:tcPr>
          <w:p w14:paraId="5EB0E492" w14:textId="223A12DF" w:rsidR="00DA227F" w:rsidRDefault="00DA227F" w:rsidP="00AD1D50">
            <w:pPr>
              <w:rPr>
                <w:rFonts w:asciiTheme="majorHAnsi" w:hAnsiTheme="majorHAnsi" w:cstheme="majorHAnsi"/>
              </w:rPr>
            </w:pPr>
            <w:r>
              <w:t xml:space="preserve">Use of forecast product </w:t>
            </w:r>
            <w:r w:rsidR="004202E1">
              <w:t>in decision making (Y/N)</w:t>
            </w:r>
          </w:p>
        </w:tc>
        <w:tc>
          <w:tcPr>
            <w:tcW w:w="1615" w:type="dxa"/>
            <w:shd w:val="clear" w:color="auto" w:fill="A6A6A6" w:themeFill="background1" w:themeFillShade="A6"/>
          </w:tcPr>
          <w:p w14:paraId="433DA056" w14:textId="430B0113" w:rsidR="00DA227F" w:rsidRDefault="004202E1" w:rsidP="00AD1D50">
            <w:r>
              <w:t>Notes</w:t>
            </w:r>
            <w:r w:rsidR="00DA227F">
              <w:t xml:space="preserve"> </w:t>
            </w:r>
          </w:p>
        </w:tc>
      </w:tr>
      <w:tr w:rsidR="00DA227F" w:rsidRPr="00B156E4" w14:paraId="2B25083A" w14:textId="77777777" w:rsidTr="00DA227F">
        <w:tc>
          <w:tcPr>
            <w:tcW w:w="1917" w:type="dxa"/>
          </w:tcPr>
          <w:p w14:paraId="709B390E" w14:textId="77777777" w:rsidR="00DA227F" w:rsidRPr="00B156E4" w:rsidRDefault="00DA227F" w:rsidP="00AD1D50">
            <w:pPr>
              <w:rPr>
                <w:rFonts w:asciiTheme="majorHAnsi" w:hAnsiTheme="majorHAnsi" w:cstheme="majorHAnsi"/>
              </w:rPr>
            </w:pPr>
            <w:r w:rsidRPr="00B156E4">
              <w:rPr>
                <w:rFonts w:asciiTheme="majorHAnsi" w:hAnsiTheme="majorHAnsi" w:cstheme="majorHAnsi"/>
              </w:rPr>
              <w:t>Araujo et al. 2005</w:t>
            </w:r>
          </w:p>
        </w:tc>
        <w:tc>
          <w:tcPr>
            <w:tcW w:w="1895" w:type="dxa"/>
          </w:tcPr>
          <w:p w14:paraId="0DE8CD3E" w14:textId="77777777" w:rsidR="00DA227F" w:rsidRPr="00B156E4" w:rsidRDefault="00DA227F" w:rsidP="00AD1D50">
            <w:pPr>
              <w:rPr>
                <w:rFonts w:asciiTheme="majorHAnsi" w:hAnsiTheme="majorHAnsi" w:cstheme="majorHAnsi"/>
              </w:rPr>
            </w:pPr>
            <w:r w:rsidRPr="00B156E4">
              <w:rPr>
                <w:rFonts w:asciiTheme="majorHAnsi" w:hAnsiTheme="majorHAnsi" w:cstheme="majorHAnsi"/>
              </w:rPr>
              <w:t>Empirical</w:t>
            </w:r>
          </w:p>
        </w:tc>
        <w:tc>
          <w:tcPr>
            <w:tcW w:w="2061" w:type="dxa"/>
          </w:tcPr>
          <w:p w14:paraId="37168071" w14:textId="77777777" w:rsidR="00DA227F" w:rsidRPr="00B156E4" w:rsidRDefault="00DA227F" w:rsidP="00AD1D50">
            <w:pPr>
              <w:rPr>
                <w:rFonts w:asciiTheme="majorHAnsi" w:hAnsiTheme="majorHAnsi" w:cstheme="majorHAnsi"/>
              </w:rPr>
            </w:pPr>
            <w:r w:rsidRPr="00B156E4">
              <w:rPr>
                <w:rFonts w:asciiTheme="majorHAnsi" w:hAnsiTheme="majorHAnsi" w:cstheme="majorHAnsi"/>
              </w:rPr>
              <w:t>Bird species ranges</w:t>
            </w:r>
          </w:p>
        </w:tc>
        <w:tc>
          <w:tcPr>
            <w:tcW w:w="1862" w:type="dxa"/>
          </w:tcPr>
          <w:p w14:paraId="754A3C60" w14:textId="0147A8CD" w:rsidR="00DA227F" w:rsidRPr="00B156E4" w:rsidRDefault="004202E1" w:rsidP="00AD1D50">
            <w:pPr>
              <w:rPr>
                <w:rFonts w:asciiTheme="majorHAnsi" w:hAnsiTheme="majorHAnsi" w:cstheme="majorHAnsi"/>
              </w:rPr>
            </w:pPr>
            <w:r w:rsidRPr="00B156E4">
              <w:rPr>
                <w:rFonts w:asciiTheme="majorHAnsi" w:hAnsiTheme="majorHAnsi" w:cstheme="majorHAnsi"/>
              </w:rPr>
              <w:t>N</w:t>
            </w:r>
          </w:p>
        </w:tc>
        <w:tc>
          <w:tcPr>
            <w:tcW w:w="1615" w:type="dxa"/>
          </w:tcPr>
          <w:p w14:paraId="3BFB1A19" w14:textId="77777777" w:rsidR="00DA227F" w:rsidRPr="00B156E4" w:rsidRDefault="00DA227F" w:rsidP="00AD1D50">
            <w:pPr>
              <w:rPr>
                <w:rFonts w:asciiTheme="majorHAnsi" w:hAnsiTheme="majorHAnsi" w:cstheme="majorHAnsi"/>
              </w:rPr>
            </w:pPr>
          </w:p>
        </w:tc>
      </w:tr>
      <w:tr w:rsidR="00DA227F" w:rsidRPr="00B156E4" w14:paraId="6901D3BB" w14:textId="77777777" w:rsidTr="00DA227F">
        <w:tc>
          <w:tcPr>
            <w:tcW w:w="1917" w:type="dxa"/>
          </w:tcPr>
          <w:p w14:paraId="46B95610" w14:textId="77777777" w:rsidR="00DA227F" w:rsidRPr="00B156E4" w:rsidRDefault="00DA227F" w:rsidP="00AD1D50">
            <w:pPr>
              <w:rPr>
                <w:rFonts w:asciiTheme="majorHAnsi" w:hAnsiTheme="majorHAnsi" w:cstheme="majorHAnsi"/>
              </w:rPr>
            </w:pPr>
            <w:r w:rsidRPr="00B156E4">
              <w:rPr>
                <w:rFonts w:asciiTheme="majorHAnsi" w:hAnsiTheme="majorHAnsi" w:cstheme="majorHAnsi"/>
              </w:rPr>
              <w:t>Araujo et al. 2006</w:t>
            </w:r>
          </w:p>
        </w:tc>
        <w:tc>
          <w:tcPr>
            <w:tcW w:w="1895" w:type="dxa"/>
          </w:tcPr>
          <w:p w14:paraId="4F27781B" w14:textId="77777777" w:rsidR="00DA227F" w:rsidRPr="00B156E4" w:rsidRDefault="00DA227F" w:rsidP="00AD1D50">
            <w:pPr>
              <w:rPr>
                <w:rFonts w:asciiTheme="majorHAnsi" w:hAnsiTheme="majorHAnsi" w:cstheme="majorHAnsi"/>
              </w:rPr>
            </w:pPr>
            <w:r w:rsidRPr="00B156E4">
              <w:rPr>
                <w:rFonts w:asciiTheme="majorHAnsi" w:hAnsiTheme="majorHAnsi" w:cstheme="majorHAnsi"/>
              </w:rPr>
              <w:t>Empirical</w:t>
            </w:r>
          </w:p>
        </w:tc>
        <w:tc>
          <w:tcPr>
            <w:tcW w:w="2061" w:type="dxa"/>
          </w:tcPr>
          <w:p w14:paraId="38378AE9" w14:textId="77777777" w:rsidR="00DA227F" w:rsidRPr="00B156E4" w:rsidRDefault="00DA227F" w:rsidP="00AD1D50">
            <w:pPr>
              <w:rPr>
                <w:rFonts w:asciiTheme="majorHAnsi" w:hAnsiTheme="majorHAnsi" w:cstheme="majorHAnsi"/>
              </w:rPr>
            </w:pPr>
            <w:r w:rsidRPr="00B156E4">
              <w:rPr>
                <w:rFonts w:asciiTheme="majorHAnsi" w:hAnsiTheme="majorHAnsi" w:cstheme="majorHAnsi"/>
              </w:rPr>
              <w:t>Amphibian and reptile species distributions</w:t>
            </w:r>
          </w:p>
        </w:tc>
        <w:tc>
          <w:tcPr>
            <w:tcW w:w="1862" w:type="dxa"/>
          </w:tcPr>
          <w:p w14:paraId="45D8E416" w14:textId="2AE4F14F" w:rsidR="00DA227F" w:rsidRPr="00B156E4" w:rsidRDefault="004202E1" w:rsidP="00AD1D50">
            <w:pPr>
              <w:rPr>
                <w:rFonts w:asciiTheme="majorHAnsi" w:hAnsiTheme="majorHAnsi" w:cstheme="majorHAnsi"/>
              </w:rPr>
            </w:pPr>
            <w:r w:rsidRPr="00B156E4">
              <w:rPr>
                <w:rFonts w:asciiTheme="majorHAnsi" w:hAnsiTheme="majorHAnsi" w:cstheme="majorHAnsi"/>
              </w:rPr>
              <w:t>N</w:t>
            </w:r>
          </w:p>
        </w:tc>
        <w:tc>
          <w:tcPr>
            <w:tcW w:w="1615" w:type="dxa"/>
          </w:tcPr>
          <w:p w14:paraId="2CB2F8DC" w14:textId="77777777" w:rsidR="00DA227F" w:rsidRPr="00B156E4" w:rsidRDefault="00DA227F" w:rsidP="00AD1D50">
            <w:pPr>
              <w:rPr>
                <w:rFonts w:asciiTheme="majorHAnsi" w:hAnsiTheme="majorHAnsi" w:cstheme="majorHAnsi"/>
              </w:rPr>
            </w:pPr>
          </w:p>
        </w:tc>
      </w:tr>
      <w:tr w:rsidR="00DA227F" w:rsidRPr="00B156E4" w14:paraId="776B9EE0" w14:textId="77777777" w:rsidTr="00DA227F">
        <w:tc>
          <w:tcPr>
            <w:tcW w:w="1917" w:type="dxa"/>
          </w:tcPr>
          <w:p w14:paraId="0624958A" w14:textId="77777777" w:rsidR="00DA227F" w:rsidRPr="00B156E4" w:rsidRDefault="00DA227F" w:rsidP="00AD1D50">
            <w:pPr>
              <w:rPr>
                <w:rFonts w:asciiTheme="majorHAnsi" w:hAnsiTheme="majorHAnsi" w:cstheme="majorHAnsi"/>
              </w:rPr>
            </w:pPr>
            <w:r w:rsidRPr="00B156E4">
              <w:rPr>
                <w:rFonts w:asciiTheme="majorHAnsi" w:hAnsiTheme="majorHAnsi" w:cstheme="majorHAnsi"/>
              </w:rPr>
              <w:t>Brown et al. 2013</w:t>
            </w:r>
          </w:p>
        </w:tc>
        <w:tc>
          <w:tcPr>
            <w:tcW w:w="1895" w:type="dxa"/>
          </w:tcPr>
          <w:p w14:paraId="44897220" w14:textId="77777777" w:rsidR="00DA227F" w:rsidRPr="00B156E4" w:rsidRDefault="00DA227F" w:rsidP="00AD1D50">
            <w:pPr>
              <w:rPr>
                <w:rFonts w:asciiTheme="majorHAnsi" w:hAnsiTheme="majorHAnsi" w:cstheme="majorHAnsi"/>
              </w:rPr>
            </w:pPr>
            <w:r w:rsidRPr="00B156E4">
              <w:rPr>
                <w:rFonts w:asciiTheme="majorHAnsi" w:hAnsiTheme="majorHAnsi" w:cstheme="majorHAnsi"/>
              </w:rPr>
              <w:t xml:space="preserve">Process-based and </w:t>
            </w:r>
            <w:commentRangeStart w:id="17"/>
            <w:r w:rsidRPr="00B156E4">
              <w:rPr>
                <w:rFonts w:asciiTheme="majorHAnsi" w:hAnsiTheme="majorHAnsi" w:cstheme="majorHAnsi"/>
              </w:rPr>
              <w:t>empirical</w:t>
            </w:r>
            <w:commentRangeEnd w:id="17"/>
            <w:r w:rsidR="00BF027C" w:rsidRPr="00B156E4">
              <w:rPr>
                <w:rStyle w:val="CommentReference"/>
                <w:rFonts w:asciiTheme="majorHAnsi" w:hAnsiTheme="majorHAnsi" w:cstheme="majorHAnsi"/>
              </w:rPr>
              <w:commentReference w:id="17"/>
            </w:r>
            <w:r w:rsidRPr="00B156E4">
              <w:rPr>
                <w:rFonts w:asciiTheme="majorHAnsi" w:hAnsiTheme="majorHAnsi" w:cstheme="majorHAnsi"/>
              </w:rPr>
              <w:t xml:space="preserve"> </w:t>
            </w:r>
          </w:p>
        </w:tc>
        <w:tc>
          <w:tcPr>
            <w:tcW w:w="2061" w:type="dxa"/>
          </w:tcPr>
          <w:p w14:paraId="67EC08CB" w14:textId="77777777" w:rsidR="00DA227F" w:rsidRPr="00B156E4" w:rsidRDefault="00DA227F" w:rsidP="00AD1D50">
            <w:pPr>
              <w:rPr>
                <w:rFonts w:asciiTheme="majorHAnsi" w:hAnsiTheme="majorHAnsi" w:cstheme="majorHAnsi"/>
              </w:rPr>
            </w:pPr>
            <w:r w:rsidRPr="00B156E4">
              <w:rPr>
                <w:rFonts w:asciiTheme="majorHAnsi" w:hAnsiTheme="majorHAnsi" w:cstheme="majorHAnsi"/>
              </w:rPr>
              <w:t>Chesapeake Bay water quality</w:t>
            </w:r>
          </w:p>
        </w:tc>
        <w:tc>
          <w:tcPr>
            <w:tcW w:w="1862" w:type="dxa"/>
          </w:tcPr>
          <w:p w14:paraId="651A4569" w14:textId="1B5FCCFD" w:rsidR="00DA227F" w:rsidRPr="00B156E4" w:rsidRDefault="004202E1" w:rsidP="00AD1D50">
            <w:pPr>
              <w:rPr>
                <w:rFonts w:asciiTheme="majorHAnsi" w:hAnsiTheme="majorHAnsi" w:cstheme="majorHAnsi"/>
              </w:rPr>
            </w:pPr>
            <w:r w:rsidRPr="00B156E4">
              <w:rPr>
                <w:rFonts w:asciiTheme="majorHAnsi" w:hAnsiTheme="majorHAnsi" w:cstheme="majorHAnsi"/>
              </w:rPr>
              <w:t>Y</w:t>
            </w:r>
          </w:p>
        </w:tc>
        <w:tc>
          <w:tcPr>
            <w:tcW w:w="1615" w:type="dxa"/>
          </w:tcPr>
          <w:p w14:paraId="3BE5BC0A" w14:textId="77777777" w:rsidR="00DA227F" w:rsidRPr="00B156E4" w:rsidRDefault="00DA227F" w:rsidP="00AD1D50">
            <w:pPr>
              <w:rPr>
                <w:rFonts w:asciiTheme="majorHAnsi" w:hAnsiTheme="majorHAnsi" w:cstheme="majorHAnsi"/>
              </w:rPr>
            </w:pPr>
          </w:p>
        </w:tc>
      </w:tr>
      <w:tr w:rsidR="00DA227F" w:rsidRPr="00B156E4" w14:paraId="5F57DC4D" w14:textId="77777777" w:rsidTr="00DA227F">
        <w:tc>
          <w:tcPr>
            <w:tcW w:w="1917" w:type="dxa"/>
          </w:tcPr>
          <w:p w14:paraId="76BAF002" w14:textId="77777777" w:rsidR="00DA227F" w:rsidRPr="00B156E4" w:rsidRDefault="00DA227F" w:rsidP="00AD1D50">
            <w:pPr>
              <w:rPr>
                <w:rFonts w:asciiTheme="majorHAnsi" w:hAnsiTheme="majorHAnsi" w:cstheme="majorHAnsi"/>
              </w:rPr>
            </w:pPr>
            <w:r w:rsidRPr="00B156E4">
              <w:rPr>
                <w:rFonts w:asciiTheme="majorHAnsi" w:hAnsiTheme="majorHAnsi" w:cstheme="majorHAnsi"/>
              </w:rPr>
              <w:t>Dean et al. 2004</w:t>
            </w:r>
          </w:p>
        </w:tc>
        <w:tc>
          <w:tcPr>
            <w:tcW w:w="1895" w:type="dxa"/>
          </w:tcPr>
          <w:p w14:paraId="7C9667A5" w14:textId="77777777" w:rsidR="00DA227F" w:rsidRPr="00B156E4" w:rsidRDefault="00DA227F" w:rsidP="00AD1D50">
            <w:pPr>
              <w:rPr>
                <w:rFonts w:asciiTheme="majorHAnsi" w:hAnsiTheme="majorHAnsi" w:cstheme="majorHAnsi"/>
              </w:rPr>
            </w:pPr>
            <w:r w:rsidRPr="00B156E4">
              <w:rPr>
                <w:rFonts w:asciiTheme="majorHAnsi" w:hAnsiTheme="majorHAnsi" w:cstheme="majorHAnsi"/>
              </w:rPr>
              <w:t>Process-based</w:t>
            </w:r>
          </w:p>
        </w:tc>
        <w:tc>
          <w:tcPr>
            <w:tcW w:w="2061" w:type="dxa"/>
          </w:tcPr>
          <w:p w14:paraId="31132CF0" w14:textId="77777777" w:rsidR="00DA227F" w:rsidRPr="00B156E4" w:rsidRDefault="00DA227F" w:rsidP="00AD1D50">
            <w:pPr>
              <w:rPr>
                <w:rFonts w:asciiTheme="majorHAnsi" w:hAnsiTheme="majorHAnsi" w:cstheme="majorHAnsi"/>
              </w:rPr>
            </w:pPr>
            <w:r w:rsidRPr="00B156E4">
              <w:rPr>
                <w:rFonts w:asciiTheme="majorHAnsi" w:hAnsiTheme="majorHAnsi" w:cstheme="majorHAnsi"/>
              </w:rPr>
              <w:t>Carbon sequestration in forests</w:t>
            </w:r>
          </w:p>
        </w:tc>
        <w:tc>
          <w:tcPr>
            <w:tcW w:w="1862" w:type="dxa"/>
          </w:tcPr>
          <w:p w14:paraId="47AFC0BD" w14:textId="7069D57A" w:rsidR="00DA227F" w:rsidRPr="00B156E4" w:rsidRDefault="004202E1" w:rsidP="00AD1D50">
            <w:pPr>
              <w:rPr>
                <w:rFonts w:asciiTheme="majorHAnsi" w:hAnsiTheme="majorHAnsi" w:cstheme="majorHAnsi"/>
              </w:rPr>
            </w:pPr>
            <w:r w:rsidRPr="00B156E4">
              <w:rPr>
                <w:rFonts w:asciiTheme="majorHAnsi" w:hAnsiTheme="majorHAnsi" w:cstheme="majorHAnsi"/>
              </w:rPr>
              <w:t>N</w:t>
            </w:r>
          </w:p>
        </w:tc>
        <w:tc>
          <w:tcPr>
            <w:tcW w:w="1615" w:type="dxa"/>
          </w:tcPr>
          <w:p w14:paraId="3C81EC6D" w14:textId="77777777" w:rsidR="00DA227F" w:rsidRPr="00B156E4" w:rsidRDefault="00DA227F" w:rsidP="00AD1D50">
            <w:pPr>
              <w:rPr>
                <w:rFonts w:asciiTheme="majorHAnsi" w:hAnsiTheme="majorHAnsi" w:cstheme="majorHAnsi"/>
              </w:rPr>
            </w:pPr>
          </w:p>
        </w:tc>
      </w:tr>
      <w:tr w:rsidR="00DA227F" w:rsidRPr="00B156E4" w14:paraId="3A113AC4" w14:textId="77777777" w:rsidTr="00DA227F">
        <w:tc>
          <w:tcPr>
            <w:tcW w:w="1917" w:type="dxa"/>
          </w:tcPr>
          <w:p w14:paraId="48AB537C" w14:textId="77777777" w:rsidR="00DA227F" w:rsidRPr="00B156E4" w:rsidRDefault="00DA227F" w:rsidP="00AD1D50">
            <w:pPr>
              <w:rPr>
                <w:rFonts w:asciiTheme="majorHAnsi" w:hAnsiTheme="majorHAnsi" w:cstheme="majorHAnsi"/>
              </w:rPr>
            </w:pPr>
            <w:r w:rsidRPr="00B156E4">
              <w:rPr>
                <w:rFonts w:asciiTheme="majorHAnsi" w:hAnsiTheme="majorHAnsi" w:cstheme="majorHAnsi"/>
              </w:rPr>
              <w:t>Estes et al. 2013</w:t>
            </w:r>
          </w:p>
        </w:tc>
        <w:tc>
          <w:tcPr>
            <w:tcW w:w="1895" w:type="dxa"/>
          </w:tcPr>
          <w:p w14:paraId="6FAE89E5" w14:textId="77777777" w:rsidR="00DA227F" w:rsidRPr="00B156E4" w:rsidRDefault="00DA227F" w:rsidP="00AD1D50">
            <w:pPr>
              <w:rPr>
                <w:rFonts w:asciiTheme="majorHAnsi" w:hAnsiTheme="majorHAnsi" w:cstheme="majorHAnsi"/>
              </w:rPr>
            </w:pPr>
            <w:r w:rsidRPr="00B156E4">
              <w:rPr>
                <w:rFonts w:asciiTheme="majorHAnsi" w:hAnsiTheme="majorHAnsi" w:cstheme="majorHAnsi"/>
              </w:rPr>
              <w:t>Empirical</w:t>
            </w:r>
          </w:p>
        </w:tc>
        <w:tc>
          <w:tcPr>
            <w:tcW w:w="2061" w:type="dxa"/>
          </w:tcPr>
          <w:p w14:paraId="15ED0BD5" w14:textId="77777777" w:rsidR="00DA227F" w:rsidRPr="00B156E4" w:rsidRDefault="00DA227F" w:rsidP="00AD1D50">
            <w:pPr>
              <w:rPr>
                <w:rFonts w:asciiTheme="majorHAnsi" w:hAnsiTheme="majorHAnsi" w:cstheme="majorHAnsi"/>
              </w:rPr>
            </w:pPr>
            <w:r w:rsidRPr="00B156E4">
              <w:rPr>
                <w:rFonts w:asciiTheme="majorHAnsi" w:hAnsiTheme="majorHAnsi" w:cstheme="majorHAnsi"/>
              </w:rPr>
              <w:t>Productivity and suitability of crops in South Africa</w:t>
            </w:r>
          </w:p>
        </w:tc>
        <w:tc>
          <w:tcPr>
            <w:tcW w:w="1862" w:type="dxa"/>
          </w:tcPr>
          <w:p w14:paraId="41EBA4C0" w14:textId="68A740F2" w:rsidR="00DA227F" w:rsidRPr="00B156E4" w:rsidRDefault="004202E1" w:rsidP="00AD1D50">
            <w:pPr>
              <w:rPr>
                <w:rFonts w:asciiTheme="majorHAnsi" w:hAnsiTheme="majorHAnsi" w:cstheme="majorHAnsi"/>
              </w:rPr>
            </w:pPr>
            <w:r w:rsidRPr="00B156E4">
              <w:rPr>
                <w:rFonts w:asciiTheme="majorHAnsi" w:hAnsiTheme="majorHAnsi" w:cstheme="majorHAnsi"/>
              </w:rPr>
              <w:t>N</w:t>
            </w:r>
          </w:p>
        </w:tc>
        <w:tc>
          <w:tcPr>
            <w:tcW w:w="1615" w:type="dxa"/>
          </w:tcPr>
          <w:p w14:paraId="081C2056" w14:textId="77777777" w:rsidR="00DA227F" w:rsidRPr="00B156E4" w:rsidRDefault="00DA227F" w:rsidP="00AD1D50">
            <w:pPr>
              <w:rPr>
                <w:rFonts w:asciiTheme="majorHAnsi" w:hAnsiTheme="majorHAnsi" w:cstheme="majorHAnsi"/>
              </w:rPr>
            </w:pPr>
          </w:p>
        </w:tc>
      </w:tr>
      <w:tr w:rsidR="00DA227F" w:rsidRPr="00B156E4" w14:paraId="57EF688E" w14:textId="77777777" w:rsidTr="00DA227F">
        <w:tc>
          <w:tcPr>
            <w:tcW w:w="1917" w:type="dxa"/>
          </w:tcPr>
          <w:p w14:paraId="42083B88" w14:textId="77777777" w:rsidR="00DA227F" w:rsidRPr="00B156E4" w:rsidRDefault="00DA227F" w:rsidP="00AD1D50">
            <w:pPr>
              <w:rPr>
                <w:rFonts w:asciiTheme="majorHAnsi" w:hAnsiTheme="majorHAnsi" w:cstheme="majorHAnsi"/>
              </w:rPr>
            </w:pPr>
            <w:proofErr w:type="spellStart"/>
            <w:r w:rsidRPr="00B156E4">
              <w:rPr>
                <w:rFonts w:asciiTheme="majorHAnsi" w:hAnsiTheme="majorHAnsi" w:cstheme="majorHAnsi"/>
              </w:rPr>
              <w:t>Fenocci</w:t>
            </w:r>
            <w:proofErr w:type="spellEnd"/>
            <w:r w:rsidRPr="00B156E4">
              <w:rPr>
                <w:rFonts w:asciiTheme="majorHAnsi" w:hAnsiTheme="majorHAnsi" w:cstheme="majorHAnsi"/>
              </w:rPr>
              <w:t xml:space="preserve"> et al. 2019</w:t>
            </w:r>
          </w:p>
        </w:tc>
        <w:tc>
          <w:tcPr>
            <w:tcW w:w="1895" w:type="dxa"/>
          </w:tcPr>
          <w:p w14:paraId="50E0B170" w14:textId="77777777" w:rsidR="00DA227F" w:rsidRPr="00B156E4" w:rsidRDefault="00DA227F" w:rsidP="00AD1D50">
            <w:pPr>
              <w:rPr>
                <w:rFonts w:asciiTheme="majorHAnsi" w:hAnsiTheme="majorHAnsi" w:cstheme="majorHAnsi"/>
              </w:rPr>
            </w:pPr>
            <w:r w:rsidRPr="00B156E4">
              <w:rPr>
                <w:rFonts w:asciiTheme="majorHAnsi" w:hAnsiTheme="majorHAnsi" w:cstheme="majorHAnsi"/>
              </w:rPr>
              <w:t>Process-based</w:t>
            </w:r>
          </w:p>
        </w:tc>
        <w:tc>
          <w:tcPr>
            <w:tcW w:w="2061" w:type="dxa"/>
          </w:tcPr>
          <w:p w14:paraId="5703F824" w14:textId="77777777" w:rsidR="00DA227F" w:rsidRPr="00B156E4" w:rsidRDefault="00DA227F" w:rsidP="00AD1D50">
            <w:pPr>
              <w:rPr>
                <w:rFonts w:asciiTheme="majorHAnsi" w:hAnsiTheme="majorHAnsi" w:cstheme="majorHAnsi"/>
              </w:rPr>
            </w:pPr>
            <w:r w:rsidRPr="00B156E4">
              <w:rPr>
                <w:rFonts w:asciiTheme="majorHAnsi" w:hAnsiTheme="majorHAnsi" w:cstheme="majorHAnsi"/>
              </w:rPr>
              <w:t xml:space="preserve">Phytoplankton dynamics </w:t>
            </w:r>
          </w:p>
        </w:tc>
        <w:tc>
          <w:tcPr>
            <w:tcW w:w="1862" w:type="dxa"/>
          </w:tcPr>
          <w:p w14:paraId="4E5370D7" w14:textId="0B3BF172" w:rsidR="00DA227F" w:rsidRPr="00B156E4" w:rsidRDefault="004202E1" w:rsidP="00AD1D50">
            <w:pPr>
              <w:rPr>
                <w:rFonts w:asciiTheme="majorHAnsi" w:hAnsiTheme="majorHAnsi" w:cstheme="majorHAnsi"/>
              </w:rPr>
            </w:pPr>
            <w:r w:rsidRPr="00B156E4">
              <w:rPr>
                <w:rFonts w:asciiTheme="majorHAnsi" w:hAnsiTheme="majorHAnsi" w:cstheme="majorHAnsi"/>
              </w:rPr>
              <w:t>N</w:t>
            </w:r>
          </w:p>
        </w:tc>
        <w:tc>
          <w:tcPr>
            <w:tcW w:w="1615" w:type="dxa"/>
          </w:tcPr>
          <w:p w14:paraId="721CDA4B" w14:textId="77777777" w:rsidR="00DA227F" w:rsidRPr="00B156E4" w:rsidRDefault="00DA227F" w:rsidP="00AD1D50">
            <w:pPr>
              <w:rPr>
                <w:rFonts w:asciiTheme="majorHAnsi" w:hAnsiTheme="majorHAnsi" w:cstheme="majorHAnsi"/>
              </w:rPr>
            </w:pPr>
          </w:p>
        </w:tc>
      </w:tr>
      <w:tr w:rsidR="00DA227F" w:rsidRPr="00B156E4" w14:paraId="64728F2C" w14:textId="77777777" w:rsidTr="00DA227F">
        <w:tc>
          <w:tcPr>
            <w:tcW w:w="1917" w:type="dxa"/>
          </w:tcPr>
          <w:p w14:paraId="168AEC6D" w14:textId="77777777" w:rsidR="00DA227F" w:rsidRPr="00B156E4" w:rsidRDefault="00DA227F" w:rsidP="00AD1D50">
            <w:pPr>
              <w:rPr>
                <w:rFonts w:asciiTheme="majorHAnsi" w:hAnsiTheme="majorHAnsi" w:cstheme="majorHAnsi"/>
              </w:rPr>
            </w:pPr>
            <w:r w:rsidRPr="00B156E4">
              <w:rPr>
                <w:rFonts w:asciiTheme="majorHAnsi" w:hAnsiTheme="majorHAnsi" w:cstheme="majorHAnsi"/>
              </w:rPr>
              <w:t>Hazen et al. 2017</w:t>
            </w:r>
          </w:p>
        </w:tc>
        <w:tc>
          <w:tcPr>
            <w:tcW w:w="1895" w:type="dxa"/>
          </w:tcPr>
          <w:p w14:paraId="6A9CC718" w14:textId="77777777" w:rsidR="00DA227F" w:rsidRPr="00B156E4" w:rsidRDefault="00DA227F" w:rsidP="00AD1D50">
            <w:pPr>
              <w:rPr>
                <w:rFonts w:asciiTheme="majorHAnsi" w:hAnsiTheme="majorHAnsi" w:cstheme="majorHAnsi"/>
              </w:rPr>
            </w:pPr>
            <w:r w:rsidRPr="00B156E4">
              <w:rPr>
                <w:rFonts w:asciiTheme="majorHAnsi" w:hAnsiTheme="majorHAnsi" w:cstheme="majorHAnsi"/>
              </w:rPr>
              <w:t>Empirical</w:t>
            </w:r>
          </w:p>
        </w:tc>
        <w:tc>
          <w:tcPr>
            <w:tcW w:w="2061" w:type="dxa"/>
          </w:tcPr>
          <w:p w14:paraId="1B8ED816" w14:textId="77777777" w:rsidR="00DA227F" w:rsidRPr="00B156E4" w:rsidRDefault="00DA227F" w:rsidP="00AD1D50">
            <w:pPr>
              <w:rPr>
                <w:rFonts w:asciiTheme="majorHAnsi" w:hAnsiTheme="majorHAnsi" w:cstheme="majorHAnsi"/>
              </w:rPr>
            </w:pPr>
            <w:r w:rsidRPr="00B156E4">
              <w:rPr>
                <w:rFonts w:asciiTheme="majorHAnsi" w:hAnsiTheme="majorHAnsi" w:cstheme="majorHAnsi"/>
              </w:rPr>
              <w:t>Blue whale density</w:t>
            </w:r>
          </w:p>
        </w:tc>
        <w:tc>
          <w:tcPr>
            <w:tcW w:w="1862" w:type="dxa"/>
          </w:tcPr>
          <w:p w14:paraId="52047AD7" w14:textId="765B33E1" w:rsidR="00DA227F" w:rsidRPr="00B156E4" w:rsidRDefault="004202E1" w:rsidP="00AD1D50">
            <w:pPr>
              <w:rPr>
                <w:rFonts w:asciiTheme="majorHAnsi" w:hAnsiTheme="majorHAnsi" w:cstheme="majorHAnsi"/>
              </w:rPr>
            </w:pPr>
            <w:r w:rsidRPr="00B156E4">
              <w:rPr>
                <w:rFonts w:asciiTheme="majorHAnsi" w:hAnsiTheme="majorHAnsi" w:cstheme="majorHAnsi"/>
              </w:rPr>
              <w:t>Y</w:t>
            </w:r>
          </w:p>
        </w:tc>
        <w:tc>
          <w:tcPr>
            <w:tcW w:w="1615" w:type="dxa"/>
          </w:tcPr>
          <w:p w14:paraId="10E96273" w14:textId="77777777" w:rsidR="00DA227F" w:rsidRPr="00B156E4" w:rsidRDefault="00DA227F" w:rsidP="00AD1D50">
            <w:pPr>
              <w:rPr>
                <w:rFonts w:asciiTheme="majorHAnsi" w:hAnsiTheme="majorHAnsi" w:cstheme="majorHAnsi"/>
              </w:rPr>
            </w:pPr>
          </w:p>
        </w:tc>
      </w:tr>
      <w:tr w:rsidR="00DA227F" w:rsidRPr="00B156E4" w14:paraId="0EFCD58F" w14:textId="77777777" w:rsidTr="00DA227F">
        <w:tc>
          <w:tcPr>
            <w:tcW w:w="1917" w:type="dxa"/>
          </w:tcPr>
          <w:p w14:paraId="19EB6A12" w14:textId="77777777" w:rsidR="00DA227F" w:rsidRPr="00B156E4" w:rsidRDefault="00DA227F" w:rsidP="00AD1D50">
            <w:pPr>
              <w:rPr>
                <w:rFonts w:asciiTheme="majorHAnsi" w:hAnsiTheme="majorHAnsi" w:cstheme="majorHAnsi"/>
              </w:rPr>
            </w:pPr>
            <w:proofErr w:type="spellStart"/>
            <w:r w:rsidRPr="00B156E4">
              <w:rPr>
                <w:rFonts w:asciiTheme="majorHAnsi" w:hAnsiTheme="majorHAnsi" w:cstheme="majorHAnsi"/>
              </w:rPr>
              <w:t>Lindegren</w:t>
            </w:r>
            <w:proofErr w:type="spellEnd"/>
            <w:r w:rsidRPr="00B156E4">
              <w:rPr>
                <w:rFonts w:asciiTheme="majorHAnsi" w:hAnsiTheme="majorHAnsi" w:cstheme="majorHAnsi"/>
              </w:rPr>
              <w:t xml:space="preserve"> et al. 2013</w:t>
            </w:r>
          </w:p>
        </w:tc>
        <w:tc>
          <w:tcPr>
            <w:tcW w:w="1895" w:type="dxa"/>
          </w:tcPr>
          <w:p w14:paraId="7750FB45" w14:textId="77777777" w:rsidR="00DA227F" w:rsidRPr="00B156E4" w:rsidRDefault="00DA227F" w:rsidP="00AD1D50">
            <w:pPr>
              <w:rPr>
                <w:rFonts w:asciiTheme="majorHAnsi" w:hAnsiTheme="majorHAnsi" w:cstheme="majorHAnsi"/>
              </w:rPr>
            </w:pPr>
            <w:r w:rsidRPr="00B156E4">
              <w:rPr>
                <w:rFonts w:asciiTheme="majorHAnsi" w:hAnsiTheme="majorHAnsi" w:cstheme="majorHAnsi"/>
              </w:rPr>
              <w:t>Process-based</w:t>
            </w:r>
          </w:p>
        </w:tc>
        <w:tc>
          <w:tcPr>
            <w:tcW w:w="2061" w:type="dxa"/>
          </w:tcPr>
          <w:p w14:paraId="78C471E3" w14:textId="77777777" w:rsidR="00DA227F" w:rsidRPr="00B156E4" w:rsidRDefault="00DA227F" w:rsidP="00AD1D50">
            <w:pPr>
              <w:rPr>
                <w:rFonts w:asciiTheme="majorHAnsi" w:hAnsiTheme="majorHAnsi" w:cstheme="majorHAnsi"/>
              </w:rPr>
            </w:pPr>
            <w:r w:rsidRPr="00B156E4">
              <w:rPr>
                <w:rFonts w:asciiTheme="majorHAnsi" w:hAnsiTheme="majorHAnsi" w:cstheme="majorHAnsi"/>
              </w:rPr>
              <w:t>Baltic cod dynamics</w:t>
            </w:r>
          </w:p>
        </w:tc>
        <w:tc>
          <w:tcPr>
            <w:tcW w:w="1862" w:type="dxa"/>
          </w:tcPr>
          <w:p w14:paraId="2351F9FE" w14:textId="62B96507" w:rsidR="00DA227F" w:rsidRPr="00B156E4" w:rsidRDefault="004202E1" w:rsidP="00AD1D50">
            <w:pPr>
              <w:rPr>
                <w:rFonts w:asciiTheme="majorHAnsi" w:hAnsiTheme="majorHAnsi" w:cstheme="majorHAnsi"/>
              </w:rPr>
            </w:pPr>
            <w:r w:rsidRPr="00B156E4">
              <w:rPr>
                <w:rFonts w:asciiTheme="majorHAnsi" w:hAnsiTheme="majorHAnsi" w:cstheme="majorHAnsi"/>
              </w:rPr>
              <w:t>N</w:t>
            </w:r>
          </w:p>
        </w:tc>
        <w:tc>
          <w:tcPr>
            <w:tcW w:w="1615" w:type="dxa"/>
          </w:tcPr>
          <w:p w14:paraId="1AF047BD" w14:textId="77777777" w:rsidR="00DA227F" w:rsidRPr="00B156E4" w:rsidRDefault="00DA227F" w:rsidP="00AD1D50">
            <w:pPr>
              <w:rPr>
                <w:rFonts w:asciiTheme="majorHAnsi" w:hAnsiTheme="majorHAnsi" w:cstheme="majorHAnsi"/>
              </w:rPr>
            </w:pPr>
          </w:p>
        </w:tc>
      </w:tr>
      <w:tr w:rsidR="00DA227F" w:rsidRPr="00B156E4" w14:paraId="756CED84" w14:textId="77777777" w:rsidTr="00DA227F">
        <w:tc>
          <w:tcPr>
            <w:tcW w:w="1917" w:type="dxa"/>
          </w:tcPr>
          <w:p w14:paraId="149995C2" w14:textId="77777777" w:rsidR="00DA227F" w:rsidRPr="00B156E4" w:rsidRDefault="00DA227F" w:rsidP="00AD1D50">
            <w:pPr>
              <w:rPr>
                <w:rFonts w:asciiTheme="majorHAnsi" w:hAnsiTheme="majorHAnsi" w:cstheme="majorHAnsi"/>
              </w:rPr>
            </w:pPr>
            <w:r w:rsidRPr="00B156E4">
              <w:rPr>
                <w:rFonts w:asciiTheme="majorHAnsi" w:hAnsiTheme="majorHAnsi" w:cstheme="majorHAnsi"/>
              </w:rPr>
              <w:t>Liu et al. 2006</w:t>
            </w:r>
          </w:p>
        </w:tc>
        <w:tc>
          <w:tcPr>
            <w:tcW w:w="1895" w:type="dxa"/>
          </w:tcPr>
          <w:p w14:paraId="6312FFE7" w14:textId="77777777" w:rsidR="00DA227F" w:rsidRPr="00B156E4" w:rsidRDefault="00DA227F" w:rsidP="00AD1D50">
            <w:pPr>
              <w:rPr>
                <w:rFonts w:asciiTheme="majorHAnsi" w:hAnsiTheme="majorHAnsi" w:cstheme="majorHAnsi"/>
              </w:rPr>
            </w:pPr>
            <w:r w:rsidRPr="00B156E4">
              <w:rPr>
                <w:rFonts w:asciiTheme="majorHAnsi" w:hAnsiTheme="majorHAnsi" w:cstheme="majorHAnsi"/>
              </w:rPr>
              <w:t>Empirical</w:t>
            </w:r>
          </w:p>
        </w:tc>
        <w:tc>
          <w:tcPr>
            <w:tcW w:w="2061" w:type="dxa"/>
          </w:tcPr>
          <w:p w14:paraId="6AF0253F" w14:textId="77777777" w:rsidR="00DA227F" w:rsidRPr="00B156E4" w:rsidRDefault="00DA227F" w:rsidP="00AD1D50">
            <w:pPr>
              <w:rPr>
                <w:rFonts w:asciiTheme="majorHAnsi" w:hAnsiTheme="majorHAnsi" w:cstheme="majorHAnsi"/>
              </w:rPr>
            </w:pPr>
            <w:r w:rsidRPr="00B156E4">
              <w:rPr>
                <w:rFonts w:asciiTheme="majorHAnsi" w:hAnsiTheme="majorHAnsi" w:cstheme="majorHAnsi"/>
              </w:rPr>
              <w:t>Coral Reef Bleaching</w:t>
            </w:r>
          </w:p>
        </w:tc>
        <w:tc>
          <w:tcPr>
            <w:tcW w:w="1862" w:type="dxa"/>
          </w:tcPr>
          <w:p w14:paraId="19D1C40C" w14:textId="24447022" w:rsidR="00DA227F" w:rsidRPr="00B156E4" w:rsidRDefault="004202E1" w:rsidP="00AD1D50">
            <w:pPr>
              <w:rPr>
                <w:rFonts w:asciiTheme="majorHAnsi" w:hAnsiTheme="majorHAnsi" w:cstheme="majorHAnsi"/>
              </w:rPr>
            </w:pPr>
            <w:r w:rsidRPr="00B156E4">
              <w:rPr>
                <w:rFonts w:asciiTheme="majorHAnsi" w:hAnsiTheme="majorHAnsi" w:cstheme="majorHAnsi"/>
              </w:rPr>
              <w:t>Y</w:t>
            </w:r>
          </w:p>
        </w:tc>
        <w:tc>
          <w:tcPr>
            <w:tcW w:w="1615" w:type="dxa"/>
          </w:tcPr>
          <w:p w14:paraId="1F5AB20A" w14:textId="77777777" w:rsidR="00DA227F" w:rsidRPr="00B156E4" w:rsidRDefault="00DA227F" w:rsidP="00AD1D50">
            <w:pPr>
              <w:rPr>
                <w:rFonts w:asciiTheme="majorHAnsi" w:hAnsiTheme="majorHAnsi" w:cstheme="majorHAnsi"/>
              </w:rPr>
            </w:pPr>
          </w:p>
        </w:tc>
      </w:tr>
      <w:tr w:rsidR="00DA227F" w:rsidRPr="00B156E4" w14:paraId="1B54E961" w14:textId="77777777" w:rsidTr="00DA227F">
        <w:tc>
          <w:tcPr>
            <w:tcW w:w="1917" w:type="dxa"/>
          </w:tcPr>
          <w:p w14:paraId="6EE0D085" w14:textId="77777777" w:rsidR="00DA227F" w:rsidRPr="00B156E4" w:rsidRDefault="00DA227F" w:rsidP="00AD1D50">
            <w:pPr>
              <w:rPr>
                <w:rFonts w:asciiTheme="majorHAnsi" w:hAnsiTheme="majorHAnsi" w:cstheme="majorHAnsi"/>
              </w:rPr>
            </w:pPr>
            <w:r w:rsidRPr="00B156E4">
              <w:rPr>
                <w:rFonts w:asciiTheme="majorHAnsi" w:hAnsiTheme="majorHAnsi" w:cstheme="majorHAnsi"/>
              </w:rPr>
              <w:t>Martinez-Meyer et al. 2004</w:t>
            </w:r>
          </w:p>
        </w:tc>
        <w:tc>
          <w:tcPr>
            <w:tcW w:w="1895" w:type="dxa"/>
          </w:tcPr>
          <w:p w14:paraId="41AC69FD" w14:textId="77777777" w:rsidR="00DA227F" w:rsidRPr="00B156E4" w:rsidRDefault="00DA227F" w:rsidP="00AD1D50">
            <w:pPr>
              <w:rPr>
                <w:rFonts w:asciiTheme="majorHAnsi" w:hAnsiTheme="majorHAnsi" w:cstheme="majorHAnsi"/>
              </w:rPr>
            </w:pPr>
            <w:r w:rsidRPr="00B156E4">
              <w:rPr>
                <w:rFonts w:asciiTheme="majorHAnsi" w:hAnsiTheme="majorHAnsi" w:cstheme="majorHAnsi"/>
              </w:rPr>
              <w:t>Empirical</w:t>
            </w:r>
          </w:p>
        </w:tc>
        <w:tc>
          <w:tcPr>
            <w:tcW w:w="2061" w:type="dxa"/>
          </w:tcPr>
          <w:p w14:paraId="0E6AE980" w14:textId="77777777" w:rsidR="00DA227F" w:rsidRPr="00B156E4" w:rsidRDefault="00DA227F" w:rsidP="00AD1D50">
            <w:pPr>
              <w:rPr>
                <w:rFonts w:asciiTheme="majorHAnsi" w:hAnsiTheme="majorHAnsi" w:cstheme="majorHAnsi"/>
              </w:rPr>
            </w:pPr>
            <w:r w:rsidRPr="00B156E4">
              <w:rPr>
                <w:rFonts w:asciiTheme="majorHAnsi" w:hAnsiTheme="majorHAnsi" w:cstheme="majorHAnsi"/>
              </w:rPr>
              <w:t>Ecological niches of mammal species</w:t>
            </w:r>
          </w:p>
        </w:tc>
        <w:tc>
          <w:tcPr>
            <w:tcW w:w="1862" w:type="dxa"/>
          </w:tcPr>
          <w:p w14:paraId="368C9E21" w14:textId="04AC820B" w:rsidR="00DA227F" w:rsidRPr="00B156E4" w:rsidRDefault="004202E1" w:rsidP="00AD1D50">
            <w:pPr>
              <w:rPr>
                <w:rFonts w:asciiTheme="majorHAnsi" w:hAnsiTheme="majorHAnsi" w:cstheme="majorHAnsi"/>
              </w:rPr>
            </w:pPr>
            <w:r w:rsidRPr="00B156E4">
              <w:rPr>
                <w:rFonts w:asciiTheme="majorHAnsi" w:hAnsiTheme="majorHAnsi" w:cstheme="majorHAnsi"/>
              </w:rPr>
              <w:t>N</w:t>
            </w:r>
          </w:p>
        </w:tc>
        <w:tc>
          <w:tcPr>
            <w:tcW w:w="1615" w:type="dxa"/>
          </w:tcPr>
          <w:p w14:paraId="4B9B2E88" w14:textId="77777777" w:rsidR="00DA227F" w:rsidRPr="00B156E4" w:rsidRDefault="00DA227F" w:rsidP="00AD1D50">
            <w:pPr>
              <w:rPr>
                <w:rFonts w:asciiTheme="majorHAnsi" w:hAnsiTheme="majorHAnsi" w:cstheme="majorHAnsi"/>
              </w:rPr>
            </w:pPr>
          </w:p>
        </w:tc>
      </w:tr>
      <w:tr w:rsidR="00DA227F" w:rsidRPr="00B156E4" w14:paraId="57A06112" w14:textId="77777777" w:rsidTr="00DA227F">
        <w:tc>
          <w:tcPr>
            <w:tcW w:w="1917" w:type="dxa"/>
          </w:tcPr>
          <w:p w14:paraId="2389FD24" w14:textId="77777777" w:rsidR="00DA227F" w:rsidRPr="00B156E4" w:rsidRDefault="00DA227F" w:rsidP="00AD1D50">
            <w:pPr>
              <w:rPr>
                <w:rFonts w:asciiTheme="majorHAnsi" w:hAnsiTheme="majorHAnsi" w:cstheme="majorHAnsi"/>
              </w:rPr>
            </w:pPr>
            <w:proofErr w:type="spellStart"/>
            <w:r w:rsidRPr="00B156E4">
              <w:rPr>
                <w:rFonts w:asciiTheme="majorHAnsi" w:hAnsiTheme="majorHAnsi" w:cstheme="majorHAnsi"/>
              </w:rPr>
              <w:t>Perretti</w:t>
            </w:r>
            <w:proofErr w:type="spellEnd"/>
            <w:r w:rsidRPr="00B156E4">
              <w:rPr>
                <w:rFonts w:asciiTheme="majorHAnsi" w:hAnsiTheme="majorHAnsi" w:cstheme="majorHAnsi"/>
              </w:rPr>
              <w:t xml:space="preserve"> et al. 2013</w:t>
            </w:r>
          </w:p>
        </w:tc>
        <w:tc>
          <w:tcPr>
            <w:tcW w:w="1895" w:type="dxa"/>
          </w:tcPr>
          <w:p w14:paraId="7FC10BD1" w14:textId="77777777" w:rsidR="00DA227F" w:rsidRPr="00B156E4" w:rsidRDefault="00DA227F" w:rsidP="00AD1D50">
            <w:pPr>
              <w:rPr>
                <w:rFonts w:asciiTheme="majorHAnsi" w:hAnsiTheme="majorHAnsi" w:cstheme="majorHAnsi"/>
              </w:rPr>
            </w:pPr>
            <w:r w:rsidRPr="00B156E4">
              <w:rPr>
                <w:rFonts w:asciiTheme="majorHAnsi" w:hAnsiTheme="majorHAnsi" w:cstheme="majorHAnsi"/>
              </w:rPr>
              <w:t>Empirical</w:t>
            </w:r>
          </w:p>
        </w:tc>
        <w:tc>
          <w:tcPr>
            <w:tcW w:w="2061" w:type="dxa"/>
          </w:tcPr>
          <w:p w14:paraId="2BEF448B" w14:textId="77777777" w:rsidR="00DA227F" w:rsidRPr="00B156E4" w:rsidRDefault="00DA227F" w:rsidP="00AD1D50">
            <w:pPr>
              <w:rPr>
                <w:rFonts w:asciiTheme="majorHAnsi" w:hAnsiTheme="majorHAnsi" w:cstheme="majorHAnsi"/>
              </w:rPr>
            </w:pPr>
            <w:r w:rsidRPr="00B156E4">
              <w:rPr>
                <w:rFonts w:asciiTheme="majorHAnsi" w:hAnsiTheme="majorHAnsi" w:cstheme="majorHAnsi"/>
              </w:rPr>
              <w:t>Species abundance</w:t>
            </w:r>
          </w:p>
        </w:tc>
        <w:tc>
          <w:tcPr>
            <w:tcW w:w="1862" w:type="dxa"/>
          </w:tcPr>
          <w:p w14:paraId="15254677" w14:textId="44912047" w:rsidR="00DA227F" w:rsidRPr="00B156E4" w:rsidRDefault="004202E1" w:rsidP="00AD1D50">
            <w:pPr>
              <w:rPr>
                <w:rFonts w:asciiTheme="majorHAnsi" w:hAnsiTheme="majorHAnsi" w:cstheme="majorHAnsi"/>
              </w:rPr>
            </w:pPr>
            <w:r w:rsidRPr="00B156E4">
              <w:rPr>
                <w:rFonts w:asciiTheme="majorHAnsi" w:hAnsiTheme="majorHAnsi" w:cstheme="majorHAnsi"/>
              </w:rPr>
              <w:t>N</w:t>
            </w:r>
          </w:p>
        </w:tc>
        <w:tc>
          <w:tcPr>
            <w:tcW w:w="1615" w:type="dxa"/>
          </w:tcPr>
          <w:p w14:paraId="520CFF06" w14:textId="77777777" w:rsidR="00DA227F" w:rsidRPr="00B156E4" w:rsidRDefault="00DA227F" w:rsidP="00AD1D50">
            <w:pPr>
              <w:rPr>
                <w:rFonts w:asciiTheme="majorHAnsi" w:hAnsiTheme="majorHAnsi" w:cstheme="majorHAnsi"/>
              </w:rPr>
            </w:pPr>
          </w:p>
        </w:tc>
      </w:tr>
      <w:tr w:rsidR="00DA227F" w:rsidRPr="00B156E4" w14:paraId="786E3FB7" w14:textId="77777777" w:rsidTr="00DA227F">
        <w:tc>
          <w:tcPr>
            <w:tcW w:w="1917" w:type="dxa"/>
          </w:tcPr>
          <w:p w14:paraId="3EB8CBDA" w14:textId="77777777" w:rsidR="00DA227F" w:rsidRPr="00B156E4" w:rsidRDefault="00DA227F" w:rsidP="00AD1D50">
            <w:pPr>
              <w:rPr>
                <w:rFonts w:asciiTheme="majorHAnsi" w:hAnsiTheme="majorHAnsi" w:cstheme="majorHAnsi"/>
              </w:rPr>
            </w:pPr>
            <w:r w:rsidRPr="00B156E4">
              <w:rPr>
                <w:rFonts w:asciiTheme="majorHAnsi" w:hAnsiTheme="majorHAnsi" w:cstheme="majorHAnsi"/>
              </w:rPr>
              <w:t>Stow et al. 2003</w:t>
            </w:r>
          </w:p>
        </w:tc>
        <w:tc>
          <w:tcPr>
            <w:tcW w:w="1895" w:type="dxa"/>
          </w:tcPr>
          <w:p w14:paraId="52713BA4" w14:textId="77777777" w:rsidR="00DA227F" w:rsidRPr="00B156E4" w:rsidRDefault="00DA227F" w:rsidP="00AD1D50">
            <w:pPr>
              <w:rPr>
                <w:rFonts w:asciiTheme="majorHAnsi" w:hAnsiTheme="majorHAnsi" w:cstheme="majorHAnsi"/>
              </w:rPr>
            </w:pPr>
            <w:r w:rsidRPr="00B156E4">
              <w:rPr>
                <w:rFonts w:asciiTheme="majorHAnsi" w:hAnsiTheme="majorHAnsi" w:cstheme="majorHAnsi"/>
              </w:rPr>
              <w:t>Process-based and empirical</w:t>
            </w:r>
          </w:p>
        </w:tc>
        <w:tc>
          <w:tcPr>
            <w:tcW w:w="2061" w:type="dxa"/>
          </w:tcPr>
          <w:p w14:paraId="5D09ED6D" w14:textId="77777777" w:rsidR="00DA227F" w:rsidRPr="00B156E4" w:rsidRDefault="00DA227F" w:rsidP="00AD1D50">
            <w:pPr>
              <w:rPr>
                <w:rFonts w:asciiTheme="majorHAnsi" w:hAnsiTheme="majorHAnsi" w:cstheme="majorHAnsi"/>
              </w:rPr>
            </w:pPr>
            <w:r w:rsidRPr="00B156E4">
              <w:rPr>
                <w:rFonts w:asciiTheme="majorHAnsi" w:hAnsiTheme="majorHAnsi" w:cstheme="majorHAnsi"/>
              </w:rPr>
              <w:t>Estuarine water quality</w:t>
            </w:r>
          </w:p>
        </w:tc>
        <w:tc>
          <w:tcPr>
            <w:tcW w:w="1862" w:type="dxa"/>
          </w:tcPr>
          <w:p w14:paraId="60E6492F" w14:textId="588441D8" w:rsidR="00DA227F" w:rsidRPr="00B156E4" w:rsidRDefault="004202E1" w:rsidP="00AD1D50">
            <w:pPr>
              <w:rPr>
                <w:rFonts w:asciiTheme="majorHAnsi" w:hAnsiTheme="majorHAnsi" w:cstheme="majorHAnsi"/>
              </w:rPr>
            </w:pPr>
            <w:r w:rsidRPr="00B156E4">
              <w:rPr>
                <w:rFonts w:asciiTheme="majorHAnsi" w:hAnsiTheme="majorHAnsi" w:cstheme="majorHAnsi"/>
              </w:rPr>
              <w:t>Y</w:t>
            </w:r>
          </w:p>
        </w:tc>
        <w:tc>
          <w:tcPr>
            <w:tcW w:w="1615" w:type="dxa"/>
          </w:tcPr>
          <w:p w14:paraId="7D928110" w14:textId="77777777" w:rsidR="00DA227F" w:rsidRPr="00B156E4" w:rsidRDefault="00DA227F" w:rsidP="00AD1D50">
            <w:pPr>
              <w:rPr>
                <w:rFonts w:asciiTheme="majorHAnsi" w:hAnsiTheme="majorHAnsi" w:cstheme="majorHAnsi"/>
              </w:rPr>
            </w:pPr>
          </w:p>
        </w:tc>
      </w:tr>
      <w:tr w:rsidR="00DA227F" w:rsidRPr="00B156E4" w14:paraId="0A21BAE7" w14:textId="77777777" w:rsidTr="00DA227F">
        <w:tc>
          <w:tcPr>
            <w:tcW w:w="1917" w:type="dxa"/>
          </w:tcPr>
          <w:p w14:paraId="388F47E4" w14:textId="77777777" w:rsidR="00DA227F" w:rsidRPr="00B156E4" w:rsidRDefault="00DA227F" w:rsidP="00AD1D50">
            <w:pPr>
              <w:rPr>
                <w:rFonts w:asciiTheme="majorHAnsi" w:hAnsiTheme="majorHAnsi" w:cstheme="majorHAnsi"/>
              </w:rPr>
            </w:pPr>
            <w:commentRangeStart w:id="18"/>
            <w:r w:rsidRPr="00B156E4">
              <w:rPr>
                <w:rFonts w:asciiTheme="majorHAnsi" w:hAnsiTheme="majorHAnsi" w:cstheme="majorHAnsi"/>
              </w:rPr>
              <w:t>Thomas et al. 2018</w:t>
            </w:r>
            <w:commentRangeEnd w:id="18"/>
            <w:r w:rsidR="00E66A90" w:rsidRPr="00B156E4">
              <w:rPr>
                <w:rStyle w:val="CommentReference"/>
                <w:rFonts w:asciiTheme="majorHAnsi" w:hAnsiTheme="majorHAnsi" w:cstheme="majorHAnsi"/>
              </w:rPr>
              <w:commentReference w:id="18"/>
            </w:r>
          </w:p>
        </w:tc>
        <w:tc>
          <w:tcPr>
            <w:tcW w:w="1895" w:type="dxa"/>
          </w:tcPr>
          <w:p w14:paraId="6BC5CBC5" w14:textId="77777777" w:rsidR="00DA227F" w:rsidRPr="00B156E4" w:rsidRDefault="00DA227F" w:rsidP="00AD1D50">
            <w:pPr>
              <w:rPr>
                <w:rFonts w:asciiTheme="majorHAnsi" w:hAnsiTheme="majorHAnsi" w:cstheme="majorHAnsi"/>
              </w:rPr>
            </w:pPr>
            <w:r w:rsidRPr="00B156E4">
              <w:rPr>
                <w:rFonts w:asciiTheme="majorHAnsi" w:hAnsiTheme="majorHAnsi" w:cstheme="majorHAnsi"/>
              </w:rPr>
              <w:t>Empirical</w:t>
            </w:r>
          </w:p>
        </w:tc>
        <w:tc>
          <w:tcPr>
            <w:tcW w:w="2061" w:type="dxa"/>
          </w:tcPr>
          <w:p w14:paraId="1E272B85" w14:textId="77777777" w:rsidR="00DA227F" w:rsidRPr="00B156E4" w:rsidRDefault="00DA227F" w:rsidP="00AD1D50">
            <w:pPr>
              <w:rPr>
                <w:rFonts w:asciiTheme="majorHAnsi" w:hAnsiTheme="majorHAnsi" w:cstheme="majorHAnsi"/>
              </w:rPr>
            </w:pPr>
            <w:r w:rsidRPr="00B156E4">
              <w:rPr>
                <w:rFonts w:asciiTheme="majorHAnsi" w:hAnsiTheme="majorHAnsi" w:cstheme="majorHAnsi"/>
              </w:rPr>
              <w:t>Phytoplankton dynamics</w:t>
            </w:r>
          </w:p>
        </w:tc>
        <w:tc>
          <w:tcPr>
            <w:tcW w:w="1862" w:type="dxa"/>
          </w:tcPr>
          <w:p w14:paraId="5FBD56F8" w14:textId="4D666784" w:rsidR="00DA227F" w:rsidRPr="00B156E4" w:rsidRDefault="004202E1" w:rsidP="00AD1D50">
            <w:pPr>
              <w:rPr>
                <w:rFonts w:asciiTheme="majorHAnsi" w:hAnsiTheme="majorHAnsi" w:cstheme="majorHAnsi"/>
              </w:rPr>
            </w:pPr>
            <w:r w:rsidRPr="00B156E4">
              <w:rPr>
                <w:rFonts w:asciiTheme="majorHAnsi" w:hAnsiTheme="majorHAnsi" w:cstheme="majorHAnsi"/>
              </w:rPr>
              <w:t>N</w:t>
            </w:r>
          </w:p>
        </w:tc>
        <w:tc>
          <w:tcPr>
            <w:tcW w:w="1615" w:type="dxa"/>
          </w:tcPr>
          <w:p w14:paraId="7DBE5722" w14:textId="77777777" w:rsidR="00DA227F" w:rsidRPr="00B156E4" w:rsidRDefault="00DA227F" w:rsidP="00AD1D50">
            <w:pPr>
              <w:rPr>
                <w:rFonts w:asciiTheme="majorHAnsi" w:hAnsiTheme="majorHAnsi" w:cstheme="majorHAnsi"/>
              </w:rPr>
            </w:pPr>
          </w:p>
        </w:tc>
      </w:tr>
      <w:tr w:rsidR="00DA227F" w:rsidRPr="00B156E4" w14:paraId="621EC327" w14:textId="77777777" w:rsidTr="00DA227F">
        <w:tc>
          <w:tcPr>
            <w:tcW w:w="1917" w:type="dxa"/>
          </w:tcPr>
          <w:p w14:paraId="4B0BD3A9" w14:textId="77777777" w:rsidR="00DA227F" w:rsidRPr="00B156E4" w:rsidRDefault="00DA227F" w:rsidP="00AD1D50">
            <w:pPr>
              <w:rPr>
                <w:rFonts w:asciiTheme="majorHAnsi" w:hAnsiTheme="majorHAnsi" w:cstheme="majorHAnsi"/>
              </w:rPr>
            </w:pPr>
            <w:proofErr w:type="spellStart"/>
            <w:r w:rsidRPr="00B156E4">
              <w:rPr>
                <w:rFonts w:asciiTheme="majorHAnsi" w:hAnsiTheme="majorHAnsi" w:cstheme="majorHAnsi"/>
              </w:rPr>
              <w:t>Thuiller</w:t>
            </w:r>
            <w:proofErr w:type="spellEnd"/>
            <w:r w:rsidRPr="00B156E4">
              <w:rPr>
                <w:rFonts w:asciiTheme="majorHAnsi" w:hAnsiTheme="majorHAnsi" w:cstheme="majorHAnsi"/>
              </w:rPr>
              <w:t xml:space="preserve"> et al. 2004</w:t>
            </w:r>
          </w:p>
        </w:tc>
        <w:tc>
          <w:tcPr>
            <w:tcW w:w="1895" w:type="dxa"/>
          </w:tcPr>
          <w:p w14:paraId="1FC3C686" w14:textId="77777777" w:rsidR="00DA227F" w:rsidRPr="00B156E4" w:rsidRDefault="00DA227F" w:rsidP="00AD1D50">
            <w:pPr>
              <w:rPr>
                <w:rFonts w:asciiTheme="majorHAnsi" w:hAnsiTheme="majorHAnsi" w:cstheme="majorHAnsi"/>
              </w:rPr>
            </w:pPr>
            <w:r w:rsidRPr="00B156E4">
              <w:rPr>
                <w:rFonts w:asciiTheme="majorHAnsi" w:hAnsiTheme="majorHAnsi" w:cstheme="majorHAnsi"/>
              </w:rPr>
              <w:t>Empirical</w:t>
            </w:r>
          </w:p>
        </w:tc>
        <w:tc>
          <w:tcPr>
            <w:tcW w:w="2061" w:type="dxa"/>
          </w:tcPr>
          <w:p w14:paraId="34A3CB23" w14:textId="77777777" w:rsidR="00DA227F" w:rsidRPr="00B156E4" w:rsidRDefault="00DA227F" w:rsidP="00AD1D50">
            <w:pPr>
              <w:rPr>
                <w:rFonts w:asciiTheme="majorHAnsi" w:hAnsiTheme="majorHAnsi" w:cstheme="majorHAnsi"/>
              </w:rPr>
            </w:pPr>
            <w:r w:rsidRPr="00B156E4">
              <w:rPr>
                <w:rFonts w:asciiTheme="majorHAnsi" w:hAnsiTheme="majorHAnsi" w:cstheme="majorHAnsi"/>
              </w:rPr>
              <w:t xml:space="preserve">Tree species distributions </w:t>
            </w:r>
          </w:p>
        </w:tc>
        <w:tc>
          <w:tcPr>
            <w:tcW w:w="1862" w:type="dxa"/>
          </w:tcPr>
          <w:p w14:paraId="0AB4C9FF" w14:textId="07A74F94" w:rsidR="00DA227F" w:rsidRPr="00B156E4" w:rsidRDefault="004202E1" w:rsidP="00AD1D50">
            <w:pPr>
              <w:rPr>
                <w:rFonts w:asciiTheme="majorHAnsi" w:hAnsiTheme="majorHAnsi" w:cstheme="majorHAnsi"/>
              </w:rPr>
            </w:pPr>
            <w:r w:rsidRPr="00B156E4">
              <w:rPr>
                <w:rFonts w:asciiTheme="majorHAnsi" w:hAnsiTheme="majorHAnsi" w:cstheme="majorHAnsi"/>
              </w:rPr>
              <w:t>N</w:t>
            </w:r>
          </w:p>
        </w:tc>
        <w:tc>
          <w:tcPr>
            <w:tcW w:w="1615" w:type="dxa"/>
          </w:tcPr>
          <w:p w14:paraId="54B5EBAA" w14:textId="77777777" w:rsidR="00DA227F" w:rsidRPr="00B156E4" w:rsidRDefault="00DA227F" w:rsidP="00AD1D50">
            <w:pPr>
              <w:rPr>
                <w:rFonts w:asciiTheme="majorHAnsi" w:hAnsiTheme="majorHAnsi" w:cstheme="majorHAnsi"/>
              </w:rPr>
            </w:pPr>
          </w:p>
        </w:tc>
      </w:tr>
      <w:tr w:rsidR="00DA227F" w:rsidRPr="00B156E4" w14:paraId="169EF516" w14:textId="77777777" w:rsidTr="00DA227F">
        <w:tc>
          <w:tcPr>
            <w:tcW w:w="1917" w:type="dxa"/>
          </w:tcPr>
          <w:p w14:paraId="5131ACAC" w14:textId="77777777" w:rsidR="00DA227F" w:rsidRPr="00B156E4" w:rsidRDefault="00DA227F" w:rsidP="00AD1D50">
            <w:pPr>
              <w:rPr>
                <w:rFonts w:asciiTheme="majorHAnsi" w:hAnsiTheme="majorHAnsi" w:cstheme="majorHAnsi"/>
              </w:rPr>
            </w:pPr>
            <w:r w:rsidRPr="00B156E4">
              <w:rPr>
                <w:rFonts w:asciiTheme="majorHAnsi" w:hAnsiTheme="majorHAnsi" w:cstheme="majorHAnsi"/>
              </w:rPr>
              <w:t xml:space="preserve">White and </w:t>
            </w:r>
            <w:proofErr w:type="spellStart"/>
            <w:r w:rsidRPr="00B156E4">
              <w:rPr>
                <w:rFonts w:asciiTheme="majorHAnsi" w:hAnsiTheme="majorHAnsi" w:cstheme="majorHAnsi"/>
              </w:rPr>
              <w:t>Nemani</w:t>
            </w:r>
            <w:proofErr w:type="spellEnd"/>
            <w:r w:rsidRPr="00B156E4">
              <w:rPr>
                <w:rFonts w:asciiTheme="majorHAnsi" w:hAnsiTheme="majorHAnsi" w:cstheme="majorHAnsi"/>
              </w:rPr>
              <w:t xml:space="preserve"> 2004</w:t>
            </w:r>
          </w:p>
        </w:tc>
        <w:tc>
          <w:tcPr>
            <w:tcW w:w="1895" w:type="dxa"/>
          </w:tcPr>
          <w:p w14:paraId="79BA25D6" w14:textId="77777777" w:rsidR="00DA227F" w:rsidRPr="00B156E4" w:rsidRDefault="00DA227F" w:rsidP="00AD1D50">
            <w:pPr>
              <w:rPr>
                <w:rFonts w:asciiTheme="majorHAnsi" w:hAnsiTheme="majorHAnsi" w:cstheme="majorHAnsi"/>
              </w:rPr>
            </w:pPr>
            <w:r w:rsidRPr="00B156E4">
              <w:rPr>
                <w:rFonts w:asciiTheme="majorHAnsi" w:hAnsiTheme="majorHAnsi" w:cstheme="majorHAnsi"/>
              </w:rPr>
              <w:t>Process-based</w:t>
            </w:r>
          </w:p>
        </w:tc>
        <w:tc>
          <w:tcPr>
            <w:tcW w:w="2061" w:type="dxa"/>
          </w:tcPr>
          <w:p w14:paraId="754A7D66" w14:textId="77777777" w:rsidR="00DA227F" w:rsidRPr="00B156E4" w:rsidRDefault="00DA227F" w:rsidP="00AD1D50">
            <w:pPr>
              <w:rPr>
                <w:rFonts w:asciiTheme="majorHAnsi" w:hAnsiTheme="majorHAnsi" w:cstheme="majorHAnsi"/>
              </w:rPr>
            </w:pPr>
            <w:r w:rsidRPr="00B156E4">
              <w:rPr>
                <w:rFonts w:asciiTheme="majorHAnsi" w:hAnsiTheme="majorHAnsi" w:cstheme="majorHAnsi"/>
              </w:rPr>
              <w:t>Soil water</w:t>
            </w:r>
          </w:p>
        </w:tc>
        <w:tc>
          <w:tcPr>
            <w:tcW w:w="1862" w:type="dxa"/>
          </w:tcPr>
          <w:p w14:paraId="45B9993B" w14:textId="218265F2" w:rsidR="00DA227F" w:rsidRPr="00B156E4" w:rsidRDefault="004202E1" w:rsidP="00AD1D50">
            <w:pPr>
              <w:rPr>
                <w:rFonts w:asciiTheme="majorHAnsi" w:hAnsiTheme="majorHAnsi" w:cstheme="majorHAnsi"/>
              </w:rPr>
            </w:pPr>
            <w:r w:rsidRPr="00B156E4">
              <w:rPr>
                <w:rFonts w:asciiTheme="majorHAnsi" w:hAnsiTheme="majorHAnsi" w:cstheme="majorHAnsi"/>
              </w:rPr>
              <w:t>N</w:t>
            </w:r>
          </w:p>
        </w:tc>
        <w:tc>
          <w:tcPr>
            <w:tcW w:w="1615" w:type="dxa"/>
          </w:tcPr>
          <w:p w14:paraId="7C384AEA" w14:textId="77777777" w:rsidR="00DA227F" w:rsidRPr="00B156E4" w:rsidRDefault="00DA227F" w:rsidP="00AD1D50">
            <w:pPr>
              <w:rPr>
                <w:rFonts w:asciiTheme="majorHAnsi" w:hAnsiTheme="majorHAnsi" w:cstheme="majorHAnsi"/>
              </w:rPr>
            </w:pPr>
          </w:p>
        </w:tc>
      </w:tr>
    </w:tbl>
    <w:p w14:paraId="6B2D0D0E" w14:textId="77777777" w:rsidR="007548FC" w:rsidRPr="00B156E4" w:rsidRDefault="007548FC" w:rsidP="007548FC">
      <w:pPr>
        <w:rPr>
          <w:rFonts w:asciiTheme="majorHAnsi" w:hAnsiTheme="majorHAnsi" w:cstheme="majorHAnsi"/>
        </w:rPr>
      </w:pPr>
    </w:p>
    <w:p w14:paraId="3A5AB78A" w14:textId="77777777" w:rsidR="00240B11" w:rsidRPr="007548FC" w:rsidRDefault="00240B11" w:rsidP="007548FC">
      <w:pPr>
        <w:rPr>
          <w:rFonts w:asciiTheme="majorHAnsi" w:hAnsiTheme="majorHAnsi" w:cstheme="majorHAnsi"/>
        </w:rPr>
      </w:pPr>
      <w:r w:rsidRPr="007548FC">
        <w:rPr>
          <w:rFonts w:asciiTheme="majorHAnsi" w:hAnsiTheme="majorHAnsi" w:cstheme="majorHAnsi"/>
        </w:rPr>
        <w:t xml:space="preserve">My first chapter will focus on addressing the knowledge gap in ecological forecasting </w:t>
      </w:r>
      <w:commentRangeStart w:id="19"/>
      <w:r w:rsidRPr="007548FC">
        <w:rPr>
          <w:rFonts w:asciiTheme="majorHAnsi" w:hAnsiTheme="majorHAnsi" w:cstheme="majorHAnsi"/>
        </w:rPr>
        <w:t xml:space="preserve">regarding how best to forecast </w:t>
      </w:r>
      <w:commentRangeStart w:id="20"/>
      <w:r w:rsidRPr="007548FC">
        <w:rPr>
          <w:rFonts w:asciiTheme="majorHAnsi" w:hAnsiTheme="majorHAnsi" w:cstheme="majorHAnsi"/>
        </w:rPr>
        <w:t>water quality</w:t>
      </w:r>
      <w:commentRangeEnd w:id="19"/>
      <w:r w:rsidR="00E66A90">
        <w:rPr>
          <w:rStyle w:val="CommentReference"/>
        </w:rPr>
        <w:commentReference w:id="19"/>
      </w:r>
      <w:commentRangeEnd w:id="20"/>
      <w:r w:rsidR="00E66A90">
        <w:rPr>
          <w:rStyle w:val="CommentReference"/>
        </w:rPr>
        <w:commentReference w:id="20"/>
      </w:r>
      <w:r w:rsidRPr="007548FC">
        <w:rPr>
          <w:rFonts w:asciiTheme="majorHAnsi" w:hAnsiTheme="majorHAnsi" w:cstheme="majorHAnsi"/>
        </w:rPr>
        <w:t xml:space="preserve">. I will produce hindcasts and near-term iterative forecasts of </w:t>
      </w:r>
      <w:commentRangeStart w:id="21"/>
      <w:r w:rsidRPr="007548FC">
        <w:rPr>
          <w:rFonts w:asciiTheme="majorHAnsi" w:hAnsiTheme="majorHAnsi" w:cstheme="majorHAnsi"/>
        </w:rPr>
        <w:t xml:space="preserve">phytoplankton </w:t>
      </w:r>
      <w:commentRangeEnd w:id="21"/>
      <w:r w:rsidR="00E66A90">
        <w:rPr>
          <w:rStyle w:val="CommentReference"/>
        </w:rPr>
        <w:commentReference w:id="21"/>
      </w:r>
      <w:r w:rsidRPr="007548FC">
        <w:rPr>
          <w:rFonts w:asciiTheme="majorHAnsi" w:hAnsiTheme="majorHAnsi" w:cstheme="majorHAnsi"/>
        </w:rPr>
        <w:t xml:space="preserve">in a drinking water reservoir using both an empirical and a process-based approach. Model performance will </w:t>
      </w:r>
      <w:r w:rsidRPr="007548FC">
        <w:rPr>
          <w:rFonts w:asciiTheme="majorHAnsi" w:hAnsiTheme="majorHAnsi" w:cstheme="majorHAnsi"/>
        </w:rPr>
        <w:lastRenderedPageBreak/>
        <w:t xml:space="preserve">be assessed by a suite of metrics addressing both the ability of the model to capture overall </w:t>
      </w:r>
      <w:ins w:id="22" w:author="Cayelan C. Carey" w:date="2019-03-25T20:06:00Z">
        <w:r w:rsidR="00E66A90">
          <w:rPr>
            <w:rFonts w:asciiTheme="majorHAnsi" w:hAnsiTheme="majorHAnsi" w:cstheme="majorHAnsi"/>
          </w:rPr>
          <w:t xml:space="preserve">phytoplankton? </w:t>
        </w:r>
      </w:ins>
      <w:r w:rsidRPr="007548FC">
        <w:rPr>
          <w:rFonts w:asciiTheme="majorHAnsi" w:hAnsiTheme="majorHAnsi" w:cstheme="majorHAnsi"/>
        </w:rPr>
        <w:t>dynamics, as well as extreme events</w:t>
      </w:r>
      <w:ins w:id="23" w:author="Cayelan C. Carey" w:date="2019-03-25T20:06:00Z">
        <w:r w:rsidR="00E66A90">
          <w:rPr>
            <w:rFonts w:asciiTheme="majorHAnsi" w:hAnsiTheme="majorHAnsi" w:cstheme="majorHAnsi"/>
          </w:rPr>
          <w:t xml:space="preserve"> (blooms)</w:t>
        </w:r>
      </w:ins>
      <w:r w:rsidRPr="007548FC">
        <w:rPr>
          <w:rFonts w:asciiTheme="majorHAnsi" w:hAnsiTheme="majorHAnsi" w:cstheme="majorHAnsi"/>
        </w:rPr>
        <w:t>. My work will specifically address the following questions:</w:t>
      </w:r>
    </w:p>
    <w:p w14:paraId="454000E0" w14:textId="77777777" w:rsidR="00FE2CD8" w:rsidRPr="00191BF5" w:rsidRDefault="00BA5D71" w:rsidP="00BA5D71">
      <w:pPr>
        <w:pStyle w:val="ListParagraph"/>
        <w:numPr>
          <w:ilvl w:val="1"/>
          <w:numId w:val="8"/>
        </w:numPr>
        <w:rPr>
          <w:rFonts w:asciiTheme="majorHAnsi" w:hAnsiTheme="majorHAnsi" w:cstheme="majorHAnsi"/>
        </w:rPr>
      </w:pPr>
      <w:r w:rsidRPr="00191BF5">
        <w:rPr>
          <w:rFonts w:asciiTheme="majorHAnsi" w:hAnsiTheme="majorHAnsi" w:cstheme="majorHAnsi"/>
        </w:rPr>
        <w:t xml:space="preserve">Question 1: How </w:t>
      </w:r>
      <w:r w:rsidR="00FE2CD8" w:rsidRPr="00191BF5">
        <w:rPr>
          <w:rFonts w:asciiTheme="majorHAnsi" w:hAnsiTheme="majorHAnsi" w:cstheme="majorHAnsi"/>
        </w:rPr>
        <w:t xml:space="preserve">well can </w:t>
      </w:r>
      <w:r w:rsidRPr="00191BF5">
        <w:rPr>
          <w:rFonts w:asciiTheme="majorHAnsi" w:hAnsiTheme="majorHAnsi" w:cstheme="majorHAnsi"/>
        </w:rPr>
        <w:t xml:space="preserve">an empirical </w:t>
      </w:r>
      <w:r w:rsidR="00FE2CD8" w:rsidRPr="00191BF5">
        <w:rPr>
          <w:rFonts w:asciiTheme="majorHAnsi" w:hAnsiTheme="majorHAnsi" w:cstheme="majorHAnsi"/>
        </w:rPr>
        <w:t xml:space="preserve">model </w:t>
      </w:r>
      <w:del w:id="24" w:author="Cayelan C. Carey" w:date="2019-03-25T20:08:00Z">
        <w:r w:rsidRPr="00191BF5" w:rsidDel="00E66A90">
          <w:rPr>
            <w:rFonts w:asciiTheme="majorHAnsi" w:hAnsiTheme="majorHAnsi" w:cstheme="majorHAnsi"/>
          </w:rPr>
          <w:delText xml:space="preserve">and </w:delText>
        </w:r>
      </w:del>
      <w:ins w:id="25" w:author="Cayelan C. Carey" w:date="2019-03-25T20:08:00Z">
        <w:r w:rsidR="00E66A90">
          <w:rPr>
            <w:rFonts w:asciiTheme="majorHAnsi" w:hAnsiTheme="majorHAnsi" w:cstheme="majorHAnsi"/>
          </w:rPr>
          <w:t>vs.</w:t>
        </w:r>
        <w:r w:rsidR="00E66A90" w:rsidRPr="00191BF5">
          <w:rPr>
            <w:rFonts w:asciiTheme="majorHAnsi" w:hAnsiTheme="majorHAnsi" w:cstheme="majorHAnsi"/>
          </w:rPr>
          <w:t xml:space="preserve"> </w:t>
        </w:r>
      </w:ins>
      <w:r w:rsidRPr="00191BF5">
        <w:rPr>
          <w:rFonts w:asciiTheme="majorHAnsi" w:hAnsiTheme="majorHAnsi" w:cstheme="majorHAnsi"/>
        </w:rPr>
        <w:t xml:space="preserve">a process-based model </w:t>
      </w:r>
      <w:r w:rsidR="00397952">
        <w:rPr>
          <w:rFonts w:asciiTheme="majorHAnsi" w:hAnsiTheme="majorHAnsi" w:cstheme="majorHAnsi"/>
        </w:rPr>
        <w:t>hindcast</w:t>
      </w:r>
      <w:r w:rsidR="00FE2CD8" w:rsidRPr="00191BF5">
        <w:rPr>
          <w:rFonts w:asciiTheme="majorHAnsi" w:hAnsiTheme="majorHAnsi" w:cstheme="majorHAnsi"/>
        </w:rPr>
        <w:t xml:space="preserve"> observed </w:t>
      </w:r>
      <w:commentRangeStart w:id="26"/>
      <w:r w:rsidR="00FE2CD8" w:rsidRPr="00191BF5">
        <w:rPr>
          <w:rFonts w:asciiTheme="majorHAnsi" w:hAnsiTheme="majorHAnsi" w:cstheme="majorHAnsi"/>
        </w:rPr>
        <w:t xml:space="preserve">chlorophyll </w:t>
      </w:r>
      <w:commentRangeEnd w:id="26"/>
      <w:r w:rsidR="00E66A90">
        <w:rPr>
          <w:rStyle w:val="CommentReference"/>
        </w:rPr>
        <w:commentReference w:id="26"/>
      </w:r>
      <w:r w:rsidR="00FE2CD8" w:rsidRPr="00191BF5">
        <w:rPr>
          <w:rFonts w:asciiTheme="majorHAnsi" w:hAnsiTheme="majorHAnsi" w:cstheme="majorHAnsi"/>
        </w:rPr>
        <w:t>dynamics?</w:t>
      </w:r>
    </w:p>
    <w:p w14:paraId="436E5FC0" w14:textId="77777777" w:rsidR="00FE2CD8" w:rsidRPr="00191BF5" w:rsidRDefault="00FE2CD8" w:rsidP="00BA5D71">
      <w:pPr>
        <w:pStyle w:val="ListParagraph"/>
        <w:numPr>
          <w:ilvl w:val="1"/>
          <w:numId w:val="8"/>
        </w:numPr>
        <w:rPr>
          <w:rFonts w:asciiTheme="majorHAnsi" w:hAnsiTheme="majorHAnsi" w:cstheme="majorHAnsi"/>
        </w:rPr>
      </w:pPr>
      <w:r w:rsidRPr="00191BF5">
        <w:rPr>
          <w:rFonts w:asciiTheme="majorHAnsi" w:hAnsiTheme="majorHAnsi" w:cstheme="majorHAnsi"/>
        </w:rPr>
        <w:t xml:space="preserve">Question 2: </w:t>
      </w:r>
      <w:r w:rsidR="00B67703">
        <w:rPr>
          <w:rFonts w:asciiTheme="majorHAnsi" w:hAnsiTheme="majorHAnsi" w:cstheme="majorHAnsi"/>
        </w:rPr>
        <w:t xml:space="preserve">How well can an empirical model and a process-based </w:t>
      </w:r>
      <w:r w:rsidR="00397952">
        <w:rPr>
          <w:rFonts w:asciiTheme="majorHAnsi" w:hAnsiTheme="majorHAnsi" w:cstheme="majorHAnsi"/>
        </w:rPr>
        <w:t xml:space="preserve">model </w:t>
      </w:r>
      <w:r w:rsidR="00B67703">
        <w:rPr>
          <w:rFonts w:asciiTheme="majorHAnsi" w:hAnsiTheme="majorHAnsi" w:cstheme="majorHAnsi"/>
        </w:rPr>
        <w:t>forecast near-term chlorophyll-a dynamics over a 16-day period</w:t>
      </w:r>
      <w:r w:rsidR="00DA227F">
        <w:rPr>
          <w:rFonts w:asciiTheme="majorHAnsi" w:hAnsiTheme="majorHAnsi" w:cstheme="majorHAnsi"/>
        </w:rPr>
        <w:t xml:space="preserve"> (assessed through </w:t>
      </w:r>
      <w:ins w:id="27" w:author="Cayelan C. Carey" w:date="2019-03-25T20:17:00Z">
        <w:r w:rsidR="00536CC9">
          <w:rPr>
            <w:rFonts w:asciiTheme="majorHAnsi" w:hAnsiTheme="majorHAnsi" w:cstheme="majorHAnsi"/>
          </w:rPr>
          <w:t xml:space="preserve">comparing </w:t>
        </w:r>
      </w:ins>
      <w:r w:rsidR="00DA227F">
        <w:rPr>
          <w:rFonts w:asciiTheme="majorHAnsi" w:hAnsiTheme="majorHAnsi" w:cstheme="majorHAnsi"/>
        </w:rPr>
        <w:t xml:space="preserve">quantified uncertainties of a probabilistic forecast </w:t>
      </w:r>
      <w:del w:id="28" w:author="Cayelan C. Carey" w:date="2019-03-25T20:17:00Z">
        <w:r w:rsidR="00DA227F" w:rsidDel="00536CC9">
          <w:rPr>
            <w:rFonts w:asciiTheme="majorHAnsi" w:hAnsiTheme="majorHAnsi" w:cstheme="majorHAnsi"/>
          </w:rPr>
          <w:delText>compared to</w:delText>
        </w:r>
      </w:del>
      <w:ins w:id="29" w:author="Cayelan C. Carey" w:date="2019-03-25T20:17:00Z">
        <w:r w:rsidR="00536CC9">
          <w:rPr>
            <w:rFonts w:asciiTheme="majorHAnsi" w:hAnsiTheme="majorHAnsi" w:cstheme="majorHAnsi"/>
          </w:rPr>
          <w:t>with</w:t>
        </w:r>
      </w:ins>
      <w:r w:rsidR="00DA227F">
        <w:rPr>
          <w:rFonts w:asciiTheme="majorHAnsi" w:hAnsiTheme="majorHAnsi" w:cstheme="majorHAnsi"/>
        </w:rPr>
        <w:t xml:space="preserve"> observed dynamics)</w:t>
      </w:r>
      <w:r w:rsidR="00B67703">
        <w:rPr>
          <w:rFonts w:asciiTheme="majorHAnsi" w:hAnsiTheme="majorHAnsi" w:cstheme="majorHAnsi"/>
        </w:rPr>
        <w:t>?</w:t>
      </w:r>
      <w:r w:rsidR="00BA5D71" w:rsidRPr="00191BF5">
        <w:rPr>
          <w:rFonts w:asciiTheme="majorHAnsi" w:hAnsiTheme="majorHAnsi" w:cstheme="majorHAnsi"/>
        </w:rPr>
        <w:t xml:space="preserve"> </w:t>
      </w:r>
    </w:p>
    <w:p w14:paraId="7C5C2270" w14:textId="77777777" w:rsidR="00BA5D71" w:rsidRPr="00F67C47" w:rsidRDefault="00FE2CD8" w:rsidP="006B06BB">
      <w:pPr>
        <w:pStyle w:val="ListParagraph"/>
        <w:numPr>
          <w:ilvl w:val="1"/>
          <w:numId w:val="8"/>
        </w:numPr>
        <w:rPr>
          <w:rFonts w:asciiTheme="majorHAnsi" w:hAnsiTheme="majorHAnsi" w:cstheme="majorHAnsi"/>
          <w:b/>
        </w:rPr>
      </w:pPr>
      <w:r w:rsidRPr="00191BF5">
        <w:rPr>
          <w:rFonts w:asciiTheme="majorHAnsi" w:hAnsiTheme="majorHAnsi" w:cstheme="majorHAnsi"/>
        </w:rPr>
        <w:t xml:space="preserve">Question 3: </w:t>
      </w:r>
      <w:commentRangeStart w:id="30"/>
      <w:r w:rsidRPr="00191BF5">
        <w:rPr>
          <w:rFonts w:asciiTheme="majorHAnsi" w:hAnsiTheme="majorHAnsi" w:cstheme="majorHAnsi"/>
        </w:rPr>
        <w:t xml:space="preserve">What information </w:t>
      </w:r>
      <w:commentRangeEnd w:id="30"/>
      <w:r w:rsidR="00536CC9">
        <w:rPr>
          <w:rStyle w:val="CommentReference"/>
        </w:rPr>
        <w:commentReference w:id="30"/>
      </w:r>
      <w:r w:rsidRPr="00191BF5">
        <w:rPr>
          <w:rFonts w:asciiTheme="majorHAnsi" w:hAnsiTheme="majorHAnsi" w:cstheme="majorHAnsi"/>
        </w:rPr>
        <w:t xml:space="preserve">does an ensemble model approach provide for chlorophyll forecasting that cannot </w:t>
      </w:r>
      <w:r w:rsidR="00F4340F" w:rsidRPr="00191BF5">
        <w:rPr>
          <w:rFonts w:asciiTheme="majorHAnsi" w:hAnsiTheme="majorHAnsi" w:cstheme="majorHAnsi"/>
        </w:rPr>
        <w:t>be explained</w:t>
      </w:r>
      <w:r w:rsidRPr="00191BF5">
        <w:rPr>
          <w:rFonts w:asciiTheme="majorHAnsi" w:hAnsiTheme="majorHAnsi" w:cstheme="majorHAnsi"/>
        </w:rPr>
        <w:t xml:space="preserve"> from a single-model approach?</w:t>
      </w:r>
      <w:ins w:id="31" w:author="Cayelan C. Carey" w:date="2019-03-25T20:18:00Z">
        <w:r w:rsidR="00C43697">
          <w:rPr>
            <w:rFonts w:asciiTheme="majorHAnsi" w:hAnsiTheme="majorHAnsi" w:cstheme="majorHAnsi"/>
          </w:rPr>
          <w:t xml:space="preserve"> Or </w:t>
        </w:r>
      </w:ins>
      <w:ins w:id="32" w:author="Cayelan C. Carey" w:date="2019-03-25T20:20:00Z">
        <w:r w:rsidR="00C43697">
          <w:rPr>
            <w:rFonts w:asciiTheme="majorHAnsi" w:hAnsiTheme="majorHAnsi" w:cstheme="majorHAnsi"/>
          </w:rPr>
          <w:t>what about, “Does an ensemble model approach improve the success of chlorophyll/</w:t>
        </w:r>
        <w:proofErr w:type="spellStart"/>
        <w:r w:rsidR="00C43697">
          <w:rPr>
            <w:rFonts w:asciiTheme="majorHAnsi" w:hAnsiTheme="majorHAnsi" w:cstheme="majorHAnsi"/>
          </w:rPr>
          <w:t>phyto</w:t>
        </w:r>
        <w:proofErr w:type="spellEnd"/>
        <w:r w:rsidR="00C43697">
          <w:rPr>
            <w:rFonts w:asciiTheme="majorHAnsi" w:hAnsiTheme="majorHAnsi" w:cstheme="majorHAnsi"/>
          </w:rPr>
          <w:t>/WQ forecasts vs</w:t>
        </w:r>
      </w:ins>
      <w:ins w:id="33" w:author="Cayelan C. Carey" w:date="2019-03-25T20:21:00Z">
        <w:r w:rsidR="00C43697">
          <w:rPr>
            <w:rFonts w:asciiTheme="majorHAnsi" w:hAnsiTheme="majorHAnsi" w:cstheme="majorHAnsi"/>
          </w:rPr>
          <w:t>. single-model approach?” (</w:t>
        </w:r>
        <w:proofErr w:type="spellStart"/>
        <w:r w:rsidR="00C43697">
          <w:rPr>
            <w:rFonts w:asciiTheme="majorHAnsi" w:hAnsiTheme="majorHAnsi" w:cstheme="majorHAnsi"/>
          </w:rPr>
          <w:t>wordsmithed</w:t>
        </w:r>
        <w:proofErr w:type="spellEnd"/>
        <w:r w:rsidR="00C43697">
          <w:rPr>
            <w:rFonts w:asciiTheme="majorHAnsi" w:hAnsiTheme="majorHAnsi" w:cstheme="majorHAnsi"/>
          </w:rPr>
          <w:t>)</w:t>
        </w:r>
      </w:ins>
    </w:p>
    <w:p w14:paraId="75A20CC8" w14:textId="77777777" w:rsidR="00E82FAF" w:rsidRPr="00C43697" w:rsidRDefault="00E82FAF">
      <w:pPr>
        <w:rPr>
          <w:rFonts w:asciiTheme="majorHAnsi" w:hAnsiTheme="majorHAnsi" w:cstheme="majorHAnsi"/>
          <w:rPrChange w:id="34" w:author="Cayelan C. Carey" w:date="2019-03-25T20:21:00Z">
            <w:rPr/>
          </w:rPrChange>
        </w:rPr>
        <w:pPrChange w:id="35" w:author="Cayelan C. Carey" w:date="2019-03-25T20:21:00Z">
          <w:pPr>
            <w:pStyle w:val="ListParagraph"/>
            <w:numPr>
              <w:numId w:val="8"/>
            </w:numPr>
            <w:ind w:hanging="360"/>
          </w:pPr>
        </w:pPrChange>
      </w:pPr>
      <w:del w:id="36" w:author="Cayelan C. Carey" w:date="2019-03-25T20:21:00Z">
        <w:r w:rsidRPr="00C43697" w:rsidDel="00C43697">
          <w:rPr>
            <w:rFonts w:asciiTheme="majorHAnsi" w:hAnsiTheme="majorHAnsi" w:cstheme="majorHAnsi"/>
            <w:rPrChange w:id="37" w:author="Cayelan C. Carey" w:date="2019-03-25T20:21:00Z">
              <w:rPr/>
            </w:rPrChange>
          </w:rPr>
          <w:delText xml:space="preserve">This </w:delText>
        </w:r>
      </w:del>
      <w:r w:rsidR="00BE0607" w:rsidRPr="00C43697">
        <w:rPr>
          <w:rFonts w:asciiTheme="majorHAnsi" w:hAnsiTheme="majorHAnsi" w:cstheme="majorHAnsi"/>
          <w:rPrChange w:id="38" w:author="Cayelan C. Carey" w:date="2019-03-25T20:21:00Z">
            <w:rPr/>
          </w:rPrChange>
        </w:rPr>
        <w:t>C</w:t>
      </w:r>
      <w:r w:rsidRPr="00C43697">
        <w:rPr>
          <w:rFonts w:asciiTheme="majorHAnsi" w:hAnsiTheme="majorHAnsi" w:cstheme="majorHAnsi"/>
          <w:rPrChange w:id="39" w:author="Cayelan C. Carey" w:date="2019-03-25T20:21:00Z">
            <w:rPr/>
          </w:rPrChange>
        </w:rPr>
        <w:t>hapter 1 will thus</w:t>
      </w:r>
      <w:r w:rsidR="0018590B" w:rsidRPr="00C43697">
        <w:rPr>
          <w:rFonts w:asciiTheme="majorHAnsi" w:hAnsiTheme="majorHAnsi" w:cstheme="majorHAnsi"/>
          <w:rPrChange w:id="40" w:author="Cayelan C. Carey" w:date="2019-03-25T20:21:00Z">
            <w:rPr/>
          </w:rPrChange>
        </w:rPr>
        <w:t xml:space="preserve"> span the field of applied and basic forecasting science by</w:t>
      </w:r>
      <w:r w:rsidRPr="00C43697">
        <w:rPr>
          <w:rFonts w:asciiTheme="majorHAnsi" w:hAnsiTheme="majorHAnsi" w:cstheme="majorHAnsi"/>
          <w:b/>
          <w:rPrChange w:id="41" w:author="Cayelan C. Carey" w:date="2019-03-25T20:21:00Z">
            <w:rPr/>
          </w:rPrChange>
        </w:rPr>
        <w:t xml:space="preserve">: 1) </w:t>
      </w:r>
      <w:commentRangeStart w:id="42"/>
      <w:r w:rsidRPr="00C43697">
        <w:rPr>
          <w:rFonts w:asciiTheme="majorHAnsi" w:hAnsiTheme="majorHAnsi" w:cstheme="majorHAnsi"/>
          <w:b/>
          <w:rPrChange w:id="43" w:author="Cayelan C. Carey" w:date="2019-03-25T20:21:00Z">
            <w:rPr/>
          </w:rPrChange>
        </w:rPr>
        <w:t>inform</w:t>
      </w:r>
      <w:r w:rsidR="0018590B" w:rsidRPr="00C43697">
        <w:rPr>
          <w:rFonts w:asciiTheme="majorHAnsi" w:hAnsiTheme="majorHAnsi" w:cstheme="majorHAnsi"/>
          <w:b/>
          <w:rPrChange w:id="44" w:author="Cayelan C. Carey" w:date="2019-03-25T20:21:00Z">
            <w:rPr/>
          </w:rPrChange>
        </w:rPr>
        <w:t>ing</w:t>
      </w:r>
      <w:r w:rsidRPr="00C43697">
        <w:rPr>
          <w:rFonts w:asciiTheme="majorHAnsi" w:hAnsiTheme="majorHAnsi" w:cstheme="majorHAnsi"/>
          <w:b/>
          <w:rPrChange w:id="45" w:author="Cayelan C. Carey" w:date="2019-03-25T20:21:00Z">
            <w:rPr/>
          </w:rPrChange>
        </w:rPr>
        <w:t xml:space="preserve"> managers and decision-makers about which variables are most important for routine monitoring and management of water quality in the face of land use and climate change, </w:t>
      </w:r>
      <w:commentRangeEnd w:id="42"/>
      <w:r w:rsidR="00C43697">
        <w:rPr>
          <w:rStyle w:val="CommentReference"/>
        </w:rPr>
        <w:commentReference w:id="42"/>
      </w:r>
      <w:r w:rsidRPr="00C43697">
        <w:rPr>
          <w:rFonts w:asciiTheme="majorHAnsi" w:hAnsiTheme="majorHAnsi" w:cstheme="majorHAnsi"/>
          <w:b/>
          <w:rPrChange w:id="46" w:author="Cayelan C. Carey" w:date="2019-03-25T20:21:00Z">
            <w:rPr/>
          </w:rPrChange>
        </w:rPr>
        <w:t>2) provid</w:t>
      </w:r>
      <w:r w:rsidR="0018590B" w:rsidRPr="00C43697">
        <w:rPr>
          <w:rFonts w:asciiTheme="majorHAnsi" w:hAnsiTheme="majorHAnsi" w:cstheme="majorHAnsi"/>
          <w:b/>
          <w:rPrChange w:id="47" w:author="Cayelan C. Carey" w:date="2019-03-25T20:21:00Z">
            <w:rPr/>
          </w:rPrChange>
        </w:rPr>
        <w:t>ing</w:t>
      </w:r>
      <w:r w:rsidRPr="00C43697">
        <w:rPr>
          <w:rFonts w:asciiTheme="majorHAnsi" w:hAnsiTheme="majorHAnsi" w:cstheme="majorHAnsi"/>
          <w:b/>
          <w:rPrChange w:id="48" w:author="Cayelan C. Carey" w:date="2019-03-25T20:21:00Z">
            <w:rPr/>
          </w:rPrChange>
        </w:rPr>
        <w:t xml:space="preserve"> essential information to the freshwater research community regarding modeling approaches to forecasting water quality, and 3) </w:t>
      </w:r>
      <w:commentRangeStart w:id="49"/>
      <w:r w:rsidRPr="00C43697">
        <w:rPr>
          <w:rFonts w:asciiTheme="majorHAnsi" w:hAnsiTheme="majorHAnsi" w:cstheme="majorHAnsi"/>
          <w:b/>
          <w:rPrChange w:id="50" w:author="Cayelan C. Carey" w:date="2019-03-25T20:21:00Z">
            <w:rPr/>
          </w:rPrChange>
        </w:rPr>
        <w:t>expand</w:t>
      </w:r>
      <w:r w:rsidR="0018590B" w:rsidRPr="00C43697">
        <w:rPr>
          <w:rFonts w:asciiTheme="majorHAnsi" w:hAnsiTheme="majorHAnsi" w:cstheme="majorHAnsi"/>
          <w:b/>
          <w:rPrChange w:id="51" w:author="Cayelan C. Carey" w:date="2019-03-25T20:21:00Z">
            <w:rPr/>
          </w:rPrChange>
        </w:rPr>
        <w:t>ing</w:t>
      </w:r>
      <w:r w:rsidRPr="00C43697">
        <w:rPr>
          <w:rFonts w:asciiTheme="majorHAnsi" w:hAnsiTheme="majorHAnsi" w:cstheme="majorHAnsi"/>
          <w:b/>
          <w:rPrChange w:id="52" w:author="Cayelan C. Carey" w:date="2019-03-25T20:21:00Z">
            <w:rPr/>
          </w:rPrChange>
        </w:rPr>
        <w:t xml:space="preserve"> the scientific field of ecological forecasting that will guide forecasting applications across many different ecosystems.  </w:t>
      </w:r>
      <w:commentRangeEnd w:id="49"/>
      <w:r w:rsidR="00C43697">
        <w:rPr>
          <w:rStyle w:val="CommentReference"/>
        </w:rPr>
        <w:commentReference w:id="49"/>
      </w:r>
    </w:p>
    <w:p w14:paraId="64D15CA6" w14:textId="77777777" w:rsidR="00A04A63" w:rsidRPr="00191BF5" w:rsidRDefault="00A04A63" w:rsidP="008E2132">
      <w:pPr>
        <w:spacing w:after="0" w:line="240" w:lineRule="auto"/>
        <w:rPr>
          <w:rFonts w:asciiTheme="majorHAnsi" w:hAnsiTheme="majorHAnsi" w:cstheme="majorHAnsi"/>
          <w:i/>
          <w:u w:val="single"/>
        </w:rPr>
      </w:pPr>
    </w:p>
    <w:p w14:paraId="4EDC4038" w14:textId="77777777" w:rsidR="00D84741" w:rsidRPr="00191BF5" w:rsidRDefault="00D84741" w:rsidP="00F43434">
      <w:pPr>
        <w:spacing w:after="0" w:line="240" w:lineRule="auto"/>
        <w:rPr>
          <w:rFonts w:asciiTheme="majorHAnsi" w:hAnsiTheme="majorHAnsi" w:cstheme="majorHAnsi"/>
          <w:b/>
        </w:rPr>
      </w:pPr>
      <w:r w:rsidRPr="00191BF5">
        <w:rPr>
          <w:rFonts w:asciiTheme="majorHAnsi" w:hAnsiTheme="majorHAnsi" w:cstheme="majorHAnsi"/>
          <w:b/>
          <w:sz w:val="24"/>
        </w:rPr>
        <w:t>Methods</w:t>
      </w:r>
    </w:p>
    <w:p w14:paraId="72987E1B" w14:textId="77777777" w:rsidR="00DA227F" w:rsidRDefault="00DA227F" w:rsidP="00DA227F">
      <w:pPr>
        <w:spacing w:after="0" w:line="240" w:lineRule="auto"/>
        <w:rPr>
          <w:rFonts w:asciiTheme="majorHAnsi" w:hAnsiTheme="majorHAnsi" w:cstheme="majorHAnsi"/>
          <w:i/>
        </w:rPr>
      </w:pPr>
    </w:p>
    <w:p w14:paraId="5F2AC2E0" w14:textId="77777777" w:rsidR="00FB7532" w:rsidRPr="00DA227F" w:rsidRDefault="00FB7532" w:rsidP="00DA227F">
      <w:pPr>
        <w:spacing w:after="0" w:line="240" w:lineRule="auto"/>
        <w:rPr>
          <w:rFonts w:asciiTheme="majorHAnsi" w:hAnsiTheme="majorHAnsi" w:cstheme="majorHAnsi"/>
          <w:i/>
        </w:rPr>
      </w:pPr>
      <w:r w:rsidRPr="00DA227F">
        <w:rPr>
          <w:rFonts w:asciiTheme="majorHAnsi" w:hAnsiTheme="majorHAnsi" w:cstheme="majorHAnsi"/>
          <w:i/>
        </w:rPr>
        <w:t>Study Site</w:t>
      </w:r>
    </w:p>
    <w:p w14:paraId="0682E8F7" w14:textId="77777777" w:rsidR="0094434B" w:rsidRPr="00DA227F" w:rsidRDefault="00FC258B" w:rsidP="00DA227F">
      <w:pPr>
        <w:spacing w:after="0" w:line="240" w:lineRule="auto"/>
        <w:rPr>
          <w:rFonts w:asciiTheme="majorHAnsi" w:hAnsiTheme="majorHAnsi" w:cstheme="majorHAnsi"/>
        </w:rPr>
      </w:pPr>
      <w:r w:rsidRPr="00DA227F">
        <w:rPr>
          <w:rFonts w:asciiTheme="majorHAnsi" w:hAnsiTheme="majorHAnsi" w:cstheme="majorHAnsi"/>
        </w:rPr>
        <w:t xml:space="preserve">Falling Creek Reservoir (FCR) is a small (~12 ha), shallow (maximum depth </w:t>
      </w:r>
      <w:r w:rsidR="00C43697">
        <w:rPr>
          <w:rFonts w:asciiTheme="majorHAnsi" w:hAnsiTheme="majorHAnsi" w:cstheme="majorHAnsi"/>
        </w:rPr>
        <w:t>= ~</w:t>
      </w:r>
      <w:r w:rsidRPr="00DA227F">
        <w:rPr>
          <w:rFonts w:asciiTheme="majorHAnsi" w:hAnsiTheme="majorHAnsi" w:cstheme="majorHAnsi"/>
        </w:rPr>
        <w:t>9.3</w:t>
      </w:r>
      <w:r w:rsidR="00C43697">
        <w:rPr>
          <w:rFonts w:asciiTheme="majorHAnsi" w:hAnsiTheme="majorHAnsi" w:cstheme="majorHAnsi"/>
        </w:rPr>
        <w:t xml:space="preserve"> </w:t>
      </w:r>
      <w:r w:rsidRPr="00DA227F">
        <w:rPr>
          <w:rFonts w:asciiTheme="majorHAnsi" w:hAnsiTheme="majorHAnsi" w:cstheme="majorHAnsi"/>
        </w:rPr>
        <w:t>m) dimictic drinking water reservoir located in southwestern Virginia. FCR is owned and operated by the Western Virginia Water Authority (WVWA)</w:t>
      </w:r>
      <w:r w:rsidR="00D22EDC" w:rsidRPr="00DA227F">
        <w:rPr>
          <w:rFonts w:asciiTheme="majorHAnsi" w:hAnsiTheme="majorHAnsi" w:cstheme="majorHAnsi"/>
        </w:rPr>
        <w:t>. The watershed of FCR is almost entirely forested,</w:t>
      </w:r>
      <w:r w:rsidR="005D30B3" w:rsidRPr="00DA227F">
        <w:rPr>
          <w:rFonts w:asciiTheme="majorHAnsi" w:hAnsiTheme="majorHAnsi" w:cstheme="majorHAnsi"/>
        </w:rPr>
        <w:t xml:space="preserve"> although the reservoir continues to exhibit incidences of poor water quality as a result of historical eutrophication (Gerling </w:t>
      </w:r>
      <w:r w:rsidR="007B3365">
        <w:rPr>
          <w:rFonts w:asciiTheme="majorHAnsi" w:hAnsiTheme="majorHAnsi" w:cstheme="majorHAnsi"/>
        </w:rPr>
        <w:t>et al.</w:t>
      </w:r>
      <w:r w:rsidR="005D30B3" w:rsidRPr="00DA227F">
        <w:rPr>
          <w:rFonts w:asciiTheme="majorHAnsi" w:hAnsiTheme="majorHAnsi" w:cstheme="majorHAnsi"/>
        </w:rPr>
        <w:t>2016)</w:t>
      </w:r>
      <w:r w:rsidRPr="00DA227F">
        <w:rPr>
          <w:rFonts w:asciiTheme="majorHAnsi" w:hAnsiTheme="majorHAnsi" w:cstheme="majorHAnsi"/>
        </w:rPr>
        <w:t xml:space="preserve">. </w:t>
      </w:r>
      <w:r w:rsidR="002A2263" w:rsidRPr="00DA227F">
        <w:rPr>
          <w:rFonts w:asciiTheme="majorHAnsi" w:hAnsiTheme="majorHAnsi" w:cstheme="majorHAnsi"/>
        </w:rPr>
        <w:t xml:space="preserve">The major water source to FCR comes from a single tributary which flows from Beaverdam Reservoir (BVR; Figure </w:t>
      </w:r>
      <w:r w:rsidR="00DA227F">
        <w:rPr>
          <w:rFonts w:asciiTheme="majorHAnsi" w:hAnsiTheme="majorHAnsi" w:cstheme="majorHAnsi"/>
        </w:rPr>
        <w:t>1</w:t>
      </w:r>
      <w:r w:rsidR="002A2263" w:rsidRPr="00DA227F">
        <w:rPr>
          <w:rFonts w:asciiTheme="majorHAnsi" w:hAnsiTheme="majorHAnsi" w:cstheme="majorHAnsi"/>
        </w:rPr>
        <w:t>).</w:t>
      </w:r>
    </w:p>
    <w:p w14:paraId="672FFA2F" w14:textId="77777777" w:rsidR="00BE0607" w:rsidRDefault="00BE0607" w:rsidP="00BE0607">
      <w:pPr>
        <w:pStyle w:val="ListParagraph"/>
        <w:spacing w:after="0" w:line="240" w:lineRule="auto"/>
        <w:ind w:left="1440"/>
        <w:rPr>
          <w:rFonts w:asciiTheme="majorHAnsi" w:hAnsiTheme="majorHAnsi" w:cstheme="majorHAnsi"/>
        </w:rPr>
      </w:pPr>
      <w:r w:rsidRPr="00BE0607">
        <w:rPr>
          <w:rFonts w:asciiTheme="majorHAnsi" w:hAnsiTheme="majorHAnsi" w:cstheme="majorHAnsi"/>
          <w:noProof/>
        </w:rPr>
        <w:lastRenderedPageBreak/>
        <w:drawing>
          <wp:inline distT="0" distB="0" distL="0" distR="0" wp14:anchorId="10E62E4E" wp14:editId="698B22F3">
            <wp:extent cx="4530904" cy="4027471"/>
            <wp:effectExtent l="0" t="0" r="3175" b="0"/>
            <wp:docPr id="18" name="Content Placeholder 4" descr="A close up of a logo&#10;&#10;Description automatically generated">
              <a:extLst xmlns:a="http://schemas.openxmlformats.org/drawingml/2006/main">
                <a:ext uri="{FF2B5EF4-FFF2-40B4-BE49-F238E27FC236}">
                  <a16:creationId xmlns:a16="http://schemas.microsoft.com/office/drawing/2014/main" id="{7DEBF5E5-1EDC-4133-A642-E6E2BBE05D95}"/>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descr="A close up of a logo&#10;&#10;Description automatically generated">
                      <a:extLst>
                        <a:ext uri="{FF2B5EF4-FFF2-40B4-BE49-F238E27FC236}">
                          <a16:creationId xmlns:a16="http://schemas.microsoft.com/office/drawing/2014/main" id="{7DEBF5E5-1EDC-4133-A642-E6E2BBE05D95}"/>
                        </a:ext>
                      </a:extLst>
                    </pic:cNvPr>
                    <pic:cNvPicPr>
                      <a:picLocks noGrp="1" noChangeAspect="1"/>
                    </pic:cNvPicPr>
                  </pic:nvPicPr>
                  <pic:blipFill rotWithShape="1">
                    <a:blip r:embed="rId10" cstate="print">
                      <a:extLst>
                        <a:ext uri="{28A0092B-C50C-407E-A947-70E740481C1C}">
                          <a14:useLocalDpi xmlns:a14="http://schemas.microsoft.com/office/drawing/2010/main" val="0"/>
                        </a:ext>
                      </a:extLst>
                    </a:blip>
                    <a:srcRect l="6865" t="21115" r="11312" b="22684"/>
                    <a:stretch/>
                  </pic:blipFill>
                  <pic:spPr>
                    <a:xfrm>
                      <a:off x="0" y="0"/>
                      <a:ext cx="4530904" cy="4027471"/>
                    </a:xfrm>
                    <a:prstGeom prst="rect">
                      <a:avLst/>
                    </a:prstGeom>
                  </pic:spPr>
                </pic:pic>
              </a:graphicData>
            </a:graphic>
          </wp:inline>
        </w:drawing>
      </w:r>
    </w:p>
    <w:p w14:paraId="369DCE97" w14:textId="77777777" w:rsidR="00BE0607" w:rsidRPr="00BE0607" w:rsidRDefault="00BE0607" w:rsidP="00BE0607">
      <w:pPr>
        <w:spacing w:after="0" w:line="240" w:lineRule="auto"/>
        <w:ind w:left="1080"/>
        <w:rPr>
          <w:rFonts w:asciiTheme="majorHAnsi" w:hAnsiTheme="majorHAnsi" w:cstheme="majorHAnsi"/>
        </w:rPr>
      </w:pPr>
      <w:r>
        <w:rPr>
          <w:rFonts w:asciiTheme="majorHAnsi" w:hAnsiTheme="majorHAnsi" w:cstheme="majorHAnsi"/>
        </w:rPr>
        <w:t xml:space="preserve">Figure </w:t>
      </w:r>
      <w:r w:rsidR="00A60B4B">
        <w:rPr>
          <w:rFonts w:asciiTheme="majorHAnsi" w:hAnsiTheme="majorHAnsi" w:cstheme="majorHAnsi"/>
        </w:rPr>
        <w:t>1</w:t>
      </w:r>
      <w:r>
        <w:rPr>
          <w:rFonts w:asciiTheme="majorHAnsi" w:hAnsiTheme="majorHAnsi" w:cstheme="majorHAnsi"/>
        </w:rPr>
        <w:t>. Map of Falling Creek Reservoir and Beaverdam Reservoir and their watersheds</w:t>
      </w:r>
      <w:ins w:id="53" w:author="Cayelan C. Carey" w:date="2019-03-25T20:24:00Z">
        <w:r w:rsidR="00C43697">
          <w:rPr>
            <w:rFonts w:asciiTheme="majorHAnsi" w:hAnsiTheme="majorHAnsi" w:cstheme="majorHAnsi"/>
          </w:rPr>
          <w:t>.</w:t>
        </w:r>
      </w:ins>
    </w:p>
    <w:p w14:paraId="5F0B57D0" w14:textId="77777777" w:rsidR="00DA227F" w:rsidRDefault="00DA227F" w:rsidP="00DA227F">
      <w:pPr>
        <w:spacing w:after="0" w:line="240" w:lineRule="auto"/>
        <w:rPr>
          <w:rFonts w:asciiTheme="majorHAnsi" w:hAnsiTheme="majorHAnsi" w:cstheme="majorHAnsi"/>
          <w:b/>
        </w:rPr>
      </w:pPr>
    </w:p>
    <w:p w14:paraId="5134A20D" w14:textId="77777777" w:rsidR="005D30B3" w:rsidRPr="00DA227F" w:rsidRDefault="005D30B3" w:rsidP="00DA227F">
      <w:pPr>
        <w:spacing w:after="0" w:line="240" w:lineRule="auto"/>
        <w:rPr>
          <w:rFonts w:asciiTheme="majorHAnsi" w:hAnsiTheme="majorHAnsi" w:cstheme="majorHAnsi"/>
          <w:i/>
        </w:rPr>
      </w:pPr>
      <w:r w:rsidRPr="00DA227F">
        <w:rPr>
          <w:rFonts w:asciiTheme="majorHAnsi" w:hAnsiTheme="majorHAnsi" w:cstheme="majorHAnsi"/>
          <w:i/>
        </w:rPr>
        <w:t>Historical</w:t>
      </w:r>
      <w:r w:rsidR="002A2263" w:rsidRPr="00DA227F">
        <w:rPr>
          <w:rFonts w:asciiTheme="majorHAnsi" w:hAnsiTheme="majorHAnsi" w:cstheme="majorHAnsi"/>
          <w:i/>
        </w:rPr>
        <w:t xml:space="preserve"> and sensor dataset</w:t>
      </w:r>
    </w:p>
    <w:p w14:paraId="6B399E3E" w14:textId="77777777" w:rsidR="00FC258B" w:rsidRPr="00DA227F" w:rsidRDefault="005D30B3" w:rsidP="00DA227F">
      <w:pPr>
        <w:spacing w:after="0" w:line="240" w:lineRule="auto"/>
        <w:rPr>
          <w:rFonts w:asciiTheme="majorHAnsi" w:hAnsiTheme="majorHAnsi" w:cstheme="majorHAnsi"/>
        </w:rPr>
      </w:pPr>
      <w:r w:rsidRPr="00DA227F">
        <w:rPr>
          <w:rFonts w:asciiTheme="majorHAnsi" w:hAnsiTheme="majorHAnsi" w:cstheme="majorHAnsi"/>
        </w:rPr>
        <w:t xml:space="preserve">An extensive, routine monitoring dataset </w:t>
      </w:r>
      <w:r w:rsidR="00167666" w:rsidRPr="00DA227F">
        <w:rPr>
          <w:rFonts w:asciiTheme="majorHAnsi" w:hAnsiTheme="majorHAnsi" w:cstheme="majorHAnsi"/>
        </w:rPr>
        <w:t>of water quality in</w:t>
      </w:r>
      <w:r w:rsidR="002A2263" w:rsidRPr="00DA227F">
        <w:rPr>
          <w:rFonts w:asciiTheme="majorHAnsi" w:hAnsiTheme="majorHAnsi" w:cstheme="majorHAnsi"/>
        </w:rPr>
        <w:t xml:space="preserve"> FCR </w:t>
      </w:r>
      <w:r w:rsidR="00167666" w:rsidRPr="00DA227F">
        <w:rPr>
          <w:rFonts w:asciiTheme="majorHAnsi" w:hAnsiTheme="majorHAnsi" w:cstheme="majorHAnsi"/>
        </w:rPr>
        <w:t xml:space="preserve">has been collected </w:t>
      </w:r>
      <w:r w:rsidRPr="00DA227F">
        <w:rPr>
          <w:rFonts w:asciiTheme="majorHAnsi" w:hAnsiTheme="majorHAnsi" w:cstheme="majorHAnsi"/>
        </w:rPr>
        <w:t>since 2013 in collaboration with the WVWA and Virginia Tech</w:t>
      </w:r>
      <w:r w:rsidR="00EB2201" w:rsidRPr="00DA227F">
        <w:rPr>
          <w:rFonts w:asciiTheme="majorHAnsi" w:hAnsiTheme="majorHAnsi" w:cstheme="majorHAnsi"/>
        </w:rPr>
        <w:t xml:space="preserve">. This dataset includes </w:t>
      </w:r>
      <w:r w:rsidRPr="00DA227F">
        <w:rPr>
          <w:rFonts w:asciiTheme="majorHAnsi" w:hAnsiTheme="majorHAnsi" w:cstheme="majorHAnsi"/>
        </w:rPr>
        <w:t>meteorological, physical, chemical, and biological data</w:t>
      </w:r>
      <w:r w:rsidR="00EB2201" w:rsidRPr="00DA227F">
        <w:rPr>
          <w:rFonts w:asciiTheme="majorHAnsi" w:hAnsiTheme="majorHAnsi" w:cstheme="majorHAnsi"/>
        </w:rPr>
        <w:t xml:space="preserve"> collected both at the deep hole of the reservoir and at the major inflow to FCR</w:t>
      </w:r>
      <w:r w:rsidR="00B33F29" w:rsidRPr="00DA227F">
        <w:rPr>
          <w:rFonts w:asciiTheme="majorHAnsi" w:hAnsiTheme="majorHAnsi" w:cstheme="majorHAnsi"/>
        </w:rPr>
        <w:t xml:space="preserve"> </w:t>
      </w:r>
      <w:commentRangeStart w:id="54"/>
      <w:commentRangeStart w:id="55"/>
      <w:r w:rsidR="00B33F29" w:rsidRPr="00DA227F">
        <w:rPr>
          <w:rFonts w:asciiTheme="majorHAnsi" w:hAnsiTheme="majorHAnsi" w:cstheme="majorHAnsi"/>
        </w:rPr>
        <w:t>(add lots of lab citations here)</w:t>
      </w:r>
      <w:commentRangeEnd w:id="54"/>
      <w:r w:rsidR="00DA227F">
        <w:rPr>
          <w:rStyle w:val="CommentReference"/>
        </w:rPr>
        <w:commentReference w:id="54"/>
      </w:r>
      <w:commentRangeEnd w:id="55"/>
      <w:r w:rsidR="00C43697">
        <w:rPr>
          <w:rStyle w:val="CommentReference"/>
        </w:rPr>
        <w:commentReference w:id="55"/>
      </w:r>
      <w:r w:rsidRPr="00DA227F">
        <w:rPr>
          <w:rFonts w:asciiTheme="majorHAnsi" w:hAnsiTheme="majorHAnsi" w:cstheme="majorHAnsi"/>
        </w:rPr>
        <w:t>.</w:t>
      </w:r>
      <w:r w:rsidR="00EB2201" w:rsidRPr="00DA227F">
        <w:rPr>
          <w:rFonts w:asciiTheme="majorHAnsi" w:hAnsiTheme="majorHAnsi" w:cstheme="majorHAnsi"/>
        </w:rPr>
        <w:t xml:space="preserve"> The inflow dataset also includes discharge to the reservoir measured every 15 minutes at a weir installed at the stream site.</w:t>
      </w:r>
      <w:r w:rsidR="002A2263" w:rsidRPr="00DA227F">
        <w:rPr>
          <w:rFonts w:asciiTheme="majorHAnsi" w:hAnsiTheme="majorHAnsi" w:cstheme="majorHAnsi"/>
        </w:rPr>
        <w:t xml:space="preserve"> </w:t>
      </w:r>
      <w:r w:rsidRPr="00DA227F">
        <w:rPr>
          <w:rFonts w:asciiTheme="majorHAnsi" w:hAnsiTheme="majorHAnsi" w:cstheme="majorHAnsi"/>
        </w:rPr>
        <w:t>More recently, a</w:t>
      </w:r>
      <w:r w:rsidR="00FC258B" w:rsidRPr="00DA227F">
        <w:rPr>
          <w:rFonts w:asciiTheme="majorHAnsi" w:hAnsiTheme="majorHAnsi" w:cstheme="majorHAnsi"/>
        </w:rPr>
        <w:t>s part of the Smart and Connected Communities (SCC) project, FCR has been outfitted with numerous high-frequency sensors to capture real-time changes in water quality.</w:t>
      </w:r>
      <w:r w:rsidR="002A2263" w:rsidRPr="00DA227F">
        <w:rPr>
          <w:rFonts w:asciiTheme="majorHAnsi" w:hAnsiTheme="majorHAnsi" w:cstheme="majorHAnsi"/>
        </w:rPr>
        <w:t xml:space="preserve"> These data are </w:t>
      </w:r>
      <w:r w:rsidR="00D22EDC" w:rsidRPr="00DA227F">
        <w:rPr>
          <w:rFonts w:asciiTheme="majorHAnsi" w:hAnsiTheme="majorHAnsi" w:cstheme="majorHAnsi"/>
        </w:rPr>
        <w:t>streamed wirelessly to a</w:t>
      </w:r>
      <w:r w:rsidR="00C43697">
        <w:rPr>
          <w:rFonts w:asciiTheme="majorHAnsi" w:hAnsiTheme="majorHAnsi" w:cstheme="majorHAnsi"/>
        </w:rPr>
        <w:t xml:space="preserve"> staging </w:t>
      </w:r>
      <w:r w:rsidR="00D22EDC" w:rsidRPr="00DA227F">
        <w:rPr>
          <w:rFonts w:asciiTheme="majorHAnsi" w:hAnsiTheme="majorHAnsi" w:cstheme="majorHAnsi"/>
        </w:rPr>
        <w:t>server and</w:t>
      </w:r>
      <w:r w:rsidR="00C43697">
        <w:rPr>
          <w:rFonts w:asciiTheme="majorHAnsi" w:hAnsiTheme="majorHAnsi" w:cstheme="majorHAnsi"/>
        </w:rPr>
        <w:t xml:space="preserve"> pushed to </w:t>
      </w:r>
      <w:proofErr w:type="spellStart"/>
      <w:r w:rsidR="00C43697">
        <w:rPr>
          <w:rFonts w:asciiTheme="majorHAnsi" w:hAnsiTheme="majorHAnsi" w:cstheme="majorHAnsi"/>
        </w:rPr>
        <w:t>Github</w:t>
      </w:r>
      <w:proofErr w:type="spellEnd"/>
      <w:r w:rsidR="00C43697">
        <w:rPr>
          <w:rFonts w:asciiTheme="majorHAnsi" w:hAnsiTheme="majorHAnsi" w:cstheme="majorHAnsi"/>
        </w:rPr>
        <w:t xml:space="preserve"> multiple times per day</w:t>
      </w:r>
      <w:r w:rsidR="00D22EDC" w:rsidRPr="00DA227F">
        <w:rPr>
          <w:rFonts w:asciiTheme="majorHAnsi" w:hAnsiTheme="majorHAnsi" w:cstheme="majorHAnsi"/>
        </w:rPr>
        <w:t>. Sensor data include</w:t>
      </w:r>
      <w:r w:rsidR="00C43697">
        <w:rPr>
          <w:rFonts w:asciiTheme="majorHAnsi" w:hAnsiTheme="majorHAnsi" w:cstheme="majorHAnsi"/>
        </w:rPr>
        <w:t xml:space="preserve"> multiple</w:t>
      </w:r>
      <w:r w:rsidR="00D22EDC" w:rsidRPr="00DA227F">
        <w:rPr>
          <w:rFonts w:asciiTheme="majorHAnsi" w:hAnsiTheme="majorHAnsi" w:cstheme="majorHAnsi"/>
        </w:rPr>
        <w:t xml:space="preserve"> meteorological, physical, </w:t>
      </w:r>
      <w:r w:rsidR="00167666" w:rsidRPr="00DA227F">
        <w:rPr>
          <w:rFonts w:asciiTheme="majorHAnsi" w:hAnsiTheme="majorHAnsi" w:cstheme="majorHAnsi"/>
        </w:rPr>
        <w:t xml:space="preserve">chemical, </w:t>
      </w:r>
      <w:r w:rsidR="00D22EDC" w:rsidRPr="00DA227F">
        <w:rPr>
          <w:rFonts w:asciiTheme="majorHAnsi" w:hAnsiTheme="majorHAnsi" w:cstheme="majorHAnsi"/>
        </w:rPr>
        <w:t xml:space="preserve">and biological </w:t>
      </w:r>
      <w:r w:rsidR="00C43697">
        <w:rPr>
          <w:rFonts w:asciiTheme="majorHAnsi" w:hAnsiTheme="majorHAnsi" w:cstheme="majorHAnsi"/>
        </w:rPr>
        <w:t>variables</w:t>
      </w:r>
      <w:r w:rsidR="00D22EDC" w:rsidRPr="00DA227F">
        <w:rPr>
          <w:rFonts w:asciiTheme="majorHAnsi" w:hAnsiTheme="majorHAnsi" w:cstheme="majorHAnsi"/>
        </w:rPr>
        <w:t xml:space="preserve">. </w:t>
      </w:r>
    </w:p>
    <w:p w14:paraId="1C78A258" w14:textId="77777777" w:rsidR="00E464A2" w:rsidRDefault="00E464A2" w:rsidP="00E464A2">
      <w:pPr>
        <w:spacing w:after="0" w:line="240" w:lineRule="auto"/>
        <w:rPr>
          <w:rFonts w:asciiTheme="majorHAnsi" w:hAnsiTheme="majorHAnsi" w:cstheme="majorHAnsi"/>
          <w:b/>
        </w:rPr>
      </w:pPr>
    </w:p>
    <w:p w14:paraId="5AF8BA25" w14:textId="77777777" w:rsidR="005367DC" w:rsidRPr="00E464A2" w:rsidRDefault="005367DC" w:rsidP="00E464A2">
      <w:pPr>
        <w:spacing w:after="0" w:line="240" w:lineRule="auto"/>
        <w:rPr>
          <w:rFonts w:asciiTheme="majorHAnsi" w:hAnsiTheme="majorHAnsi" w:cstheme="majorHAnsi"/>
          <w:i/>
        </w:rPr>
      </w:pPr>
      <w:r w:rsidRPr="00E464A2">
        <w:rPr>
          <w:rFonts w:asciiTheme="majorHAnsi" w:hAnsiTheme="majorHAnsi" w:cstheme="majorHAnsi"/>
          <w:i/>
        </w:rPr>
        <w:t>Model Development</w:t>
      </w:r>
      <w:r w:rsidR="002B10E7" w:rsidRPr="00E464A2">
        <w:rPr>
          <w:rFonts w:asciiTheme="majorHAnsi" w:hAnsiTheme="majorHAnsi" w:cstheme="majorHAnsi"/>
          <w:i/>
        </w:rPr>
        <w:t xml:space="preserve"> (Question 1)</w:t>
      </w:r>
    </w:p>
    <w:p w14:paraId="130A15C8" w14:textId="77777777" w:rsidR="00397952" w:rsidRPr="00E464A2" w:rsidRDefault="00397952" w:rsidP="00E464A2">
      <w:pPr>
        <w:spacing w:after="0" w:line="240" w:lineRule="auto"/>
        <w:rPr>
          <w:rFonts w:asciiTheme="majorHAnsi" w:hAnsiTheme="majorHAnsi" w:cstheme="majorHAnsi"/>
        </w:rPr>
      </w:pPr>
      <w:r w:rsidRPr="00E464A2">
        <w:rPr>
          <w:rFonts w:asciiTheme="majorHAnsi" w:hAnsiTheme="majorHAnsi" w:cstheme="majorHAnsi"/>
        </w:rPr>
        <w:t xml:space="preserve">We </w:t>
      </w:r>
      <w:r w:rsidR="007D0E56" w:rsidRPr="00E464A2">
        <w:rPr>
          <w:rFonts w:asciiTheme="majorHAnsi" w:hAnsiTheme="majorHAnsi" w:cstheme="majorHAnsi"/>
        </w:rPr>
        <w:t>will develop</w:t>
      </w:r>
      <w:r w:rsidRPr="00E464A2">
        <w:rPr>
          <w:rFonts w:asciiTheme="majorHAnsi" w:hAnsiTheme="majorHAnsi" w:cstheme="majorHAnsi"/>
        </w:rPr>
        <w:t xml:space="preserve"> both an empirical and a process-based model to forecast chlorophyll-a in the surface water (1.0 m) at FCR during the summer stratified period (May-October)</w:t>
      </w:r>
      <w:r w:rsidR="00C43697">
        <w:rPr>
          <w:rFonts w:asciiTheme="majorHAnsi" w:hAnsiTheme="majorHAnsi" w:cstheme="majorHAnsi"/>
        </w:rPr>
        <w:t>,</w:t>
      </w:r>
      <w:r w:rsidR="00026A6E" w:rsidRPr="00E464A2">
        <w:rPr>
          <w:rFonts w:asciiTheme="majorHAnsi" w:hAnsiTheme="majorHAnsi" w:cstheme="majorHAnsi"/>
        </w:rPr>
        <w:t xml:space="preserve"> when phytoplankton populations are at their highest</w:t>
      </w:r>
      <w:r w:rsidRPr="00E464A2">
        <w:rPr>
          <w:rFonts w:asciiTheme="majorHAnsi" w:hAnsiTheme="majorHAnsi" w:cstheme="majorHAnsi"/>
        </w:rPr>
        <w:t xml:space="preserve">. </w:t>
      </w:r>
      <w:r w:rsidR="00F67C47" w:rsidRPr="00E464A2">
        <w:rPr>
          <w:rFonts w:asciiTheme="majorHAnsi" w:hAnsiTheme="majorHAnsi" w:cstheme="majorHAnsi"/>
        </w:rPr>
        <w:t xml:space="preserve">The training period for </w:t>
      </w:r>
      <w:r w:rsidR="00A60B4B" w:rsidRPr="00E464A2">
        <w:rPr>
          <w:rFonts w:asciiTheme="majorHAnsi" w:hAnsiTheme="majorHAnsi" w:cstheme="majorHAnsi"/>
        </w:rPr>
        <w:t xml:space="preserve">both models will be 2013-2016 during which we have regularly, weekly coverage of both response and driver data. </w:t>
      </w:r>
      <w:r w:rsidR="00F67C47" w:rsidRPr="00E464A2">
        <w:rPr>
          <w:rFonts w:asciiTheme="majorHAnsi" w:hAnsiTheme="majorHAnsi" w:cstheme="majorHAnsi"/>
        </w:rPr>
        <w:t xml:space="preserve">Both models will be </w:t>
      </w:r>
      <w:r w:rsidR="00E741C4" w:rsidRPr="00E464A2">
        <w:rPr>
          <w:rFonts w:asciiTheme="majorHAnsi" w:hAnsiTheme="majorHAnsi" w:cstheme="majorHAnsi"/>
        </w:rPr>
        <w:t>validated</w:t>
      </w:r>
      <w:r w:rsidR="00F67C47" w:rsidRPr="00E464A2">
        <w:rPr>
          <w:rFonts w:asciiTheme="majorHAnsi" w:hAnsiTheme="majorHAnsi" w:cstheme="majorHAnsi"/>
        </w:rPr>
        <w:t xml:space="preserve"> using data from 2018. </w:t>
      </w:r>
    </w:p>
    <w:p w14:paraId="04F24232" w14:textId="77777777" w:rsidR="00E464A2" w:rsidRDefault="00E464A2" w:rsidP="00E464A2">
      <w:pPr>
        <w:spacing w:after="0" w:line="240" w:lineRule="auto"/>
        <w:rPr>
          <w:rFonts w:asciiTheme="majorHAnsi" w:hAnsiTheme="majorHAnsi" w:cstheme="majorHAnsi"/>
        </w:rPr>
      </w:pPr>
    </w:p>
    <w:p w14:paraId="5CE235E7" w14:textId="77777777" w:rsidR="005367DC" w:rsidRPr="00E464A2" w:rsidRDefault="00397952" w:rsidP="00E464A2">
      <w:pPr>
        <w:spacing w:after="0" w:line="240" w:lineRule="auto"/>
        <w:rPr>
          <w:rFonts w:asciiTheme="majorHAnsi" w:hAnsiTheme="majorHAnsi" w:cstheme="majorHAnsi"/>
          <w:u w:val="single"/>
        </w:rPr>
      </w:pPr>
      <w:r w:rsidRPr="00E464A2">
        <w:rPr>
          <w:rFonts w:asciiTheme="majorHAnsi" w:hAnsiTheme="majorHAnsi" w:cstheme="majorHAnsi"/>
          <w:u w:val="single"/>
        </w:rPr>
        <w:t xml:space="preserve">Empirical: </w:t>
      </w:r>
      <w:r w:rsidR="005367DC" w:rsidRPr="00E464A2">
        <w:rPr>
          <w:rFonts w:asciiTheme="majorHAnsi" w:hAnsiTheme="majorHAnsi" w:cstheme="majorHAnsi"/>
          <w:u w:val="single"/>
        </w:rPr>
        <w:t>ARIMA</w:t>
      </w:r>
    </w:p>
    <w:p w14:paraId="6D3AD288" w14:textId="77777777" w:rsidR="00EB2201" w:rsidRPr="00E464A2" w:rsidRDefault="007B341F" w:rsidP="00E464A2">
      <w:pPr>
        <w:spacing w:after="0" w:line="240" w:lineRule="auto"/>
        <w:rPr>
          <w:rFonts w:asciiTheme="majorHAnsi" w:hAnsiTheme="majorHAnsi" w:cstheme="majorHAnsi"/>
        </w:rPr>
      </w:pPr>
      <w:r w:rsidRPr="00E464A2">
        <w:rPr>
          <w:rFonts w:asciiTheme="majorHAnsi" w:hAnsiTheme="majorHAnsi" w:cstheme="majorHAnsi"/>
        </w:rPr>
        <w:t>We chose a</w:t>
      </w:r>
      <w:r w:rsidR="00397952" w:rsidRPr="00E464A2">
        <w:rPr>
          <w:rFonts w:asciiTheme="majorHAnsi" w:hAnsiTheme="majorHAnsi" w:cstheme="majorHAnsi"/>
        </w:rPr>
        <w:t xml:space="preserve">n autoregressive integrated moving average (ARIMA) generalized linear model for our empirical approach to forecast chlorophyll-a in FCR. </w:t>
      </w:r>
      <w:commentRangeStart w:id="56"/>
      <w:commentRangeStart w:id="57"/>
      <w:r w:rsidR="007D0E56" w:rsidRPr="00E464A2">
        <w:rPr>
          <w:rFonts w:asciiTheme="majorHAnsi" w:hAnsiTheme="majorHAnsi" w:cstheme="majorHAnsi"/>
        </w:rPr>
        <w:t xml:space="preserve">The autoregressive term </w:t>
      </w:r>
      <w:r w:rsidRPr="00E464A2">
        <w:rPr>
          <w:rFonts w:asciiTheme="majorHAnsi" w:hAnsiTheme="majorHAnsi" w:cstheme="majorHAnsi"/>
        </w:rPr>
        <w:t xml:space="preserve">in ARIMA </w:t>
      </w:r>
      <w:r w:rsidR="00C43697">
        <w:rPr>
          <w:rFonts w:asciiTheme="majorHAnsi" w:hAnsiTheme="majorHAnsi" w:cstheme="majorHAnsi"/>
        </w:rPr>
        <w:t>was</w:t>
      </w:r>
      <w:r w:rsidR="007D0E56" w:rsidRPr="00E464A2">
        <w:rPr>
          <w:rFonts w:asciiTheme="majorHAnsi" w:hAnsiTheme="majorHAnsi" w:cstheme="majorHAnsi"/>
        </w:rPr>
        <w:t xml:space="preserve"> determined by selecting the </w:t>
      </w:r>
      <w:r w:rsidRPr="00E464A2">
        <w:rPr>
          <w:rFonts w:asciiTheme="majorHAnsi" w:hAnsiTheme="majorHAnsi" w:cstheme="majorHAnsi"/>
        </w:rPr>
        <w:t xml:space="preserve">previous </w:t>
      </w:r>
      <w:r w:rsidR="00BD2095">
        <w:rPr>
          <w:rFonts w:asciiTheme="majorHAnsi" w:hAnsiTheme="majorHAnsi" w:cstheme="majorHAnsi"/>
        </w:rPr>
        <w:t>timestep</w:t>
      </w:r>
      <w:r w:rsidRPr="00E464A2">
        <w:rPr>
          <w:rFonts w:asciiTheme="majorHAnsi" w:hAnsiTheme="majorHAnsi" w:cstheme="majorHAnsi"/>
        </w:rPr>
        <w:t xml:space="preserve"> of chlorophyll-a</w:t>
      </w:r>
      <w:r w:rsidR="007D0E56" w:rsidRPr="00E464A2">
        <w:rPr>
          <w:rFonts w:asciiTheme="majorHAnsi" w:hAnsiTheme="majorHAnsi" w:cstheme="majorHAnsi"/>
        </w:rPr>
        <w:t xml:space="preserve"> with the highest Pearson’s r correlation coefficient</w:t>
      </w:r>
      <w:r w:rsidRPr="00E464A2">
        <w:rPr>
          <w:rFonts w:asciiTheme="majorHAnsi" w:hAnsiTheme="majorHAnsi" w:cstheme="majorHAnsi"/>
        </w:rPr>
        <w:t xml:space="preserve"> </w:t>
      </w:r>
      <w:r w:rsidRPr="00E464A2">
        <w:rPr>
          <w:rFonts w:asciiTheme="majorHAnsi" w:hAnsiTheme="majorHAnsi" w:cstheme="majorHAnsi"/>
        </w:rPr>
        <w:lastRenderedPageBreak/>
        <w:t>with the current measurement of chlorophyll-a</w:t>
      </w:r>
      <w:r w:rsidR="007D0E56" w:rsidRPr="00E464A2">
        <w:rPr>
          <w:rFonts w:asciiTheme="majorHAnsi" w:hAnsiTheme="majorHAnsi" w:cstheme="majorHAnsi"/>
        </w:rPr>
        <w:t xml:space="preserve">. </w:t>
      </w:r>
      <w:commentRangeEnd w:id="56"/>
      <w:r w:rsidR="00C43697">
        <w:rPr>
          <w:rStyle w:val="CommentReference"/>
        </w:rPr>
        <w:commentReference w:id="56"/>
      </w:r>
      <w:commentRangeEnd w:id="57"/>
      <w:r w:rsidR="00BD2095">
        <w:rPr>
          <w:rStyle w:val="CommentReference"/>
        </w:rPr>
        <w:commentReference w:id="57"/>
      </w:r>
      <w:r w:rsidR="00397952" w:rsidRPr="00E464A2">
        <w:rPr>
          <w:rFonts w:asciiTheme="majorHAnsi" w:hAnsiTheme="majorHAnsi" w:cstheme="majorHAnsi"/>
        </w:rPr>
        <w:t xml:space="preserve">From </w:t>
      </w:r>
      <w:r w:rsidR="007D0E56" w:rsidRPr="00E464A2">
        <w:rPr>
          <w:rFonts w:asciiTheme="majorHAnsi" w:hAnsiTheme="majorHAnsi" w:cstheme="majorHAnsi"/>
        </w:rPr>
        <w:t>a</w:t>
      </w:r>
      <w:r w:rsidR="00397952" w:rsidRPr="00E464A2">
        <w:rPr>
          <w:rFonts w:asciiTheme="majorHAnsi" w:hAnsiTheme="majorHAnsi" w:cstheme="majorHAnsi"/>
        </w:rPr>
        <w:t xml:space="preserve"> pool of 53 </w:t>
      </w:r>
      <w:r w:rsidR="0088098E">
        <w:rPr>
          <w:rFonts w:asciiTheme="majorHAnsi" w:hAnsiTheme="majorHAnsi" w:cstheme="majorHAnsi"/>
        </w:rPr>
        <w:t xml:space="preserve">potential </w:t>
      </w:r>
      <w:r w:rsidR="00397952" w:rsidRPr="00E464A2">
        <w:rPr>
          <w:rFonts w:asciiTheme="majorHAnsi" w:hAnsiTheme="majorHAnsi" w:cstheme="majorHAnsi"/>
        </w:rPr>
        <w:t>meteorological, physical, chemical, and biological driver variables</w:t>
      </w:r>
      <w:r w:rsidR="007D0E56" w:rsidRPr="00E464A2">
        <w:rPr>
          <w:rFonts w:asciiTheme="majorHAnsi" w:hAnsiTheme="majorHAnsi" w:cstheme="majorHAnsi"/>
        </w:rPr>
        <w:t xml:space="preserve">, we </w:t>
      </w:r>
      <w:r w:rsidR="0088098E">
        <w:rPr>
          <w:rFonts w:asciiTheme="majorHAnsi" w:hAnsiTheme="majorHAnsi" w:cstheme="majorHAnsi"/>
        </w:rPr>
        <w:t xml:space="preserve">first focused on </w:t>
      </w:r>
      <w:r w:rsidR="007D0E56" w:rsidRPr="00E464A2">
        <w:rPr>
          <w:rFonts w:asciiTheme="majorHAnsi" w:hAnsiTheme="majorHAnsi" w:cstheme="majorHAnsi"/>
        </w:rPr>
        <w:t xml:space="preserve">driver variables </w:t>
      </w:r>
      <w:r w:rsidR="0088098E">
        <w:rPr>
          <w:rFonts w:asciiTheme="majorHAnsi" w:hAnsiTheme="majorHAnsi" w:cstheme="majorHAnsi"/>
        </w:rPr>
        <w:t>that have biological significance for phytoplankton growth</w:t>
      </w:r>
      <w:r w:rsidR="007B3365">
        <w:rPr>
          <w:rFonts w:asciiTheme="majorHAnsi" w:hAnsiTheme="majorHAnsi" w:cstheme="majorHAnsi"/>
        </w:rPr>
        <w:t xml:space="preserve"> and which are also predictable in nature (e.g., temperature, discharge). W</w:t>
      </w:r>
      <w:r w:rsidR="0088098E">
        <w:rPr>
          <w:rFonts w:asciiTheme="majorHAnsi" w:hAnsiTheme="majorHAnsi" w:cstheme="majorHAnsi"/>
        </w:rPr>
        <w:t xml:space="preserve">e </w:t>
      </w:r>
      <w:r w:rsidR="00AE5855">
        <w:rPr>
          <w:rFonts w:asciiTheme="majorHAnsi" w:hAnsiTheme="majorHAnsi" w:cstheme="majorHAnsi"/>
        </w:rPr>
        <w:t xml:space="preserve">excluded </w:t>
      </w:r>
      <w:r w:rsidR="007D0E56" w:rsidRPr="00E464A2">
        <w:rPr>
          <w:rFonts w:asciiTheme="majorHAnsi" w:hAnsiTheme="majorHAnsi" w:cstheme="majorHAnsi"/>
        </w:rPr>
        <w:t xml:space="preserve">variables </w:t>
      </w:r>
      <w:r w:rsidR="00AE5855">
        <w:rPr>
          <w:rFonts w:asciiTheme="majorHAnsi" w:hAnsiTheme="majorHAnsi" w:cstheme="majorHAnsi"/>
        </w:rPr>
        <w:t>that were</w:t>
      </w:r>
      <w:r w:rsidR="00AE5855" w:rsidRPr="00E464A2">
        <w:rPr>
          <w:rFonts w:asciiTheme="majorHAnsi" w:hAnsiTheme="majorHAnsi" w:cstheme="majorHAnsi"/>
        </w:rPr>
        <w:t xml:space="preserve"> </w:t>
      </w:r>
      <w:r w:rsidR="007D0E56" w:rsidRPr="00E464A2">
        <w:rPr>
          <w:rFonts w:asciiTheme="majorHAnsi" w:hAnsiTheme="majorHAnsi" w:cstheme="majorHAnsi"/>
        </w:rPr>
        <w:t xml:space="preserve">correlated with each other </w:t>
      </w:r>
      <w:proofErr w:type="gramStart"/>
      <w:r w:rsidR="007D0E56" w:rsidRPr="00E464A2">
        <w:rPr>
          <w:rFonts w:asciiTheme="majorHAnsi" w:hAnsiTheme="majorHAnsi" w:cstheme="majorHAnsi"/>
        </w:rPr>
        <w:t>through the use of</w:t>
      </w:r>
      <w:proofErr w:type="gramEnd"/>
      <w:r w:rsidR="007D0E56" w:rsidRPr="00E464A2">
        <w:rPr>
          <w:rFonts w:asciiTheme="majorHAnsi" w:hAnsiTheme="majorHAnsi" w:cstheme="majorHAnsi"/>
        </w:rPr>
        <w:t xml:space="preserve"> a Pearson’s correlation analysis</w:t>
      </w:r>
      <w:r w:rsidR="00AE5855">
        <w:rPr>
          <w:rFonts w:asciiTheme="majorHAnsi" w:hAnsiTheme="majorHAnsi" w:cstheme="majorHAnsi"/>
        </w:rPr>
        <w:t xml:space="preserve"> (r &gt; </w:t>
      </w:r>
      <w:r w:rsidR="00BD2095">
        <w:rPr>
          <w:rFonts w:asciiTheme="majorHAnsi" w:hAnsiTheme="majorHAnsi" w:cstheme="majorHAnsi"/>
        </w:rPr>
        <w:t>0.5 &amp; r &lt; -0.5</w:t>
      </w:r>
      <w:r w:rsidR="00AE5855">
        <w:rPr>
          <w:rFonts w:asciiTheme="majorHAnsi" w:hAnsiTheme="majorHAnsi" w:cstheme="majorHAnsi"/>
        </w:rPr>
        <w:t>)</w:t>
      </w:r>
      <w:r w:rsidR="007D0E56" w:rsidRPr="00E464A2">
        <w:rPr>
          <w:rFonts w:asciiTheme="majorHAnsi" w:hAnsiTheme="majorHAnsi" w:cstheme="majorHAnsi"/>
        </w:rPr>
        <w:t>. Using these variables, we develop</w:t>
      </w:r>
      <w:r w:rsidR="00AE5855">
        <w:rPr>
          <w:rFonts w:asciiTheme="majorHAnsi" w:hAnsiTheme="majorHAnsi" w:cstheme="majorHAnsi"/>
        </w:rPr>
        <w:t>ed</w:t>
      </w:r>
      <w:r w:rsidR="007D0E56" w:rsidRPr="00E464A2">
        <w:rPr>
          <w:rFonts w:asciiTheme="majorHAnsi" w:hAnsiTheme="majorHAnsi" w:cstheme="majorHAnsi"/>
        </w:rPr>
        <w:t xml:space="preserve"> all possible ARIMA </w:t>
      </w:r>
      <w:r w:rsidR="00E741C4" w:rsidRPr="00E464A2">
        <w:rPr>
          <w:rFonts w:asciiTheme="majorHAnsi" w:hAnsiTheme="majorHAnsi" w:cstheme="majorHAnsi"/>
        </w:rPr>
        <w:t>combinations with the selected driver variables</w:t>
      </w:r>
      <w:r w:rsidR="007D0E56" w:rsidRPr="00E464A2">
        <w:rPr>
          <w:rFonts w:asciiTheme="majorHAnsi" w:hAnsiTheme="majorHAnsi" w:cstheme="majorHAnsi"/>
        </w:rPr>
        <w:t xml:space="preserve">, and the best model </w:t>
      </w:r>
      <w:r w:rsidR="00AE5855">
        <w:rPr>
          <w:rFonts w:asciiTheme="majorHAnsi" w:hAnsiTheme="majorHAnsi" w:cstheme="majorHAnsi"/>
        </w:rPr>
        <w:t>was</w:t>
      </w:r>
      <w:r w:rsidR="007D0E56" w:rsidRPr="00E464A2">
        <w:rPr>
          <w:rFonts w:asciiTheme="majorHAnsi" w:hAnsiTheme="majorHAnsi" w:cstheme="majorHAnsi"/>
        </w:rPr>
        <w:t xml:space="preserve"> </w:t>
      </w:r>
      <w:r w:rsidR="00E741C4" w:rsidRPr="00E464A2">
        <w:rPr>
          <w:rFonts w:asciiTheme="majorHAnsi" w:hAnsiTheme="majorHAnsi" w:cstheme="majorHAnsi"/>
        </w:rPr>
        <w:t>determined</w:t>
      </w:r>
      <w:r w:rsidR="007D0E56" w:rsidRPr="00E464A2">
        <w:rPr>
          <w:rFonts w:asciiTheme="majorHAnsi" w:hAnsiTheme="majorHAnsi" w:cstheme="majorHAnsi"/>
        </w:rPr>
        <w:t xml:space="preserve"> by </w:t>
      </w:r>
      <w:proofErr w:type="spellStart"/>
      <w:r w:rsidR="007D0E56" w:rsidRPr="00E464A2">
        <w:rPr>
          <w:rFonts w:asciiTheme="majorHAnsi" w:hAnsiTheme="majorHAnsi" w:cstheme="majorHAnsi"/>
        </w:rPr>
        <w:t>AICc</w:t>
      </w:r>
      <w:proofErr w:type="spellEnd"/>
      <w:r w:rsidR="007D0E56" w:rsidRPr="00E464A2">
        <w:rPr>
          <w:rFonts w:asciiTheme="majorHAnsi" w:hAnsiTheme="majorHAnsi" w:cstheme="majorHAnsi"/>
        </w:rPr>
        <w:t xml:space="preserve"> (</w:t>
      </w:r>
      <w:r w:rsidR="00AE5855">
        <w:rPr>
          <w:rFonts w:asciiTheme="majorHAnsi" w:hAnsiTheme="majorHAnsi" w:cstheme="majorHAnsi"/>
        </w:rPr>
        <w:t xml:space="preserve">corrected </w:t>
      </w:r>
      <w:r w:rsidR="007D0E56" w:rsidRPr="00E464A2">
        <w:rPr>
          <w:rFonts w:asciiTheme="majorHAnsi" w:hAnsiTheme="majorHAnsi" w:cstheme="majorHAnsi"/>
        </w:rPr>
        <w:t>Akaike’s Information Criterion).</w:t>
      </w:r>
    </w:p>
    <w:p w14:paraId="04AB8FAA" w14:textId="77777777" w:rsidR="00E464A2" w:rsidRDefault="00E464A2" w:rsidP="00E464A2">
      <w:pPr>
        <w:spacing w:after="0" w:line="240" w:lineRule="auto"/>
        <w:rPr>
          <w:rFonts w:asciiTheme="majorHAnsi" w:hAnsiTheme="majorHAnsi" w:cstheme="majorHAnsi"/>
        </w:rPr>
      </w:pPr>
    </w:p>
    <w:p w14:paraId="44B321BB" w14:textId="77777777" w:rsidR="005367DC" w:rsidRPr="00E464A2" w:rsidRDefault="007D0E56" w:rsidP="00E464A2">
      <w:pPr>
        <w:spacing w:after="0" w:line="240" w:lineRule="auto"/>
        <w:rPr>
          <w:rFonts w:asciiTheme="majorHAnsi" w:hAnsiTheme="majorHAnsi" w:cstheme="majorHAnsi"/>
          <w:u w:val="single"/>
        </w:rPr>
      </w:pPr>
      <w:r w:rsidRPr="00E464A2">
        <w:rPr>
          <w:rFonts w:asciiTheme="majorHAnsi" w:hAnsiTheme="majorHAnsi" w:cstheme="majorHAnsi"/>
          <w:u w:val="single"/>
        </w:rPr>
        <w:t xml:space="preserve">Process-based: </w:t>
      </w:r>
      <w:r w:rsidR="005367DC" w:rsidRPr="00E464A2">
        <w:rPr>
          <w:rFonts w:asciiTheme="majorHAnsi" w:hAnsiTheme="majorHAnsi" w:cstheme="majorHAnsi"/>
          <w:u w:val="single"/>
        </w:rPr>
        <w:t>GLM</w:t>
      </w:r>
    </w:p>
    <w:p w14:paraId="2721ECE2" w14:textId="77777777" w:rsidR="00D769B4" w:rsidRDefault="00D769B4" w:rsidP="00E464A2">
      <w:pPr>
        <w:spacing w:after="0" w:line="240" w:lineRule="auto"/>
        <w:rPr>
          <w:rFonts w:asciiTheme="majorHAnsi" w:hAnsiTheme="majorHAnsi" w:cstheme="majorHAnsi"/>
        </w:rPr>
      </w:pPr>
      <w:r w:rsidRPr="00E464A2">
        <w:rPr>
          <w:rFonts w:asciiTheme="majorHAnsi" w:hAnsiTheme="majorHAnsi" w:cstheme="majorHAnsi"/>
        </w:rPr>
        <w:t xml:space="preserve">We used the General Lake Model, Aquatic </w:t>
      </w:r>
      <w:proofErr w:type="spellStart"/>
      <w:r w:rsidRPr="00E464A2">
        <w:rPr>
          <w:rFonts w:asciiTheme="majorHAnsi" w:hAnsiTheme="majorHAnsi" w:cstheme="majorHAnsi"/>
        </w:rPr>
        <w:t>Ecodynamics</w:t>
      </w:r>
      <w:proofErr w:type="spellEnd"/>
      <w:r w:rsidRPr="00E464A2">
        <w:rPr>
          <w:rFonts w:asciiTheme="majorHAnsi" w:hAnsiTheme="majorHAnsi" w:cstheme="majorHAnsi"/>
        </w:rPr>
        <w:t xml:space="preserve"> (GLM-AED) as our process-based model. GLM-AED is a one-dimensional hydrodynamic model, </w:t>
      </w:r>
      <w:commentRangeStart w:id="58"/>
      <w:r w:rsidRPr="00E464A2">
        <w:rPr>
          <w:rFonts w:asciiTheme="majorHAnsi" w:hAnsiTheme="majorHAnsi" w:cstheme="majorHAnsi"/>
        </w:rPr>
        <w:t>etc.</w:t>
      </w:r>
      <w:commentRangeEnd w:id="58"/>
      <w:r w:rsidR="0095464C">
        <w:rPr>
          <w:rStyle w:val="CommentReference"/>
        </w:rPr>
        <w:commentReference w:id="58"/>
      </w:r>
    </w:p>
    <w:p w14:paraId="5B896DCC" w14:textId="77777777" w:rsidR="00E464A2" w:rsidRDefault="00E464A2" w:rsidP="00E464A2">
      <w:pPr>
        <w:spacing w:after="0" w:line="240" w:lineRule="auto"/>
        <w:rPr>
          <w:rFonts w:asciiTheme="majorHAnsi" w:hAnsiTheme="majorHAnsi" w:cstheme="majorHAnsi"/>
        </w:rPr>
      </w:pPr>
    </w:p>
    <w:p w14:paraId="424600D4" w14:textId="77777777" w:rsidR="00E464A2" w:rsidRPr="00E464A2" w:rsidRDefault="00E464A2" w:rsidP="00E464A2">
      <w:pPr>
        <w:spacing w:after="0" w:line="240" w:lineRule="auto"/>
        <w:rPr>
          <w:rFonts w:asciiTheme="majorHAnsi" w:hAnsiTheme="majorHAnsi" w:cstheme="majorHAnsi"/>
          <w:u w:val="single"/>
        </w:rPr>
      </w:pPr>
      <w:r w:rsidRPr="00E464A2">
        <w:rPr>
          <w:rFonts w:asciiTheme="majorHAnsi" w:hAnsiTheme="majorHAnsi" w:cstheme="majorHAnsi"/>
          <w:u w:val="single"/>
        </w:rPr>
        <w:t>Model Assessment</w:t>
      </w:r>
    </w:p>
    <w:p w14:paraId="129A9711" w14:textId="77777777" w:rsidR="00E464A2" w:rsidRDefault="00E464A2" w:rsidP="00E464A2">
      <w:pPr>
        <w:rPr>
          <w:rFonts w:asciiTheme="majorHAnsi" w:hAnsiTheme="majorHAnsi" w:cstheme="majorHAnsi"/>
        </w:rPr>
      </w:pPr>
      <w:r w:rsidRPr="00E464A2">
        <w:rPr>
          <w:rFonts w:asciiTheme="majorHAnsi" w:hAnsiTheme="majorHAnsi" w:cstheme="majorHAnsi"/>
        </w:rPr>
        <w:t xml:space="preserve">Model performance will be assessed using </w:t>
      </w:r>
      <w:r>
        <w:rPr>
          <w:rFonts w:asciiTheme="majorHAnsi" w:hAnsiTheme="majorHAnsi" w:cstheme="majorHAnsi"/>
        </w:rPr>
        <w:t xml:space="preserve">a number of metrics currently being used in the ecological forecasting field. </w:t>
      </w:r>
      <w:r w:rsidR="00777140">
        <w:rPr>
          <w:rFonts w:asciiTheme="majorHAnsi" w:hAnsiTheme="majorHAnsi" w:cstheme="majorHAnsi"/>
        </w:rPr>
        <w:t>As one</w:t>
      </w:r>
      <w:r>
        <w:rPr>
          <w:rFonts w:asciiTheme="majorHAnsi" w:hAnsiTheme="majorHAnsi" w:cstheme="majorHAnsi"/>
        </w:rPr>
        <w:t xml:space="preserve"> metric </w:t>
      </w:r>
      <w:r w:rsidR="00777140">
        <w:rPr>
          <w:rFonts w:asciiTheme="majorHAnsi" w:hAnsiTheme="majorHAnsi" w:cstheme="majorHAnsi"/>
        </w:rPr>
        <w:t>alone cannot</w:t>
      </w:r>
      <w:r>
        <w:rPr>
          <w:rFonts w:asciiTheme="majorHAnsi" w:hAnsiTheme="majorHAnsi" w:cstheme="majorHAnsi"/>
        </w:rPr>
        <w:t xml:space="preserve"> </w:t>
      </w:r>
      <w:r w:rsidR="004E371C">
        <w:rPr>
          <w:rFonts w:asciiTheme="majorHAnsi" w:hAnsiTheme="majorHAnsi" w:cstheme="majorHAnsi"/>
        </w:rPr>
        <w:t xml:space="preserve">determine </w:t>
      </w:r>
      <w:r w:rsidR="00777140">
        <w:rPr>
          <w:rFonts w:asciiTheme="majorHAnsi" w:hAnsiTheme="majorHAnsi" w:cstheme="majorHAnsi"/>
        </w:rPr>
        <w:t xml:space="preserve">if a </w:t>
      </w:r>
      <w:r w:rsidR="004E371C">
        <w:rPr>
          <w:rFonts w:asciiTheme="majorHAnsi" w:hAnsiTheme="majorHAnsi" w:cstheme="majorHAnsi"/>
        </w:rPr>
        <w:t xml:space="preserve">model performs better than another, a holistic approach examining several model performance metrics will be used. </w:t>
      </w:r>
    </w:p>
    <w:p w14:paraId="4FA216AE" w14:textId="77777777" w:rsidR="00E464A2" w:rsidRPr="00E464A2" w:rsidRDefault="00E464A2" w:rsidP="00E464A2">
      <w:pPr>
        <w:rPr>
          <w:rFonts w:asciiTheme="majorHAnsi" w:hAnsiTheme="majorHAnsi" w:cstheme="majorHAnsi"/>
        </w:rPr>
      </w:pPr>
      <w:r>
        <w:rPr>
          <w:rFonts w:asciiTheme="majorHAnsi" w:hAnsiTheme="majorHAnsi" w:cstheme="majorHAnsi"/>
        </w:rPr>
        <w:t>C</w:t>
      </w:r>
      <w:r w:rsidRPr="00E464A2">
        <w:rPr>
          <w:rFonts w:asciiTheme="majorHAnsi" w:hAnsiTheme="majorHAnsi" w:cstheme="majorHAnsi"/>
        </w:rPr>
        <w:t>omparison</w:t>
      </w:r>
      <w:r>
        <w:rPr>
          <w:rFonts w:asciiTheme="majorHAnsi" w:hAnsiTheme="majorHAnsi" w:cstheme="majorHAnsi"/>
        </w:rPr>
        <w:t>s</w:t>
      </w:r>
      <w:r w:rsidRPr="00E464A2">
        <w:rPr>
          <w:rFonts w:asciiTheme="majorHAnsi" w:hAnsiTheme="majorHAnsi" w:cstheme="majorHAnsi"/>
        </w:rPr>
        <w:t xml:space="preserve"> of observed and model descriptors</w:t>
      </w:r>
      <w:r>
        <w:rPr>
          <w:rFonts w:asciiTheme="majorHAnsi" w:hAnsiTheme="majorHAnsi" w:cstheme="majorHAnsi"/>
        </w:rPr>
        <w:t xml:space="preserve"> will include the mean, standard deviation, quantiles</w:t>
      </w:r>
      <w:r w:rsidRPr="00E464A2">
        <w:rPr>
          <w:rFonts w:asciiTheme="majorHAnsi" w:hAnsiTheme="majorHAnsi" w:cstheme="majorHAnsi"/>
        </w:rPr>
        <w:t xml:space="preserve"> (</w:t>
      </w:r>
      <w:proofErr w:type="spellStart"/>
      <w:r w:rsidRPr="00E464A2">
        <w:rPr>
          <w:rFonts w:asciiTheme="majorHAnsi" w:hAnsiTheme="majorHAnsi" w:cstheme="majorHAnsi"/>
        </w:rPr>
        <w:t>Dietze</w:t>
      </w:r>
      <w:proofErr w:type="spellEnd"/>
      <w:r w:rsidRPr="00E464A2">
        <w:rPr>
          <w:rFonts w:asciiTheme="majorHAnsi" w:hAnsiTheme="majorHAnsi" w:cstheme="majorHAnsi"/>
        </w:rPr>
        <w:t xml:space="preserve"> </w:t>
      </w:r>
      <w:r w:rsidR="00777140">
        <w:rPr>
          <w:rFonts w:asciiTheme="majorHAnsi" w:hAnsiTheme="majorHAnsi" w:cstheme="majorHAnsi"/>
        </w:rPr>
        <w:t>2017</w:t>
      </w:r>
      <w:r w:rsidRPr="00E464A2">
        <w:rPr>
          <w:rFonts w:asciiTheme="majorHAnsi" w:hAnsiTheme="majorHAnsi" w:cstheme="majorHAnsi"/>
        </w:rPr>
        <w:t>)</w:t>
      </w:r>
      <w:r>
        <w:rPr>
          <w:rFonts w:asciiTheme="majorHAnsi" w:hAnsiTheme="majorHAnsi" w:cstheme="majorHAnsi"/>
        </w:rPr>
        <w:t>, and kurtosis (Bennett et al</w:t>
      </w:r>
      <w:r w:rsidR="007B3365">
        <w:rPr>
          <w:rFonts w:asciiTheme="majorHAnsi" w:hAnsiTheme="majorHAnsi" w:cstheme="majorHAnsi"/>
        </w:rPr>
        <w:t>.</w:t>
      </w:r>
      <w:r>
        <w:rPr>
          <w:rFonts w:asciiTheme="majorHAnsi" w:hAnsiTheme="majorHAnsi" w:cstheme="majorHAnsi"/>
        </w:rPr>
        <w:t xml:space="preserve"> 2013)</w:t>
      </w:r>
      <w:r w:rsidRPr="00E464A2">
        <w:rPr>
          <w:rFonts w:asciiTheme="majorHAnsi" w:hAnsiTheme="majorHAnsi" w:cstheme="majorHAnsi"/>
        </w:rPr>
        <w:t>. Forecasts are said to be in consensus if they are insignificantly different from the sample mean (Gregory et al</w:t>
      </w:r>
      <w:r w:rsidR="007B3365">
        <w:rPr>
          <w:rFonts w:asciiTheme="majorHAnsi" w:hAnsiTheme="majorHAnsi" w:cstheme="majorHAnsi"/>
        </w:rPr>
        <w:t>.</w:t>
      </w:r>
      <w:r w:rsidRPr="00E464A2">
        <w:rPr>
          <w:rFonts w:asciiTheme="majorHAnsi" w:hAnsiTheme="majorHAnsi" w:cstheme="majorHAnsi"/>
        </w:rPr>
        <w:t xml:space="preserve"> 2001)</w:t>
      </w:r>
    </w:p>
    <w:p w14:paraId="184CF132" w14:textId="77777777" w:rsidR="00E464A2" w:rsidRPr="00E464A2" w:rsidRDefault="00E464A2" w:rsidP="00E464A2">
      <w:pPr>
        <w:rPr>
          <w:rFonts w:asciiTheme="majorHAnsi" w:hAnsiTheme="majorHAnsi" w:cstheme="majorHAnsi"/>
        </w:rPr>
      </w:pPr>
      <w:r>
        <w:rPr>
          <w:rFonts w:asciiTheme="majorHAnsi" w:hAnsiTheme="majorHAnsi" w:cstheme="majorHAnsi"/>
        </w:rPr>
        <w:t>Model outputs will also be compared with each other using the following performance metrics:</w:t>
      </w:r>
    </w:p>
    <w:p w14:paraId="5ACDD8CA" w14:textId="77777777" w:rsidR="00E464A2" w:rsidRPr="00191BF5" w:rsidRDefault="00E464A2" w:rsidP="004E371C">
      <w:pPr>
        <w:pStyle w:val="ListParagraph"/>
        <w:numPr>
          <w:ilvl w:val="0"/>
          <w:numId w:val="8"/>
        </w:numPr>
        <w:rPr>
          <w:rFonts w:asciiTheme="majorHAnsi" w:hAnsiTheme="majorHAnsi" w:cstheme="majorHAnsi"/>
        </w:rPr>
      </w:pPr>
      <w:r w:rsidRPr="00191BF5">
        <w:rPr>
          <w:rFonts w:asciiTheme="majorHAnsi" w:hAnsiTheme="majorHAnsi" w:cstheme="majorHAnsi"/>
        </w:rPr>
        <w:t>RMSE</w:t>
      </w:r>
    </w:p>
    <w:p w14:paraId="26029E1E" w14:textId="77777777" w:rsidR="00E464A2" w:rsidRPr="00191BF5" w:rsidRDefault="00E464A2" w:rsidP="004E371C">
      <w:pPr>
        <w:pStyle w:val="ListParagraph"/>
        <w:numPr>
          <w:ilvl w:val="0"/>
          <w:numId w:val="8"/>
        </w:numPr>
        <w:rPr>
          <w:rFonts w:asciiTheme="majorHAnsi" w:hAnsiTheme="majorHAnsi" w:cstheme="majorHAnsi"/>
        </w:rPr>
      </w:pPr>
      <w:r w:rsidRPr="00191BF5">
        <w:rPr>
          <w:rFonts w:asciiTheme="majorHAnsi" w:hAnsiTheme="majorHAnsi" w:cstheme="majorHAnsi"/>
        </w:rPr>
        <w:t>R</w:t>
      </w:r>
      <w:r w:rsidRPr="007B3365">
        <w:rPr>
          <w:rFonts w:asciiTheme="majorHAnsi" w:hAnsiTheme="majorHAnsi" w:cstheme="majorHAnsi"/>
          <w:vertAlign w:val="superscript"/>
        </w:rPr>
        <w:t>2</w:t>
      </w:r>
      <w:r w:rsidRPr="00191BF5">
        <w:rPr>
          <w:rFonts w:asciiTheme="majorHAnsi" w:hAnsiTheme="majorHAnsi" w:cstheme="majorHAnsi"/>
        </w:rPr>
        <w:t xml:space="preserve"> (variation from the 1:1 line)</w:t>
      </w:r>
    </w:p>
    <w:p w14:paraId="4D78AB7B" w14:textId="77777777" w:rsidR="00E464A2" w:rsidRPr="00191BF5" w:rsidRDefault="00E464A2" w:rsidP="004E371C">
      <w:pPr>
        <w:pStyle w:val="ListParagraph"/>
        <w:numPr>
          <w:ilvl w:val="0"/>
          <w:numId w:val="8"/>
        </w:numPr>
        <w:rPr>
          <w:rFonts w:asciiTheme="majorHAnsi" w:hAnsiTheme="majorHAnsi" w:cstheme="majorHAnsi"/>
        </w:rPr>
      </w:pPr>
      <w:r w:rsidRPr="00191BF5">
        <w:rPr>
          <w:rFonts w:asciiTheme="majorHAnsi" w:hAnsiTheme="majorHAnsi" w:cstheme="majorHAnsi"/>
        </w:rPr>
        <w:t xml:space="preserve">Bias </w:t>
      </w:r>
    </w:p>
    <w:p w14:paraId="29576B92" w14:textId="77777777" w:rsidR="00E464A2" w:rsidRPr="00191BF5" w:rsidRDefault="00E464A2" w:rsidP="004E371C">
      <w:pPr>
        <w:pStyle w:val="ListParagraph"/>
        <w:numPr>
          <w:ilvl w:val="1"/>
          <w:numId w:val="8"/>
        </w:numPr>
        <w:rPr>
          <w:rFonts w:asciiTheme="majorHAnsi" w:hAnsiTheme="majorHAnsi" w:cstheme="majorHAnsi"/>
        </w:rPr>
      </w:pPr>
      <w:proofErr w:type="gramStart"/>
      <w:r w:rsidRPr="00191BF5">
        <w:rPr>
          <w:rFonts w:asciiTheme="majorHAnsi" w:hAnsiTheme="majorHAnsi" w:cstheme="majorHAnsi"/>
        </w:rPr>
        <w:t>SD(</w:t>
      </w:r>
      <w:proofErr w:type="gramEnd"/>
      <w:r w:rsidRPr="00191BF5">
        <w:rPr>
          <w:rFonts w:asciiTheme="majorHAnsi" w:hAnsiTheme="majorHAnsi" w:cstheme="majorHAnsi"/>
        </w:rPr>
        <w:t>model)/SD(data)</w:t>
      </w:r>
    </w:p>
    <w:p w14:paraId="19C68A5F" w14:textId="77777777" w:rsidR="00E464A2" w:rsidRPr="00191BF5" w:rsidRDefault="00E464A2" w:rsidP="004E371C">
      <w:pPr>
        <w:pStyle w:val="ListParagraph"/>
        <w:numPr>
          <w:ilvl w:val="1"/>
          <w:numId w:val="8"/>
        </w:numPr>
        <w:rPr>
          <w:rFonts w:asciiTheme="majorHAnsi" w:hAnsiTheme="majorHAnsi" w:cstheme="majorHAnsi"/>
        </w:rPr>
      </w:pPr>
      <w:r w:rsidRPr="00191BF5">
        <w:rPr>
          <w:rFonts w:asciiTheme="majorHAnsi" w:hAnsiTheme="majorHAnsi" w:cstheme="majorHAnsi"/>
        </w:rPr>
        <w:t xml:space="preserve">Base R bias calc </w:t>
      </w:r>
      <w:proofErr w:type="gramStart"/>
      <w:r w:rsidRPr="00191BF5">
        <w:rPr>
          <w:rFonts w:asciiTheme="majorHAnsi" w:hAnsiTheme="majorHAnsi" w:cstheme="majorHAnsi"/>
          <w:color w:val="222222"/>
          <w:shd w:val="clear" w:color="auto" w:fill="FFFFFF"/>
        </w:rPr>
        <w:t>mean(</w:t>
      </w:r>
      <w:proofErr w:type="gramEnd"/>
      <w:r w:rsidRPr="00191BF5">
        <w:rPr>
          <w:rFonts w:asciiTheme="majorHAnsi" w:hAnsiTheme="majorHAnsi" w:cstheme="majorHAnsi"/>
          <w:color w:val="222222"/>
          <w:shd w:val="clear" w:color="auto" w:fill="FFFFFF"/>
        </w:rPr>
        <w:t xml:space="preserve">observed </w:t>
      </w:r>
      <w:r w:rsidR="004E371C">
        <w:rPr>
          <w:rFonts w:asciiTheme="majorHAnsi" w:hAnsiTheme="majorHAnsi" w:cstheme="majorHAnsi"/>
          <w:color w:val="222222"/>
          <w:shd w:val="clear" w:color="auto" w:fill="FFFFFF"/>
        </w:rPr>
        <w:t>–</w:t>
      </w:r>
      <w:r w:rsidRPr="00191BF5">
        <w:rPr>
          <w:rFonts w:asciiTheme="majorHAnsi" w:hAnsiTheme="majorHAnsi" w:cstheme="majorHAnsi"/>
          <w:color w:val="222222"/>
          <w:shd w:val="clear" w:color="auto" w:fill="FFFFFF"/>
        </w:rPr>
        <w:t xml:space="preserve"> model)</w:t>
      </w:r>
    </w:p>
    <w:p w14:paraId="70B7192E" w14:textId="77777777" w:rsidR="00E464A2" w:rsidRDefault="00E464A2" w:rsidP="004E371C">
      <w:pPr>
        <w:pStyle w:val="ListParagraph"/>
        <w:numPr>
          <w:ilvl w:val="0"/>
          <w:numId w:val="8"/>
        </w:numPr>
        <w:rPr>
          <w:rFonts w:asciiTheme="majorHAnsi" w:hAnsiTheme="majorHAnsi" w:cstheme="majorHAnsi"/>
        </w:rPr>
      </w:pPr>
      <w:r>
        <w:rPr>
          <w:rFonts w:asciiTheme="majorHAnsi" w:hAnsiTheme="majorHAnsi" w:cstheme="majorHAnsi"/>
        </w:rPr>
        <w:t>Slope of the regression btw model and OBS</w:t>
      </w:r>
    </w:p>
    <w:p w14:paraId="3B4DDC2B" w14:textId="77777777" w:rsidR="00E464A2" w:rsidRDefault="00E464A2" w:rsidP="004E371C">
      <w:pPr>
        <w:pStyle w:val="ListParagraph"/>
        <w:numPr>
          <w:ilvl w:val="0"/>
          <w:numId w:val="8"/>
        </w:numPr>
        <w:rPr>
          <w:rFonts w:asciiTheme="majorHAnsi" w:hAnsiTheme="majorHAnsi" w:cstheme="majorHAnsi"/>
        </w:rPr>
      </w:pPr>
      <w:r>
        <w:rPr>
          <w:rFonts w:asciiTheme="majorHAnsi" w:hAnsiTheme="majorHAnsi" w:cstheme="majorHAnsi"/>
        </w:rPr>
        <w:t>Pearson’s correlation between the model and OBS</w:t>
      </w:r>
    </w:p>
    <w:p w14:paraId="35042B2C" w14:textId="77777777" w:rsidR="00E464A2" w:rsidRPr="00E464A2" w:rsidRDefault="00E464A2" w:rsidP="004E371C">
      <w:pPr>
        <w:pStyle w:val="ListParagraph"/>
        <w:numPr>
          <w:ilvl w:val="0"/>
          <w:numId w:val="8"/>
        </w:numPr>
        <w:rPr>
          <w:rFonts w:asciiTheme="majorHAnsi" w:hAnsiTheme="majorHAnsi" w:cstheme="majorHAnsi"/>
        </w:rPr>
      </w:pPr>
      <w:r>
        <w:rPr>
          <w:rFonts w:asciiTheme="majorHAnsi" w:hAnsiTheme="majorHAnsi" w:cstheme="majorHAnsi"/>
        </w:rPr>
        <w:t>Area under the curve (</w:t>
      </w:r>
      <w:r w:rsidRPr="00191BF5">
        <w:rPr>
          <w:rFonts w:asciiTheme="majorHAnsi" w:hAnsiTheme="majorHAnsi" w:cstheme="majorHAnsi"/>
        </w:rPr>
        <w:t xml:space="preserve">Araujo, </w:t>
      </w:r>
      <w:proofErr w:type="spellStart"/>
      <w:r w:rsidRPr="00191BF5">
        <w:rPr>
          <w:rFonts w:asciiTheme="majorHAnsi" w:hAnsiTheme="majorHAnsi" w:cstheme="majorHAnsi"/>
        </w:rPr>
        <w:t>Thuiller</w:t>
      </w:r>
      <w:proofErr w:type="spellEnd"/>
      <w:r w:rsidRPr="00191BF5">
        <w:rPr>
          <w:rFonts w:asciiTheme="majorHAnsi" w:hAnsiTheme="majorHAnsi" w:cstheme="majorHAnsi"/>
        </w:rPr>
        <w:t>, and Pearson 2006</w:t>
      </w:r>
      <w:r w:rsidR="004E371C">
        <w:rPr>
          <w:rFonts w:asciiTheme="majorHAnsi" w:hAnsiTheme="majorHAnsi" w:cstheme="majorHAnsi"/>
        </w:rPr>
        <w:t>)</w:t>
      </w:r>
    </w:p>
    <w:p w14:paraId="7BF910BF" w14:textId="77777777" w:rsidR="00E464A2" w:rsidRDefault="00E464A2" w:rsidP="00E464A2">
      <w:pPr>
        <w:rPr>
          <w:rFonts w:asciiTheme="majorHAnsi" w:hAnsiTheme="majorHAnsi" w:cstheme="majorHAnsi"/>
        </w:rPr>
      </w:pPr>
      <w:r>
        <w:rPr>
          <w:rFonts w:asciiTheme="majorHAnsi" w:hAnsiTheme="majorHAnsi" w:cstheme="majorHAnsi"/>
        </w:rPr>
        <w:t>Lastly, model performance will be examine</w:t>
      </w:r>
      <w:r w:rsidR="004E371C">
        <w:rPr>
          <w:rFonts w:asciiTheme="majorHAnsi" w:hAnsiTheme="majorHAnsi" w:cstheme="majorHAnsi"/>
        </w:rPr>
        <w:t>d</w:t>
      </w:r>
      <w:r>
        <w:rPr>
          <w:rFonts w:asciiTheme="majorHAnsi" w:hAnsiTheme="majorHAnsi" w:cstheme="majorHAnsi"/>
        </w:rPr>
        <w:t xml:space="preserve"> through visual assessment of the following </w:t>
      </w:r>
      <w:r w:rsidR="006162E2">
        <w:rPr>
          <w:rFonts w:asciiTheme="majorHAnsi" w:hAnsiTheme="majorHAnsi" w:cstheme="majorHAnsi"/>
        </w:rPr>
        <w:t xml:space="preserve">diagnostic </w:t>
      </w:r>
      <w:r>
        <w:rPr>
          <w:rFonts w:asciiTheme="majorHAnsi" w:hAnsiTheme="majorHAnsi" w:cstheme="majorHAnsi"/>
        </w:rPr>
        <w:t>figures</w:t>
      </w:r>
      <w:r w:rsidR="004E371C">
        <w:rPr>
          <w:rFonts w:asciiTheme="majorHAnsi" w:hAnsiTheme="majorHAnsi" w:cstheme="majorHAnsi"/>
        </w:rPr>
        <w:t xml:space="preserve"> (</w:t>
      </w:r>
      <w:proofErr w:type="spellStart"/>
      <w:r w:rsidR="004E371C">
        <w:rPr>
          <w:rFonts w:asciiTheme="majorHAnsi" w:hAnsiTheme="majorHAnsi" w:cstheme="majorHAnsi"/>
        </w:rPr>
        <w:t>Dietze</w:t>
      </w:r>
      <w:proofErr w:type="spellEnd"/>
      <w:r w:rsidR="004E371C">
        <w:rPr>
          <w:rFonts w:asciiTheme="majorHAnsi" w:hAnsiTheme="majorHAnsi" w:cstheme="majorHAnsi"/>
        </w:rPr>
        <w:t xml:space="preserve"> </w:t>
      </w:r>
      <w:r w:rsidR="007B3365">
        <w:rPr>
          <w:rFonts w:asciiTheme="majorHAnsi" w:hAnsiTheme="majorHAnsi" w:cstheme="majorHAnsi"/>
        </w:rPr>
        <w:t>2017</w:t>
      </w:r>
      <w:r w:rsidR="004E371C">
        <w:rPr>
          <w:rFonts w:asciiTheme="majorHAnsi" w:hAnsiTheme="majorHAnsi" w:cstheme="majorHAnsi"/>
        </w:rPr>
        <w:t>)</w:t>
      </w:r>
      <w:r>
        <w:rPr>
          <w:rFonts w:asciiTheme="majorHAnsi" w:hAnsiTheme="majorHAnsi" w:cstheme="majorHAnsi"/>
        </w:rPr>
        <w:t>:</w:t>
      </w:r>
    </w:p>
    <w:p w14:paraId="1D046075" w14:textId="77777777" w:rsidR="00E464A2" w:rsidRPr="004E371C" w:rsidRDefault="004E371C" w:rsidP="004E371C">
      <w:pPr>
        <w:pStyle w:val="ListParagraph"/>
        <w:numPr>
          <w:ilvl w:val="0"/>
          <w:numId w:val="20"/>
        </w:numPr>
        <w:rPr>
          <w:rFonts w:asciiTheme="majorHAnsi" w:hAnsiTheme="majorHAnsi" w:cstheme="majorHAnsi"/>
        </w:rPr>
      </w:pPr>
      <w:r>
        <w:rPr>
          <w:rFonts w:asciiTheme="majorHAnsi" w:hAnsiTheme="majorHAnsi" w:cstheme="majorHAnsi"/>
        </w:rPr>
        <w:t>Observed and model predictions over time</w:t>
      </w:r>
    </w:p>
    <w:p w14:paraId="4BF51FBA" w14:textId="77777777" w:rsidR="00E464A2" w:rsidRDefault="00E464A2" w:rsidP="004E371C">
      <w:pPr>
        <w:pStyle w:val="ListParagraph"/>
        <w:numPr>
          <w:ilvl w:val="0"/>
          <w:numId w:val="8"/>
        </w:numPr>
        <w:rPr>
          <w:rFonts w:asciiTheme="majorHAnsi" w:hAnsiTheme="majorHAnsi" w:cstheme="majorHAnsi"/>
        </w:rPr>
      </w:pPr>
      <w:r>
        <w:rPr>
          <w:rFonts w:asciiTheme="majorHAnsi" w:hAnsiTheme="majorHAnsi" w:cstheme="majorHAnsi"/>
        </w:rPr>
        <w:t>Predicted vs. observed + 95% confidence interval</w:t>
      </w:r>
    </w:p>
    <w:p w14:paraId="15CEF764" w14:textId="77777777" w:rsidR="00E464A2" w:rsidRDefault="00E464A2" w:rsidP="00E464A2">
      <w:pPr>
        <w:spacing w:after="0" w:line="240" w:lineRule="auto"/>
        <w:rPr>
          <w:rFonts w:asciiTheme="majorHAnsi" w:hAnsiTheme="majorHAnsi" w:cstheme="majorHAnsi"/>
        </w:rPr>
      </w:pPr>
    </w:p>
    <w:p w14:paraId="3FF5827B" w14:textId="77777777" w:rsidR="005367DC" w:rsidRPr="004E371C" w:rsidRDefault="005367DC" w:rsidP="004E371C">
      <w:pPr>
        <w:spacing w:after="0" w:line="240" w:lineRule="auto"/>
        <w:rPr>
          <w:rFonts w:asciiTheme="majorHAnsi" w:hAnsiTheme="majorHAnsi" w:cstheme="majorHAnsi"/>
          <w:i/>
        </w:rPr>
      </w:pPr>
      <w:r w:rsidRPr="004E371C">
        <w:rPr>
          <w:rFonts w:asciiTheme="majorHAnsi" w:hAnsiTheme="majorHAnsi" w:cstheme="majorHAnsi"/>
          <w:i/>
        </w:rPr>
        <w:t>Forecasting Framework: FLARE</w:t>
      </w:r>
      <w:r w:rsidR="002B10E7" w:rsidRPr="004E371C">
        <w:rPr>
          <w:rFonts w:asciiTheme="majorHAnsi" w:hAnsiTheme="majorHAnsi" w:cstheme="majorHAnsi"/>
          <w:i/>
        </w:rPr>
        <w:t xml:space="preserve"> (Question 2)</w:t>
      </w:r>
    </w:p>
    <w:p w14:paraId="489B89A4" w14:textId="77777777" w:rsidR="00ED4E84" w:rsidRPr="004E371C" w:rsidRDefault="00794C52" w:rsidP="004E371C">
      <w:pPr>
        <w:spacing w:after="0" w:line="240" w:lineRule="auto"/>
        <w:rPr>
          <w:rFonts w:asciiTheme="majorHAnsi" w:hAnsiTheme="majorHAnsi" w:cstheme="majorHAnsi"/>
          <w:b/>
        </w:rPr>
      </w:pPr>
      <w:r>
        <w:rPr>
          <w:rFonts w:asciiTheme="majorHAnsi" w:hAnsiTheme="majorHAnsi" w:cstheme="majorHAnsi"/>
        </w:rPr>
        <w:t>After addressing Question 1, b</w:t>
      </w:r>
      <w:r w:rsidR="007D0E56" w:rsidRPr="004E371C">
        <w:rPr>
          <w:rFonts w:asciiTheme="majorHAnsi" w:hAnsiTheme="majorHAnsi" w:cstheme="majorHAnsi"/>
        </w:rPr>
        <w:t>oth models will be integrated i</w:t>
      </w:r>
      <w:r w:rsidR="002B10E7" w:rsidRPr="004E371C">
        <w:rPr>
          <w:rFonts w:asciiTheme="majorHAnsi" w:hAnsiTheme="majorHAnsi" w:cstheme="majorHAnsi"/>
        </w:rPr>
        <w:t xml:space="preserve">nto an existing forecasting framework, </w:t>
      </w:r>
      <w:r w:rsidR="005367DC" w:rsidRPr="004E371C">
        <w:rPr>
          <w:rFonts w:asciiTheme="majorHAnsi" w:hAnsiTheme="majorHAnsi" w:cstheme="majorHAnsi"/>
        </w:rPr>
        <w:t>Forecasting Lake and Reservoir Ecosystems (FLARE)</w:t>
      </w:r>
      <w:r w:rsidR="002B10E7" w:rsidRPr="004E371C">
        <w:rPr>
          <w:rFonts w:asciiTheme="majorHAnsi" w:hAnsiTheme="majorHAnsi" w:cstheme="majorHAnsi"/>
        </w:rPr>
        <w:t>, to produce iterative near-term 16-day forecasts of chlorophyll-a</w:t>
      </w:r>
      <w:r>
        <w:rPr>
          <w:rFonts w:asciiTheme="majorHAnsi" w:hAnsiTheme="majorHAnsi" w:cstheme="majorHAnsi"/>
        </w:rPr>
        <w:t xml:space="preserve"> (Thomas et al, in prep)</w:t>
      </w:r>
      <w:r w:rsidR="002B10E7" w:rsidRPr="004E371C">
        <w:rPr>
          <w:rFonts w:asciiTheme="majorHAnsi" w:hAnsiTheme="majorHAnsi" w:cstheme="majorHAnsi"/>
        </w:rPr>
        <w:t xml:space="preserve">. </w:t>
      </w:r>
      <w:r w:rsidR="00E741C4" w:rsidRPr="004E371C">
        <w:rPr>
          <w:rFonts w:asciiTheme="majorHAnsi" w:hAnsiTheme="majorHAnsi" w:cstheme="majorHAnsi"/>
        </w:rPr>
        <w:t>FLARE is designed to pull</w:t>
      </w:r>
      <w:r w:rsidR="00ED4E84" w:rsidRPr="004E371C">
        <w:rPr>
          <w:rFonts w:asciiTheme="majorHAnsi" w:hAnsiTheme="majorHAnsi" w:cstheme="majorHAnsi"/>
        </w:rPr>
        <w:t xml:space="preserve"> 2-week weather predictions from the National Oceanic and Atmospheric Administration (NOAA) </w:t>
      </w:r>
      <w:r>
        <w:rPr>
          <w:rFonts w:asciiTheme="majorHAnsi" w:hAnsiTheme="majorHAnsi" w:cstheme="majorHAnsi"/>
        </w:rPr>
        <w:t xml:space="preserve">GEFS server </w:t>
      </w:r>
      <w:r w:rsidR="00ED4E84" w:rsidRPr="004E371C">
        <w:rPr>
          <w:rFonts w:asciiTheme="majorHAnsi" w:hAnsiTheme="majorHAnsi" w:cstheme="majorHAnsi"/>
        </w:rPr>
        <w:t>to force both ARIMA and GLM-AED</w:t>
      </w:r>
      <w:r>
        <w:rPr>
          <w:rFonts w:asciiTheme="majorHAnsi" w:hAnsiTheme="majorHAnsi" w:cstheme="majorHAnsi"/>
        </w:rPr>
        <w:t xml:space="preserve"> on a daily time step</w:t>
      </w:r>
      <w:r w:rsidR="00ED4E84" w:rsidRPr="004E371C">
        <w:rPr>
          <w:rFonts w:asciiTheme="majorHAnsi" w:hAnsiTheme="majorHAnsi" w:cstheme="majorHAnsi"/>
        </w:rPr>
        <w:t>. Additionally, ARIMA’s autoregressive term will be forced using our established sensor-cloud network to provide yesterday’s chlorophyll-a concentration</w:t>
      </w:r>
      <w:r>
        <w:rPr>
          <w:rFonts w:asciiTheme="majorHAnsi" w:hAnsiTheme="majorHAnsi" w:cstheme="majorHAnsi"/>
        </w:rPr>
        <w:t xml:space="preserve"> as well as for comparison with the previous days’ forecasts</w:t>
      </w:r>
      <w:r w:rsidR="00ED4E84" w:rsidRPr="004E371C">
        <w:rPr>
          <w:rFonts w:asciiTheme="majorHAnsi" w:hAnsiTheme="majorHAnsi" w:cstheme="majorHAnsi"/>
        </w:rPr>
        <w:t xml:space="preserve">. Lastly, </w:t>
      </w:r>
      <w:r w:rsidR="0095464C" w:rsidRPr="004E371C">
        <w:rPr>
          <w:rFonts w:asciiTheme="majorHAnsi" w:hAnsiTheme="majorHAnsi" w:cstheme="majorHAnsi"/>
        </w:rPr>
        <w:t xml:space="preserve">inflow discharge data for </w:t>
      </w:r>
      <w:r w:rsidR="00ED4E84" w:rsidRPr="004E371C">
        <w:rPr>
          <w:rFonts w:asciiTheme="majorHAnsi" w:hAnsiTheme="majorHAnsi" w:cstheme="majorHAnsi"/>
        </w:rPr>
        <w:t xml:space="preserve">both models will be </w:t>
      </w:r>
      <w:r w:rsidR="00E741C4" w:rsidRPr="004E371C">
        <w:rPr>
          <w:rFonts w:asciiTheme="majorHAnsi" w:hAnsiTheme="majorHAnsi" w:cstheme="majorHAnsi"/>
        </w:rPr>
        <w:t>estimated</w:t>
      </w:r>
      <w:r w:rsidR="00ED4E84" w:rsidRPr="004E371C">
        <w:rPr>
          <w:rFonts w:asciiTheme="majorHAnsi" w:hAnsiTheme="majorHAnsi" w:cstheme="majorHAnsi"/>
        </w:rPr>
        <w:t xml:space="preserve"> using </w:t>
      </w:r>
      <w:r w:rsidR="0095464C" w:rsidRPr="004E371C">
        <w:rPr>
          <w:rFonts w:asciiTheme="majorHAnsi" w:hAnsiTheme="majorHAnsi" w:cstheme="majorHAnsi"/>
        </w:rPr>
        <w:t xml:space="preserve">an autoregressive linear model of discharge based on the previous day’s mean discharge at the major inflow </w:t>
      </w:r>
      <w:r w:rsidR="0095464C" w:rsidRPr="004E371C">
        <w:rPr>
          <w:rFonts w:asciiTheme="majorHAnsi" w:hAnsiTheme="majorHAnsi" w:cstheme="majorHAnsi"/>
        </w:rPr>
        <w:lastRenderedPageBreak/>
        <w:t xml:space="preserve">to the reservoir.  </w:t>
      </w:r>
      <w:r w:rsidR="00ED4E84" w:rsidRPr="004E371C">
        <w:rPr>
          <w:rFonts w:asciiTheme="majorHAnsi" w:hAnsiTheme="majorHAnsi" w:cstheme="majorHAnsi"/>
        </w:rPr>
        <w:t xml:space="preserve">Driver uncertainty will be calculated for both ARIMA and GLM-AED forecasts </w:t>
      </w:r>
      <w:r w:rsidR="007B341F" w:rsidRPr="004E371C">
        <w:rPr>
          <w:rFonts w:asciiTheme="majorHAnsi" w:hAnsiTheme="majorHAnsi" w:cstheme="majorHAnsi"/>
        </w:rPr>
        <w:t>by prop</w:t>
      </w:r>
      <w:r w:rsidR="00E741C4" w:rsidRPr="004E371C">
        <w:rPr>
          <w:rFonts w:asciiTheme="majorHAnsi" w:hAnsiTheme="majorHAnsi" w:cstheme="majorHAnsi"/>
        </w:rPr>
        <w:t>a</w:t>
      </w:r>
      <w:r w:rsidR="007B341F" w:rsidRPr="004E371C">
        <w:rPr>
          <w:rFonts w:asciiTheme="majorHAnsi" w:hAnsiTheme="majorHAnsi" w:cstheme="majorHAnsi"/>
        </w:rPr>
        <w:t>gating</w:t>
      </w:r>
      <w:r w:rsidR="00ED4E84" w:rsidRPr="004E371C">
        <w:rPr>
          <w:rFonts w:asciiTheme="majorHAnsi" w:hAnsiTheme="majorHAnsi" w:cstheme="majorHAnsi"/>
        </w:rPr>
        <w:t xml:space="preserve"> the uncertainty associated with the NOAA weather forecasts. Parameter uncertainties for both ARIMA and GLM-AED will be calculated by sampling from a distribution of </w:t>
      </w:r>
      <w:r w:rsidR="00205CF5">
        <w:rPr>
          <w:rFonts w:asciiTheme="majorHAnsi" w:hAnsiTheme="majorHAnsi" w:cstheme="majorHAnsi"/>
        </w:rPr>
        <w:t xml:space="preserve">key </w:t>
      </w:r>
      <w:r w:rsidR="00ED4E84" w:rsidRPr="004E371C">
        <w:rPr>
          <w:rFonts w:asciiTheme="majorHAnsi" w:hAnsiTheme="majorHAnsi" w:cstheme="majorHAnsi"/>
        </w:rPr>
        <w:t>parameters within each model.</w:t>
      </w:r>
      <w:r w:rsidR="007B341F" w:rsidRPr="004E371C">
        <w:rPr>
          <w:rFonts w:asciiTheme="majorHAnsi" w:hAnsiTheme="majorHAnsi" w:cstheme="majorHAnsi"/>
        </w:rPr>
        <w:t xml:space="preserve"> </w:t>
      </w:r>
      <w:r w:rsidR="00ED4E84" w:rsidRPr="004E371C">
        <w:rPr>
          <w:rFonts w:asciiTheme="majorHAnsi" w:hAnsiTheme="majorHAnsi" w:cstheme="majorHAnsi"/>
        </w:rPr>
        <w:t xml:space="preserve">Forecast effectiveness will be assessed using a suite of performance metrics calculated by comparing the forecast model outputs to the observed high-frequency chlorophyll-a sensor in FCR. Assessment metrics will be calculated for various conditions (summer stratified period, fall mixed period, winter ice period, and following storm events) to determine which approach is most robust under different </w:t>
      </w:r>
      <w:r w:rsidR="00E31B5B">
        <w:rPr>
          <w:rFonts w:asciiTheme="majorHAnsi" w:hAnsiTheme="majorHAnsi" w:cstheme="majorHAnsi"/>
        </w:rPr>
        <w:t xml:space="preserve">reservoir and meteorological </w:t>
      </w:r>
      <w:r w:rsidR="00ED4E84" w:rsidRPr="004E371C">
        <w:rPr>
          <w:rFonts w:asciiTheme="majorHAnsi" w:hAnsiTheme="majorHAnsi" w:cstheme="majorHAnsi"/>
        </w:rPr>
        <w:t xml:space="preserve">conditions.  </w:t>
      </w:r>
    </w:p>
    <w:p w14:paraId="11FC3412" w14:textId="77777777" w:rsidR="004E371C" w:rsidRDefault="004E371C" w:rsidP="004E371C">
      <w:pPr>
        <w:spacing w:after="0" w:line="240" w:lineRule="auto"/>
        <w:rPr>
          <w:rFonts w:asciiTheme="majorHAnsi" w:hAnsiTheme="majorHAnsi" w:cstheme="majorHAnsi"/>
          <w:b/>
        </w:rPr>
      </w:pPr>
    </w:p>
    <w:p w14:paraId="136641B3" w14:textId="77777777" w:rsidR="002B10E7" w:rsidRPr="004E371C" w:rsidRDefault="002B10E7" w:rsidP="004E371C">
      <w:pPr>
        <w:spacing w:after="0" w:line="240" w:lineRule="auto"/>
        <w:rPr>
          <w:rFonts w:asciiTheme="majorHAnsi" w:hAnsiTheme="majorHAnsi" w:cstheme="majorHAnsi"/>
          <w:i/>
        </w:rPr>
      </w:pPr>
      <w:r w:rsidRPr="004E371C">
        <w:rPr>
          <w:rFonts w:asciiTheme="majorHAnsi" w:hAnsiTheme="majorHAnsi" w:cstheme="majorHAnsi"/>
          <w:i/>
        </w:rPr>
        <w:t>Integrated Model Averaging</w:t>
      </w:r>
      <w:r w:rsidR="00F67C47" w:rsidRPr="004E371C">
        <w:rPr>
          <w:rFonts w:asciiTheme="majorHAnsi" w:hAnsiTheme="majorHAnsi" w:cstheme="majorHAnsi"/>
          <w:i/>
        </w:rPr>
        <w:t xml:space="preserve"> (Question 3) </w:t>
      </w:r>
    </w:p>
    <w:p w14:paraId="54F33B7B" w14:textId="77777777" w:rsidR="009C41E3" w:rsidRPr="004E371C" w:rsidRDefault="00E741C4" w:rsidP="004E371C">
      <w:pPr>
        <w:rPr>
          <w:rFonts w:asciiTheme="majorHAnsi" w:hAnsiTheme="majorHAnsi" w:cstheme="majorHAnsi"/>
        </w:rPr>
      </w:pPr>
      <w:r w:rsidRPr="004E371C">
        <w:rPr>
          <w:rFonts w:asciiTheme="majorHAnsi" w:hAnsiTheme="majorHAnsi" w:cstheme="majorHAnsi"/>
        </w:rPr>
        <w:t xml:space="preserve">In order to develop the most informative forecast of chlorophyll-a, we will develop a weighted model </w:t>
      </w:r>
      <w:r w:rsidR="004E371C">
        <w:rPr>
          <w:rFonts w:asciiTheme="majorHAnsi" w:hAnsiTheme="majorHAnsi" w:cstheme="majorHAnsi"/>
        </w:rPr>
        <w:t xml:space="preserve">including both empirical and process-based model outputs </w:t>
      </w:r>
      <w:r w:rsidRPr="004E371C">
        <w:rPr>
          <w:rFonts w:asciiTheme="majorHAnsi" w:hAnsiTheme="majorHAnsi" w:cstheme="majorHAnsi"/>
        </w:rPr>
        <w:t>average</w:t>
      </w:r>
      <w:r w:rsidR="00E90318">
        <w:rPr>
          <w:rFonts w:asciiTheme="majorHAnsi" w:hAnsiTheme="majorHAnsi" w:cstheme="majorHAnsi"/>
        </w:rPr>
        <w:t>d</w:t>
      </w:r>
      <w:r w:rsidRPr="004E371C">
        <w:rPr>
          <w:rFonts w:asciiTheme="majorHAnsi" w:hAnsiTheme="majorHAnsi" w:cstheme="majorHAnsi"/>
        </w:rPr>
        <w:t xml:space="preserve"> to incorporate the strengths of multiple models</w:t>
      </w:r>
      <w:r w:rsidR="00E31B5B">
        <w:rPr>
          <w:rFonts w:asciiTheme="majorHAnsi" w:hAnsiTheme="majorHAnsi" w:cstheme="majorHAnsi"/>
        </w:rPr>
        <w:t xml:space="preserve"> and compare it with a single model approach</w:t>
      </w:r>
      <w:r w:rsidRPr="004E371C">
        <w:rPr>
          <w:rFonts w:asciiTheme="majorHAnsi" w:hAnsiTheme="majorHAnsi" w:cstheme="majorHAnsi"/>
        </w:rPr>
        <w:t xml:space="preserve">. This will allow the </w:t>
      </w:r>
      <w:r w:rsidR="00E31B5B">
        <w:rPr>
          <w:rFonts w:asciiTheme="majorHAnsi" w:hAnsiTheme="majorHAnsi" w:cstheme="majorHAnsi"/>
        </w:rPr>
        <w:t xml:space="preserve">ensemble </w:t>
      </w:r>
      <w:r w:rsidRPr="004E371C">
        <w:rPr>
          <w:rFonts w:asciiTheme="majorHAnsi" w:hAnsiTheme="majorHAnsi" w:cstheme="majorHAnsi"/>
        </w:rPr>
        <w:t>forecast to capture as much variability as possible in chlorophyll-a</w:t>
      </w:r>
      <w:r w:rsidR="00E31B5B">
        <w:rPr>
          <w:rFonts w:asciiTheme="majorHAnsi" w:hAnsiTheme="majorHAnsi" w:cstheme="majorHAnsi"/>
        </w:rPr>
        <w:t xml:space="preserve"> and the different strengths of the two models</w:t>
      </w:r>
      <w:r w:rsidR="00E31B5B" w:rsidRPr="009A1B33">
        <w:rPr>
          <w:rFonts w:asciiTheme="majorHAnsi" w:hAnsiTheme="majorHAnsi" w:cstheme="majorHAnsi"/>
          <w:b/>
        </w:rPr>
        <w:t>.</w:t>
      </w:r>
      <w:r w:rsidRPr="009A1B33">
        <w:rPr>
          <w:rFonts w:asciiTheme="majorHAnsi" w:hAnsiTheme="majorHAnsi" w:cstheme="majorHAnsi"/>
          <w:b/>
        </w:rPr>
        <w:t xml:space="preserve"> </w:t>
      </w:r>
      <w:r w:rsidR="00E31B5B" w:rsidRPr="009A1B33">
        <w:rPr>
          <w:rFonts w:asciiTheme="majorHAnsi" w:hAnsiTheme="majorHAnsi" w:cstheme="majorHAnsi"/>
          <w:b/>
        </w:rPr>
        <w:t>I</w:t>
      </w:r>
      <w:r w:rsidRPr="009A1B33">
        <w:rPr>
          <w:rFonts w:asciiTheme="majorHAnsi" w:hAnsiTheme="majorHAnsi" w:cstheme="majorHAnsi"/>
          <w:b/>
        </w:rPr>
        <w:t>f</w:t>
      </w:r>
      <w:r w:rsidR="00E31B5B" w:rsidRPr="009A1B33">
        <w:rPr>
          <w:rFonts w:asciiTheme="majorHAnsi" w:hAnsiTheme="majorHAnsi" w:cstheme="majorHAnsi"/>
          <w:b/>
        </w:rPr>
        <w:t>,</w:t>
      </w:r>
      <w:r w:rsidRPr="009A1B33">
        <w:rPr>
          <w:rFonts w:asciiTheme="majorHAnsi" w:hAnsiTheme="majorHAnsi" w:cstheme="majorHAnsi"/>
          <w:b/>
        </w:rPr>
        <w:t xml:space="preserve"> for example, one model does a better job predicti</w:t>
      </w:r>
      <w:r w:rsidR="00E31B5B" w:rsidRPr="009A1B33">
        <w:rPr>
          <w:rFonts w:asciiTheme="majorHAnsi" w:hAnsiTheme="majorHAnsi" w:cstheme="majorHAnsi"/>
          <w:b/>
        </w:rPr>
        <w:t>ng</w:t>
      </w:r>
      <w:r w:rsidRPr="009A1B33">
        <w:rPr>
          <w:rFonts w:asciiTheme="majorHAnsi" w:hAnsiTheme="majorHAnsi" w:cstheme="majorHAnsi"/>
          <w:b/>
        </w:rPr>
        <w:t xml:space="preserve"> chlorophyll-a at lower concentrations, while another model is more effective at capturing large bloom events</w:t>
      </w:r>
      <w:r w:rsidR="00E31B5B" w:rsidRPr="009A1B33">
        <w:rPr>
          <w:rFonts w:asciiTheme="majorHAnsi" w:hAnsiTheme="majorHAnsi" w:cstheme="majorHAnsi"/>
          <w:b/>
        </w:rPr>
        <w:t>, the goal is using the relative strengths of both models to improve overall chlorophyll prediction (or something like that!)</w:t>
      </w:r>
      <w:r w:rsidRPr="009A1B33">
        <w:rPr>
          <w:rFonts w:asciiTheme="majorHAnsi" w:hAnsiTheme="majorHAnsi" w:cstheme="majorHAnsi"/>
          <w:b/>
        </w:rPr>
        <w:t>.</w:t>
      </w:r>
      <w:r w:rsidRPr="004E371C">
        <w:rPr>
          <w:rFonts w:asciiTheme="majorHAnsi" w:hAnsiTheme="majorHAnsi" w:cstheme="majorHAnsi"/>
        </w:rPr>
        <w:t xml:space="preserve"> </w:t>
      </w:r>
      <w:r w:rsidR="00E31B5B">
        <w:rPr>
          <w:rFonts w:asciiTheme="majorHAnsi" w:hAnsiTheme="majorHAnsi" w:cstheme="majorHAnsi"/>
        </w:rPr>
        <w:t xml:space="preserve">I anticipate that </w:t>
      </w:r>
      <w:r w:rsidR="00BB3FD1" w:rsidRPr="004E371C">
        <w:rPr>
          <w:rFonts w:asciiTheme="majorHAnsi" w:hAnsiTheme="majorHAnsi" w:cstheme="majorHAnsi"/>
        </w:rPr>
        <w:t>for low probability yet high impact events such as phytoplankton</w:t>
      </w:r>
      <w:r w:rsidR="00E31B5B" w:rsidRPr="00E31B5B">
        <w:rPr>
          <w:rFonts w:asciiTheme="majorHAnsi" w:hAnsiTheme="majorHAnsi" w:cstheme="majorHAnsi"/>
        </w:rPr>
        <w:t xml:space="preserve"> </w:t>
      </w:r>
      <w:r w:rsidR="00E31B5B" w:rsidRPr="004E371C">
        <w:rPr>
          <w:rFonts w:asciiTheme="majorHAnsi" w:hAnsiTheme="majorHAnsi" w:cstheme="majorHAnsi"/>
        </w:rPr>
        <w:t>blooms</w:t>
      </w:r>
      <w:r w:rsidR="00BB3FD1" w:rsidRPr="004E371C">
        <w:rPr>
          <w:rFonts w:asciiTheme="majorHAnsi" w:hAnsiTheme="majorHAnsi" w:cstheme="majorHAnsi"/>
        </w:rPr>
        <w:t>,</w:t>
      </w:r>
      <w:r w:rsidR="00E53830" w:rsidRPr="004E371C">
        <w:rPr>
          <w:rFonts w:asciiTheme="majorHAnsi" w:hAnsiTheme="majorHAnsi" w:cstheme="majorHAnsi"/>
        </w:rPr>
        <w:t xml:space="preserve"> </w:t>
      </w:r>
      <w:r w:rsidR="004E371C">
        <w:rPr>
          <w:rFonts w:asciiTheme="majorHAnsi" w:hAnsiTheme="majorHAnsi" w:cstheme="majorHAnsi"/>
        </w:rPr>
        <w:t>a</w:t>
      </w:r>
      <w:r w:rsidR="00E31B5B">
        <w:rPr>
          <w:rFonts w:asciiTheme="majorHAnsi" w:hAnsiTheme="majorHAnsi" w:cstheme="majorHAnsi"/>
        </w:rPr>
        <w:t>n ensemble approach</w:t>
      </w:r>
      <w:r w:rsidR="004E371C">
        <w:rPr>
          <w:rFonts w:asciiTheme="majorHAnsi" w:hAnsiTheme="majorHAnsi" w:cstheme="majorHAnsi"/>
        </w:rPr>
        <w:t xml:space="preserve"> may be necessary to capture these peaks in phytoplankton concentration that may operate under different mechanisms. Incorporating multiple models</w:t>
      </w:r>
      <w:r w:rsidR="00E53830" w:rsidRPr="004E371C">
        <w:rPr>
          <w:rFonts w:asciiTheme="majorHAnsi" w:hAnsiTheme="majorHAnsi" w:cstheme="majorHAnsi"/>
        </w:rPr>
        <w:t xml:space="preserve"> will enable us to</w:t>
      </w:r>
      <w:r w:rsidR="00BB3FD1" w:rsidRPr="004E371C">
        <w:rPr>
          <w:rFonts w:asciiTheme="majorHAnsi" w:hAnsiTheme="majorHAnsi" w:cstheme="majorHAnsi"/>
        </w:rPr>
        <w:t xml:space="preserve"> develop an early-warning system which will alert users when conditions that indicate a peak in phytoplankton is likely to occur.</w:t>
      </w:r>
    </w:p>
    <w:p w14:paraId="123DB427" w14:textId="77777777" w:rsidR="004E371C" w:rsidRDefault="004E371C" w:rsidP="004E371C">
      <w:pPr>
        <w:rPr>
          <w:rFonts w:asciiTheme="majorHAnsi" w:hAnsiTheme="majorHAnsi" w:cstheme="majorHAnsi"/>
          <w:b/>
        </w:rPr>
      </w:pPr>
    </w:p>
    <w:p w14:paraId="6435072B" w14:textId="77777777" w:rsidR="0030717F" w:rsidRPr="004E371C" w:rsidRDefault="0030717F" w:rsidP="004E371C">
      <w:pPr>
        <w:rPr>
          <w:rFonts w:asciiTheme="majorHAnsi" w:hAnsiTheme="majorHAnsi" w:cstheme="majorHAnsi"/>
          <w:b/>
          <w:sz w:val="24"/>
          <w:szCs w:val="24"/>
        </w:rPr>
      </w:pPr>
      <w:r w:rsidRPr="004E371C">
        <w:rPr>
          <w:rFonts w:asciiTheme="majorHAnsi" w:hAnsiTheme="majorHAnsi" w:cstheme="majorHAnsi"/>
          <w:b/>
          <w:sz w:val="24"/>
          <w:szCs w:val="24"/>
        </w:rPr>
        <w:t>Preliminary Results</w:t>
      </w:r>
    </w:p>
    <w:p w14:paraId="6160F601" w14:textId="77777777" w:rsidR="000E2224" w:rsidRPr="00C864F5" w:rsidRDefault="00E31B5B" w:rsidP="00C864F5">
      <w:pPr>
        <w:rPr>
          <w:rFonts w:asciiTheme="majorHAnsi" w:hAnsiTheme="majorHAnsi" w:cstheme="majorHAnsi"/>
          <w:u w:val="single"/>
        </w:rPr>
      </w:pPr>
      <w:r>
        <w:rPr>
          <w:rFonts w:asciiTheme="majorHAnsi" w:hAnsiTheme="majorHAnsi" w:cstheme="majorHAnsi"/>
          <w:u w:val="single"/>
        </w:rPr>
        <w:t xml:space="preserve">Question 1: </w:t>
      </w:r>
      <w:r w:rsidR="009C41E3" w:rsidRPr="00C864F5">
        <w:rPr>
          <w:rFonts w:asciiTheme="majorHAnsi" w:hAnsiTheme="majorHAnsi" w:cstheme="majorHAnsi"/>
          <w:u w:val="single"/>
        </w:rPr>
        <w:t>H</w:t>
      </w:r>
      <w:r w:rsidR="000E2224" w:rsidRPr="00C864F5">
        <w:rPr>
          <w:rFonts w:asciiTheme="majorHAnsi" w:hAnsiTheme="majorHAnsi" w:cstheme="majorHAnsi"/>
          <w:u w:val="single"/>
        </w:rPr>
        <w:t>indcasts of</w:t>
      </w:r>
      <w:r w:rsidR="009C41E3" w:rsidRPr="00C864F5">
        <w:rPr>
          <w:rFonts w:asciiTheme="majorHAnsi" w:hAnsiTheme="majorHAnsi" w:cstheme="majorHAnsi"/>
          <w:u w:val="single"/>
        </w:rPr>
        <w:t xml:space="preserve"> chlorophyll-a</w:t>
      </w:r>
    </w:p>
    <w:p w14:paraId="5FCA6817" w14:textId="77777777" w:rsidR="00BE0607" w:rsidRPr="00C864F5" w:rsidRDefault="00C864F5" w:rsidP="00C864F5">
      <w:pPr>
        <w:rPr>
          <w:rFonts w:asciiTheme="majorHAnsi" w:hAnsiTheme="majorHAnsi" w:cstheme="majorHAnsi"/>
        </w:rPr>
      </w:pPr>
      <w:r w:rsidRPr="00C864F5">
        <w:rPr>
          <w:rFonts w:asciiTheme="majorHAnsi" w:hAnsiTheme="majorHAnsi" w:cstheme="majorHAnsi"/>
        </w:rPr>
        <w:t>Using the summer period of 2013-201</w:t>
      </w:r>
      <w:r w:rsidR="00C40407">
        <w:rPr>
          <w:rFonts w:asciiTheme="majorHAnsi" w:hAnsiTheme="majorHAnsi" w:cstheme="majorHAnsi"/>
        </w:rPr>
        <w:t xml:space="preserve">7 </w:t>
      </w:r>
      <w:r w:rsidRPr="00C864F5">
        <w:rPr>
          <w:rFonts w:asciiTheme="majorHAnsi" w:hAnsiTheme="majorHAnsi" w:cstheme="majorHAnsi"/>
        </w:rPr>
        <w:t xml:space="preserve">as our training period, </w:t>
      </w:r>
      <w:r w:rsidR="00C40407">
        <w:rPr>
          <w:rFonts w:asciiTheme="majorHAnsi" w:hAnsiTheme="majorHAnsi" w:cstheme="majorHAnsi"/>
        </w:rPr>
        <w:t>we developed and calibrated both an empirical</w:t>
      </w:r>
      <w:r w:rsidR="00E31B5B">
        <w:rPr>
          <w:rFonts w:asciiTheme="majorHAnsi" w:hAnsiTheme="majorHAnsi" w:cstheme="majorHAnsi"/>
        </w:rPr>
        <w:t xml:space="preserve"> model (</w:t>
      </w:r>
      <w:r w:rsidR="00C40407">
        <w:rPr>
          <w:rFonts w:asciiTheme="majorHAnsi" w:hAnsiTheme="majorHAnsi" w:cstheme="majorHAnsi"/>
        </w:rPr>
        <w:t>ARIMA</w:t>
      </w:r>
      <w:r w:rsidR="00E31B5B">
        <w:rPr>
          <w:rFonts w:asciiTheme="majorHAnsi" w:hAnsiTheme="majorHAnsi" w:cstheme="majorHAnsi"/>
        </w:rPr>
        <w:t>)</w:t>
      </w:r>
      <w:r w:rsidR="00C40407">
        <w:rPr>
          <w:rFonts w:asciiTheme="majorHAnsi" w:hAnsiTheme="majorHAnsi" w:cstheme="majorHAnsi"/>
        </w:rPr>
        <w:t xml:space="preserve"> and process-based model</w:t>
      </w:r>
      <w:r w:rsidR="00E31B5B">
        <w:rPr>
          <w:rFonts w:asciiTheme="majorHAnsi" w:hAnsiTheme="majorHAnsi" w:cstheme="majorHAnsi"/>
        </w:rPr>
        <w:t xml:space="preserve"> (</w:t>
      </w:r>
      <w:r w:rsidR="00C40407">
        <w:rPr>
          <w:rFonts w:asciiTheme="majorHAnsi" w:hAnsiTheme="majorHAnsi" w:cstheme="majorHAnsi"/>
        </w:rPr>
        <w:t>GLM-AED</w:t>
      </w:r>
      <w:r w:rsidR="00E31B5B">
        <w:rPr>
          <w:rFonts w:asciiTheme="majorHAnsi" w:hAnsiTheme="majorHAnsi" w:cstheme="majorHAnsi"/>
        </w:rPr>
        <w:t>)</w:t>
      </w:r>
      <w:r w:rsidR="00C40407">
        <w:rPr>
          <w:rFonts w:asciiTheme="majorHAnsi" w:hAnsiTheme="majorHAnsi" w:cstheme="majorHAnsi"/>
        </w:rPr>
        <w:t xml:space="preserve">. </w:t>
      </w:r>
      <w:commentRangeStart w:id="59"/>
      <w:r w:rsidR="00C40407">
        <w:rPr>
          <w:rFonts w:asciiTheme="majorHAnsi" w:hAnsiTheme="majorHAnsi" w:cstheme="majorHAnsi"/>
        </w:rPr>
        <w:t>O</w:t>
      </w:r>
      <w:r w:rsidRPr="00C864F5">
        <w:rPr>
          <w:rFonts w:asciiTheme="majorHAnsi" w:hAnsiTheme="majorHAnsi" w:cstheme="majorHAnsi"/>
        </w:rPr>
        <w:t>ur best-fitting ARIMA model</w:t>
      </w:r>
      <w:r w:rsidR="00C40407">
        <w:rPr>
          <w:rFonts w:asciiTheme="majorHAnsi" w:hAnsiTheme="majorHAnsi" w:cstheme="majorHAnsi"/>
        </w:rPr>
        <w:t xml:space="preserve"> </w:t>
      </w:r>
      <w:commentRangeEnd w:id="59"/>
      <w:r w:rsidR="005A39CC">
        <w:rPr>
          <w:rStyle w:val="CommentReference"/>
        </w:rPr>
        <w:commentReference w:id="59"/>
      </w:r>
      <w:r w:rsidR="00C40407">
        <w:rPr>
          <w:rFonts w:asciiTheme="majorHAnsi" w:hAnsiTheme="majorHAnsi" w:cstheme="majorHAnsi"/>
        </w:rPr>
        <w:t>over 2013-2016</w:t>
      </w:r>
      <w:r w:rsidRPr="00C864F5">
        <w:rPr>
          <w:rFonts w:asciiTheme="majorHAnsi" w:hAnsiTheme="majorHAnsi" w:cstheme="majorHAnsi"/>
        </w:rPr>
        <w:t xml:space="preserve"> included discharge to the reservoir and shortwave radiation. ARIMA hindcasted chlorophyll-a over 2013-2016 with an R</w:t>
      </w:r>
      <w:r w:rsidRPr="00C40407">
        <w:rPr>
          <w:rFonts w:asciiTheme="majorHAnsi" w:hAnsiTheme="majorHAnsi" w:cstheme="majorHAnsi"/>
          <w:vertAlign w:val="superscript"/>
        </w:rPr>
        <w:t>2</w:t>
      </w:r>
      <w:r w:rsidRPr="00C864F5">
        <w:rPr>
          <w:rFonts w:asciiTheme="majorHAnsi" w:hAnsiTheme="majorHAnsi" w:cstheme="majorHAnsi"/>
        </w:rPr>
        <w:t xml:space="preserve"> = 0.44 and RMSE = 1.71 ug/L. The ARIMA model was able to </w:t>
      </w:r>
      <w:r w:rsidR="000A6831">
        <w:rPr>
          <w:rFonts w:asciiTheme="majorHAnsi" w:hAnsiTheme="majorHAnsi" w:cstheme="majorHAnsi"/>
        </w:rPr>
        <w:t xml:space="preserve">successfully </w:t>
      </w:r>
      <w:r w:rsidRPr="00C864F5">
        <w:rPr>
          <w:rFonts w:asciiTheme="majorHAnsi" w:hAnsiTheme="majorHAnsi" w:cstheme="majorHAnsi"/>
        </w:rPr>
        <w:t>capture</w:t>
      </w:r>
      <w:r w:rsidR="000E2224" w:rsidRPr="00C864F5">
        <w:rPr>
          <w:rFonts w:asciiTheme="majorHAnsi" w:hAnsiTheme="majorHAnsi" w:cstheme="majorHAnsi"/>
        </w:rPr>
        <w:t xml:space="preserve"> </w:t>
      </w:r>
      <w:r w:rsidR="000A6831">
        <w:rPr>
          <w:rFonts w:asciiTheme="majorHAnsi" w:hAnsiTheme="majorHAnsi" w:cstheme="majorHAnsi"/>
        </w:rPr>
        <w:t>fluctuations</w:t>
      </w:r>
      <w:r w:rsidR="000E2224" w:rsidRPr="00C864F5">
        <w:rPr>
          <w:rFonts w:asciiTheme="majorHAnsi" w:hAnsiTheme="majorHAnsi" w:cstheme="majorHAnsi"/>
        </w:rPr>
        <w:t xml:space="preserve"> at lower chlorophyll-a concentrations (&lt;10 ug/L</w:t>
      </w:r>
      <w:r>
        <w:rPr>
          <w:rFonts w:asciiTheme="majorHAnsi" w:hAnsiTheme="majorHAnsi" w:cstheme="majorHAnsi"/>
        </w:rPr>
        <w:t>)</w:t>
      </w:r>
      <w:r w:rsidR="00C40407">
        <w:rPr>
          <w:rFonts w:asciiTheme="majorHAnsi" w:hAnsiTheme="majorHAnsi" w:cstheme="majorHAnsi"/>
        </w:rPr>
        <w:t xml:space="preserve"> (Figure </w:t>
      </w:r>
      <w:r w:rsidR="00BE0607">
        <w:rPr>
          <w:rFonts w:asciiTheme="majorHAnsi" w:hAnsiTheme="majorHAnsi" w:cstheme="majorHAnsi"/>
        </w:rPr>
        <w:t>2</w:t>
      </w:r>
      <w:r w:rsidR="00C40407">
        <w:rPr>
          <w:rFonts w:asciiTheme="majorHAnsi" w:hAnsiTheme="majorHAnsi" w:cstheme="majorHAnsi"/>
        </w:rPr>
        <w:t>).</w:t>
      </w:r>
      <w:r>
        <w:rPr>
          <w:rFonts w:asciiTheme="majorHAnsi" w:hAnsiTheme="majorHAnsi" w:cstheme="majorHAnsi"/>
        </w:rPr>
        <w:t xml:space="preserve"> </w:t>
      </w:r>
      <w:r w:rsidRPr="00C864F5">
        <w:rPr>
          <w:rFonts w:asciiTheme="majorHAnsi" w:hAnsiTheme="majorHAnsi" w:cstheme="majorHAnsi"/>
        </w:rPr>
        <w:t xml:space="preserve">However, when chlorophyll-a reached values above ~10 ug/L, the model the model was unable to recreate these </w:t>
      </w:r>
      <w:r w:rsidR="00BB3FD1">
        <w:rPr>
          <w:rFonts w:asciiTheme="majorHAnsi" w:hAnsiTheme="majorHAnsi" w:cstheme="majorHAnsi"/>
        </w:rPr>
        <w:t xml:space="preserve">observed </w:t>
      </w:r>
      <w:r w:rsidRPr="00C864F5">
        <w:rPr>
          <w:rFonts w:asciiTheme="majorHAnsi" w:hAnsiTheme="majorHAnsi" w:cstheme="majorHAnsi"/>
        </w:rPr>
        <w:t xml:space="preserve">dynamics. </w:t>
      </w:r>
      <w:r w:rsidR="00C40407">
        <w:rPr>
          <w:rFonts w:asciiTheme="majorHAnsi" w:hAnsiTheme="majorHAnsi" w:cstheme="majorHAnsi"/>
        </w:rPr>
        <w:t>GLM-AED was calibrated over 2013-</w:t>
      </w:r>
      <w:r w:rsidR="000A6831">
        <w:rPr>
          <w:rFonts w:asciiTheme="majorHAnsi" w:hAnsiTheme="majorHAnsi" w:cstheme="majorHAnsi"/>
        </w:rPr>
        <w:t xml:space="preserve">2016 </w:t>
      </w:r>
      <w:r w:rsidR="00C40407">
        <w:rPr>
          <w:rFonts w:asciiTheme="majorHAnsi" w:hAnsiTheme="majorHAnsi" w:cstheme="majorHAnsi"/>
        </w:rPr>
        <w:t xml:space="preserve">and hindcasted chlorophyll-a with </w:t>
      </w:r>
      <w:commentRangeStart w:id="60"/>
      <w:r w:rsidR="00C40407">
        <w:rPr>
          <w:rFonts w:asciiTheme="majorHAnsi" w:hAnsiTheme="majorHAnsi" w:cstheme="majorHAnsi"/>
        </w:rPr>
        <w:t xml:space="preserve">R2 = XXX and RMSE = YYYY.  </w:t>
      </w:r>
      <w:commentRangeEnd w:id="60"/>
      <w:r w:rsidR="00C40407">
        <w:rPr>
          <w:rStyle w:val="CommentReference"/>
        </w:rPr>
        <w:commentReference w:id="60"/>
      </w:r>
      <w:r w:rsidR="00BB3FD1">
        <w:rPr>
          <w:rFonts w:asciiTheme="majorHAnsi" w:hAnsiTheme="majorHAnsi" w:cstheme="majorHAnsi"/>
        </w:rPr>
        <w:t xml:space="preserve">While GLM-AED does not capture </w:t>
      </w:r>
      <w:r w:rsidR="005A39CC">
        <w:rPr>
          <w:rFonts w:asciiTheme="majorHAnsi" w:hAnsiTheme="majorHAnsi" w:cstheme="majorHAnsi"/>
        </w:rPr>
        <w:t>the same fluctuations</w:t>
      </w:r>
      <w:r w:rsidR="00BB3FD1">
        <w:rPr>
          <w:rFonts w:asciiTheme="majorHAnsi" w:hAnsiTheme="majorHAnsi" w:cstheme="majorHAnsi"/>
        </w:rPr>
        <w:t xml:space="preserve"> in chlorophyll-a dynamics</w:t>
      </w:r>
      <w:r w:rsidR="005A39CC">
        <w:rPr>
          <w:rFonts w:asciiTheme="majorHAnsi" w:hAnsiTheme="majorHAnsi" w:cstheme="majorHAnsi"/>
        </w:rPr>
        <w:t xml:space="preserve"> as the empirical model</w:t>
      </w:r>
      <w:r w:rsidR="00BB3FD1">
        <w:rPr>
          <w:rFonts w:asciiTheme="majorHAnsi" w:hAnsiTheme="majorHAnsi" w:cstheme="majorHAnsi"/>
        </w:rPr>
        <w:t xml:space="preserve">, </w:t>
      </w:r>
      <w:r w:rsidR="00BB3FD1">
        <w:rPr>
          <w:rFonts w:asciiTheme="majorHAnsi" w:hAnsiTheme="majorHAnsi" w:cstheme="majorHAnsi"/>
        </w:rPr>
        <w:lastRenderedPageBreak/>
        <w:t xml:space="preserve">it does capture some large peaks in chlorophyll-a that </w:t>
      </w:r>
      <w:r w:rsidR="005A39CC">
        <w:rPr>
          <w:rFonts w:asciiTheme="majorHAnsi" w:hAnsiTheme="majorHAnsi" w:cstheme="majorHAnsi"/>
        </w:rPr>
        <w:t xml:space="preserve">the </w:t>
      </w:r>
      <w:r w:rsidR="00BB3FD1">
        <w:rPr>
          <w:rFonts w:asciiTheme="majorHAnsi" w:hAnsiTheme="majorHAnsi" w:cstheme="majorHAnsi"/>
        </w:rPr>
        <w:t xml:space="preserve">ARIMA does not. </w:t>
      </w:r>
      <w:r w:rsidR="00BE0607" w:rsidRPr="00C40407">
        <w:rPr>
          <w:rFonts w:asciiTheme="majorHAnsi" w:hAnsiTheme="majorHAnsi" w:cstheme="majorHAnsi"/>
          <w:noProof/>
        </w:rPr>
        <w:drawing>
          <wp:inline distT="0" distB="0" distL="0" distR="0" wp14:anchorId="19C8C276" wp14:editId="45D8D7D9">
            <wp:extent cx="5943600" cy="3935730"/>
            <wp:effectExtent l="0" t="0" r="0" b="7620"/>
            <wp:docPr id="2" name="Picture 5">
              <a:extLst xmlns:a="http://schemas.openxmlformats.org/drawingml/2006/main">
                <a:ext uri="{FF2B5EF4-FFF2-40B4-BE49-F238E27FC236}">
                  <a16:creationId xmlns:a16="http://schemas.microsoft.com/office/drawing/2014/main" id="{CC883E6D-6795-43C9-B127-42C30984F31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CC883E6D-6795-43C9-B127-42C30984F31D}"/>
                        </a:ext>
                      </a:extLst>
                    </pic:cNvPr>
                    <pic:cNvPicPr>
                      <a:picLocks noChangeAspect="1"/>
                    </pic:cNvPicPr>
                  </pic:nvPicPr>
                  <pic:blipFill>
                    <a:blip r:embed="rId11"/>
                    <a:stretch>
                      <a:fillRect/>
                    </a:stretch>
                  </pic:blipFill>
                  <pic:spPr>
                    <a:xfrm>
                      <a:off x="0" y="0"/>
                      <a:ext cx="5943600" cy="3935730"/>
                    </a:xfrm>
                    <a:prstGeom prst="rect">
                      <a:avLst/>
                    </a:prstGeom>
                  </pic:spPr>
                </pic:pic>
              </a:graphicData>
            </a:graphic>
          </wp:inline>
        </w:drawing>
      </w:r>
    </w:p>
    <w:p w14:paraId="7308317D" w14:textId="77777777" w:rsidR="00BE0607" w:rsidRPr="00BE0607" w:rsidRDefault="00BE0607" w:rsidP="00C40407">
      <w:pPr>
        <w:rPr>
          <w:rFonts w:asciiTheme="majorHAnsi" w:hAnsiTheme="majorHAnsi" w:cstheme="majorHAnsi"/>
        </w:rPr>
      </w:pPr>
      <w:r w:rsidRPr="00BE0607">
        <w:rPr>
          <w:rFonts w:asciiTheme="majorHAnsi" w:hAnsiTheme="majorHAnsi" w:cstheme="majorHAnsi"/>
        </w:rPr>
        <w:t xml:space="preserve">Figure 2. </w:t>
      </w:r>
      <w:r>
        <w:rPr>
          <w:rFonts w:asciiTheme="majorHAnsi" w:hAnsiTheme="majorHAnsi" w:cstheme="majorHAnsi"/>
        </w:rPr>
        <w:t>Observed and modeled chlorophyll-a data over 2013-2016.</w:t>
      </w:r>
    </w:p>
    <w:p w14:paraId="1C5F8146" w14:textId="77777777" w:rsidR="00E7692C" w:rsidRPr="009A1B33" w:rsidRDefault="005A39CC" w:rsidP="00A04A63">
      <w:pPr>
        <w:rPr>
          <w:rFonts w:asciiTheme="majorHAnsi" w:hAnsiTheme="majorHAnsi" w:cstheme="majorHAnsi"/>
        </w:rPr>
      </w:pPr>
      <w:r>
        <w:rPr>
          <w:rFonts w:asciiTheme="majorHAnsi" w:hAnsiTheme="majorHAnsi" w:cstheme="majorHAnsi"/>
        </w:rPr>
        <w:t>Maybe add a sentence here that just says, “</w:t>
      </w:r>
      <w:r w:rsidR="00FF13DC">
        <w:rPr>
          <w:rFonts w:asciiTheme="majorHAnsi" w:hAnsiTheme="majorHAnsi" w:cstheme="majorHAnsi"/>
        </w:rPr>
        <w:t>I will complete the remaining steps to finish Question 1 and address Questions 2 and 3 following the timeline in Table 2” or something like that so you don’t just go from Fig 2 to Table 2</w:t>
      </w:r>
    </w:p>
    <w:tbl>
      <w:tblPr>
        <w:tblStyle w:val="TableGrid"/>
        <w:tblW w:w="10075" w:type="dxa"/>
        <w:tblLook w:val="04A0" w:firstRow="1" w:lastRow="0" w:firstColumn="1" w:lastColumn="0" w:noHBand="0" w:noVBand="1"/>
      </w:tblPr>
      <w:tblGrid>
        <w:gridCol w:w="3595"/>
        <w:gridCol w:w="1080"/>
        <w:gridCol w:w="1350"/>
        <w:gridCol w:w="1530"/>
        <w:gridCol w:w="1129"/>
        <w:gridCol w:w="1391"/>
      </w:tblGrid>
      <w:tr w:rsidR="007F6DA5" w14:paraId="6BE40FBA" w14:textId="77777777" w:rsidTr="00C43697">
        <w:tc>
          <w:tcPr>
            <w:tcW w:w="10075" w:type="dxa"/>
            <w:gridSpan w:val="6"/>
          </w:tcPr>
          <w:p w14:paraId="16EF0D75" w14:textId="77777777" w:rsidR="007F6DA5" w:rsidRDefault="007F6DA5" w:rsidP="00A04A63">
            <w:pPr>
              <w:rPr>
                <w:rFonts w:asciiTheme="majorHAnsi" w:hAnsiTheme="majorHAnsi" w:cstheme="majorHAnsi"/>
              </w:rPr>
            </w:pPr>
            <w:r>
              <w:rPr>
                <w:rFonts w:asciiTheme="majorHAnsi" w:hAnsiTheme="majorHAnsi" w:cstheme="majorHAnsi"/>
                <w:b/>
              </w:rPr>
              <w:t xml:space="preserve">Table 2. </w:t>
            </w:r>
            <w:r w:rsidRPr="00DD2314">
              <w:rPr>
                <w:rFonts w:asciiTheme="majorHAnsi" w:hAnsiTheme="majorHAnsi" w:cstheme="majorHAnsi"/>
                <w:b/>
              </w:rPr>
              <w:t>Proposed timeline for Chapter 1</w:t>
            </w:r>
            <w:r>
              <w:rPr>
                <w:rFonts w:asciiTheme="majorHAnsi" w:hAnsiTheme="majorHAnsi" w:cstheme="majorHAnsi"/>
              </w:rPr>
              <w:br/>
            </w:r>
            <w:r>
              <w:rPr>
                <w:rFonts w:asciiTheme="majorHAnsi" w:hAnsiTheme="majorHAnsi" w:cstheme="majorHAnsi"/>
                <w:i/>
              </w:rPr>
              <w:t>B</w:t>
            </w:r>
            <w:r w:rsidRPr="00DD2314">
              <w:rPr>
                <w:rFonts w:asciiTheme="majorHAnsi" w:hAnsiTheme="majorHAnsi" w:cstheme="majorHAnsi"/>
                <w:i/>
              </w:rPr>
              <w:t xml:space="preserve">lack boxes </w:t>
            </w:r>
            <w:proofErr w:type="gramStart"/>
            <w:r w:rsidRPr="00DD2314">
              <w:rPr>
                <w:rFonts w:asciiTheme="majorHAnsi" w:hAnsiTheme="majorHAnsi" w:cstheme="majorHAnsi"/>
                <w:i/>
              </w:rPr>
              <w:t>indicate</w:t>
            </w:r>
            <w:proofErr w:type="gramEnd"/>
            <w:r w:rsidRPr="00DD2314">
              <w:rPr>
                <w:rFonts w:asciiTheme="majorHAnsi" w:hAnsiTheme="majorHAnsi" w:cstheme="majorHAnsi"/>
                <w:i/>
              </w:rPr>
              <w:t xml:space="preserve"> complete</w:t>
            </w:r>
            <w:r>
              <w:rPr>
                <w:rFonts w:asciiTheme="majorHAnsi" w:hAnsiTheme="majorHAnsi" w:cstheme="majorHAnsi"/>
                <w:i/>
              </w:rPr>
              <w:t>d tasks</w:t>
            </w:r>
            <w:r w:rsidRPr="00DD2314">
              <w:rPr>
                <w:rFonts w:asciiTheme="majorHAnsi" w:hAnsiTheme="majorHAnsi" w:cstheme="majorHAnsi"/>
                <w:i/>
              </w:rPr>
              <w:t>, gray boxes indicate proposed completion</w:t>
            </w:r>
          </w:p>
        </w:tc>
      </w:tr>
      <w:tr w:rsidR="00DD2314" w14:paraId="31FF2374" w14:textId="77777777" w:rsidTr="00F222C1">
        <w:tc>
          <w:tcPr>
            <w:tcW w:w="3595" w:type="dxa"/>
          </w:tcPr>
          <w:p w14:paraId="273C44B0" w14:textId="77777777" w:rsidR="00DD2314" w:rsidRDefault="00DD2314" w:rsidP="00A04A63">
            <w:pPr>
              <w:rPr>
                <w:rFonts w:asciiTheme="majorHAnsi" w:hAnsiTheme="majorHAnsi" w:cstheme="majorHAnsi"/>
              </w:rPr>
            </w:pPr>
          </w:p>
        </w:tc>
        <w:tc>
          <w:tcPr>
            <w:tcW w:w="1080" w:type="dxa"/>
          </w:tcPr>
          <w:p w14:paraId="4E23DFFD" w14:textId="77777777" w:rsidR="00DD2314" w:rsidRDefault="00DD2314" w:rsidP="00A04A63">
            <w:pPr>
              <w:rPr>
                <w:rFonts w:asciiTheme="majorHAnsi" w:hAnsiTheme="majorHAnsi" w:cstheme="majorHAnsi"/>
              </w:rPr>
            </w:pPr>
            <w:r>
              <w:rPr>
                <w:rFonts w:asciiTheme="majorHAnsi" w:hAnsiTheme="majorHAnsi" w:cstheme="majorHAnsi"/>
              </w:rPr>
              <w:t>Fall 2018</w:t>
            </w:r>
          </w:p>
        </w:tc>
        <w:tc>
          <w:tcPr>
            <w:tcW w:w="1350" w:type="dxa"/>
          </w:tcPr>
          <w:p w14:paraId="5154D4C3" w14:textId="77777777" w:rsidR="00DD2314" w:rsidRDefault="00DD2314" w:rsidP="00A04A63">
            <w:pPr>
              <w:rPr>
                <w:rFonts w:asciiTheme="majorHAnsi" w:hAnsiTheme="majorHAnsi" w:cstheme="majorHAnsi"/>
              </w:rPr>
            </w:pPr>
            <w:r>
              <w:rPr>
                <w:rFonts w:asciiTheme="majorHAnsi" w:hAnsiTheme="majorHAnsi" w:cstheme="majorHAnsi"/>
              </w:rPr>
              <w:t>Spring 2019</w:t>
            </w:r>
          </w:p>
        </w:tc>
        <w:tc>
          <w:tcPr>
            <w:tcW w:w="1530" w:type="dxa"/>
          </w:tcPr>
          <w:p w14:paraId="3E730D3D" w14:textId="77777777" w:rsidR="00DD2314" w:rsidRDefault="00DD2314" w:rsidP="00A04A63">
            <w:pPr>
              <w:rPr>
                <w:rFonts w:asciiTheme="majorHAnsi" w:hAnsiTheme="majorHAnsi" w:cstheme="majorHAnsi"/>
              </w:rPr>
            </w:pPr>
            <w:r>
              <w:rPr>
                <w:rFonts w:asciiTheme="majorHAnsi" w:hAnsiTheme="majorHAnsi" w:cstheme="majorHAnsi"/>
              </w:rPr>
              <w:t>Summer 2019</w:t>
            </w:r>
          </w:p>
        </w:tc>
        <w:tc>
          <w:tcPr>
            <w:tcW w:w="1129" w:type="dxa"/>
          </w:tcPr>
          <w:p w14:paraId="5ECFB32D" w14:textId="77777777" w:rsidR="00DD2314" w:rsidRDefault="00DD2314" w:rsidP="00A04A63">
            <w:pPr>
              <w:rPr>
                <w:rFonts w:asciiTheme="majorHAnsi" w:hAnsiTheme="majorHAnsi" w:cstheme="majorHAnsi"/>
              </w:rPr>
            </w:pPr>
            <w:r>
              <w:rPr>
                <w:rFonts w:asciiTheme="majorHAnsi" w:hAnsiTheme="majorHAnsi" w:cstheme="majorHAnsi"/>
              </w:rPr>
              <w:t>Fall 2019</w:t>
            </w:r>
          </w:p>
        </w:tc>
        <w:tc>
          <w:tcPr>
            <w:tcW w:w="1391" w:type="dxa"/>
          </w:tcPr>
          <w:p w14:paraId="6119B344" w14:textId="77777777" w:rsidR="00DD2314" w:rsidRDefault="00DD2314" w:rsidP="00A04A63">
            <w:pPr>
              <w:rPr>
                <w:rFonts w:asciiTheme="majorHAnsi" w:hAnsiTheme="majorHAnsi" w:cstheme="majorHAnsi"/>
              </w:rPr>
            </w:pPr>
            <w:r>
              <w:rPr>
                <w:rFonts w:asciiTheme="majorHAnsi" w:hAnsiTheme="majorHAnsi" w:cstheme="majorHAnsi"/>
              </w:rPr>
              <w:t>Spring 2020</w:t>
            </w:r>
          </w:p>
        </w:tc>
      </w:tr>
      <w:tr w:rsidR="00DD2314" w14:paraId="4668F36E" w14:textId="77777777" w:rsidTr="00F222C1">
        <w:tc>
          <w:tcPr>
            <w:tcW w:w="3595" w:type="dxa"/>
          </w:tcPr>
          <w:p w14:paraId="23FFD443" w14:textId="77777777" w:rsidR="00DD2314" w:rsidRDefault="00DD2314" w:rsidP="00A04A63">
            <w:pPr>
              <w:rPr>
                <w:rFonts w:asciiTheme="majorHAnsi" w:hAnsiTheme="majorHAnsi" w:cstheme="majorHAnsi"/>
              </w:rPr>
            </w:pPr>
            <w:r>
              <w:rPr>
                <w:rFonts w:asciiTheme="majorHAnsi" w:hAnsiTheme="majorHAnsi" w:cstheme="majorHAnsi"/>
              </w:rPr>
              <w:t>Develop ARIMA GLM-AED</w:t>
            </w:r>
          </w:p>
        </w:tc>
        <w:tc>
          <w:tcPr>
            <w:tcW w:w="1080" w:type="dxa"/>
            <w:shd w:val="clear" w:color="auto" w:fill="0D0D0D" w:themeFill="text1" w:themeFillTint="F2"/>
          </w:tcPr>
          <w:p w14:paraId="287ECDE1" w14:textId="77777777" w:rsidR="00DD2314" w:rsidRDefault="00DD2314" w:rsidP="00A04A63">
            <w:pPr>
              <w:rPr>
                <w:rFonts w:asciiTheme="majorHAnsi" w:hAnsiTheme="majorHAnsi" w:cstheme="majorHAnsi"/>
              </w:rPr>
            </w:pPr>
          </w:p>
        </w:tc>
        <w:tc>
          <w:tcPr>
            <w:tcW w:w="1350" w:type="dxa"/>
          </w:tcPr>
          <w:p w14:paraId="23AD0BC7" w14:textId="77777777" w:rsidR="00DD2314" w:rsidRDefault="00DD2314" w:rsidP="00A04A63">
            <w:pPr>
              <w:rPr>
                <w:rFonts w:asciiTheme="majorHAnsi" w:hAnsiTheme="majorHAnsi" w:cstheme="majorHAnsi"/>
              </w:rPr>
            </w:pPr>
          </w:p>
        </w:tc>
        <w:tc>
          <w:tcPr>
            <w:tcW w:w="1530" w:type="dxa"/>
          </w:tcPr>
          <w:p w14:paraId="40A99F5E" w14:textId="77777777" w:rsidR="00DD2314" w:rsidRDefault="00DD2314" w:rsidP="00A04A63">
            <w:pPr>
              <w:rPr>
                <w:rFonts w:asciiTheme="majorHAnsi" w:hAnsiTheme="majorHAnsi" w:cstheme="majorHAnsi"/>
              </w:rPr>
            </w:pPr>
          </w:p>
        </w:tc>
        <w:tc>
          <w:tcPr>
            <w:tcW w:w="1129" w:type="dxa"/>
          </w:tcPr>
          <w:p w14:paraId="4653BD54" w14:textId="77777777" w:rsidR="00DD2314" w:rsidRDefault="00DD2314" w:rsidP="00A04A63">
            <w:pPr>
              <w:rPr>
                <w:rFonts w:asciiTheme="majorHAnsi" w:hAnsiTheme="majorHAnsi" w:cstheme="majorHAnsi"/>
              </w:rPr>
            </w:pPr>
          </w:p>
        </w:tc>
        <w:tc>
          <w:tcPr>
            <w:tcW w:w="1391" w:type="dxa"/>
          </w:tcPr>
          <w:p w14:paraId="159313BD" w14:textId="77777777" w:rsidR="00DD2314" w:rsidRDefault="00DD2314" w:rsidP="00A04A63">
            <w:pPr>
              <w:rPr>
                <w:rFonts w:asciiTheme="majorHAnsi" w:hAnsiTheme="majorHAnsi" w:cstheme="majorHAnsi"/>
              </w:rPr>
            </w:pPr>
          </w:p>
        </w:tc>
      </w:tr>
      <w:tr w:rsidR="00BB3FD1" w14:paraId="4F63EBA2" w14:textId="77777777" w:rsidTr="00F222C1">
        <w:tc>
          <w:tcPr>
            <w:tcW w:w="3595" w:type="dxa"/>
          </w:tcPr>
          <w:p w14:paraId="434F9E86" w14:textId="77777777" w:rsidR="00BB3FD1" w:rsidRDefault="00BB3FD1" w:rsidP="00A04A63">
            <w:pPr>
              <w:rPr>
                <w:rFonts w:asciiTheme="majorHAnsi" w:hAnsiTheme="majorHAnsi" w:cstheme="majorHAnsi"/>
              </w:rPr>
            </w:pPr>
            <w:r>
              <w:rPr>
                <w:rFonts w:asciiTheme="majorHAnsi" w:hAnsiTheme="majorHAnsi" w:cstheme="majorHAnsi"/>
              </w:rPr>
              <w:t>Calibrate GLM-AED</w:t>
            </w:r>
          </w:p>
        </w:tc>
        <w:tc>
          <w:tcPr>
            <w:tcW w:w="1080" w:type="dxa"/>
            <w:shd w:val="clear" w:color="auto" w:fill="0D0D0D" w:themeFill="text1" w:themeFillTint="F2"/>
          </w:tcPr>
          <w:p w14:paraId="6081532B" w14:textId="77777777" w:rsidR="00BB3FD1" w:rsidRDefault="00BB3FD1" w:rsidP="00A04A63">
            <w:pPr>
              <w:rPr>
                <w:rFonts w:asciiTheme="majorHAnsi" w:hAnsiTheme="majorHAnsi" w:cstheme="majorHAnsi"/>
              </w:rPr>
            </w:pPr>
          </w:p>
        </w:tc>
        <w:tc>
          <w:tcPr>
            <w:tcW w:w="1350" w:type="dxa"/>
          </w:tcPr>
          <w:p w14:paraId="5C608651" w14:textId="77777777" w:rsidR="00BB3FD1" w:rsidRDefault="00BB3FD1" w:rsidP="00A04A63">
            <w:pPr>
              <w:rPr>
                <w:rFonts w:asciiTheme="majorHAnsi" w:hAnsiTheme="majorHAnsi" w:cstheme="majorHAnsi"/>
              </w:rPr>
            </w:pPr>
          </w:p>
        </w:tc>
        <w:tc>
          <w:tcPr>
            <w:tcW w:w="1530" w:type="dxa"/>
          </w:tcPr>
          <w:p w14:paraId="7E0DA844" w14:textId="77777777" w:rsidR="00BB3FD1" w:rsidRDefault="00BB3FD1" w:rsidP="00A04A63">
            <w:pPr>
              <w:rPr>
                <w:rFonts w:asciiTheme="majorHAnsi" w:hAnsiTheme="majorHAnsi" w:cstheme="majorHAnsi"/>
              </w:rPr>
            </w:pPr>
          </w:p>
        </w:tc>
        <w:tc>
          <w:tcPr>
            <w:tcW w:w="1129" w:type="dxa"/>
          </w:tcPr>
          <w:p w14:paraId="6CFD268C" w14:textId="77777777" w:rsidR="00BB3FD1" w:rsidRDefault="00BB3FD1" w:rsidP="00A04A63">
            <w:pPr>
              <w:rPr>
                <w:rFonts w:asciiTheme="majorHAnsi" w:hAnsiTheme="majorHAnsi" w:cstheme="majorHAnsi"/>
              </w:rPr>
            </w:pPr>
          </w:p>
        </w:tc>
        <w:tc>
          <w:tcPr>
            <w:tcW w:w="1391" w:type="dxa"/>
          </w:tcPr>
          <w:p w14:paraId="46BCADCA" w14:textId="77777777" w:rsidR="00BB3FD1" w:rsidRDefault="00BB3FD1" w:rsidP="00A04A63">
            <w:pPr>
              <w:rPr>
                <w:rFonts w:asciiTheme="majorHAnsi" w:hAnsiTheme="majorHAnsi" w:cstheme="majorHAnsi"/>
              </w:rPr>
            </w:pPr>
          </w:p>
        </w:tc>
      </w:tr>
      <w:tr w:rsidR="00BB3FD1" w14:paraId="31F3A614" w14:textId="77777777" w:rsidTr="00F222C1">
        <w:tc>
          <w:tcPr>
            <w:tcW w:w="3595" w:type="dxa"/>
          </w:tcPr>
          <w:p w14:paraId="47538A1B" w14:textId="77777777" w:rsidR="00BB3FD1" w:rsidRDefault="00BB3FD1" w:rsidP="00A04A63">
            <w:pPr>
              <w:rPr>
                <w:rFonts w:asciiTheme="majorHAnsi" w:hAnsiTheme="majorHAnsi" w:cstheme="majorHAnsi"/>
              </w:rPr>
            </w:pPr>
            <w:r>
              <w:rPr>
                <w:rFonts w:asciiTheme="majorHAnsi" w:hAnsiTheme="majorHAnsi" w:cstheme="majorHAnsi"/>
              </w:rPr>
              <w:t>Produce hindcasts</w:t>
            </w:r>
            <w:r w:rsidR="000A6831">
              <w:rPr>
                <w:rFonts w:asciiTheme="majorHAnsi" w:hAnsiTheme="majorHAnsi" w:cstheme="majorHAnsi"/>
              </w:rPr>
              <w:t xml:space="preserve"> </w:t>
            </w:r>
          </w:p>
        </w:tc>
        <w:tc>
          <w:tcPr>
            <w:tcW w:w="1080" w:type="dxa"/>
            <w:shd w:val="clear" w:color="auto" w:fill="0D0D0D" w:themeFill="text1" w:themeFillTint="F2"/>
          </w:tcPr>
          <w:p w14:paraId="6AE608FE" w14:textId="77777777" w:rsidR="00BB3FD1" w:rsidRDefault="00BB3FD1" w:rsidP="00A04A63">
            <w:pPr>
              <w:rPr>
                <w:rFonts w:asciiTheme="majorHAnsi" w:hAnsiTheme="majorHAnsi" w:cstheme="majorHAnsi"/>
              </w:rPr>
            </w:pPr>
          </w:p>
        </w:tc>
        <w:tc>
          <w:tcPr>
            <w:tcW w:w="1350" w:type="dxa"/>
          </w:tcPr>
          <w:p w14:paraId="15F3FAA7" w14:textId="77777777" w:rsidR="00BB3FD1" w:rsidRDefault="00BB3FD1" w:rsidP="00A04A63">
            <w:pPr>
              <w:rPr>
                <w:rFonts w:asciiTheme="majorHAnsi" w:hAnsiTheme="majorHAnsi" w:cstheme="majorHAnsi"/>
              </w:rPr>
            </w:pPr>
          </w:p>
        </w:tc>
        <w:tc>
          <w:tcPr>
            <w:tcW w:w="1530" w:type="dxa"/>
          </w:tcPr>
          <w:p w14:paraId="4BE38E3E" w14:textId="77777777" w:rsidR="00BB3FD1" w:rsidRDefault="00BB3FD1" w:rsidP="00A04A63">
            <w:pPr>
              <w:rPr>
                <w:rFonts w:asciiTheme="majorHAnsi" w:hAnsiTheme="majorHAnsi" w:cstheme="majorHAnsi"/>
              </w:rPr>
            </w:pPr>
          </w:p>
        </w:tc>
        <w:tc>
          <w:tcPr>
            <w:tcW w:w="1129" w:type="dxa"/>
          </w:tcPr>
          <w:p w14:paraId="73D4B57D" w14:textId="77777777" w:rsidR="00BB3FD1" w:rsidRDefault="00BB3FD1" w:rsidP="00A04A63">
            <w:pPr>
              <w:rPr>
                <w:rFonts w:asciiTheme="majorHAnsi" w:hAnsiTheme="majorHAnsi" w:cstheme="majorHAnsi"/>
              </w:rPr>
            </w:pPr>
          </w:p>
        </w:tc>
        <w:tc>
          <w:tcPr>
            <w:tcW w:w="1391" w:type="dxa"/>
          </w:tcPr>
          <w:p w14:paraId="42437BDD" w14:textId="77777777" w:rsidR="00BB3FD1" w:rsidRDefault="00BB3FD1" w:rsidP="00A04A63">
            <w:pPr>
              <w:rPr>
                <w:rFonts w:asciiTheme="majorHAnsi" w:hAnsiTheme="majorHAnsi" w:cstheme="majorHAnsi"/>
              </w:rPr>
            </w:pPr>
          </w:p>
        </w:tc>
      </w:tr>
      <w:tr w:rsidR="00BB3FD1" w14:paraId="3F45257A" w14:textId="77777777" w:rsidTr="00F222C1">
        <w:tc>
          <w:tcPr>
            <w:tcW w:w="3595" w:type="dxa"/>
          </w:tcPr>
          <w:p w14:paraId="6B370A1B" w14:textId="77777777" w:rsidR="00BB3FD1" w:rsidRDefault="00BB3FD1" w:rsidP="00A04A63">
            <w:pPr>
              <w:rPr>
                <w:rFonts w:asciiTheme="majorHAnsi" w:hAnsiTheme="majorHAnsi" w:cstheme="majorHAnsi"/>
              </w:rPr>
            </w:pPr>
            <w:r>
              <w:rPr>
                <w:rFonts w:asciiTheme="majorHAnsi" w:hAnsiTheme="majorHAnsi" w:cstheme="majorHAnsi"/>
              </w:rPr>
              <w:t>Validate model</w:t>
            </w:r>
            <w:r w:rsidR="000A6831">
              <w:rPr>
                <w:rFonts w:asciiTheme="majorHAnsi" w:hAnsiTheme="majorHAnsi" w:cstheme="majorHAnsi"/>
              </w:rPr>
              <w:t xml:space="preserve"> (Q1)</w:t>
            </w:r>
          </w:p>
        </w:tc>
        <w:tc>
          <w:tcPr>
            <w:tcW w:w="1080" w:type="dxa"/>
            <w:shd w:val="clear" w:color="auto" w:fill="FFFFFF" w:themeFill="background1"/>
          </w:tcPr>
          <w:p w14:paraId="398B9A88" w14:textId="77777777" w:rsidR="00BB3FD1" w:rsidRDefault="00BB3FD1" w:rsidP="00A04A63">
            <w:pPr>
              <w:rPr>
                <w:rFonts w:asciiTheme="majorHAnsi" w:hAnsiTheme="majorHAnsi" w:cstheme="majorHAnsi"/>
              </w:rPr>
            </w:pPr>
          </w:p>
        </w:tc>
        <w:tc>
          <w:tcPr>
            <w:tcW w:w="1350" w:type="dxa"/>
            <w:shd w:val="clear" w:color="auto" w:fill="A6A6A6" w:themeFill="background1" w:themeFillShade="A6"/>
          </w:tcPr>
          <w:p w14:paraId="3BB41C76" w14:textId="77777777" w:rsidR="00BB3FD1" w:rsidRDefault="00BB3FD1" w:rsidP="00A04A63">
            <w:pPr>
              <w:rPr>
                <w:rFonts w:asciiTheme="majorHAnsi" w:hAnsiTheme="majorHAnsi" w:cstheme="majorHAnsi"/>
              </w:rPr>
            </w:pPr>
          </w:p>
        </w:tc>
        <w:tc>
          <w:tcPr>
            <w:tcW w:w="1530" w:type="dxa"/>
          </w:tcPr>
          <w:p w14:paraId="07B4B888" w14:textId="77777777" w:rsidR="00BB3FD1" w:rsidRDefault="00BB3FD1" w:rsidP="00A04A63">
            <w:pPr>
              <w:rPr>
                <w:rFonts w:asciiTheme="majorHAnsi" w:hAnsiTheme="majorHAnsi" w:cstheme="majorHAnsi"/>
              </w:rPr>
            </w:pPr>
          </w:p>
        </w:tc>
        <w:tc>
          <w:tcPr>
            <w:tcW w:w="1129" w:type="dxa"/>
          </w:tcPr>
          <w:p w14:paraId="3B17EED5" w14:textId="77777777" w:rsidR="00BB3FD1" w:rsidRDefault="00BB3FD1" w:rsidP="00A04A63">
            <w:pPr>
              <w:rPr>
                <w:rFonts w:asciiTheme="majorHAnsi" w:hAnsiTheme="majorHAnsi" w:cstheme="majorHAnsi"/>
              </w:rPr>
            </w:pPr>
          </w:p>
        </w:tc>
        <w:tc>
          <w:tcPr>
            <w:tcW w:w="1391" w:type="dxa"/>
          </w:tcPr>
          <w:p w14:paraId="2032286A" w14:textId="77777777" w:rsidR="00BB3FD1" w:rsidRDefault="00BB3FD1" w:rsidP="00A04A63">
            <w:pPr>
              <w:rPr>
                <w:rFonts w:asciiTheme="majorHAnsi" w:hAnsiTheme="majorHAnsi" w:cstheme="majorHAnsi"/>
              </w:rPr>
            </w:pPr>
          </w:p>
        </w:tc>
      </w:tr>
      <w:tr w:rsidR="00F222C1" w14:paraId="0AFBF364" w14:textId="77777777" w:rsidTr="00F222C1">
        <w:tc>
          <w:tcPr>
            <w:tcW w:w="3595" w:type="dxa"/>
          </w:tcPr>
          <w:p w14:paraId="5ABB9149" w14:textId="77777777" w:rsidR="00F222C1" w:rsidRDefault="00F222C1" w:rsidP="00A04A63">
            <w:pPr>
              <w:rPr>
                <w:rFonts w:asciiTheme="majorHAnsi" w:hAnsiTheme="majorHAnsi" w:cstheme="majorHAnsi"/>
              </w:rPr>
            </w:pPr>
            <w:r>
              <w:rPr>
                <w:rFonts w:asciiTheme="majorHAnsi" w:hAnsiTheme="majorHAnsi" w:cstheme="majorHAnsi"/>
              </w:rPr>
              <w:t>Adapt FLARE code for ARIMA (Q2)</w:t>
            </w:r>
          </w:p>
        </w:tc>
        <w:tc>
          <w:tcPr>
            <w:tcW w:w="1080" w:type="dxa"/>
          </w:tcPr>
          <w:p w14:paraId="68C180CC" w14:textId="77777777" w:rsidR="00F222C1" w:rsidRDefault="00F222C1" w:rsidP="00A04A63">
            <w:pPr>
              <w:rPr>
                <w:rFonts w:asciiTheme="majorHAnsi" w:hAnsiTheme="majorHAnsi" w:cstheme="majorHAnsi"/>
              </w:rPr>
            </w:pPr>
          </w:p>
        </w:tc>
        <w:tc>
          <w:tcPr>
            <w:tcW w:w="1350" w:type="dxa"/>
            <w:shd w:val="clear" w:color="auto" w:fill="A6A6A6" w:themeFill="background1" w:themeFillShade="A6"/>
          </w:tcPr>
          <w:p w14:paraId="627705CC" w14:textId="77777777" w:rsidR="00F222C1" w:rsidRDefault="00F222C1" w:rsidP="00A04A63">
            <w:pPr>
              <w:rPr>
                <w:rFonts w:asciiTheme="majorHAnsi" w:hAnsiTheme="majorHAnsi" w:cstheme="majorHAnsi"/>
              </w:rPr>
            </w:pPr>
          </w:p>
        </w:tc>
        <w:tc>
          <w:tcPr>
            <w:tcW w:w="1530" w:type="dxa"/>
            <w:shd w:val="clear" w:color="auto" w:fill="FFFFFF" w:themeFill="background1"/>
          </w:tcPr>
          <w:p w14:paraId="0B264E56" w14:textId="77777777" w:rsidR="00F222C1" w:rsidRDefault="00F222C1" w:rsidP="00A04A63">
            <w:pPr>
              <w:rPr>
                <w:rFonts w:asciiTheme="majorHAnsi" w:hAnsiTheme="majorHAnsi" w:cstheme="majorHAnsi"/>
              </w:rPr>
            </w:pPr>
          </w:p>
        </w:tc>
        <w:tc>
          <w:tcPr>
            <w:tcW w:w="1129" w:type="dxa"/>
          </w:tcPr>
          <w:p w14:paraId="5797E9F2" w14:textId="77777777" w:rsidR="00F222C1" w:rsidRDefault="00F222C1" w:rsidP="00A04A63">
            <w:pPr>
              <w:rPr>
                <w:rFonts w:asciiTheme="majorHAnsi" w:hAnsiTheme="majorHAnsi" w:cstheme="majorHAnsi"/>
              </w:rPr>
            </w:pPr>
          </w:p>
        </w:tc>
        <w:tc>
          <w:tcPr>
            <w:tcW w:w="1391" w:type="dxa"/>
          </w:tcPr>
          <w:p w14:paraId="79F6C54C" w14:textId="77777777" w:rsidR="00F222C1" w:rsidRDefault="00F222C1" w:rsidP="00A04A63">
            <w:pPr>
              <w:rPr>
                <w:rFonts w:asciiTheme="majorHAnsi" w:hAnsiTheme="majorHAnsi" w:cstheme="majorHAnsi"/>
              </w:rPr>
            </w:pPr>
          </w:p>
        </w:tc>
      </w:tr>
      <w:tr w:rsidR="00DD2314" w14:paraId="537C19B0" w14:textId="77777777" w:rsidTr="00F222C1">
        <w:tc>
          <w:tcPr>
            <w:tcW w:w="3595" w:type="dxa"/>
          </w:tcPr>
          <w:p w14:paraId="7EB503B0" w14:textId="77777777" w:rsidR="00DD2314" w:rsidRDefault="00DD2314" w:rsidP="00A04A63">
            <w:pPr>
              <w:rPr>
                <w:rFonts w:asciiTheme="majorHAnsi" w:hAnsiTheme="majorHAnsi" w:cstheme="majorHAnsi"/>
              </w:rPr>
            </w:pPr>
            <w:r>
              <w:rPr>
                <w:rFonts w:asciiTheme="majorHAnsi" w:hAnsiTheme="majorHAnsi" w:cstheme="majorHAnsi"/>
              </w:rPr>
              <w:t xml:space="preserve">Create integrated model </w:t>
            </w:r>
            <w:r w:rsidR="00F222C1">
              <w:rPr>
                <w:rFonts w:asciiTheme="majorHAnsi" w:hAnsiTheme="majorHAnsi" w:cstheme="majorHAnsi"/>
              </w:rPr>
              <w:t xml:space="preserve">average </w:t>
            </w:r>
            <w:r w:rsidR="000A6831">
              <w:rPr>
                <w:rFonts w:asciiTheme="majorHAnsi" w:hAnsiTheme="majorHAnsi" w:cstheme="majorHAnsi"/>
              </w:rPr>
              <w:t>(Q3)</w:t>
            </w:r>
          </w:p>
        </w:tc>
        <w:tc>
          <w:tcPr>
            <w:tcW w:w="1080" w:type="dxa"/>
          </w:tcPr>
          <w:p w14:paraId="015B7845" w14:textId="77777777" w:rsidR="00DD2314" w:rsidRDefault="00DD2314" w:rsidP="00A04A63">
            <w:pPr>
              <w:rPr>
                <w:rFonts w:asciiTheme="majorHAnsi" w:hAnsiTheme="majorHAnsi" w:cstheme="majorHAnsi"/>
              </w:rPr>
            </w:pPr>
          </w:p>
        </w:tc>
        <w:tc>
          <w:tcPr>
            <w:tcW w:w="1350" w:type="dxa"/>
            <w:shd w:val="clear" w:color="auto" w:fill="A6A6A6" w:themeFill="background1" w:themeFillShade="A6"/>
          </w:tcPr>
          <w:p w14:paraId="2D218FF6" w14:textId="77777777" w:rsidR="00DD2314" w:rsidRDefault="00DD2314" w:rsidP="00A04A63">
            <w:pPr>
              <w:rPr>
                <w:rFonts w:asciiTheme="majorHAnsi" w:hAnsiTheme="majorHAnsi" w:cstheme="majorHAnsi"/>
              </w:rPr>
            </w:pPr>
          </w:p>
        </w:tc>
        <w:tc>
          <w:tcPr>
            <w:tcW w:w="1530" w:type="dxa"/>
            <w:shd w:val="clear" w:color="auto" w:fill="A6A6A6" w:themeFill="background1" w:themeFillShade="A6"/>
          </w:tcPr>
          <w:p w14:paraId="7B9CA03D" w14:textId="77777777" w:rsidR="00DD2314" w:rsidRDefault="00DD2314" w:rsidP="00A04A63">
            <w:pPr>
              <w:rPr>
                <w:rFonts w:asciiTheme="majorHAnsi" w:hAnsiTheme="majorHAnsi" w:cstheme="majorHAnsi"/>
              </w:rPr>
            </w:pPr>
          </w:p>
        </w:tc>
        <w:tc>
          <w:tcPr>
            <w:tcW w:w="1129" w:type="dxa"/>
          </w:tcPr>
          <w:p w14:paraId="42BC41A1" w14:textId="77777777" w:rsidR="00DD2314" w:rsidRDefault="00DD2314" w:rsidP="00A04A63">
            <w:pPr>
              <w:rPr>
                <w:rFonts w:asciiTheme="majorHAnsi" w:hAnsiTheme="majorHAnsi" w:cstheme="majorHAnsi"/>
              </w:rPr>
            </w:pPr>
          </w:p>
        </w:tc>
        <w:tc>
          <w:tcPr>
            <w:tcW w:w="1391" w:type="dxa"/>
          </w:tcPr>
          <w:p w14:paraId="4B2E8A4A" w14:textId="77777777" w:rsidR="00DD2314" w:rsidRDefault="00DD2314" w:rsidP="00A04A63">
            <w:pPr>
              <w:rPr>
                <w:rFonts w:asciiTheme="majorHAnsi" w:hAnsiTheme="majorHAnsi" w:cstheme="majorHAnsi"/>
              </w:rPr>
            </w:pPr>
          </w:p>
        </w:tc>
      </w:tr>
      <w:tr w:rsidR="00DD2314" w14:paraId="3F169F6E" w14:textId="77777777" w:rsidTr="00F222C1">
        <w:tc>
          <w:tcPr>
            <w:tcW w:w="3595" w:type="dxa"/>
          </w:tcPr>
          <w:p w14:paraId="5AF268DA" w14:textId="77777777" w:rsidR="00DD2314" w:rsidRDefault="00DD2314" w:rsidP="00A04A63">
            <w:pPr>
              <w:rPr>
                <w:rFonts w:asciiTheme="majorHAnsi" w:hAnsiTheme="majorHAnsi" w:cstheme="majorHAnsi"/>
              </w:rPr>
            </w:pPr>
            <w:r>
              <w:rPr>
                <w:rFonts w:asciiTheme="majorHAnsi" w:hAnsiTheme="majorHAnsi" w:cstheme="majorHAnsi"/>
              </w:rPr>
              <w:t>Run forecasts in FLARE</w:t>
            </w:r>
          </w:p>
        </w:tc>
        <w:tc>
          <w:tcPr>
            <w:tcW w:w="1080" w:type="dxa"/>
          </w:tcPr>
          <w:p w14:paraId="20AD4CF6" w14:textId="77777777" w:rsidR="00DD2314" w:rsidRDefault="00DD2314" w:rsidP="00A04A63">
            <w:pPr>
              <w:rPr>
                <w:rFonts w:asciiTheme="majorHAnsi" w:hAnsiTheme="majorHAnsi" w:cstheme="majorHAnsi"/>
              </w:rPr>
            </w:pPr>
          </w:p>
        </w:tc>
        <w:tc>
          <w:tcPr>
            <w:tcW w:w="1350" w:type="dxa"/>
          </w:tcPr>
          <w:p w14:paraId="336E4412" w14:textId="77777777" w:rsidR="00DD2314" w:rsidRDefault="00DD2314" w:rsidP="00A04A63">
            <w:pPr>
              <w:rPr>
                <w:rFonts w:asciiTheme="majorHAnsi" w:hAnsiTheme="majorHAnsi" w:cstheme="majorHAnsi"/>
              </w:rPr>
            </w:pPr>
          </w:p>
        </w:tc>
        <w:tc>
          <w:tcPr>
            <w:tcW w:w="1530" w:type="dxa"/>
            <w:shd w:val="clear" w:color="auto" w:fill="A6A6A6" w:themeFill="background1" w:themeFillShade="A6"/>
          </w:tcPr>
          <w:p w14:paraId="2836440D" w14:textId="77777777" w:rsidR="00DD2314" w:rsidRDefault="00DD2314" w:rsidP="00A04A63">
            <w:pPr>
              <w:rPr>
                <w:rFonts w:asciiTheme="majorHAnsi" w:hAnsiTheme="majorHAnsi" w:cstheme="majorHAnsi"/>
              </w:rPr>
            </w:pPr>
          </w:p>
        </w:tc>
        <w:tc>
          <w:tcPr>
            <w:tcW w:w="1129" w:type="dxa"/>
            <w:shd w:val="clear" w:color="auto" w:fill="A6A6A6" w:themeFill="background1" w:themeFillShade="A6"/>
          </w:tcPr>
          <w:p w14:paraId="44DD7493" w14:textId="77777777" w:rsidR="00DD2314" w:rsidRDefault="00DD2314" w:rsidP="00A04A63">
            <w:pPr>
              <w:rPr>
                <w:rFonts w:asciiTheme="majorHAnsi" w:hAnsiTheme="majorHAnsi" w:cstheme="majorHAnsi"/>
              </w:rPr>
            </w:pPr>
          </w:p>
        </w:tc>
        <w:tc>
          <w:tcPr>
            <w:tcW w:w="1391" w:type="dxa"/>
            <w:shd w:val="clear" w:color="auto" w:fill="A6A6A6" w:themeFill="background1" w:themeFillShade="A6"/>
          </w:tcPr>
          <w:p w14:paraId="7ECDFAAC" w14:textId="77777777" w:rsidR="00DD2314" w:rsidRDefault="00DD2314" w:rsidP="00A04A63">
            <w:pPr>
              <w:rPr>
                <w:rFonts w:asciiTheme="majorHAnsi" w:hAnsiTheme="majorHAnsi" w:cstheme="majorHAnsi"/>
              </w:rPr>
            </w:pPr>
          </w:p>
        </w:tc>
      </w:tr>
      <w:tr w:rsidR="00DD2314" w14:paraId="66836EF2" w14:textId="77777777" w:rsidTr="00F222C1">
        <w:tc>
          <w:tcPr>
            <w:tcW w:w="3595" w:type="dxa"/>
          </w:tcPr>
          <w:p w14:paraId="61EF1E0B" w14:textId="77777777" w:rsidR="00DD2314" w:rsidRDefault="00DD2314" w:rsidP="00A04A63">
            <w:pPr>
              <w:rPr>
                <w:rFonts w:asciiTheme="majorHAnsi" w:hAnsiTheme="majorHAnsi" w:cstheme="majorHAnsi"/>
              </w:rPr>
            </w:pPr>
            <w:r>
              <w:rPr>
                <w:rFonts w:asciiTheme="majorHAnsi" w:hAnsiTheme="majorHAnsi" w:cstheme="majorHAnsi"/>
              </w:rPr>
              <w:t>Submit manuscript</w:t>
            </w:r>
            <w:r w:rsidR="00A56374">
              <w:rPr>
                <w:rFonts w:asciiTheme="majorHAnsi" w:hAnsiTheme="majorHAnsi" w:cstheme="majorHAnsi"/>
              </w:rPr>
              <w:t xml:space="preserve">, </w:t>
            </w:r>
            <w:r w:rsidR="00A56374" w:rsidRPr="00A56374">
              <w:rPr>
                <w:rFonts w:asciiTheme="majorHAnsi" w:hAnsiTheme="majorHAnsi" w:cstheme="majorHAnsi"/>
                <w:i/>
              </w:rPr>
              <w:t xml:space="preserve">target journal: </w:t>
            </w:r>
            <w:r w:rsidR="004E371C">
              <w:rPr>
                <w:rFonts w:asciiTheme="majorHAnsi" w:hAnsiTheme="majorHAnsi" w:cstheme="majorHAnsi"/>
                <w:i/>
              </w:rPr>
              <w:t>Ecological Applications</w:t>
            </w:r>
          </w:p>
        </w:tc>
        <w:tc>
          <w:tcPr>
            <w:tcW w:w="1080" w:type="dxa"/>
          </w:tcPr>
          <w:p w14:paraId="2D607918" w14:textId="77777777" w:rsidR="00DD2314" w:rsidRDefault="00DD2314" w:rsidP="00A04A63">
            <w:pPr>
              <w:rPr>
                <w:rFonts w:asciiTheme="majorHAnsi" w:hAnsiTheme="majorHAnsi" w:cstheme="majorHAnsi"/>
              </w:rPr>
            </w:pPr>
          </w:p>
        </w:tc>
        <w:tc>
          <w:tcPr>
            <w:tcW w:w="1350" w:type="dxa"/>
          </w:tcPr>
          <w:p w14:paraId="6912532D" w14:textId="77777777" w:rsidR="00DD2314" w:rsidRDefault="00DD2314" w:rsidP="00A04A63">
            <w:pPr>
              <w:rPr>
                <w:rFonts w:asciiTheme="majorHAnsi" w:hAnsiTheme="majorHAnsi" w:cstheme="majorHAnsi"/>
              </w:rPr>
            </w:pPr>
          </w:p>
        </w:tc>
        <w:tc>
          <w:tcPr>
            <w:tcW w:w="1530" w:type="dxa"/>
          </w:tcPr>
          <w:p w14:paraId="7F0DCDCB" w14:textId="77777777" w:rsidR="00DD2314" w:rsidRDefault="00DD2314" w:rsidP="00A04A63">
            <w:pPr>
              <w:rPr>
                <w:rFonts w:asciiTheme="majorHAnsi" w:hAnsiTheme="majorHAnsi" w:cstheme="majorHAnsi"/>
              </w:rPr>
            </w:pPr>
          </w:p>
        </w:tc>
        <w:tc>
          <w:tcPr>
            <w:tcW w:w="1129" w:type="dxa"/>
            <w:shd w:val="clear" w:color="auto" w:fill="auto"/>
          </w:tcPr>
          <w:p w14:paraId="4F9CECE4" w14:textId="77777777" w:rsidR="00DD2314" w:rsidRDefault="00DD2314" w:rsidP="00A04A63">
            <w:pPr>
              <w:rPr>
                <w:rFonts w:asciiTheme="majorHAnsi" w:hAnsiTheme="majorHAnsi" w:cstheme="majorHAnsi"/>
              </w:rPr>
            </w:pPr>
          </w:p>
        </w:tc>
        <w:tc>
          <w:tcPr>
            <w:tcW w:w="1391" w:type="dxa"/>
            <w:shd w:val="clear" w:color="auto" w:fill="A6A6A6" w:themeFill="background1" w:themeFillShade="A6"/>
          </w:tcPr>
          <w:p w14:paraId="5238C251" w14:textId="77777777" w:rsidR="00DD2314" w:rsidRDefault="00DD2314" w:rsidP="00A04A63">
            <w:pPr>
              <w:rPr>
                <w:rFonts w:asciiTheme="majorHAnsi" w:hAnsiTheme="majorHAnsi" w:cstheme="majorHAnsi"/>
              </w:rPr>
            </w:pPr>
          </w:p>
        </w:tc>
      </w:tr>
    </w:tbl>
    <w:p w14:paraId="5B442BBB" w14:textId="77777777" w:rsidR="0099602B" w:rsidRDefault="0099602B" w:rsidP="00A04A63">
      <w:pPr>
        <w:rPr>
          <w:rFonts w:asciiTheme="majorHAnsi" w:hAnsiTheme="majorHAnsi" w:cstheme="majorHAnsi"/>
        </w:rPr>
      </w:pPr>
    </w:p>
    <w:p w14:paraId="614E7B66" w14:textId="77777777" w:rsidR="00E7692C" w:rsidRDefault="00E7692C" w:rsidP="00A04A63">
      <w:pPr>
        <w:rPr>
          <w:rFonts w:asciiTheme="majorHAnsi" w:hAnsiTheme="majorHAnsi" w:cstheme="majorHAnsi"/>
        </w:rPr>
      </w:pPr>
    </w:p>
    <w:p w14:paraId="1AE0E96C" w14:textId="77777777" w:rsidR="00A60B4B" w:rsidRDefault="00A60B4B" w:rsidP="00A04A63">
      <w:pPr>
        <w:rPr>
          <w:rFonts w:asciiTheme="majorHAnsi" w:hAnsiTheme="majorHAnsi" w:cstheme="majorHAnsi"/>
        </w:rPr>
      </w:pPr>
    </w:p>
    <w:p w14:paraId="4167A741" w14:textId="77777777" w:rsidR="00A60B4B" w:rsidRPr="00191BF5" w:rsidRDefault="00A60B4B" w:rsidP="00A04A63">
      <w:pPr>
        <w:rPr>
          <w:rFonts w:asciiTheme="majorHAnsi" w:hAnsiTheme="majorHAnsi" w:cstheme="majorHAnsi"/>
        </w:rPr>
      </w:pPr>
    </w:p>
    <w:p w14:paraId="40884C58" w14:textId="77777777" w:rsidR="009963CB" w:rsidRPr="002A5554" w:rsidRDefault="009963CB" w:rsidP="009963CB">
      <w:pPr>
        <w:rPr>
          <w:b/>
        </w:rPr>
      </w:pPr>
      <w:r>
        <w:rPr>
          <w:b/>
        </w:rPr>
        <w:t>Chapter 2. Spatial heterogeneity of</w:t>
      </w:r>
      <w:r w:rsidRPr="002A5554">
        <w:rPr>
          <w:b/>
        </w:rPr>
        <w:t xml:space="preserve"> nutrient</w:t>
      </w:r>
      <w:r>
        <w:rPr>
          <w:b/>
        </w:rPr>
        <w:t>s</w:t>
      </w:r>
      <w:r w:rsidRPr="002A5554">
        <w:rPr>
          <w:b/>
        </w:rPr>
        <w:t xml:space="preserve"> and phytoplankton along a double reservoir continuum</w:t>
      </w:r>
    </w:p>
    <w:p w14:paraId="47E59CBE" w14:textId="77777777" w:rsidR="009963CB" w:rsidRPr="005A65A7" w:rsidRDefault="009963CB" w:rsidP="009963CB">
      <w:pPr>
        <w:ind w:firstLine="720"/>
        <w:rPr>
          <w:rFonts w:cs="Times New Roman (Body CS)"/>
          <w:strike/>
          <w:rPrChange w:id="61" w:author="Cayelan C. Carey" w:date="2019-03-26T09:23:00Z">
            <w:rPr/>
          </w:rPrChange>
        </w:rPr>
      </w:pPr>
      <w:commentRangeStart w:id="62"/>
      <w:r w:rsidRPr="005A65A7">
        <w:rPr>
          <w:rFonts w:cs="Times New Roman (Body CS)"/>
          <w:strike/>
          <w:rPrChange w:id="63" w:author="Cayelan C. Carey" w:date="2019-03-26T09:23:00Z">
            <w:rPr/>
          </w:rPrChange>
        </w:rPr>
        <w:t xml:space="preserve">In the face of global change, understanding </w:t>
      </w:r>
      <w:commentRangeStart w:id="64"/>
      <w:r w:rsidRPr="005A65A7">
        <w:rPr>
          <w:rFonts w:cs="Times New Roman (Body CS)"/>
          <w:strike/>
          <w:rPrChange w:id="65" w:author="Cayelan C. Carey" w:date="2019-03-26T09:23:00Z">
            <w:rPr/>
          </w:rPrChange>
        </w:rPr>
        <w:t xml:space="preserve">how and why freshwater systems vary </w:t>
      </w:r>
      <w:commentRangeEnd w:id="64"/>
      <w:r w:rsidR="00420A96" w:rsidRPr="005A65A7">
        <w:rPr>
          <w:rStyle w:val="CommentReference"/>
          <w:rFonts w:cs="Times New Roman (Body CS)"/>
          <w:strike/>
          <w:rPrChange w:id="66" w:author="Cayelan C. Carey" w:date="2019-03-26T09:23:00Z">
            <w:rPr>
              <w:rStyle w:val="CommentReference"/>
            </w:rPr>
          </w:rPrChange>
        </w:rPr>
        <w:commentReference w:id="64"/>
      </w:r>
      <w:r w:rsidRPr="005A65A7">
        <w:rPr>
          <w:rFonts w:cs="Times New Roman (Body CS)"/>
          <w:strike/>
          <w:rPrChange w:id="67" w:author="Cayelan C. Carey" w:date="2019-03-26T09:23:00Z">
            <w:rPr/>
          </w:rPrChange>
        </w:rPr>
        <w:t>is more important than ever. Identifying ‘hotspots’ of chemical or biological activity can help prioritize management efforts to areas within freshwater systems that are more vulnerable to eutrophication or changes in trophic status</w:t>
      </w:r>
      <w:ins w:id="68" w:author="Cayelan C. Carey" w:date="2019-03-26T09:04:00Z">
        <w:r w:rsidR="009E2930" w:rsidRPr="005A65A7">
          <w:rPr>
            <w:rFonts w:cs="Times New Roman (Body CS)"/>
            <w:strike/>
            <w:rPrChange w:id="69" w:author="Cayelan C. Carey" w:date="2019-03-26T09:23:00Z">
              <w:rPr/>
            </w:rPrChange>
          </w:rPr>
          <w:t xml:space="preserve"> (see hot spots paper by McClain (</w:t>
        </w:r>
        <w:proofErr w:type="spellStart"/>
        <w:r w:rsidR="009E2930" w:rsidRPr="005A65A7">
          <w:rPr>
            <w:rFonts w:cs="Times New Roman (Body CS)"/>
            <w:strike/>
            <w:rPrChange w:id="70" w:author="Cayelan C. Carey" w:date="2019-03-26T09:23:00Z">
              <w:rPr/>
            </w:rPrChange>
          </w:rPr>
          <w:t>sp</w:t>
        </w:r>
        <w:proofErr w:type="spellEnd"/>
        <w:r w:rsidR="009E2930" w:rsidRPr="005A65A7">
          <w:rPr>
            <w:rFonts w:cs="Times New Roman (Body CS)"/>
            <w:strike/>
            <w:rPrChange w:id="71" w:author="Cayelan C. Carey" w:date="2019-03-26T09:23:00Z">
              <w:rPr/>
            </w:rPrChange>
          </w:rPr>
          <w:t>) 2003 and also recent paper by Emily Bernhardt on control points here)</w:t>
        </w:r>
      </w:ins>
      <w:r w:rsidRPr="005A65A7">
        <w:rPr>
          <w:rFonts w:cs="Times New Roman (Body CS)"/>
          <w:strike/>
          <w:rPrChange w:id="72" w:author="Cayelan C. Carey" w:date="2019-03-26T09:23:00Z">
            <w:rPr/>
          </w:rPrChange>
        </w:rPr>
        <w:t>. These hotspots are inherently connected to the incoming chemical or biological activity from upstream water sources</w:t>
      </w:r>
      <w:ins w:id="73" w:author="Cayelan C. Carey" w:date="2019-03-26T09:07:00Z">
        <w:r w:rsidR="009E2930" w:rsidRPr="005A65A7">
          <w:rPr>
            <w:rFonts w:cs="Times New Roman (Body CS)"/>
            <w:strike/>
            <w:rPrChange w:id="74" w:author="Cayelan C. Carey" w:date="2019-03-26T09:23:00Z">
              <w:rPr/>
            </w:rPrChange>
          </w:rPr>
          <w:t xml:space="preserve"> not necessarily! You can have hot spots </w:t>
        </w:r>
      </w:ins>
      <w:ins w:id="75" w:author="Cayelan C. Carey" w:date="2019-03-26T09:08:00Z">
        <w:r w:rsidR="009E2930" w:rsidRPr="005A65A7">
          <w:rPr>
            <w:rFonts w:cs="Times New Roman (Body CS)"/>
            <w:strike/>
            <w:rPrChange w:id="76" w:author="Cayelan C. Carey" w:date="2019-03-26T09:23:00Z">
              <w:rPr/>
            </w:rPrChange>
          </w:rPr>
          <w:t xml:space="preserve">occur in freshwaters without having upstream connections, </w:t>
        </w:r>
        <w:proofErr w:type="spellStart"/>
        <w:r w:rsidR="009E2930" w:rsidRPr="005A65A7">
          <w:rPr>
            <w:rFonts w:cs="Times New Roman (Body CS)"/>
            <w:strike/>
            <w:rPrChange w:id="77" w:author="Cayelan C. Carey" w:date="2019-03-26T09:23:00Z">
              <w:rPr/>
            </w:rPrChange>
          </w:rPr>
          <w:t>eg</w:t>
        </w:r>
        <w:proofErr w:type="spellEnd"/>
        <w:r w:rsidR="009E2930" w:rsidRPr="005A65A7">
          <w:rPr>
            <w:rFonts w:cs="Times New Roman (Body CS)"/>
            <w:strike/>
            <w:rPrChange w:id="78" w:author="Cayelan C. Carey" w:date="2019-03-26T09:23:00Z">
              <w:rPr/>
            </w:rPrChange>
          </w:rPr>
          <w:t xml:space="preserve"> due to rapid redox shifts</w:t>
        </w:r>
      </w:ins>
      <w:r w:rsidRPr="005A65A7">
        <w:rPr>
          <w:rFonts w:cs="Times New Roman (Body CS)"/>
          <w:strike/>
          <w:rPrChange w:id="79" w:author="Cayelan C. Carey" w:date="2019-03-26T09:23:00Z">
            <w:rPr/>
          </w:rPrChange>
        </w:rPr>
        <w:t>. Varying types of freshwater systems, for example streams and lakes, each have unique ways of retaining and transporting nutrients and biota, meaning accounting for the presence of these waterbodies upstream is crucial to understanding what nutrients are being received downstream by a waterbody. For example, Kling et al. (2000) found that the amount of consumption or production of nutrients which occurred within a lentic system was approximately reciprocated within subsequent lotic systems.</w:t>
      </w:r>
      <w:ins w:id="80" w:author="Cayelan C. Carey" w:date="2019-03-26T09:08:00Z">
        <w:r w:rsidR="009E2930" w:rsidRPr="005A65A7">
          <w:rPr>
            <w:rFonts w:cs="Times New Roman (Body CS)"/>
            <w:strike/>
            <w:rPrChange w:id="81" w:author="Cayelan C. Carey" w:date="2019-03-26T09:23:00Z">
              <w:rPr/>
            </w:rPrChange>
          </w:rPr>
          <w:t xml:space="preserve"> I’m not sure what you mean here by recipro</w:t>
        </w:r>
      </w:ins>
      <w:ins w:id="82" w:author="Cayelan C. Carey" w:date="2019-03-26T09:09:00Z">
        <w:r w:rsidR="009E2930" w:rsidRPr="005A65A7">
          <w:rPr>
            <w:rFonts w:cs="Times New Roman (Body CS)"/>
            <w:strike/>
            <w:rPrChange w:id="83" w:author="Cayelan C. Carey" w:date="2019-03-26T09:23:00Z">
              <w:rPr/>
            </w:rPrChange>
          </w:rPr>
          <w:t>cated downstream?</w:t>
        </w:r>
      </w:ins>
      <w:r w:rsidRPr="005A65A7">
        <w:rPr>
          <w:rFonts w:cs="Times New Roman (Body CS)"/>
          <w:strike/>
          <w:rPrChange w:id="84" w:author="Cayelan C. Carey" w:date="2019-03-26T09:23:00Z">
            <w:rPr/>
          </w:rPrChange>
        </w:rPr>
        <w:t xml:space="preserve"> However, this study is somewhat unique in focusing on both lentic or lotic systems, while most do not consider </w:t>
      </w:r>
      <w:r w:rsidR="007D5C7F" w:rsidRPr="005A65A7">
        <w:rPr>
          <w:rFonts w:cs="Times New Roman (Body CS)"/>
          <w:strike/>
          <w:rPrChange w:id="85" w:author="Cayelan C. Carey" w:date="2019-03-26T09:23:00Z">
            <w:rPr/>
          </w:rPrChange>
        </w:rPr>
        <w:t xml:space="preserve">how </w:t>
      </w:r>
      <w:r w:rsidRPr="005A65A7">
        <w:rPr>
          <w:rFonts w:cs="Times New Roman (Body CS)"/>
          <w:strike/>
          <w:rPrChange w:id="86" w:author="Cayelan C. Carey" w:date="2019-03-26T09:23:00Z">
            <w:rPr/>
          </w:rPrChange>
        </w:rPr>
        <w:t xml:space="preserve">these systems relate to one another. </w:t>
      </w:r>
      <w:commentRangeEnd w:id="62"/>
      <w:r w:rsidR="009E2930" w:rsidRPr="005A65A7">
        <w:rPr>
          <w:rStyle w:val="CommentReference"/>
          <w:rFonts w:cs="Times New Roman (Body CS)"/>
          <w:strike/>
          <w:rPrChange w:id="87" w:author="Cayelan C. Carey" w:date="2019-03-26T09:23:00Z">
            <w:rPr>
              <w:rStyle w:val="CommentReference"/>
            </w:rPr>
          </w:rPrChange>
        </w:rPr>
        <w:commentReference w:id="62"/>
      </w:r>
    </w:p>
    <w:p w14:paraId="4EBAF785" w14:textId="04FC9187" w:rsidR="00E0096F" w:rsidRDefault="009963CB" w:rsidP="009963CB">
      <w:pPr>
        <w:ind w:firstLine="360"/>
      </w:pPr>
      <w:commentRangeStart w:id="88"/>
      <w:r>
        <w:t xml:space="preserve">Reservoirs are </w:t>
      </w:r>
      <w:r w:rsidR="009E2930">
        <w:t>eco</w:t>
      </w:r>
      <w:r>
        <w:t xml:space="preserve">systems marked by physical heterogeneity and are classically defined as having a gradient of riverine, transitional, and lacustrine zones </w:t>
      </w:r>
      <w:commentRangeEnd w:id="88"/>
      <w:r w:rsidR="009E2930">
        <w:rPr>
          <w:rStyle w:val="CommentReference"/>
        </w:rPr>
        <w:commentReference w:id="88"/>
      </w:r>
      <w:r>
        <w:t xml:space="preserve">(Thornton et al. 1990). The </w:t>
      </w:r>
      <w:r w:rsidR="009E2930">
        <w:t xml:space="preserve">nutrient chemistry </w:t>
      </w:r>
      <w:r>
        <w:t xml:space="preserve">and biological communities along this reservoir gradient show </w:t>
      </w:r>
      <w:r w:rsidR="009E2930">
        <w:t>substantial</w:t>
      </w:r>
      <w:r>
        <w:t xml:space="preserve"> </w:t>
      </w:r>
      <w:r w:rsidR="009E2930">
        <w:t xml:space="preserve">variability, as demonstrated by the large change in nutrient concentrations that generally occurs between the inflow and outflow of reservoirs </w:t>
      </w:r>
      <w:r>
        <w:t xml:space="preserve">(Harrison et al. 2009, Kling et al. 2000, Powers et al. 2015). However, studies examining how concentrations of nitrogen, phosphorus, and chlorophyll-a within reservoirs change along the reservoir gradient report inconsistent patterns. Some have found that nitrogen is highest in the riverine zone due to high nutrient inputs </w:t>
      </w:r>
      <w:r w:rsidR="007D5C7F">
        <w:t xml:space="preserve">from the watershed </w:t>
      </w:r>
      <w:r>
        <w:t>(Soares et al. 2012), while others have found that the transitional zone, where turbulence is decreased yet nutrients are still abundant</w:t>
      </w:r>
      <w:r w:rsidR="009E2930">
        <w:t xml:space="preserve">, </w:t>
      </w:r>
      <w:r w:rsidR="00196ECD">
        <w:t>is a hotspot for nitrogen fixation across reservoirs of varying trophic status, effectively increasing the concentration of NH</w:t>
      </w:r>
      <w:r w:rsidR="00196ECD" w:rsidRPr="00196ECD">
        <w:rPr>
          <w:vertAlign w:val="subscript"/>
        </w:rPr>
        <w:t>4</w:t>
      </w:r>
      <w:r w:rsidR="00196ECD">
        <w:t xml:space="preserve"> </w:t>
      </w:r>
      <w:r>
        <w:t xml:space="preserve">(Scott et al. 2009). </w:t>
      </w:r>
      <w:r w:rsidR="005C2294" w:rsidRPr="005C2294">
        <w:rPr>
          <w:b/>
        </w:rPr>
        <w:t>Discuss the mechanisms of these concentrations of nitrogen and the impact of internal nutrient loading</w:t>
      </w:r>
    </w:p>
    <w:p w14:paraId="75B682A1" w14:textId="05B2CD44" w:rsidR="00E0096F" w:rsidRDefault="009963CB" w:rsidP="009963CB">
      <w:pPr>
        <w:ind w:firstLine="360"/>
      </w:pPr>
      <w:proofErr w:type="gramStart"/>
      <w:r>
        <w:t>Similar</w:t>
      </w:r>
      <w:r w:rsidR="00E0096F">
        <w:t xml:space="preserve"> to</w:t>
      </w:r>
      <w:proofErr w:type="gramEnd"/>
      <w:r w:rsidR="00E0096F">
        <w:t xml:space="preserve"> nitrogen</w:t>
      </w:r>
      <w:r>
        <w:t>, patterns in chlorophyll-a heterogeneity are inconsistent between studies</w:t>
      </w:r>
      <w:r w:rsidR="00627569">
        <w:t>. There is some support to show</w:t>
      </w:r>
      <w:r>
        <w:t xml:space="preserve"> that chlorophyll-a is highest in the riverine zone, decreasing along the downstream gradient (Scott et al. 2009)</w:t>
      </w:r>
      <w:r w:rsidR="007D5C7F">
        <w:t>. In contrast, o</w:t>
      </w:r>
      <w:r>
        <w:t>thers report the transitional zone</w:t>
      </w:r>
      <w:r w:rsidR="007D5C7F">
        <w:t xml:space="preserve"> as being a hotspot for phytoplankton activity</w:t>
      </w:r>
      <w:r>
        <w:t xml:space="preserve"> (</w:t>
      </w:r>
      <w:proofErr w:type="spellStart"/>
      <w:r>
        <w:t>Rychtecky</w:t>
      </w:r>
      <w:proofErr w:type="spellEnd"/>
      <w:r>
        <w:t xml:space="preserve"> &amp; </w:t>
      </w:r>
      <w:proofErr w:type="spellStart"/>
      <w:r>
        <w:t>Znachor</w:t>
      </w:r>
      <w:proofErr w:type="spellEnd"/>
      <w:r>
        <w:t xml:space="preserve">, 2011), and others still </w:t>
      </w:r>
      <w:r w:rsidR="007D5C7F">
        <w:t xml:space="preserve">have found </w:t>
      </w:r>
      <w:r>
        <w:t xml:space="preserve">the lacustrine zone </w:t>
      </w:r>
      <w:r w:rsidR="007D5C7F">
        <w:t xml:space="preserve">to </w:t>
      </w:r>
      <w:r w:rsidR="00E0096F">
        <w:t>have the highest</w:t>
      </w:r>
      <w:r>
        <w:t xml:space="preserve"> chlorophyll-a </w:t>
      </w:r>
      <w:r w:rsidR="00E0096F">
        <w:t xml:space="preserve">when nutrients are not limiting </w:t>
      </w:r>
      <w:r w:rsidRPr="00627569">
        <w:rPr>
          <w:rFonts w:cs="Times New Roman (Body CS)"/>
          <w:strike/>
        </w:rPr>
        <w:t xml:space="preserve">in </w:t>
      </w:r>
      <w:commentRangeStart w:id="89"/>
      <w:r w:rsidRPr="00627569">
        <w:rPr>
          <w:rFonts w:cs="Times New Roman (Body CS)"/>
          <w:strike/>
        </w:rPr>
        <w:t xml:space="preserve">systems </w:t>
      </w:r>
      <w:commentRangeEnd w:id="89"/>
      <w:r w:rsidR="00E0096F" w:rsidRPr="00627569">
        <w:rPr>
          <w:rStyle w:val="CommentReference"/>
          <w:rFonts w:cs="Times New Roman (Body CS)"/>
          <w:strike/>
        </w:rPr>
        <w:commentReference w:id="89"/>
      </w:r>
      <w:r w:rsidRPr="00627569">
        <w:rPr>
          <w:rFonts w:cs="Times New Roman (Body CS)"/>
          <w:strike/>
        </w:rPr>
        <w:t>that are not limited by nutrient availability</w:t>
      </w:r>
      <w:r>
        <w:t xml:space="preserve"> (Soares et al. 2012). </w:t>
      </w:r>
      <w:r w:rsidR="00F305CF">
        <w:t xml:space="preserve">Further, Borges et al. </w:t>
      </w:r>
      <w:r w:rsidR="00E0096F">
        <w:t>(</w:t>
      </w:r>
      <w:r w:rsidR="00F305CF">
        <w:t>2008</w:t>
      </w:r>
      <w:r w:rsidR="00E0096F">
        <w:t>)</w:t>
      </w:r>
      <w:r w:rsidR="00F305CF">
        <w:t xml:space="preserve"> found that the longitudinal pattern of heterogeneity of chlorophyll-a was variable </w:t>
      </w:r>
      <w:r w:rsidR="00E0096F">
        <w:t xml:space="preserve">among </w:t>
      </w:r>
      <w:r w:rsidR="00F305CF">
        <w:t>season</w:t>
      </w:r>
      <w:r w:rsidR="00E0096F">
        <w:t>s</w:t>
      </w:r>
      <w:r w:rsidR="00F305CF">
        <w:t xml:space="preserve"> in two tropical reservoirs in Brazil. </w:t>
      </w:r>
    </w:p>
    <w:p w14:paraId="75BE481B" w14:textId="77777777" w:rsidR="005A65A7" w:rsidRDefault="009963CB" w:rsidP="009963CB">
      <w:pPr>
        <w:ind w:firstLine="360"/>
      </w:pPr>
      <w:r>
        <w:t>Trends in</w:t>
      </w:r>
      <w:r w:rsidR="00E0096F">
        <w:t xml:space="preserve"> reservoir</w:t>
      </w:r>
      <w:r>
        <w:t xml:space="preserve"> phosphorus </w:t>
      </w:r>
      <w:r w:rsidR="00E0096F">
        <w:t xml:space="preserve">concentrations </w:t>
      </w:r>
      <w:r>
        <w:t xml:space="preserve">are </w:t>
      </w:r>
      <w:r w:rsidR="00F305CF">
        <w:t>less</w:t>
      </w:r>
      <w:r>
        <w:t xml:space="preserve"> often reporte</w:t>
      </w:r>
      <w:r w:rsidR="00F305CF">
        <w:t>d</w:t>
      </w:r>
      <w:r w:rsidR="00E0096F">
        <w:t xml:space="preserve"> than nitrogen or chlorophyll</w:t>
      </w:r>
      <w:r w:rsidR="00F305CF">
        <w:t>. O</w:t>
      </w:r>
      <w:r w:rsidR="007D5C7F">
        <w:t xml:space="preserve">ne study of a </w:t>
      </w:r>
      <w:r w:rsidR="00336D7F">
        <w:t xml:space="preserve">large, deep </w:t>
      </w:r>
      <w:r w:rsidR="007D5C7F">
        <w:t>reservoir in the Czech Republic showed that both soluble and total phosphorus decreased along the reservoir gradient (</w:t>
      </w:r>
      <w:proofErr w:type="spellStart"/>
      <w:r w:rsidR="007D5C7F">
        <w:t>Rychtecky</w:t>
      </w:r>
      <w:proofErr w:type="spellEnd"/>
      <w:r w:rsidR="007D5C7F">
        <w:t xml:space="preserve"> &amp; </w:t>
      </w:r>
      <w:proofErr w:type="spellStart"/>
      <w:r w:rsidR="007D5C7F">
        <w:t>Znachor</w:t>
      </w:r>
      <w:proofErr w:type="spellEnd"/>
      <w:r w:rsidR="007D5C7F">
        <w:t>, 2011)</w:t>
      </w:r>
      <w:r>
        <w:t xml:space="preserve">. </w:t>
      </w:r>
      <w:r w:rsidR="00F305CF">
        <w:t xml:space="preserve">Borges et al. (2008) found contrasting patterns in two reservoirs in Brazil, one showing a decrease in phosphorus along the reservoir gradient, while another showed no clear longitudinal pattern. </w:t>
      </w:r>
      <w:r>
        <w:t xml:space="preserve">While </w:t>
      </w:r>
      <w:proofErr w:type="gramStart"/>
      <w:r>
        <w:t>all of</w:t>
      </w:r>
      <w:proofErr w:type="gramEnd"/>
      <w:r>
        <w:t xml:space="preserve"> these studies agree that spatial heterogeneity of nutrients and phytoplankton exists along a reservoir gradient, </w:t>
      </w:r>
      <w:r w:rsidR="005A65A7">
        <w:t xml:space="preserve">the lack of </w:t>
      </w:r>
      <w:r w:rsidR="005A65A7">
        <w:lastRenderedPageBreak/>
        <w:t>consistency among studies necessitates additional research, especially in</w:t>
      </w:r>
      <w:r w:rsidR="00336D7F">
        <w:t xml:space="preserve"> small</w:t>
      </w:r>
      <w:r w:rsidR="005A65A7">
        <w:t>er</w:t>
      </w:r>
      <w:r w:rsidR="00336D7F">
        <w:t xml:space="preserve"> reservoirs</w:t>
      </w:r>
      <w:r w:rsidR="005A65A7">
        <w:t>, which remain understudied relative to larger reservoirs</w:t>
      </w:r>
      <w:r>
        <w:t>.</w:t>
      </w:r>
      <w:r w:rsidR="005A65A7">
        <w:t xml:space="preserve"> In smaller reservoirs, the transitions among zones may happen more rapidly, resulting in greater variability in nitrogen, phosphorus, and chlorophyll along the downstream gradient. </w:t>
      </w:r>
      <w:commentRangeStart w:id="90"/>
      <w:r w:rsidR="005A65A7">
        <w:t>As managers generally extract water from reservoirs for drinking from the deep hole only, and most reservoir studies only focus on the lacustrine zone (cite lots of studies here!), it is critical to understand how these water quality variables vary along the reservoir gradient.</w:t>
      </w:r>
      <w:commentRangeEnd w:id="90"/>
      <w:r w:rsidR="005A65A7">
        <w:rPr>
          <w:rStyle w:val="CommentReference"/>
        </w:rPr>
        <w:commentReference w:id="90"/>
      </w:r>
      <w:r w:rsidR="005A65A7" w:rsidRPr="005A65A7">
        <w:t xml:space="preserve"> </w:t>
      </w:r>
    </w:p>
    <w:p w14:paraId="7C65505D" w14:textId="5375807A" w:rsidR="003459D1" w:rsidRDefault="003459D1" w:rsidP="003459D1">
      <w:pPr>
        <w:ind w:firstLine="360"/>
      </w:pPr>
      <w:r>
        <w:t>Another primary motivation of studying longitudinal heterogeneity across the reservoir continuum is to better understand the sites in the reservoir that could disproportionally affect nutrient concentrations and chlorophyll</w:t>
      </w:r>
      <w:r w:rsidR="00292535">
        <w:t>-a which are measured at the deepest site of the reservoir</w:t>
      </w:r>
      <w:r>
        <w:t xml:space="preserve">. For example, some of the inconsistencies could be due to the location of sampling site </w:t>
      </w:r>
      <w:r w:rsidR="00196ECD">
        <w:t xml:space="preserve">in </w:t>
      </w:r>
      <w:r>
        <w:t xml:space="preserve">relation to reservoir “hot spots” of nutrient processing that may occur at the intersection between the zones. Define hot spots hot moments int eh study </w:t>
      </w:r>
    </w:p>
    <w:p w14:paraId="18970F6C" w14:textId="777A1DF5" w:rsidR="003459D1" w:rsidRDefault="003459D1" w:rsidP="009963CB">
      <w:pPr>
        <w:ind w:firstLine="360"/>
      </w:pPr>
      <w:r>
        <w:t>MOVE THE ‘in the face of global change’ paragraph here?</w:t>
      </w:r>
    </w:p>
    <w:p w14:paraId="1FE12A1F" w14:textId="071054EF" w:rsidR="009963CB" w:rsidRDefault="005A65A7" w:rsidP="009963CB">
      <w:pPr>
        <w:ind w:firstLine="360"/>
      </w:pPr>
      <w:r>
        <w:t xml:space="preserve">This chapter is motivated by preliminary results from Chapter 1 in my focal study system, which revealed the importance of upstream stream discharge, or changes in hydrologic flow, to phytoplankton dynamics at the deepest site of a reservoir. </w:t>
      </w:r>
      <w:commentRangeStart w:id="91"/>
      <w:r>
        <w:t>This finding highlights the need to better understand the importance of hydrologic flow to phytoplankton along the entire reservoir gradient. While forecasting is a necessary first step in anticipating these changes, more work needs to be done to better understand these systems and decrease the uncertainty in our forecasts.</w:t>
      </w:r>
      <w:commentRangeEnd w:id="91"/>
      <w:r w:rsidR="000E7D49">
        <w:rPr>
          <w:rStyle w:val="CommentReference"/>
        </w:rPr>
        <w:commentReference w:id="91"/>
      </w:r>
    </w:p>
    <w:p w14:paraId="1C19B9E9" w14:textId="77777777" w:rsidR="009963CB" w:rsidRDefault="009963CB" w:rsidP="00E0166E">
      <w:pPr>
        <w:ind w:firstLine="360"/>
      </w:pPr>
      <w:r>
        <w:t xml:space="preserve">An important factor that </w:t>
      </w:r>
      <w:r w:rsidR="00400E63">
        <w:t>can affect the</w:t>
      </w:r>
      <w:r>
        <w:t xml:space="preserve"> heterogeneity of chemical and biological variables</w:t>
      </w:r>
      <w:r w:rsidR="005A65A7">
        <w:t xml:space="preserve"> along reservoir gradients</w:t>
      </w:r>
      <w:r>
        <w:t xml:space="preserve"> is hydrologic flow. Under low flow conditions, residence times of reservoirs and streams are increased, resulting in slower export of nutrients and more time for biotic processing</w:t>
      </w:r>
      <w:r w:rsidR="005A65A7">
        <w:t xml:space="preserve">, resulting in &lt; low or high </w:t>
      </w:r>
      <w:proofErr w:type="gramStart"/>
      <w:r w:rsidR="005A65A7">
        <w:t>N,P</w:t>
      </w:r>
      <w:proofErr w:type="gramEnd"/>
      <w:r w:rsidR="005A65A7">
        <w:t xml:space="preserve">, </w:t>
      </w:r>
      <w:proofErr w:type="spellStart"/>
      <w:r w:rsidR="005A65A7">
        <w:t>chla</w:t>
      </w:r>
      <w:proofErr w:type="spellEnd"/>
      <w:r w:rsidR="005A65A7">
        <w:t>???&gt;</w:t>
      </w:r>
      <w:r>
        <w:t xml:space="preserve"> (Saunders and </w:t>
      </w:r>
      <w:proofErr w:type="spellStart"/>
      <w:r>
        <w:t>Kalff</w:t>
      </w:r>
      <w:proofErr w:type="spellEnd"/>
      <w:r>
        <w:t xml:space="preserve">, 2001). </w:t>
      </w:r>
      <w:r w:rsidR="005A65A7">
        <w:t>In comparison</w:t>
      </w:r>
      <w:r>
        <w:t xml:space="preserve">, high flow conditions </w:t>
      </w:r>
      <w:r w:rsidR="005A65A7">
        <w:t>may result in less processing as water is flushed out more rapidly, while</w:t>
      </w:r>
      <w:r>
        <w:t xml:space="preserve"> also bring</w:t>
      </w:r>
      <w:r w:rsidR="005A65A7">
        <w:t>ing</w:t>
      </w:r>
      <w:r>
        <w:t xml:space="preserve"> in </w:t>
      </w:r>
      <w:r w:rsidR="005A65A7">
        <w:t>high levels of</w:t>
      </w:r>
      <w:r>
        <w:t xml:space="preserve"> external nutrients which are often limiting to phytoplankton</w:t>
      </w:r>
      <w:r w:rsidR="005A65A7">
        <w:t xml:space="preserve">, resulting in &lt; low or high </w:t>
      </w:r>
      <w:proofErr w:type="gramStart"/>
      <w:r w:rsidR="005A65A7">
        <w:t>N,P</w:t>
      </w:r>
      <w:proofErr w:type="gramEnd"/>
      <w:r w:rsidR="005A65A7">
        <w:t xml:space="preserve">, </w:t>
      </w:r>
      <w:proofErr w:type="spellStart"/>
      <w:r w:rsidR="005A65A7">
        <w:t>chla</w:t>
      </w:r>
      <w:proofErr w:type="spellEnd"/>
      <w:r w:rsidR="005A65A7">
        <w:t>???&gt;</w:t>
      </w:r>
      <w:r>
        <w:t xml:space="preserve">. </w:t>
      </w:r>
      <w:r w:rsidR="005A65A7">
        <w:t xml:space="preserve">Residence </w:t>
      </w:r>
      <w:r>
        <w:t xml:space="preserve">time directly affected spatial heterogeneity in a tropical reservoir (Soares </w:t>
      </w:r>
      <w:r w:rsidR="007B3365">
        <w:t>et al.</w:t>
      </w:r>
      <w:r>
        <w:t>2012), with longer retention times showing greater spatial heterogeneity</w:t>
      </w:r>
      <w:r w:rsidR="00400E63">
        <w:t>, as the riverine, transitional, and lacustrine zones become more physically distinct</w:t>
      </w:r>
      <w:r>
        <w:t xml:space="preserve">. </w:t>
      </w:r>
    </w:p>
    <w:p w14:paraId="21FDE089" w14:textId="77777777" w:rsidR="009963CB" w:rsidRDefault="000E7D49" w:rsidP="009963CB">
      <w:pPr>
        <w:ind w:firstLine="720"/>
      </w:pPr>
      <w:commentRangeStart w:id="92"/>
      <w:r>
        <w:t>Finally</w:t>
      </w:r>
      <w:r w:rsidR="009963CB">
        <w:t>, a major driver of differences in chemical and biological composition of a waterbody is the presence of upstream waterbodies</w:t>
      </w:r>
      <w:commentRangeEnd w:id="92"/>
      <w:r w:rsidR="009963CB">
        <w:rPr>
          <w:rStyle w:val="CommentReference"/>
        </w:rPr>
        <w:commentReference w:id="92"/>
      </w:r>
      <w:r w:rsidR="009963CB">
        <w:t xml:space="preserve">. Studies looking at the effect of watershed connectivity and lake chain show that downstream nutrients are significantly reduced by the presence of impoundments upstream (Bosch et al. 2009, Powers et al. 2015, </w:t>
      </w:r>
      <w:proofErr w:type="spellStart"/>
      <w:r w:rsidR="009963CB">
        <w:t>Stachelek</w:t>
      </w:r>
      <w:proofErr w:type="spellEnd"/>
      <w:r w:rsidR="009963CB">
        <w:t xml:space="preserve"> &amp; </w:t>
      </w:r>
      <w:proofErr w:type="spellStart"/>
      <w:r w:rsidR="009963CB">
        <w:t>Soranno</w:t>
      </w:r>
      <w:proofErr w:type="spellEnd"/>
      <w:r w:rsidR="009963CB">
        <w:t xml:space="preserve"> 2019). </w:t>
      </w:r>
      <w:r w:rsidR="002C487C">
        <w:t xml:space="preserve">In contrast, Brown et al. (2008) found that increases in upstream lake area was significantly correlated to increases in total nitrogen of small mountain lakes. </w:t>
      </w:r>
      <w:commentRangeStart w:id="93"/>
      <w:r w:rsidR="009963CB">
        <w:t xml:space="preserve">Studies looking at lake chain impact </w:t>
      </w:r>
      <w:commentRangeEnd w:id="93"/>
      <w:r>
        <w:rPr>
          <w:rStyle w:val="CommentReference"/>
        </w:rPr>
        <w:commentReference w:id="93"/>
      </w:r>
      <w:r w:rsidR="009963CB">
        <w:t xml:space="preserve">are not usually associated with a </w:t>
      </w:r>
      <w:commentRangeStart w:id="94"/>
      <w:r w:rsidR="009963CB">
        <w:t xml:space="preserve">high-resolution spatial coverage of connecting streams or with high-resolution spatial coverage within the lakes or reservoirs. </w:t>
      </w:r>
      <w:commentRangeEnd w:id="94"/>
      <w:r>
        <w:rPr>
          <w:rStyle w:val="CommentReference"/>
        </w:rPr>
        <w:commentReference w:id="94"/>
      </w:r>
      <w:del w:id="95" w:author="Cayelan C. Carey" w:date="2019-03-26T09:33:00Z">
        <w:r w:rsidR="009963CB" w:rsidDel="000E7D49">
          <w:delText>How does reservoir chain location influence spatial heterogeneity?</w:delText>
        </w:r>
      </w:del>
      <w:r w:rsidR="009963CB">
        <w:t xml:space="preserve"> </w:t>
      </w:r>
    </w:p>
    <w:p w14:paraId="239BA6C9" w14:textId="77777777" w:rsidR="009963CB" w:rsidRPr="004A457A" w:rsidRDefault="009963CB" w:rsidP="009963CB">
      <w:pPr>
        <w:rPr>
          <w:b/>
          <w:u w:val="single"/>
        </w:rPr>
      </w:pPr>
      <w:commentRangeStart w:id="96"/>
      <w:r w:rsidRPr="004A457A">
        <w:rPr>
          <w:b/>
          <w:u w:val="single"/>
        </w:rPr>
        <w:t>Proposed</w:t>
      </w:r>
      <w:commentRangeEnd w:id="96"/>
      <w:r w:rsidR="001864B7">
        <w:rPr>
          <w:rStyle w:val="CommentReference"/>
        </w:rPr>
        <w:commentReference w:id="96"/>
      </w:r>
      <w:r w:rsidRPr="004A457A">
        <w:rPr>
          <w:b/>
          <w:u w:val="single"/>
        </w:rPr>
        <w:t xml:space="preserve"> Work</w:t>
      </w:r>
    </w:p>
    <w:p w14:paraId="255A3DA5" w14:textId="77777777" w:rsidR="009963CB" w:rsidRDefault="009963CB" w:rsidP="009963CB">
      <w:r>
        <w:t xml:space="preserve">My second chapter will focus on the longitudinal spatial heterogeneity of nitrogen, phosphorus, and chlorophyll-a in Beaverdam Reservoir (BVR) and Falling Creek Reservoir (FCR) and the influence of reservoir chain number on this heterogeneity. Additionally, I will examine the impact of </w:t>
      </w:r>
      <w:r w:rsidR="00114590">
        <w:t xml:space="preserve">seasonality and </w:t>
      </w:r>
      <w:r>
        <w:lastRenderedPageBreak/>
        <w:t>hydrologic flow on heterogeneity</w:t>
      </w:r>
      <w:commentRangeStart w:id="97"/>
      <w:r>
        <w:t xml:space="preserve">. This research will </w:t>
      </w:r>
      <w:del w:id="98" w:author="Cayelan C. Carey" w:date="2019-03-26T09:39:00Z">
        <w:r w:rsidDel="000E7D49">
          <w:delText xml:space="preserve">ultimately better </w:delText>
        </w:r>
      </w:del>
      <w:r>
        <w:t xml:space="preserve">inform our understanding of how freshwater systems, both lentic and lotic, will respond in the face of global climate change, </w:t>
      </w:r>
      <w:commentRangeEnd w:id="97"/>
      <w:r w:rsidR="000E7D49">
        <w:rPr>
          <w:rStyle w:val="CommentReference"/>
        </w:rPr>
        <w:commentReference w:id="97"/>
      </w:r>
      <w:r>
        <w:t xml:space="preserve">which is expected to include more variability in residence time as a result of changing precipitation patterns. </w:t>
      </w:r>
    </w:p>
    <w:p w14:paraId="11FBA781" w14:textId="77777777" w:rsidR="009963CB" w:rsidRPr="002F73B0" w:rsidRDefault="009963CB" w:rsidP="009963CB">
      <w:pPr>
        <w:rPr>
          <w:i/>
        </w:rPr>
      </w:pPr>
      <w:r w:rsidRPr="00115C76">
        <w:rPr>
          <w:b/>
          <w:i/>
        </w:rPr>
        <w:t>Question 1</w:t>
      </w:r>
      <w:r w:rsidRPr="002F73B0">
        <w:rPr>
          <w:i/>
        </w:rPr>
        <w:t>: What is the longitudinal heterogeneity of nitrogen, phosphorus, and chlorophyll-a along a double reservoir continuum?</w:t>
      </w:r>
    </w:p>
    <w:p w14:paraId="7E55BB0E" w14:textId="77777777" w:rsidR="00400E63" w:rsidRDefault="009963CB" w:rsidP="00400E63">
      <w:pPr>
        <w:rPr>
          <w:b/>
          <w:i/>
        </w:rPr>
      </w:pPr>
      <w:commentRangeStart w:id="99"/>
      <w:r w:rsidRPr="00115C76">
        <w:rPr>
          <w:b/>
        </w:rPr>
        <w:t xml:space="preserve">Hypothesis </w:t>
      </w:r>
      <w:commentRangeEnd w:id="99"/>
      <w:r>
        <w:rPr>
          <w:rStyle w:val="CommentReference"/>
        </w:rPr>
        <w:commentReference w:id="99"/>
      </w:r>
      <w:r>
        <w:rPr>
          <w:b/>
        </w:rPr>
        <w:t>1</w:t>
      </w:r>
      <w:r>
        <w:t xml:space="preserve">:  I hypothesize that there will be spatial heterogeneity in nitrogen, phosphorus, and chlorophyll-a within </w:t>
      </w:r>
      <w:del w:id="100" w:author="Cayelan C. Carey" w:date="2019-03-26T09:41:00Z">
        <w:r w:rsidDel="000E7D49">
          <w:delText xml:space="preserve">the </w:delText>
        </w:r>
      </w:del>
      <w:r>
        <w:t xml:space="preserve">both BVR and FCR along a reservoir gradient of riverine to transitional to lacustrine (Figure </w:t>
      </w:r>
      <w:r w:rsidR="002C487C">
        <w:t>3</w:t>
      </w:r>
      <w:r>
        <w:t>). While some studies posit that chemical and biological activity should be lowest in the lacustrine zone due to nutrient limitation (</w:t>
      </w:r>
      <w:ins w:id="101" w:author="Cayelan C. Carey" w:date="2019-03-26T09:41:00Z">
        <w:r w:rsidR="000E7D49">
          <w:t xml:space="preserve">e.g., </w:t>
        </w:r>
      </w:ins>
      <w:r>
        <w:t xml:space="preserve">Kimmel et al. 1990), </w:t>
      </w:r>
      <w:commentRangeStart w:id="102"/>
      <w:r>
        <w:t xml:space="preserve">I believe this will not be the case in </w:t>
      </w:r>
      <w:r w:rsidR="00400E63">
        <w:t xml:space="preserve">our </w:t>
      </w:r>
      <w:r>
        <w:t xml:space="preserve">shallow, eutrophic reservoirs which experience substantial internal loading </w:t>
      </w:r>
      <w:ins w:id="103" w:author="Cayelan C. Carey" w:date="2019-03-26T09:43:00Z">
        <w:r w:rsidR="00FC4402">
          <w:t xml:space="preserve">under anoxic conditions </w:t>
        </w:r>
      </w:ins>
      <w:r>
        <w:t>(Gerling et al. 2016).</w:t>
      </w:r>
      <w:r w:rsidR="00400E63" w:rsidRPr="00400E63">
        <w:rPr>
          <w:b/>
          <w:i/>
        </w:rPr>
        <w:t xml:space="preserve"> </w:t>
      </w:r>
      <w:commentRangeEnd w:id="102"/>
      <w:r w:rsidR="000E7D49">
        <w:rPr>
          <w:rStyle w:val="CommentReference"/>
        </w:rPr>
        <w:commentReference w:id="102"/>
      </w:r>
      <w:r w:rsidR="00A34DAD">
        <w:rPr>
          <w:b/>
          <w:i/>
        </w:rPr>
        <w:t>P explain decrease in transitional</w:t>
      </w:r>
    </w:p>
    <w:p w14:paraId="39F5F4F5" w14:textId="77777777" w:rsidR="009963CB" w:rsidRDefault="00400E63" w:rsidP="00400E63">
      <w:pPr>
        <w:jc w:val="center"/>
      </w:pPr>
      <w:commentRangeStart w:id="104"/>
      <w:commentRangeStart w:id="105"/>
      <w:r w:rsidRPr="00400E63">
        <w:rPr>
          <w:b/>
          <w:i/>
          <w:noProof/>
        </w:rPr>
        <w:drawing>
          <wp:inline distT="0" distB="0" distL="0" distR="0" wp14:anchorId="598E3A6E" wp14:editId="40647776">
            <wp:extent cx="4344550" cy="3041650"/>
            <wp:effectExtent l="0" t="0" r="0" b="6350"/>
            <wp:docPr id="21" name="Picture 20">
              <a:extLst xmlns:a="http://schemas.openxmlformats.org/drawingml/2006/main">
                <a:ext uri="{FF2B5EF4-FFF2-40B4-BE49-F238E27FC236}">
                  <a16:creationId xmlns:a16="http://schemas.microsoft.com/office/drawing/2014/main" id="{1DCDE9AC-3073-4C39-A0FF-33DA645B98A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0">
                      <a:extLst>
                        <a:ext uri="{FF2B5EF4-FFF2-40B4-BE49-F238E27FC236}">
                          <a16:creationId xmlns:a16="http://schemas.microsoft.com/office/drawing/2014/main" id="{1DCDE9AC-3073-4C39-A0FF-33DA645B98AC}"/>
                        </a:ext>
                      </a:extLst>
                    </pic:cNvPr>
                    <pic:cNvPicPr>
                      <a:picLocks noChangeAspect="1"/>
                    </pic:cNvPicPr>
                  </pic:nvPicPr>
                  <pic:blipFill>
                    <a:blip r:embed="rId12"/>
                    <a:stretch>
                      <a:fillRect/>
                    </a:stretch>
                  </pic:blipFill>
                  <pic:spPr>
                    <a:xfrm>
                      <a:off x="0" y="0"/>
                      <a:ext cx="4368419" cy="3058361"/>
                    </a:xfrm>
                    <a:prstGeom prst="rect">
                      <a:avLst/>
                    </a:prstGeom>
                  </pic:spPr>
                </pic:pic>
              </a:graphicData>
            </a:graphic>
          </wp:inline>
        </w:drawing>
      </w:r>
      <w:commentRangeEnd w:id="104"/>
      <w:commentRangeEnd w:id="105"/>
      <w:r w:rsidR="00AC14DE">
        <w:rPr>
          <w:rStyle w:val="CommentReference"/>
        </w:rPr>
        <w:commentReference w:id="104"/>
      </w:r>
      <w:r w:rsidR="001864B7">
        <w:rPr>
          <w:rStyle w:val="CommentReference"/>
        </w:rPr>
        <w:commentReference w:id="105"/>
      </w:r>
    </w:p>
    <w:p w14:paraId="2BC331FF" w14:textId="77777777" w:rsidR="00400E63" w:rsidRDefault="00400E63" w:rsidP="009963CB">
      <w:pPr>
        <w:rPr>
          <w:b/>
          <w:i/>
        </w:rPr>
      </w:pPr>
    </w:p>
    <w:p w14:paraId="7A61D90D" w14:textId="77777777" w:rsidR="00400E63" w:rsidRPr="00D26236" w:rsidRDefault="009963CB" w:rsidP="009963CB">
      <w:pPr>
        <w:rPr>
          <w:i/>
        </w:rPr>
      </w:pPr>
      <w:r w:rsidRPr="00D26236">
        <w:rPr>
          <w:b/>
          <w:i/>
        </w:rPr>
        <w:t xml:space="preserve">Question </w:t>
      </w:r>
      <w:r>
        <w:rPr>
          <w:b/>
          <w:i/>
        </w:rPr>
        <w:t>2</w:t>
      </w:r>
      <w:r w:rsidRPr="00D26236">
        <w:rPr>
          <w:i/>
        </w:rPr>
        <w:t xml:space="preserve">: </w:t>
      </w:r>
      <w:r>
        <w:rPr>
          <w:i/>
        </w:rPr>
        <w:t>How does a gradient of hydrologic flow conditions influence</w:t>
      </w:r>
      <w:r w:rsidRPr="00D26236">
        <w:rPr>
          <w:i/>
        </w:rPr>
        <w:t xml:space="preserve"> </w:t>
      </w:r>
      <w:r>
        <w:rPr>
          <w:i/>
        </w:rPr>
        <w:t>longitudinal heterogeneity</w:t>
      </w:r>
      <w:r w:rsidRPr="00D26236">
        <w:rPr>
          <w:i/>
        </w:rPr>
        <w:t>?</w:t>
      </w:r>
    </w:p>
    <w:p w14:paraId="16D0CAA0" w14:textId="77777777" w:rsidR="00400E63" w:rsidRDefault="009963CB" w:rsidP="009963CB">
      <w:r w:rsidRPr="00D26236">
        <w:rPr>
          <w:b/>
        </w:rPr>
        <w:t xml:space="preserve">Hypothesis </w:t>
      </w:r>
      <w:r>
        <w:rPr>
          <w:b/>
        </w:rPr>
        <w:t>2</w:t>
      </w:r>
      <w:r w:rsidRPr="00D26236">
        <w:rPr>
          <w:b/>
        </w:rPr>
        <w:t>:</w:t>
      </w:r>
      <w:r>
        <w:t xml:space="preserve"> I hypothesize that increases in flow will increase </w:t>
      </w:r>
      <w:commentRangeStart w:id="106"/>
      <w:r>
        <w:t xml:space="preserve">spatial heterogeneity </w:t>
      </w:r>
      <w:commentRangeEnd w:id="106"/>
      <w:r w:rsidR="00FC4402">
        <w:rPr>
          <w:rStyle w:val="CommentReference"/>
        </w:rPr>
        <w:commentReference w:id="106"/>
      </w:r>
      <w:r>
        <w:t>in both reservoirs</w:t>
      </w:r>
      <w:r w:rsidR="002C487C">
        <w:t xml:space="preserve"> (Figure 4)</w:t>
      </w:r>
      <w:r>
        <w:t>.</w:t>
      </w:r>
    </w:p>
    <w:p w14:paraId="62FA1C30" w14:textId="77777777" w:rsidR="009963CB" w:rsidRDefault="00400E63" w:rsidP="00400E63">
      <w:pPr>
        <w:jc w:val="center"/>
      </w:pPr>
      <w:commentRangeStart w:id="107"/>
      <w:r w:rsidRPr="00400E63">
        <w:rPr>
          <w:noProof/>
        </w:rPr>
        <w:lastRenderedPageBreak/>
        <w:drawing>
          <wp:inline distT="0" distB="0" distL="0" distR="0" wp14:anchorId="6947BA1D" wp14:editId="7FBBD8FA">
            <wp:extent cx="3333750" cy="2930231"/>
            <wp:effectExtent l="0" t="0" r="0" b="3810"/>
            <wp:docPr id="12" name="Picture 11">
              <a:extLst xmlns:a="http://schemas.openxmlformats.org/drawingml/2006/main">
                <a:ext uri="{FF2B5EF4-FFF2-40B4-BE49-F238E27FC236}">
                  <a16:creationId xmlns:a16="http://schemas.microsoft.com/office/drawing/2014/main" id="{70FF3E66-51D1-45E0-BBC4-93C23916BCB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a:extLst>
                        <a:ext uri="{FF2B5EF4-FFF2-40B4-BE49-F238E27FC236}">
                          <a16:creationId xmlns:a16="http://schemas.microsoft.com/office/drawing/2014/main" id="{70FF3E66-51D1-45E0-BBC4-93C23916BCBF}"/>
                        </a:ext>
                      </a:extLst>
                    </pic:cNvPr>
                    <pic:cNvPicPr>
                      <a:picLocks noChangeAspect="1"/>
                    </pic:cNvPicPr>
                  </pic:nvPicPr>
                  <pic:blipFill>
                    <a:blip r:embed="rId13"/>
                    <a:stretch>
                      <a:fillRect/>
                    </a:stretch>
                  </pic:blipFill>
                  <pic:spPr>
                    <a:xfrm>
                      <a:off x="0" y="0"/>
                      <a:ext cx="3358313" cy="2951821"/>
                    </a:xfrm>
                    <a:prstGeom prst="rect">
                      <a:avLst/>
                    </a:prstGeom>
                  </pic:spPr>
                </pic:pic>
              </a:graphicData>
            </a:graphic>
          </wp:inline>
        </w:drawing>
      </w:r>
      <w:commentRangeEnd w:id="107"/>
      <w:r w:rsidR="00A34DAD">
        <w:rPr>
          <w:rStyle w:val="CommentReference"/>
        </w:rPr>
        <w:commentReference w:id="107"/>
      </w:r>
    </w:p>
    <w:p w14:paraId="301842E4" w14:textId="77777777" w:rsidR="00104835" w:rsidRDefault="00104835" w:rsidP="009963CB">
      <w:pPr>
        <w:rPr>
          <w:b/>
          <w:i/>
        </w:rPr>
      </w:pPr>
    </w:p>
    <w:p w14:paraId="2DCAFC6C" w14:textId="77777777" w:rsidR="00104835" w:rsidRDefault="00104835" w:rsidP="009963CB">
      <w:pPr>
        <w:rPr>
          <w:b/>
          <w:i/>
        </w:rPr>
      </w:pPr>
    </w:p>
    <w:p w14:paraId="5F427BAC" w14:textId="77777777" w:rsidR="00104835" w:rsidRDefault="00104835" w:rsidP="009963CB">
      <w:pPr>
        <w:rPr>
          <w:b/>
          <w:i/>
        </w:rPr>
      </w:pPr>
    </w:p>
    <w:p w14:paraId="148F576B" w14:textId="77777777" w:rsidR="009963CB" w:rsidRPr="00D073FB" w:rsidRDefault="009963CB" w:rsidP="009963CB">
      <w:pPr>
        <w:rPr>
          <w:i/>
        </w:rPr>
      </w:pPr>
      <w:r w:rsidRPr="00D073FB">
        <w:rPr>
          <w:b/>
          <w:i/>
        </w:rPr>
        <w:t xml:space="preserve">Question </w:t>
      </w:r>
      <w:r>
        <w:rPr>
          <w:b/>
          <w:i/>
        </w:rPr>
        <w:t>3</w:t>
      </w:r>
      <w:r w:rsidRPr="00D073FB">
        <w:rPr>
          <w:i/>
        </w:rPr>
        <w:t xml:space="preserve">: Does the presence of an upstream reservoir influence </w:t>
      </w:r>
      <w:r>
        <w:rPr>
          <w:i/>
        </w:rPr>
        <w:t xml:space="preserve">the relative concentration of phytoplankton in </w:t>
      </w:r>
      <w:r w:rsidRPr="00D073FB">
        <w:rPr>
          <w:i/>
        </w:rPr>
        <w:t>a</w:t>
      </w:r>
      <w:r>
        <w:rPr>
          <w:i/>
        </w:rPr>
        <w:t xml:space="preserve"> </w:t>
      </w:r>
      <w:r w:rsidRPr="00D073FB">
        <w:rPr>
          <w:i/>
        </w:rPr>
        <w:t>downstream reservoir?</w:t>
      </w:r>
    </w:p>
    <w:p w14:paraId="5A1966DB" w14:textId="77777777" w:rsidR="009963CB" w:rsidRDefault="009963CB" w:rsidP="009963CB">
      <w:r w:rsidRPr="00D26236">
        <w:rPr>
          <w:b/>
        </w:rPr>
        <w:t xml:space="preserve">Hypothesis </w:t>
      </w:r>
      <w:r>
        <w:rPr>
          <w:b/>
        </w:rPr>
        <w:t>3</w:t>
      </w:r>
      <w:r>
        <w:t xml:space="preserve">: </w:t>
      </w:r>
      <w:commentRangeStart w:id="108"/>
      <w:r>
        <w:t xml:space="preserve">I hypothesize that </w:t>
      </w:r>
      <w:r w:rsidR="00104835">
        <w:t xml:space="preserve">the relative concentration of nitrogen will increase with reservoir chain number, and </w:t>
      </w:r>
      <w:r w:rsidR="002C487C">
        <w:t>the relative concentrations</w:t>
      </w:r>
      <w:r>
        <w:t xml:space="preserve"> of phosphorus and chlorophyll-a </w:t>
      </w:r>
      <w:r w:rsidR="00104835">
        <w:t>will decrease with reservoir chain number (Figure 5)</w:t>
      </w:r>
      <w:r>
        <w:t xml:space="preserve">. </w:t>
      </w:r>
      <w:commentRangeEnd w:id="108"/>
      <w:r w:rsidR="001864B7">
        <w:rPr>
          <w:rStyle w:val="CommentReference"/>
        </w:rPr>
        <w:commentReference w:id="108"/>
      </w:r>
    </w:p>
    <w:p w14:paraId="1B8BC83C" w14:textId="77777777" w:rsidR="00400E63" w:rsidRPr="00B54D8A" w:rsidRDefault="00104835" w:rsidP="00B54D8A">
      <w:pPr>
        <w:jc w:val="center"/>
      </w:pPr>
      <w:commentRangeStart w:id="109"/>
      <w:r w:rsidRPr="00104835">
        <w:rPr>
          <w:noProof/>
        </w:rPr>
        <w:drawing>
          <wp:inline distT="0" distB="0" distL="0" distR="0" wp14:anchorId="647FE4FB" wp14:editId="19805C42">
            <wp:extent cx="5207000" cy="3054662"/>
            <wp:effectExtent l="0" t="0" r="0" b="0"/>
            <wp:docPr id="53" name="Picture 52">
              <a:extLst xmlns:a="http://schemas.openxmlformats.org/drawingml/2006/main">
                <a:ext uri="{FF2B5EF4-FFF2-40B4-BE49-F238E27FC236}">
                  <a16:creationId xmlns:a16="http://schemas.microsoft.com/office/drawing/2014/main" id="{09877D8E-9CC7-4D96-A101-7EE995B8506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2">
                      <a:extLst>
                        <a:ext uri="{FF2B5EF4-FFF2-40B4-BE49-F238E27FC236}">
                          <a16:creationId xmlns:a16="http://schemas.microsoft.com/office/drawing/2014/main" id="{09877D8E-9CC7-4D96-A101-7EE995B85064}"/>
                        </a:ext>
                      </a:extLst>
                    </pic:cNvPr>
                    <pic:cNvPicPr>
                      <a:picLocks noChangeAspect="1"/>
                    </pic:cNvPicPr>
                  </pic:nvPicPr>
                  <pic:blipFill>
                    <a:blip r:embed="rId14"/>
                    <a:stretch>
                      <a:fillRect/>
                    </a:stretch>
                  </pic:blipFill>
                  <pic:spPr>
                    <a:xfrm>
                      <a:off x="0" y="0"/>
                      <a:ext cx="5217363" cy="3060742"/>
                    </a:xfrm>
                    <a:prstGeom prst="rect">
                      <a:avLst/>
                    </a:prstGeom>
                  </pic:spPr>
                </pic:pic>
              </a:graphicData>
            </a:graphic>
          </wp:inline>
        </w:drawing>
      </w:r>
      <w:commentRangeEnd w:id="109"/>
      <w:r w:rsidR="00A34DAD">
        <w:rPr>
          <w:rStyle w:val="CommentReference"/>
        </w:rPr>
        <w:commentReference w:id="109"/>
      </w:r>
    </w:p>
    <w:p w14:paraId="5C8D761E" w14:textId="77777777" w:rsidR="00400E63" w:rsidRDefault="00400E63" w:rsidP="009963CB">
      <w:pPr>
        <w:rPr>
          <w:rFonts w:asciiTheme="majorHAnsi" w:hAnsiTheme="majorHAnsi" w:cstheme="majorHAnsi"/>
          <w:b/>
        </w:rPr>
      </w:pPr>
    </w:p>
    <w:p w14:paraId="39F95250" w14:textId="77777777" w:rsidR="009963CB" w:rsidRPr="00191BF5" w:rsidRDefault="009963CB" w:rsidP="009963CB">
      <w:pPr>
        <w:rPr>
          <w:rFonts w:asciiTheme="majorHAnsi" w:hAnsiTheme="majorHAnsi" w:cstheme="majorHAnsi"/>
          <w:b/>
        </w:rPr>
      </w:pPr>
      <w:r w:rsidRPr="00191BF5">
        <w:rPr>
          <w:rFonts w:asciiTheme="majorHAnsi" w:hAnsiTheme="majorHAnsi" w:cstheme="majorHAnsi"/>
          <w:b/>
        </w:rPr>
        <w:t>Methods</w:t>
      </w:r>
    </w:p>
    <w:p w14:paraId="2CD792BE" w14:textId="77777777" w:rsidR="009963CB" w:rsidRPr="00D26236" w:rsidRDefault="009963CB" w:rsidP="009963CB">
      <w:pPr>
        <w:rPr>
          <w:rFonts w:asciiTheme="majorHAnsi" w:hAnsiTheme="majorHAnsi" w:cstheme="majorHAnsi"/>
          <w:i/>
        </w:rPr>
      </w:pPr>
      <w:r w:rsidRPr="00D26236">
        <w:rPr>
          <w:rFonts w:asciiTheme="majorHAnsi" w:hAnsiTheme="majorHAnsi" w:cstheme="majorHAnsi"/>
          <w:i/>
        </w:rPr>
        <w:t>Study site</w:t>
      </w:r>
    </w:p>
    <w:p w14:paraId="65254808" w14:textId="77777777" w:rsidR="009963CB" w:rsidRPr="00D26236" w:rsidRDefault="009963CB" w:rsidP="009963CB">
      <w:pPr>
        <w:rPr>
          <w:rFonts w:asciiTheme="majorHAnsi" w:hAnsiTheme="majorHAnsi" w:cstheme="majorHAnsi"/>
        </w:rPr>
      </w:pPr>
      <w:r w:rsidRPr="00D26236">
        <w:rPr>
          <w:rFonts w:asciiTheme="majorHAnsi" w:hAnsiTheme="majorHAnsi" w:cstheme="majorHAnsi"/>
        </w:rPr>
        <w:t>Beaverdam Reservoir (BVR) is a small (39 ha), shallow (maximum depth &lt; 13</w:t>
      </w:r>
      <w:ins w:id="110" w:author="Cayelan C. Carey" w:date="2019-03-26T09:46:00Z">
        <w:r w:rsidR="001864B7">
          <w:rPr>
            <w:rFonts w:asciiTheme="majorHAnsi" w:hAnsiTheme="majorHAnsi" w:cstheme="majorHAnsi"/>
          </w:rPr>
          <w:t xml:space="preserve"> </w:t>
        </w:r>
      </w:ins>
      <w:r w:rsidRPr="00D26236">
        <w:rPr>
          <w:rFonts w:asciiTheme="majorHAnsi" w:hAnsiTheme="majorHAnsi" w:cstheme="majorHAnsi"/>
        </w:rPr>
        <w:t>m), dimictic reservoir owned and operated by the Western Virginia Water Authority (WVWA) and located in Vinton, VA. BVR has multiple inflow stream</w:t>
      </w:r>
      <w:r w:rsidR="00B54D8A">
        <w:rPr>
          <w:rFonts w:asciiTheme="majorHAnsi" w:hAnsiTheme="majorHAnsi" w:cstheme="majorHAnsi"/>
        </w:rPr>
        <w:t>s</w:t>
      </w:r>
      <w:r w:rsidRPr="00D26236">
        <w:rPr>
          <w:rFonts w:asciiTheme="majorHAnsi" w:hAnsiTheme="majorHAnsi" w:cstheme="majorHAnsi"/>
        </w:rPr>
        <w:t>, but we have selected</w:t>
      </w:r>
      <w:r w:rsidR="00B54D8A">
        <w:rPr>
          <w:rFonts w:asciiTheme="majorHAnsi" w:hAnsiTheme="majorHAnsi" w:cstheme="majorHAnsi"/>
        </w:rPr>
        <w:t xml:space="preserve"> the major inflow in the western and the eastern arms for this study (Figure 1, above).</w:t>
      </w:r>
      <w:r w:rsidRPr="00D26236">
        <w:rPr>
          <w:rFonts w:asciiTheme="majorHAnsi" w:hAnsiTheme="majorHAnsi" w:cstheme="majorHAnsi"/>
        </w:rPr>
        <w:t xml:space="preserve"> BVR has an outflow pipe that flows to Falling Creek Reservoir (FCR), a smaller (), shallower (), dimictic reservoir, also owned and operated by WVWA. </w:t>
      </w:r>
    </w:p>
    <w:p w14:paraId="62493FE8" w14:textId="77777777" w:rsidR="009963CB" w:rsidRPr="007C6758" w:rsidRDefault="001864B7" w:rsidP="009963CB">
      <w:pPr>
        <w:rPr>
          <w:rFonts w:asciiTheme="majorHAnsi" w:hAnsiTheme="majorHAnsi" w:cstheme="majorHAnsi"/>
          <w:i/>
        </w:rPr>
      </w:pPr>
      <w:ins w:id="111" w:author="Cayelan C. Carey" w:date="2019-03-26T09:47:00Z">
        <w:r>
          <w:rPr>
            <w:rFonts w:asciiTheme="majorHAnsi" w:hAnsiTheme="majorHAnsi" w:cstheme="majorHAnsi"/>
            <w:i/>
          </w:rPr>
          <w:t xml:space="preserve">Proposed </w:t>
        </w:r>
      </w:ins>
      <w:r w:rsidR="009963CB" w:rsidRPr="007C6758">
        <w:rPr>
          <w:rFonts w:asciiTheme="majorHAnsi" w:hAnsiTheme="majorHAnsi" w:cstheme="majorHAnsi"/>
          <w:i/>
        </w:rPr>
        <w:t>Field sampling, summer 2019</w:t>
      </w:r>
    </w:p>
    <w:p w14:paraId="2F25A1CA" w14:textId="77777777" w:rsidR="00B54D8A" w:rsidRDefault="00B54D8A" w:rsidP="00B54D8A">
      <w:pPr>
        <w:rPr>
          <w:rFonts w:asciiTheme="majorHAnsi" w:hAnsiTheme="majorHAnsi" w:cstheme="majorHAnsi"/>
        </w:rPr>
      </w:pPr>
      <w:r>
        <w:rPr>
          <w:rFonts w:asciiTheme="majorHAnsi" w:hAnsiTheme="majorHAnsi" w:cstheme="majorHAnsi"/>
        </w:rPr>
        <w:t>We intend to sample</w:t>
      </w:r>
      <w:ins w:id="112" w:author="Cayelan C. Carey" w:date="2019-03-26T09:47:00Z">
        <w:r w:rsidR="001864B7">
          <w:rPr>
            <w:rFonts w:asciiTheme="majorHAnsi" w:hAnsiTheme="majorHAnsi" w:cstheme="majorHAnsi"/>
          </w:rPr>
          <w:t xml:space="preserve"> the reservoir continuum</w:t>
        </w:r>
      </w:ins>
      <w:r>
        <w:rPr>
          <w:rFonts w:asciiTheme="majorHAnsi" w:hAnsiTheme="majorHAnsi" w:cstheme="majorHAnsi"/>
        </w:rPr>
        <w:t xml:space="preserve"> once per month from May to September to capture a gradient in seasonal conditions. Additionally, we will add adaptive sampling events to capture a gradient of hydrologic flow conditions (n = ~8). </w:t>
      </w:r>
    </w:p>
    <w:p w14:paraId="51BC9B8C" w14:textId="77777777" w:rsidR="009963CB" w:rsidRPr="00B54D8A" w:rsidRDefault="009963CB" w:rsidP="00B54D8A">
      <w:pPr>
        <w:pStyle w:val="ListParagraph"/>
        <w:numPr>
          <w:ilvl w:val="0"/>
          <w:numId w:val="8"/>
        </w:numPr>
        <w:rPr>
          <w:rFonts w:asciiTheme="majorHAnsi" w:hAnsiTheme="majorHAnsi" w:cstheme="majorHAnsi"/>
        </w:rPr>
      </w:pPr>
      <w:commentRangeStart w:id="113"/>
      <w:r w:rsidRPr="00B54D8A">
        <w:rPr>
          <w:rFonts w:asciiTheme="majorHAnsi" w:hAnsiTheme="majorHAnsi" w:cstheme="majorHAnsi"/>
        </w:rPr>
        <w:t>Sites</w:t>
      </w:r>
      <w:commentRangeEnd w:id="113"/>
      <w:r w:rsidR="00B54D8A">
        <w:rPr>
          <w:rStyle w:val="CommentReference"/>
        </w:rPr>
        <w:commentReference w:id="113"/>
      </w:r>
    </w:p>
    <w:p w14:paraId="4BA8298B" w14:textId="77777777" w:rsidR="009963CB" w:rsidRDefault="00B54D8A" w:rsidP="00B54D8A">
      <w:pPr>
        <w:pStyle w:val="ListParagraph"/>
        <w:numPr>
          <w:ilvl w:val="1"/>
          <w:numId w:val="12"/>
        </w:numPr>
        <w:rPr>
          <w:rFonts w:asciiTheme="majorHAnsi" w:hAnsiTheme="majorHAnsi" w:cstheme="majorHAnsi"/>
        </w:rPr>
      </w:pPr>
      <w:r>
        <w:rPr>
          <w:rFonts w:asciiTheme="majorHAnsi" w:hAnsiTheme="majorHAnsi" w:cstheme="majorHAnsi"/>
        </w:rPr>
        <w:t>The major stream inflow to the western and eastern arms of BVR (n = 2)</w:t>
      </w:r>
    </w:p>
    <w:p w14:paraId="0D4E919D" w14:textId="77777777" w:rsidR="009963CB" w:rsidRPr="00D26236" w:rsidRDefault="009963CB" w:rsidP="00B54D8A">
      <w:pPr>
        <w:pStyle w:val="ListParagraph"/>
        <w:numPr>
          <w:ilvl w:val="1"/>
          <w:numId w:val="12"/>
        </w:numPr>
        <w:rPr>
          <w:rFonts w:asciiTheme="majorHAnsi" w:hAnsiTheme="majorHAnsi" w:cstheme="majorHAnsi"/>
        </w:rPr>
      </w:pPr>
      <w:r>
        <w:rPr>
          <w:rFonts w:asciiTheme="majorHAnsi" w:hAnsiTheme="majorHAnsi" w:cstheme="majorHAnsi"/>
        </w:rPr>
        <w:t>4 sites within BVR to capture a gradient of riverine, transitional, and lacustrine conditions, as well as the outflow pipe to FCR</w:t>
      </w:r>
    </w:p>
    <w:p w14:paraId="1A34FEE4" w14:textId="77777777" w:rsidR="009963CB" w:rsidRDefault="009963CB" w:rsidP="00B54D8A">
      <w:pPr>
        <w:pStyle w:val="ListParagraph"/>
        <w:numPr>
          <w:ilvl w:val="1"/>
          <w:numId w:val="12"/>
        </w:numPr>
        <w:rPr>
          <w:rFonts w:asciiTheme="majorHAnsi" w:hAnsiTheme="majorHAnsi" w:cstheme="majorHAnsi"/>
        </w:rPr>
      </w:pPr>
      <w:r>
        <w:rPr>
          <w:rFonts w:asciiTheme="majorHAnsi" w:hAnsiTheme="majorHAnsi" w:cstheme="majorHAnsi"/>
        </w:rPr>
        <w:t xml:space="preserve">4 sites along </w:t>
      </w:r>
      <w:commentRangeStart w:id="114"/>
      <w:r>
        <w:rPr>
          <w:rFonts w:asciiTheme="majorHAnsi" w:hAnsiTheme="majorHAnsi" w:cstheme="majorHAnsi"/>
        </w:rPr>
        <w:t>BVR-FCR inflow</w:t>
      </w:r>
      <w:commentRangeEnd w:id="114"/>
      <w:r>
        <w:rPr>
          <w:rStyle w:val="CommentReference"/>
        </w:rPr>
        <w:commentReference w:id="114"/>
      </w:r>
      <w:r>
        <w:rPr>
          <w:rFonts w:asciiTheme="majorHAnsi" w:hAnsiTheme="majorHAnsi" w:cstheme="majorHAnsi"/>
        </w:rPr>
        <w:t xml:space="preserve"> stream</w:t>
      </w:r>
    </w:p>
    <w:p w14:paraId="7E2335E9" w14:textId="77777777" w:rsidR="009963CB" w:rsidRDefault="009963CB" w:rsidP="00B54D8A">
      <w:pPr>
        <w:pStyle w:val="ListParagraph"/>
        <w:numPr>
          <w:ilvl w:val="1"/>
          <w:numId w:val="12"/>
        </w:numPr>
        <w:rPr>
          <w:rFonts w:asciiTheme="majorHAnsi" w:hAnsiTheme="majorHAnsi" w:cstheme="majorHAnsi"/>
        </w:rPr>
      </w:pPr>
      <w:r>
        <w:rPr>
          <w:rFonts w:asciiTheme="majorHAnsi" w:hAnsiTheme="majorHAnsi" w:cstheme="majorHAnsi"/>
        </w:rPr>
        <w:t>5 sites within FCR to capture a gradient of riverine, transitional, and lacustrine conditions</w:t>
      </w:r>
    </w:p>
    <w:p w14:paraId="27D8179E" w14:textId="77777777" w:rsidR="009963CB" w:rsidRDefault="009963CB" w:rsidP="00B54D8A">
      <w:pPr>
        <w:pStyle w:val="ListParagraph"/>
        <w:numPr>
          <w:ilvl w:val="1"/>
          <w:numId w:val="12"/>
        </w:numPr>
        <w:rPr>
          <w:rFonts w:asciiTheme="majorHAnsi" w:hAnsiTheme="majorHAnsi" w:cstheme="majorHAnsi"/>
        </w:rPr>
      </w:pPr>
      <w:r>
        <w:rPr>
          <w:rFonts w:asciiTheme="majorHAnsi" w:hAnsiTheme="majorHAnsi" w:cstheme="majorHAnsi"/>
        </w:rPr>
        <w:t>FCR outflow</w:t>
      </w:r>
    </w:p>
    <w:p w14:paraId="280ED880" w14:textId="77777777" w:rsidR="009963CB" w:rsidRPr="00191BF5" w:rsidRDefault="009963CB" w:rsidP="00B54D8A">
      <w:pPr>
        <w:pStyle w:val="ListParagraph"/>
        <w:numPr>
          <w:ilvl w:val="0"/>
          <w:numId w:val="12"/>
        </w:numPr>
        <w:rPr>
          <w:rFonts w:asciiTheme="majorHAnsi" w:hAnsiTheme="majorHAnsi" w:cstheme="majorHAnsi"/>
        </w:rPr>
      </w:pPr>
      <w:r>
        <w:rPr>
          <w:rFonts w:asciiTheme="majorHAnsi" w:hAnsiTheme="majorHAnsi" w:cstheme="majorHAnsi"/>
        </w:rPr>
        <w:t>Data collection</w:t>
      </w:r>
    </w:p>
    <w:p w14:paraId="5C9460A5" w14:textId="77777777" w:rsidR="009963CB" w:rsidRPr="00191BF5" w:rsidRDefault="009963CB" w:rsidP="00B54D8A">
      <w:pPr>
        <w:pStyle w:val="ListParagraph"/>
        <w:numPr>
          <w:ilvl w:val="1"/>
          <w:numId w:val="12"/>
        </w:numPr>
        <w:rPr>
          <w:rFonts w:asciiTheme="majorHAnsi" w:hAnsiTheme="majorHAnsi" w:cstheme="majorHAnsi"/>
        </w:rPr>
      </w:pPr>
      <w:r w:rsidRPr="00191BF5">
        <w:rPr>
          <w:rFonts w:asciiTheme="majorHAnsi" w:hAnsiTheme="majorHAnsi" w:cstheme="majorHAnsi"/>
        </w:rPr>
        <w:t>Nutrient chemistry (total and soluble nitrogen</w:t>
      </w:r>
      <w:r>
        <w:rPr>
          <w:rFonts w:asciiTheme="majorHAnsi" w:hAnsiTheme="majorHAnsi" w:cstheme="majorHAnsi"/>
        </w:rPr>
        <w:t xml:space="preserve"> &amp;</w:t>
      </w:r>
      <w:r w:rsidRPr="00191BF5">
        <w:rPr>
          <w:rFonts w:asciiTheme="majorHAnsi" w:hAnsiTheme="majorHAnsi" w:cstheme="majorHAnsi"/>
        </w:rPr>
        <w:t xml:space="preserve"> phosphorus)</w:t>
      </w:r>
    </w:p>
    <w:p w14:paraId="434C71FB" w14:textId="77777777" w:rsidR="009963CB" w:rsidRPr="00191BF5" w:rsidRDefault="009963CB" w:rsidP="00B54D8A">
      <w:pPr>
        <w:pStyle w:val="ListParagraph"/>
        <w:numPr>
          <w:ilvl w:val="1"/>
          <w:numId w:val="12"/>
        </w:numPr>
        <w:rPr>
          <w:rFonts w:asciiTheme="majorHAnsi" w:hAnsiTheme="majorHAnsi" w:cstheme="majorHAnsi"/>
        </w:rPr>
      </w:pPr>
      <w:r w:rsidRPr="00191BF5">
        <w:rPr>
          <w:rFonts w:asciiTheme="majorHAnsi" w:hAnsiTheme="majorHAnsi" w:cstheme="majorHAnsi"/>
        </w:rPr>
        <w:t>Discharge</w:t>
      </w:r>
      <w:r>
        <w:rPr>
          <w:rFonts w:asciiTheme="majorHAnsi" w:hAnsiTheme="majorHAnsi" w:cstheme="majorHAnsi"/>
        </w:rPr>
        <w:t xml:space="preserve"> at stream sites</w:t>
      </w:r>
      <w:r w:rsidRPr="00191BF5">
        <w:rPr>
          <w:rFonts w:asciiTheme="majorHAnsi" w:hAnsiTheme="majorHAnsi" w:cstheme="majorHAnsi"/>
        </w:rPr>
        <w:t xml:space="preserve"> (using a flowmeter)</w:t>
      </w:r>
    </w:p>
    <w:p w14:paraId="66BD946E" w14:textId="77777777" w:rsidR="009963CB" w:rsidRDefault="009963CB" w:rsidP="00B54D8A">
      <w:pPr>
        <w:pStyle w:val="ListParagraph"/>
        <w:numPr>
          <w:ilvl w:val="1"/>
          <w:numId w:val="12"/>
        </w:numPr>
        <w:rPr>
          <w:rFonts w:asciiTheme="majorHAnsi" w:hAnsiTheme="majorHAnsi" w:cstheme="majorHAnsi"/>
        </w:rPr>
      </w:pPr>
      <w:r w:rsidRPr="00191BF5">
        <w:rPr>
          <w:rFonts w:asciiTheme="majorHAnsi" w:hAnsiTheme="majorHAnsi" w:cstheme="majorHAnsi"/>
        </w:rPr>
        <w:t>Physical characteristics</w:t>
      </w:r>
      <w:r>
        <w:rPr>
          <w:rFonts w:asciiTheme="majorHAnsi" w:hAnsiTheme="majorHAnsi" w:cstheme="majorHAnsi"/>
        </w:rPr>
        <w:t xml:space="preserve"> from YSI</w:t>
      </w:r>
      <w:r w:rsidRPr="00191BF5">
        <w:rPr>
          <w:rFonts w:asciiTheme="majorHAnsi" w:hAnsiTheme="majorHAnsi" w:cstheme="majorHAnsi"/>
        </w:rPr>
        <w:t xml:space="preserve"> (dissolved oxygen, conductivity, temperature)</w:t>
      </w:r>
    </w:p>
    <w:p w14:paraId="11F42F88" w14:textId="77777777" w:rsidR="009963CB" w:rsidRPr="00191BF5" w:rsidRDefault="009963CB" w:rsidP="00B54D8A">
      <w:pPr>
        <w:pStyle w:val="ListParagraph"/>
        <w:numPr>
          <w:ilvl w:val="1"/>
          <w:numId w:val="12"/>
        </w:numPr>
        <w:rPr>
          <w:rFonts w:asciiTheme="majorHAnsi" w:hAnsiTheme="majorHAnsi" w:cstheme="majorHAnsi"/>
        </w:rPr>
      </w:pPr>
      <w:r>
        <w:rPr>
          <w:rFonts w:asciiTheme="majorHAnsi" w:hAnsiTheme="majorHAnsi" w:cstheme="majorHAnsi"/>
        </w:rPr>
        <w:t>Chlorophyll-a</w:t>
      </w:r>
    </w:p>
    <w:p w14:paraId="5FD039A3" w14:textId="77777777" w:rsidR="009963CB" w:rsidRDefault="009963CB" w:rsidP="00B54D8A">
      <w:pPr>
        <w:pStyle w:val="ListParagraph"/>
        <w:numPr>
          <w:ilvl w:val="0"/>
          <w:numId w:val="12"/>
        </w:numPr>
        <w:rPr>
          <w:rFonts w:asciiTheme="majorHAnsi" w:hAnsiTheme="majorHAnsi" w:cstheme="majorHAnsi"/>
        </w:rPr>
      </w:pPr>
      <w:r>
        <w:rPr>
          <w:rFonts w:asciiTheme="majorHAnsi" w:hAnsiTheme="majorHAnsi" w:cstheme="majorHAnsi"/>
        </w:rPr>
        <w:t>Sampling frequency</w:t>
      </w:r>
    </w:p>
    <w:p w14:paraId="52401C1F" w14:textId="77777777" w:rsidR="009963CB" w:rsidRPr="007C6758" w:rsidRDefault="009963CB" w:rsidP="009963CB">
      <w:pPr>
        <w:rPr>
          <w:rFonts w:asciiTheme="majorHAnsi" w:hAnsiTheme="majorHAnsi" w:cstheme="majorHAnsi"/>
          <w:i/>
        </w:rPr>
      </w:pPr>
      <w:r w:rsidRPr="007C6758">
        <w:rPr>
          <w:rFonts w:asciiTheme="majorHAnsi" w:hAnsiTheme="majorHAnsi" w:cstheme="majorHAnsi"/>
          <w:i/>
        </w:rPr>
        <w:t>Data analysis</w:t>
      </w:r>
    </w:p>
    <w:p w14:paraId="0083BF69" w14:textId="77777777" w:rsidR="009963CB" w:rsidRDefault="009963CB" w:rsidP="009963CB">
      <w:pPr>
        <w:pStyle w:val="ListParagraph"/>
        <w:numPr>
          <w:ilvl w:val="1"/>
          <w:numId w:val="13"/>
        </w:numPr>
        <w:rPr>
          <w:rFonts w:asciiTheme="majorHAnsi" w:hAnsiTheme="majorHAnsi" w:cstheme="majorHAnsi"/>
        </w:rPr>
      </w:pPr>
      <w:r>
        <w:rPr>
          <w:rFonts w:asciiTheme="majorHAnsi" w:hAnsiTheme="majorHAnsi" w:cstheme="majorHAnsi"/>
        </w:rPr>
        <w:t xml:space="preserve">Correlation analysis to determine level of synchrony </w:t>
      </w:r>
      <w:commentRangeStart w:id="115"/>
      <w:commentRangeStart w:id="116"/>
      <w:r>
        <w:rPr>
          <w:rFonts w:asciiTheme="majorHAnsi" w:hAnsiTheme="majorHAnsi" w:cstheme="majorHAnsi"/>
        </w:rPr>
        <w:t>between FCR and BVR</w:t>
      </w:r>
      <w:commentRangeEnd w:id="115"/>
      <w:r>
        <w:rPr>
          <w:rStyle w:val="CommentReference"/>
        </w:rPr>
        <w:commentReference w:id="115"/>
      </w:r>
      <w:commentRangeEnd w:id="116"/>
      <w:r w:rsidR="001864B7">
        <w:rPr>
          <w:rStyle w:val="CommentReference"/>
        </w:rPr>
        <w:commentReference w:id="116"/>
      </w:r>
    </w:p>
    <w:p w14:paraId="5952D312" w14:textId="77777777" w:rsidR="009963CB" w:rsidRPr="0094434B" w:rsidRDefault="009963CB" w:rsidP="009963CB">
      <w:pPr>
        <w:pStyle w:val="ListParagraph"/>
        <w:numPr>
          <w:ilvl w:val="1"/>
          <w:numId w:val="13"/>
        </w:numPr>
        <w:rPr>
          <w:rFonts w:asciiTheme="majorHAnsi" w:hAnsiTheme="majorHAnsi" w:cstheme="majorHAnsi"/>
        </w:rPr>
      </w:pPr>
      <w:r w:rsidRPr="0094434B">
        <w:rPr>
          <w:rFonts w:asciiTheme="majorHAnsi" w:hAnsiTheme="majorHAnsi" w:cstheme="majorHAnsi"/>
        </w:rPr>
        <w:t>Generalized linear models to analyze drivers of nutrient and phytoplankton dynamics along a stream-reservoir gradien</w:t>
      </w:r>
      <w:r>
        <w:rPr>
          <w:rFonts w:asciiTheme="majorHAnsi" w:hAnsiTheme="majorHAnsi" w:cstheme="majorHAnsi"/>
        </w:rPr>
        <w:t>t</w:t>
      </w:r>
    </w:p>
    <w:p w14:paraId="59782EA8" w14:textId="77777777" w:rsidR="009963CB" w:rsidRDefault="009963CB" w:rsidP="009963CB"/>
    <w:p w14:paraId="72A2D585" w14:textId="77777777" w:rsidR="009963CB" w:rsidRDefault="009963CB" w:rsidP="009963CB"/>
    <w:p w14:paraId="6BE63E22" w14:textId="77777777" w:rsidR="009963CB" w:rsidRDefault="009963CB" w:rsidP="009963CB">
      <w:r>
        <w:t>CITATIONS (Incomplete)</w:t>
      </w:r>
    </w:p>
    <w:p w14:paraId="7AEA9110" w14:textId="77777777" w:rsidR="009963CB" w:rsidRDefault="009963CB" w:rsidP="009963CB"/>
    <w:p w14:paraId="13CC169D" w14:textId="77777777" w:rsidR="009963CB" w:rsidRDefault="009963CB" w:rsidP="009963CB">
      <w:r w:rsidRPr="00D073FB">
        <w:t>Thornton, K. W., B. L. Kimmel &amp; F. E. Payne (eds), 1990. Reservoir limnology: ecological perspectives. Wiley, New York.</w:t>
      </w:r>
    </w:p>
    <w:p w14:paraId="178C4BFF" w14:textId="77777777" w:rsidR="00C40407" w:rsidRDefault="00C40407" w:rsidP="005D30B3">
      <w:pPr>
        <w:rPr>
          <w:rFonts w:asciiTheme="majorHAnsi" w:hAnsiTheme="majorHAnsi" w:cstheme="majorHAnsi"/>
        </w:rPr>
      </w:pPr>
    </w:p>
    <w:p w14:paraId="7C4C29A2" w14:textId="77777777" w:rsidR="005D30B3" w:rsidRPr="005D30B3" w:rsidRDefault="005D30B3" w:rsidP="005D30B3">
      <w:pPr>
        <w:rPr>
          <w:rFonts w:asciiTheme="majorHAnsi" w:hAnsiTheme="majorHAnsi" w:cstheme="majorHAnsi"/>
        </w:rPr>
      </w:pPr>
    </w:p>
    <w:sectPr w:rsidR="005D30B3" w:rsidRPr="005D30B3">
      <w:footerReference w:type="even" r:id="rId15"/>
      <w:footerReference w:type="default" r:id="rId1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Cayelan C. Carey" w:date="2019-03-20T12:07:00Z" w:initials="CCC">
    <w:p w14:paraId="6C60191B" w14:textId="77777777" w:rsidR="00A34DAD" w:rsidRDefault="00A34DAD">
      <w:pPr>
        <w:pStyle w:val="CommentText"/>
      </w:pPr>
      <w:r>
        <w:rPr>
          <w:rStyle w:val="CommentReference"/>
        </w:rPr>
        <w:annotationRef/>
      </w:r>
      <w:r>
        <w:t>I would highlight how these stressors result in rapid changes, necessitating the need for iterative forecasting and repeated sampling to catch changes</w:t>
      </w:r>
    </w:p>
    <w:p w14:paraId="3DB00570" w14:textId="77777777" w:rsidR="00A34DAD" w:rsidRDefault="00A34DAD">
      <w:pPr>
        <w:pStyle w:val="CommentText"/>
      </w:pPr>
    </w:p>
    <w:p w14:paraId="24CD716E" w14:textId="77777777" w:rsidR="00A34DAD" w:rsidRDefault="00A34DAD">
      <w:pPr>
        <w:pStyle w:val="CommentText"/>
      </w:pPr>
      <w:r>
        <w:t>Maybe set up how the threats alter algal blooms/</w:t>
      </w:r>
      <w:proofErr w:type="spellStart"/>
      <w:r>
        <w:t>phyto</w:t>
      </w:r>
      <w:proofErr w:type="spellEnd"/>
      <w:r>
        <w:t xml:space="preserve"> dynamics, and what their implications are, which really tie together </w:t>
      </w:r>
      <w:proofErr w:type="spellStart"/>
      <w:r>
        <w:t>ch</w:t>
      </w:r>
      <w:proofErr w:type="spellEnd"/>
      <w:r>
        <w:t xml:space="preserve"> 1 &amp; 2?</w:t>
      </w:r>
    </w:p>
  </w:comment>
  <w:comment w:id="2" w:author="Cayelan C. Carey" w:date="2019-03-25T15:25:00Z" w:initials="CCC">
    <w:p w14:paraId="78855755" w14:textId="77777777" w:rsidR="00A34DAD" w:rsidRDefault="00A34DAD">
      <w:pPr>
        <w:pStyle w:val="CommentText"/>
      </w:pPr>
      <w:r>
        <w:rPr>
          <w:rStyle w:val="CommentReference"/>
        </w:rPr>
        <w:annotationRef/>
      </w:r>
      <w:r>
        <w:t>Moved this around t</w:t>
      </w:r>
    </w:p>
  </w:comment>
  <w:comment w:id="4" w:author="Cayelan C. Carey" w:date="2019-03-25T15:28:00Z" w:initials="CCC">
    <w:p w14:paraId="2E7457EF" w14:textId="77777777" w:rsidR="00A34DAD" w:rsidRDefault="00A34DAD" w:rsidP="00E66A90">
      <w:pPr>
        <w:pStyle w:val="CommentText"/>
      </w:pPr>
      <w:r>
        <w:rPr>
          <w:rStyle w:val="CommentReference"/>
        </w:rPr>
        <w:annotationRef/>
      </w:r>
      <w:r>
        <w:t>I would write this as past tense</w:t>
      </w:r>
    </w:p>
  </w:comment>
  <w:comment w:id="5" w:author="Cayelan C. Carey" w:date="2019-03-25T20:05:00Z" w:initials="CCC">
    <w:p w14:paraId="405E2FA2" w14:textId="77777777" w:rsidR="00A34DAD" w:rsidRDefault="00A34DAD">
      <w:pPr>
        <w:pStyle w:val="CommentText"/>
      </w:pPr>
      <w:r>
        <w:rPr>
          <w:rStyle w:val="CommentReference"/>
        </w:rPr>
        <w:annotationRef/>
      </w:r>
      <w:r>
        <w:t>Moved this up here to set up problem statement earlier</w:t>
      </w:r>
    </w:p>
  </w:comment>
  <w:comment w:id="16" w:author="Cayelan C. Carey" w:date="2019-03-25T16:35:00Z" w:initials="CCC">
    <w:p w14:paraId="2040257F" w14:textId="77777777" w:rsidR="00A34DAD" w:rsidRDefault="00A34DAD">
      <w:pPr>
        <w:pStyle w:val="CommentText"/>
      </w:pPr>
      <w:r>
        <w:rPr>
          <w:rStyle w:val="CommentReference"/>
        </w:rPr>
        <w:annotationRef/>
      </w:r>
      <w:r>
        <w:t xml:space="preserve">Can you add a clause like, “defined </w:t>
      </w:r>
      <w:proofErr w:type="gramStart"/>
      <w:r>
        <w:t>as ….</w:t>
      </w:r>
      <w:proofErr w:type="gramEnd"/>
      <w:r>
        <w:t>”</w:t>
      </w:r>
    </w:p>
  </w:comment>
  <w:comment w:id="17" w:author="Cayelan C. Carey" w:date="2019-03-25T20:02:00Z" w:initials="CCC">
    <w:p w14:paraId="57EB4C62" w14:textId="77777777" w:rsidR="00A34DAD" w:rsidRDefault="00A34DAD">
      <w:pPr>
        <w:pStyle w:val="CommentText"/>
      </w:pPr>
      <w:r>
        <w:rPr>
          <w:rStyle w:val="CommentReference"/>
        </w:rPr>
        <w:annotationRef/>
      </w:r>
      <w:r>
        <w:t>Could you add a sentence or two above to identify what the 2 studies that did both did? Was it a comparison of the two methods? If so, which one did better??</w:t>
      </w:r>
    </w:p>
  </w:comment>
  <w:comment w:id="18" w:author="Cayelan C. Carey" w:date="2019-03-25T20:03:00Z" w:initials="CCC">
    <w:p w14:paraId="78DE1DDF" w14:textId="77777777" w:rsidR="00A34DAD" w:rsidRDefault="00A34DAD">
      <w:pPr>
        <w:pStyle w:val="CommentText"/>
      </w:pPr>
      <w:r>
        <w:rPr>
          <w:rStyle w:val="CommentReference"/>
        </w:rPr>
        <w:annotationRef/>
      </w:r>
      <w:r>
        <w:t xml:space="preserve">I think that this is </w:t>
      </w:r>
      <w:proofErr w:type="spellStart"/>
      <w:r>
        <w:t>Mridul’s</w:t>
      </w:r>
      <w:proofErr w:type="spellEnd"/>
      <w:r>
        <w:t xml:space="preserve"> paper, yes? </w:t>
      </w:r>
    </w:p>
    <w:p w14:paraId="7C2CDEC8" w14:textId="77777777" w:rsidR="00A34DAD" w:rsidRDefault="00A34DAD">
      <w:pPr>
        <w:pStyle w:val="CommentText"/>
      </w:pPr>
    </w:p>
    <w:p w14:paraId="606B98B6" w14:textId="77777777" w:rsidR="00A34DAD" w:rsidRDefault="00A34DAD">
      <w:pPr>
        <w:pStyle w:val="CommentText"/>
      </w:pPr>
      <w:r>
        <w:t xml:space="preserve">As a heads up to be strategic, look at some of Quinn’s recent papers that are tree focused to make sure that the refs therein are included </w:t>
      </w:r>
    </w:p>
  </w:comment>
  <w:comment w:id="19" w:author="Cayelan C. Carey" w:date="2019-03-25T20:05:00Z" w:initials="CCC">
    <w:p w14:paraId="1ACE7A47" w14:textId="77777777" w:rsidR="00A34DAD" w:rsidRDefault="00A34DAD">
      <w:pPr>
        <w:pStyle w:val="CommentText"/>
      </w:pPr>
      <w:r>
        <w:rPr>
          <w:rStyle w:val="CommentReference"/>
        </w:rPr>
        <w:annotationRef/>
      </w:r>
      <w:r>
        <w:t xml:space="preserve">Is the gap in re: forecasting in general or forecasting water quality? </w:t>
      </w:r>
    </w:p>
  </w:comment>
  <w:comment w:id="20" w:author="Cayelan C. Carey" w:date="2019-03-25T20:06:00Z" w:initials="CCC">
    <w:p w14:paraId="7E35A871" w14:textId="77777777" w:rsidR="00A34DAD" w:rsidRDefault="00A34DAD">
      <w:pPr>
        <w:pStyle w:val="CommentText"/>
      </w:pPr>
      <w:r>
        <w:rPr>
          <w:rStyle w:val="CommentReference"/>
        </w:rPr>
        <w:annotationRef/>
      </w:r>
      <w:r>
        <w:t>I’m not sure if WQ has been defined yet- what metrics will you be assessing?</w:t>
      </w:r>
    </w:p>
  </w:comment>
  <w:comment w:id="21" w:author="Cayelan C. Carey" w:date="2019-03-25T20:06:00Z" w:initials="CCC">
    <w:p w14:paraId="6B8BEF29" w14:textId="77777777" w:rsidR="00A34DAD" w:rsidRDefault="00A34DAD">
      <w:pPr>
        <w:pStyle w:val="CommentText"/>
      </w:pPr>
      <w:r>
        <w:rPr>
          <w:rStyle w:val="CommentReference"/>
        </w:rPr>
        <w:annotationRef/>
      </w:r>
      <w:r>
        <w:t xml:space="preserve">Probably good to set up </w:t>
      </w:r>
      <w:proofErr w:type="spellStart"/>
      <w:r>
        <w:t>phytos</w:t>
      </w:r>
      <w:proofErr w:type="spellEnd"/>
      <w:r>
        <w:t xml:space="preserve"> earlier in this chapter?</w:t>
      </w:r>
    </w:p>
  </w:comment>
  <w:comment w:id="26" w:author="Cayelan C. Carey" w:date="2019-03-25T20:08:00Z" w:initials="CCC">
    <w:p w14:paraId="7262D853" w14:textId="77777777" w:rsidR="00A34DAD" w:rsidRDefault="00A34DAD">
      <w:pPr>
        <w:pStyle w:val="CommentText"/>
      </w:pPr>
      <w:r>
        <w:rPr>
          <w:rStyle w:val="CommentReference"/>
        </w:rPr>
        <w:annotationRef/>
      </w:r>
      <w:r>
        <w:t xml:space="preserve">To be consistent with above- </w:t>
      </w:r>
      <w:proofErr w:type="spellStart"/>
      <w:r>
        <w:t>phytos</w:t>
      </w:r>
      <w:proofErr w:type="spellEnd"/>
      <w:r>
        <w:t xml:space="preserve"> vs </w:t>
      </w:r>
      <w:proofErr w:type="spellStart"/>
      <w:r>
        <w:t>chla</w:t>
      </w:r>
      <w:proofErr w:type="spellEnd"/>
      <w:r>
        <w:t xml:space="preserve"> vs </w:t>
      </w:r>
      <w:proofErr w:type="spellStart"/>
      <w:r>
        <w:t>wQ</w:t>
      </w:r>
      <w:proofErr w:type="spellEnd"/>
      <w:r>
        <w:t>?</w:t>
      </w:r>
    </w:p>
  </w:comment>
  <w:comment w:id="30" w:author="Cayelan C. Carey" w:date="2019-03-25T20:17:00Z" w:initials="CCC">
    <w:p w14:paraId="5511DFA9" w14:textId="77777777" w:rsidR="00A34DAD" w:rsidRDefault="00A34DAD">
      <w:pPr>
        <w:pStyle w:val="CommentText"/>
      </w:pPr>
      <w:r>
        <w:rPr>
          <w:rStyle w:val="CommentReference"/>
        </w:rPr>
        <w:annotationRef/>
      </w:r>
      <w:r>
        <w:t>I’m not 100% familiar with model averaging, so not sure exactly what you mean here by “information”</w:t>
      </w:r>
    </w:p>
  </w:comment>
  <w:comment w:id="42" w:author="Cayelan C. Carey" w:date="2019-03-25T20:21:00Z" w:initials="CCC">
    <w:p w14:paraId="29BE4BCF" w14:textId="77777777" w:rsidR="00A34DAD" w:rsidRDefault="00A34DAD">
      <w:pPr>
        <w:pStyle w:val="CommentText"/>
      </w:pPr>
      <w:r>
        <w:rPr>
          <w:rStyle w:val="CommentReference"/>
        </w:rPr>
        <w:annotationRef/>
      </w:r>
      <w:r>
        <w:t xml:space="preserve">I don’t think that it’s clear from the text above that the empirical model approach can inform the importance of </w:t>
      </w:r>
      <w:proofErr w:type="gramStart"/>
      <w:r>
        <w:t>different  variables</w:t>
      </w:r>
      <w:proofErr w:type="gramEnd"/>
      <w:r>
        <w:t>- this may be specific to your application because not everyone is doing the candidate model testing that you’re doing</w:t>
      </w:r>
    </w:p>
  </w:comment>
  <w:comment w:id="49" w:author="Cayelan C. Carey" w:date="2019-03-25T20:23:00Z" w:initials="CCC">
    <w:p w14:paraId="046F0FE1" w14:textId="77777777" w:rsidR="00A34DAD" w:rsidRDefault="00A34DAD">
      <w:pPr>
        <w:pStyle w:val="CommentText"/>
      </w:pPr>
      <w:r>
        <w:rPr>
          <w:rStyle w:val="CommentReference"/>
        </w:rPr>
        <w:annotationRef/>
      </w:r>
      <w:r>
        <w:t>If you’re trying to be general, I would go back and check that your question is ecosystem-agnostic, not just for FW</w:t>
      </w:r>
    </w:p>
  </w:comment>
  <w:comment w:id="54" w:author="Whitney Woelmer" w:date="2019-03-25T08:26:00Z" w:initials="WW">
    <w:p w14:paraId="33C0EFC0" w14:textId="77777777" w:rsidR="00A34DAD" w:rsidRDefault="00A34DAD">
      <w:pPr>
        <w:pStyle w:val="CommentText"/>
      </w:pPr>
      <w:r>
        <w:rPr>
          <w:rStyle w:val="CommentReference"/>
        </w:rPr>
        <w:annotationRef/>
      </w:r>
      <w:r>
        <w:t>Site EDI?</w:t>
      </w:r>
    </w:p>
  </w:comment>
  <w:comment w:id="55" w:author="Cayelan C. Carey" w:date="2019-03-25T20:24:00Z" w:initials="CCC">
    <w:p w14:paraId="0BBA5765" w14:textId="77777777" w:rsidR="00A34DAD" w:rsidRDefault="00A34DAD">
      <w:pPr>
        <w:pStyle w:val="CommentText"/>
      </w:pPr>
      <w:r>
        <w:rPr>
          <w:rStyle w:val="CommentReference"/>
        </w:rPr>
        <w:annotationRef/>
      </w:r>
      <w:r>
        <w:t xml:space="preserve">Great </w:t>
      </w:r>
      <w:proofErr w:type="spellStart"/>
      <w:proofErr w:type="gramStart"/>
      <w:r>
        <w:t>call,yes</w:t>
      </w:r>
      <w:proofErr w:type="spellEnd"/>
      <w:proofErr w:type="gramEnd"/>
      <w:r>
        <w:t>! Do a keyword search for “</w:t>
      </w:r>
      <w:proofErr w:type="spellStart"/>
      <w:r>
        <w:t>carey</w:t>
      </w:r>
      <w:proofErr w:type="spellEnd"/>
      <w:r>
        <w:t xml:space="preserve"> lab” in the EDI data portal</w:t>
      </w:r>
    </w:p>
  </w:comment>
  <w:comment w:id="56" w:author="Cayelan C. Carey" w:date="2019-03-25T20:27:00Z" w:initials="CCC">
    <w:p w14:paraId="06B76B7A" w14:textId="77777777" w:rsidR="00A34DAD" w:rsidRDefault="00A34DAD">
      <w:pPr>
        <w:pStyle w:val="CommentText"/>
      </w:pPr>
      <w:r>
        <w:rPr>
          <w:rStyle w:val="CommentReference"/>
        </w:rPr>
        <w:annotationRef/>
      </w:r>
      <w:r>
        <w:t xml:space="preserve">Wasn’t it just the previous time step as the AR term? or did you add in other lags as well? </w:t>
      </w:r>
    </w:p>
  </w:comment>
  <w:comment w:id="57" w:author="Whitney Woelmer" w:date="2019-03-26T10:23:00Z" w:initials="WW">
    <w:p w14:paraId="45A2DA1F" w14:textId="77777777" w:rsidR="00A34DAD" w:rsidRDefault="00A34DAD">
      <w:pPr>
        <w:pStyle w:val="CommentText"/>
      </w:pPr>
      <w:r>
        <w:rPr>
          <w:rStyle w:val="CommentReference"/>
        </w:rPr>
        <w:annotationRef/>
      </w:r>
      <w:r>
        <w:t xml:space="preserve">Nope, I looked at several different lengths of lags (t-1, t-2, etc.) to see which was most highly correlated with the current time step, t </w:t>
      </w:r>
    </w:p>
  </w:comment>
  <w:comment w:id="58" w:author="Whitney Woelmer" w:date="2019-03-18T21:35:00Z" w:initials="WW">
    <w:p w14:paraId="1396B6F3" w14:textId="77777777" w:rsidR="00A34DAD" w:rsidRDefault="00A34DAD">
      <w:pPr>
        <w:pStyle w:val="CommentText"/>
      </w:pPr>
      <w:r>
        <w:rPr>
          <w:rStyle w:val="CommentReference"/>
        </w:rPr>
        <w:annotationRef/>
      </w:r>
      <w:r>
        <w:t>Need to get some text from Nicole</w:t>
      </w:r>
    </w:p>
  </w:comment>
  <w:comment w:id="59" w:author="Cayelan C. Carey" w:date="2019-03-25T20:55:00Z" w:initials="CCC">
    <w:p w14:paraId="17F53A08" w14:textId="77777777" w:rsidR="00A34DAD" w:rsidRDefault="00A34DAD">
      <w:pPr>
        <w:pStyle w:val="CommentText"/>
      </w:pPr>
      <w:r>
        <w:rPr>
          <w:rStyle w:val="CommentReference"/>
        </w:rPr>
        <w:annotationRef/>
      </w:r>
      <w:r>
        <w:t xml:space="preserve">Could you add the model equation so we could see its form? E.g., </w:t>
      </w:r>
      <w:proofErr w:type="spellStart"/>
      <w:r>
        <w:t>Chla</w:t>
      </w:r>
      <w:proofErr w:type="spellEnd"/>
      <w:r>
        <w:t xml:space="preserve"> (t) = </w:t>
      </w:r>
      <w:proofErr w:type="spellStart"/>
      <w:r>
        <w:t>Chla</w:t>
      </w:r>
      <w:proofErr w:type="spellEnd"/>
      <w:r>
        <w:t xml:space="preserve"> (t-1) + Discharge(t) + SW(t) with the parameter values + error term?</w:t>
      </w:r>
    </w:p>
  </w:comment>
  <w:comment w:id="60" w:author="Whitney Woelmer" w:date="2019-03-18T21:07:00Z" w:initials="WW">
    <w:p w14:paraId="35C00FC3" w14:textId="77777777" w:rsidR="00A34DAD" w:rsidRDefault="00A34DAD">
      <w:pPr>
        <w:pStyle w:val="CommentText"/>
      </w:pPr>
      <w:r>
        <w:rPr>
          <w:rStyle w:val="CommentReference"/>
        </w:rPr>
        <w:annotationRef/>
      </w:r>
      <w:r>
        <w:t xml:space="preserve">Will re-run this and calculate all other model assessment metrics, will have a table associated </w:t>
      </w:r>
    </w:p>
  </w:comment>
  <w:comment w:id="64" w:author="Cayelan C. Carey" w:date="2019-03-26T09:03:00Z" w:initials="CCC">
    <w:p w14:paraId="242970ED" w14:textId="77777777" w:rsidR="00A34DAD" w:rsidRDefault="00A34DAD">
      <w:pPr>
        <w:pStyle w:val="CommentText"/>
      </w:pPr>
      <w:r>
        <w:rPr>
          <w:rStyle w:val="CommentReference"/>
        </w:rPr>
        <w:annotationRef/>
      </w:r>
      <w:r>
        <w:t xml:space="preserve">I’m not sure if I understand what you mean here. Do you mind comparing among </w:t>
      </w:r>
      <w:proofErr w:type="spellStart"/>
      <w:r>
        <w:t>ECOsystems</w:t>
      </w:r>
      <w:proofErr w:type="spellEnd"/>
      <w:r>
        <w:t>, or other components of freshwaters? I would try to be more specific here in your writing.</w:t>
      </w:r>
    </w:p>
  </w:comment>
  <w:comment w:id="62" w:author="Cayelan C. Carey" w:date="2019-03-26T09:09:00Z" w:initials="CCC">
    <w:p w14:paraId="64DDF9B4" w14:textId="77777777" w:rsidR="00A34DAD" w:rsidRDefault="00A34DAD">
      <w:pPr>
        <w:pStyle w:val="CommentText"/>
      </w:pPr>
      <w:r>
        <w:rPr>
          <w:rStyle w:val="CommentReference"/>
        </w:rPr>
        <w:annotationRef/>
      </w:r>
      <w:r>
        <w:t>Is this paragraph needed? There are a lot of questions that it raises but I’m not sure if there are central to your story?</w:t>
      </w:r>
    </w:p>
  </w:comment>
  <w:comment w:id="88" w:author="Cayelan C. Carey" w:date="2019-03-26T09:10:00Z" w:initials="CCC">
    <w:p w14:paraId="32C164C7" w14:textId="77777777" w:rsidR="00A34DAD" w:rsidRDefault="00A34DAD">
      <w:pPr>
        <w:pStyle w:val="CommentText"/>
      </w:pPr>
      <w:r>
        <w:rPr>
          <w:rStyle w:val="CommentReference"/>
        </w:rPr>
        <w:annotationRef/>
      </w:r>
      <w:r>
        <w:t>This is a great topic sentence- I’d start here!</w:t>
      </w:r>
    </w:p>
  </w:comment>
  <w:comment w:id="89" w:author="Cayelan C. Carey" w:date="2019-03-26T09:19:00Z" w:initials="CCC">
    <w:p w14:paraId="0BBA6A8B" w14:textId="77777777" w:rsidR="00A34DAD" w:rsidRDefault="00A34DAD">
      <w:pPr>
        <w:pStyle w:val="CommentText"/>
      </w:pPr>
      <w:r>
        <w:rPr>
          <w:rStyle w:val="CommentReference"/>
        </w:rPr>
        <w:annotationRef/>
      </w:r>
      <w:r>
        <w:t>I’ve been tripped up by this word throughout- when you mean reservoirs or lakes, can you use “ecosystems” instead of “systems”?</w:t>
      </w:r>
    </w:p>
  </w:comment>
  <w:comment w:id="90" w:author="Cayelan C. Carey" w:date="2019-03-26T09:28:00Z" w:initials="CCC">
    <w:p w14:paraId="09961A03" w14:textId="77777777" w:rsidR="00A34DAD" w:rsidRDefault="00A34DAD">
      <w:pPr>
        <w:pStyle w:val="CommentText"/>
      </w:pPr>
      <w:r>
        <w:rPr>
          <w:rStyle w:val="CommentReference"/>
        </w:rPr>
        <w:annotationRef/>
      </w:r>
      <w:r>
        <w:t xml:space="preserve"> I added this here because it wasn’t clear to me what the problem statement of the chapter was.</w:t>
      </w:r>
    </w:p>
    <w:p w14:paraId="5E708B74" w14:textId="77777777" w:rsidR="00A34DAD" w:rsidRDefault="00A34DAD">
      <w:pPr>
        <w:pStyle w:val="CommentText"/>
      </w:pPr>
    </w:p>
    <w:p w14:paraId="1EA2BAFB" w14:textId="77777777" w:rsidR="00A34DAD" w:rsidRDefault="00A34DAD">
      <w:pPr>
        <w:pStyle w:val="CommentText"/>
      </w:pPr>
      <w:r>
        <w:t>The text that I’ve written is the applied motivation for this chapter; can you flesh out the basic science motivation and add a few sentences here? I’ve started it below by moving some text up but these need to be revised; see my comments</w:t>
      </w:r>
    </w:p>
  </w:comment>
  <w:comment w:id="91" w:author="Cayelan C. Carey" w:date="2019-03-26T09:32:00Z" w:initials="CCC">
    <w:p w14:paraId="63EC00DB" w14:textId="77777777" w:rsidR="00A34DAD" w:rsidRDefault="00A34DAD">
      <w:pPr>
        <w:pStyle w:val="CommentText"/>
      </w:pPr>
      <w:r>
        <w:rPr>
          <w:rStyle w:val="CommentReference"/>
        </w:rPr>
        <w:annotationRef/>
      </w:r>
      <w:r>
        <w:t xml:space="preserve">I think that this is good motivation for studying the effect of upstream discharge on the deep hole </w:t>
      </w:r>
      <w:proofErr w:type="spellStart"/>
      <w:r>
        <w:t>phytos</w:t>
      </w:r>
      <w:proofErr w:type="spellEnd"/>
      <w:r>
        <w:t xml:space="preserve">, but I don’t think that it requires the longitudinal gradient study.  Why exactly do we need to measure </w:t>
      </w:r>
      <w:proofErr w:type="spellStart"/>
      <w:r>
        <w:t>chla</w:t>
      </w:r>
      <w:proofErr w:type="spellEnd"/>
      <w:r>
        <w:t xml:space="preserve"> at multiple sites?</w:t>
      </w:r>
    </w:p>
    <w:p w14:paraId="6FE9AAF2" w14:textId="77777777" w:rsidR="00A34DAD" w:rsidRDefault="00A34DAD">
      <w:pPr>
        <w:pStyle w:val="CommentText"/>
      </w:pPr>
    </w:p>
    <w:p w14:paraId="724FFA80" w14:textId="77777777" w:rsidR="00A34DAD" w:rsidRDefault="00A34DAD">
      <w:pPr>
        <w:pStyle w:val="CommentText"/>
      </w:pPr>
      <w:r>
        <w:t>I think that adding some text here that connects the text above on reservoir continuum heterogeneity with what you are planning to do</w:t>
      </w:r>
    </w:p>
  </w:comment>
  <w:comment w:id="92" w:author="Whitney Woelmer" w:date="2019-03-24T16:49:00Z" w:initials="WW">
    <w:p w14:paraId="0149F29F" w14:textId="77777777" w:rsidR="00A34DAD" w:rsidRDefault="00A34DAD" w:rsidP="009963CB">
      <w:pPr>
        <w:pStyle w:val="CommentText"/>
      </w:pPr>
      <w:r>
        <w:rPr>
          <w:rStyle w:val="CommentReference"/>
        </w:rPr>
        <w:annotationRef/>
      </w:r>
      <w:r>
        <w:t>A hypothesized driver of variability in spatial heterogeneity between reservoirs under similar conditions</w:t>
      </w:r>
    </w:p>
  </w:comment>
  <w:comment w:id="93" w:author="Cayelan C. Carey" w:date="2019-03-26T09:33:00Z" w:initials="CCC">
    <w:p w14:paraId="0CED6374" w14:textId="77777777" w:rsidR="00A34DAD" w:rsidRDefault="00A34DAD">
      <w:pPr>
        <w:pStyle w:val="CommentText"/>
      </w:pPr>
      <w:r>
        <w:rPr>
          <w:rStyle w:val="CommentReference"/>
        </w:rPr>
        <w:annotationRef/>
      </w:r>
      <w:r>
        <w:t>??</w:t>
      </w:r>
    </w:p>
  </w:comment>
  <w:comment w:id="94" w:author="Cayelan C. Carey" w:date="2019-03-26T09:33:00Z" w:initials="CCC">
    <w:p w14:paraId="0A0D1AA2" w14:textId="77777777" w:rsidR="00A34DAD" w:rsidRDefault="00A34DAD">
      <w:pPr>
        <w:pStyle w:val="CommentText"/>
      </w:pPr>
      <w:r>
        <w:rPr>
          <w:rStyle w:val="CommentReference"/>
        </w:rPr>
        <w:annotationRef/>
      </w:r>
      <w:r>
        <w:t>I’m not sure what you mean here?</w:t>
      </w:r>
    </w:p>
  </w:comment>
  <w:comment w:id="96" w:author="Cayelan C. Carey" w:date="2019-03-26T09:44:00Z" w:initials="CCC">
    <w:p w14:paraId="33C36E64" w14:textId="77777777" w:rsidR="00A34DAD" w:rsidRDefault="00A34DAD">
      <w:pPr>
        <w:pStyle w:val="CommentText"/>
      </w:pPr>
      <w:r>
        <w:rPr>
          <w:rStyle w:val="CommentReference"/>
        </w:rPr>
        <w:annotationRef/>
      </w:r>
      <w:r>
        <w:t xml:space="preserve">Check fonts- they vary between </w:t>
      </w:r>
      <w:proofErr w:type="spellStart"/>
      <w:r>
        <w:t>Calibiri</w:t>
      </w:r>
      <w:proofErr w:type="spellEnd"/>
      <w:r>
        <w:t xml:space="preserve"> Light and </w:t>
      </w:r>
      <w:proofErr w:type="spellStart"/>
      <w:r>
        <w:t>Calibiri</w:t>
      </w:r>
      <w:proofErr w:type="spellEnd"/>
      <w:r>
        <w:t xml:space="preserve"> throughout</w:t>
      </w:r>
    </w:p>
  </w:comment>
  <w:comment w:id="97" w:author="Cayelan C. Carey" w:date="2019-03-26T09:39:00Z" w:initials="CCC">
    <w:p w14:paraId="6B6EB0A1" w14:textId="77777777" w:rsidR="00A34DAD" w:rsidRDefault="00A34DAD">
      <w:pPr>
        <w:pStyle w:val="CommentText"/>
      </w:pPr>
      <w:r>
        <w:rPr>
          <w:rStyle w:val="CommentReference"/>
        </w:rPr>
        <w:annotationRef/>
      </w:r>
      <w:r>
        <w:t>I don’t think that you’ve set this up (the connection between global change and residence time)- if you want to include it here, I’d add to the intro in the flow paragraph?</w:t>
      </w:r>
    </w:p>
  </w:comment>
  <w:comment w:id="99" w:author="Whitney Woelmer" w:date="2019-03-24T22:37:00Z" w:initials="WW">
    <w:p w14:paraId="107AFED3" w14:textId="77777777" w:rsidR="00A34DAD" w:rsidRDefault="00A34DAD" w:rsidP="009963CB">
      <w:pPr>
        <w:pStyle w:val="CommentText"/>
      </w:pPr>
      <w:r>
        <w:rPr>
          <w:rStyle w:val="CommentReference"/>
        </w:rPr>
        <w:annotationRef/>
      </w:r>
      <w:r>
        <w:t xml:space="preserve">I’m not addressing spatial heterogeneity within the stream right now. For the sake of organizing the ideas that I thought were necessary to present a coherent prospectus, I dropped that idea but would like to explore it further in the mean time </w:t>
      </w:r>
    </w:p>
  </w:comment>
  <w:comment w:id="102" w:author="Cayelan C. Carey" w:date="2019-03-26T09:42:00Z" w:initials="CCC">
    <w:p w14:paraId="598E96EE" w14:textId="77777777" w:rsidR="00A34DAD" w:rsidRDefault="00A34DAD">
      <w:pPr>
        <w:pStyle w:val="CommentText"/>
      </w:pPr>
      <w:r>
        <w:rPr>
          <w:rStyle w:val="CommentReference"/>
        </w:rPr>
        <w:annotationRef/>
      </w:r>
      <w:r>
        <w:t xml:space="preserve">Why do N and P show different patterns? I think that this needs to be added into your hypothesis. If you expect internal loading of P to be high in the lacustrine zone, then why wouldn’t N be high? </w:t>
      </w:r>
    </w:p>
  </w:comment>
  <w:comment w:id="104" w:author="Whitney Woelmer" w:date="2019-03-26T12:06:00Z" w:initials="WW">
    <w:p w14:paraId="4E40FDBB" w14:textId="77777777" w:rsidR="00A34DAD" w:rsidRDefault="00A34DAD">
      <w:pPr>
        <w:pStyle w:val="CommentText"/>
      </w:pPr>
      <w:r>
        <w:rPr>
          <w:rStyle w:val="CommentReference"/>
        </w:rPr>
        <w:annotationRef/>
      </w:r>
      <w:r>
        <w:t xml:space="preserve">Break down into NO3, NH4, SRP, </w:t>
      </w:r>
      <w:proofErr w:type="spellStart"/>
      <w:r>
        <w:t>chla</w:t>
      </w:r>
      <w:proofErr w:type="spellEnd"/>
    </w:p>
  </w:comment>
  <w:comment w:id="105" w:author="Cayelan C. Carey" w:date="2019-03-26T09:46:00Z" w:initials="CCC">
    <w:p w14:paraId="2E52BD89" w14:textId="77777777" w:rsidR="00A34DAD" w:rsidRDefault="00A34DAD">
      <w:pPr>
        <w:pStyle w:val="CommentText"/>
      </w:pPr>
      <w:r>
        <w:rPr>
          <w:rStyle w:val="CommentReference"/>
        </w:rPr>
        <w:annotationRef/>
      </w:r>
      <w:r>
        <w:t>Are these dissolved or total nutrients?</w:t>
      </w:r>
    </w:p>
  </w:comment>
  <w:comment w:id="106" w:author="Cayelan C. Carey" w:date="2019-03-26T09:43:00Z" w:initials="CCC">
    <w:p w14:paraId="373DF900" w14:textId="77777777" w:rsidR="00A34DAD" w:rsidRDefault="00A34DAD">
      <w:pPr>
        <w:pStyle w:val="CommentText"/>
      </w:pPr>
      <w:r>
        <w:rPr>
          <w:rStyle w:val="CommentReference"/>
        </w:rPr>
        <w:annotationRef/>
      </w:r>
      <w:r>
        <w:t>What is “spatial heterogeneity”? How is this defined and how did you get a quantitative value for this on the y-axis? I would add some sentences here to define spatial heterogeneity on the y</w:t>
      </w:r>
    </w:p>
  </w:comment>
  <w:comment w:id="107" w:author="Whitney Woelmer" w:date="2019-03-26T12:14:00Z" w:initials="WW">
    <w:p w14:paraId="5F8652BC" w14:textId="77777777" w:rsidR="00A34DAD" w:rsidRDefault="00A34DAD">
      <w:pPr>
        <w:pStyle w:val="CommentText"/>
      </w:pPr>
      <w:r>
        <w:rPr>
          <w:rStyle w:val="CommentReference"/>
        </w:rPr>
        <w:annotationRef/>
      </w:r>
      <w:r>
        <w:t>CV coefficient of variation, not correlation</w:t>
      </w:r>
    </w:p>
    <w:p w14:paraId="3F20D90E" w14:textId="77777777" w:rsidR="00A34DAD" w:rsidRDefault="00A34DAD">
      <w:pPr>
        <w:pStyle w:val="CommentText"/>
      </w:pPr>
    </w:p>
    <w:p w14:paraId="6A33B0FF" w14:textId="77777777" w:rsidR="00A34DAD" w:rsidRDefault="00A34DAD">
      <w:pPr>
        <w:pStyle w:val="CommentText"/>
      </w:pPr>
      <w:r>
        <w:t>Explain the pattern more</w:t>
      </w:r>
    </w:p>
  </w:comment>
  <w:comment w:id="108" w:author="Cayelan C. Carey" w:date="2019-03-26T09:45:00Z" w:initials="CCC">
    <w:p w14:paraId="5C1A0858" w14:textId="77777777" w:rsidR="00A34DAD" w:rsidRDefault="00A34DAD">
      <w:pPr>
        <w:pStyle w:val="CommentText"/>
      </w:pPr>
      <w:r>
        <w:rPr>
          <w:rStyle w:val="CommentReference"/>
        </w:rPr>
        <w:annotationRef/>
      </w:r>
      <w:r>
        <w:t xml:space="preserve">Why? Can you give justification? Wouldn’t the outflow of BVR be at the same concentration of the inflow to FCR? </w:t>
      </w:r>
    </w:p>
  </w:comment>
  <w:comment w:id="109" w:author="Whitney Woelmer" w:date="2019-03-26T12:23:00Z" w:initials="WW">
    <w:p w14:paraId="6DBEEC69" w14:textId="77777777" w:rsidR="00A34DAD" w:rsidRDefault="00A34DAD">
      <w:pPr>
        <w:pStyle w:val="CommentText"/>
      </w:pPr>
      <w:r>
        <w:rPr>
          <w:rStyle w:val="CommentReference"/>
        </w:rPr>
        <w:annotationRef/>
      </w:r>
      <w:r>
        <w:t>Two points of BVR and FC</w:t>
      </w:r>
      <w:r w:rsidR="009A7F17">
        <w:t>R</w:t>
      </w:r>
      <w:r>
        <w:t xml:space="preserve"> instead of within reservoir patterns</w:t>
      </w:r>
      <w:r w:rsidR="009624CD">
        <w:t>, break down to SRP, NH4, and NO3</w:t>
      </w:r>
    </w:p>
  </w:comment>
  <w:comment w:id="113" w:author="Whitney Woelmer" w:date="2019-03-25T10:47:00Z" w:initials="WW">
    <w:p w14:paraId="50806D2F" w14:textId="77777777" w:rsidR="00A34DAD" w:rsidRDefault="00A34DAD">
      <w:pPr>
        <w:pStyle w:val="CommentText"/>
      </w:pPr>
      <w:r>
        <w:rPr>
          <w:rStyle w:val="CommentReference"/>
        </w:rPr>
        <w:annotationRef/>
      </w:r>
      <w:r>
        <w:t>Will add a map with stars for site locations</w:t>
      </w:r>
    </w:p>
  </w:comment>
  <w:comment w:id="114" w:author="Whitney Woelmer" w:date="2019-03-24T12:18:00Z" w:initials="WW">
    <w:p w14:paraId="69E9736C" w14:textId="77777777" w:rsidR="00A34DAD" w:rsidRDefault="00A34DAD" w:rsidP="009963CB">
      <w:pPr>
        <w:pStyle w:val="CommentText"/>
      </w:pPr>
      <w:r>
        <w:rPr>
          <w:rStyle w:val="CommentReference"/>
        </w:rPr>
        <w:annotationRef/>
      </w:r>
      <w:r>
        <w:t>High-frequency spatial monitoring here to understanding watershed inputs vs. BVR inputs</w:t>
      </w:r>
    </w:p>
  </w:comment>
  <w:comment w:id="115" w:author="Whitney Woelmer" w:date="2019-03-24T12:04:00Z" w:initials="WW">
    <w:p w14:paraId="3BFDDDC9" w14:textId="77777777" w:rsidR="00A34DAD" w:rsidRDefault="00A34DAD" w:rsidP="009963CB">
      <w:pPr>
        <w:pStyle w:val="CommentText"/>
      </w:pPr>
      <w:r>
        <w:rPr>
          <w:rStyle w:val="CommentReference"/>
        </w:rPr>
        <w:annotationRef/>
      </w:r>
      <w:r>
        <w:t>For this reason, I wonder if it makes more sense to focus only on the left arm of BVR and have a similar # of sites in each to compare riverine, transitional, and lacustrine between them</w:t>
      </w:r>
    </w:p>
  </w:comment>
  <w:comment w:id="116" w:author="Cayelan C. Carey" w:date="2019-03-26T09:47:00Z" w:initials="CCC">
    <w:p w14:paraId="153242E9" w14:textId="77777777" w:rsidR="00A34DAD" w:rsidRDefault="00A34DAD">
      <w:pPr>
        <w:pStyle w:val="CommentText"/>
      </w:pPr>
      <w:r>
        <w:rPr>
          <w:rStyle w:val="CommentReference"/>
        </w:rPr>
        <w:annotationRef/>
      </w:r>
      <w:r>
        <w:t>Yes, I agre!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4CD716E" w15:done="0"/>
  <w15:commentEx w15:paraId="78855755" w15:done="0"/>
  <w15:commentEx w15:paraId="2E7457EF" w15:done="0"/>
  <w15:commentEx w15:paraId="405E2FA2" w15:done="0"/>
  <w15:commentEx w15:paraId="2040257F" w15:done="0"/>
  <w15:commentEx w15:paraId="57EB4C62" w15:done="0"/>
  <w15:commentEx w15:paraId="606B98B6" w15:done="0"/>
  <w15:commentEx w15:paraId="1ACE7A47" w15:done="0"/>
  <w15:commentEx w15:paraId="7E35A871" w15:done="0"/>
  <w15:commentEx w15:paraId="6B8BEF29" w15:done="0"/>
  <w15:commentEx w15:paraId="7262D853" w15:done="0"/>
  <w15:commentEx w15:paraId="5511DFA9" w15:done="0"/>
  <w15:commentEx w15:paraId="29BE4BCF" w15:done="0"/>
  <w15:commentEx w15:paraId="046F0FE1" w15:done="0"/>
  <w15:commentEx w15:paraId="33C0EFC0" w15:done="0"/>
  <w15:commentEx w15:paraId="0BBA5765" w15:done="0"/>
  <w15:commentEx w15:paraId="06B76B7A" w15:done="0"/>
  <w15:commentEx w15:paraId="45A2DA1F" w15:paraIdParent="06B76B7A" w15:done="0"/>
  <w15:commentEx w15:paraId="1396B6F3" w15:done="0"/>
  <w15:commentEx w15:paraId="17F53A08" w15:done="0"/>
  <w15:commentEx w15:paraId="35C00FC3" w15:done="0"/>
  <w15:commentEx w15:paraId="242970ED" w15:done="0"/>
  <w15:commentEx w15:paraId="64DDF9B4" w15:done="0"/>
  <w15:commentEx w15:paraId="32C164C7" w15:done="0"/>
  <w15:commentEx w15:paraId="0BBA6A8B" w15:done="0"/>
  <w15:commentEx w15:paraId="1EA2BAFB" w15:done="0"/>
  <w15:commentEx w15:paraId="724FFA80" w15:done="0"/>
  <w15:commentEx w15:paraId="0149F29F" w15:done="0"/>
  <w15:commentEx w15:paraId="0CED6374" w15:done="0"/>
  <w15:commentEx w15:paraId="0A0D1AA2" w15:done="0"/>
  <w15:commentEx w15:paraId="33C36E64" w15:done="0"/>
  <w15:commentEx w15:paraId="6B6EB0A1" w15:done="0"/>
  <w15:commentEx w15:paraId="107AFED3" w15:done="0"/>
  <w15:commentEx w15:paraId="598E96EE" w15:done="0"/>
  <w15:commentEx w15:paraId="4E40FDBB" w15:done="0"/>
  <w15:commentEx w15:paraId="2E52BD89" w15:done="0"/>
  <w15:commentEx w15:paraId="373DF900" w15:done="0"/>
  <w15:commentEx w15:paraId="6A33B0FF" w15:done="0"/>
  <w15:commentEx w15:paraId="5C1A0858" w15:done="0"/>
  <w15:commentEx w15:paraId="6DBEEC69" w15:done="0"/>
  <w15:commentEx w15:paraId="50806D2F" w15:done="0"/>
  <w15:commentEx w15:paraId="69E9736C" w15:done="0"/>
  <w15:commentEx w15:paraId="3BFDDDC9" w15:done="0"/>
  <w15:commentEx w15:paraId="153242E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4CD716E" w16cid:durableId="20447510"/>
  <w16cid:commentId w16cid:paraId="78855755" w16cid:durableId="20447512"/>
  <w16cid:commentId w16cid:paraId="2E7457EF" w16cid:durableId="20447514"/>
  <w16cid:commentId w16cid:paraId="405E2FA2" w16cid:durableId="20447516"/>
  <w16cid:commentId w16cid:paraId="2040257F" w16cid:durableId="20447519"/>
  <w16cid:commentId w16cid:paraId="57EB4C62" w16cid:durableId="2044751B"/>
  <w16cid:commentId w16cid:paraId="606B98B6" w16cid:durableId="2044751C"/>
  <w16cid:commentId w16cid:paraId="1ACE7A47" w16cid:durableId="2044751D"/>
  <w16cid:commentId w16cid:paraId="7E35A871" w16cid:durableId="2044751E"/>
  <w16cid:commentId w16cid:paraId="6B8BEF29" w16cid:durableId="2044751F"/>
  <w16cid:commentId w16cid:paraId="7262D853" w16cid:durableId="20447520"/>
  <w16cid:commentId w16cid:paraId="5511DFA9" w16cid:durableId="20447521"/>
  <w16cid:commentId w16cid:paraId="29BE4BCF" w16cid:durableId="20447522"/>
  <w16cid:commentId w16cid:paraId="046F0FE1" w16cid:durableId="20447523"/>
  <w16cid:commentId w16cid:paraId="33C0EFC0" w16cid:durableId="20447524"/>
  <w16cid:commentId w16cid:paraId="0BBA5765" w16cid:durableId="20447525"/>
  <w16cid:commentId w16cid:paraId="06B76B7A" w16cid:durableId="20447526"/>
  <w16cid:commentId w16cid:paraId="45A2DA1F" w16cid:durableId="20447C34"/>
  <w16cid:commentId w16cid:paraId="1396B6F3" w16cid:durableId="20447528"/>
  <w16cid:commentId w16cid:paraId="17F53A08" w16cid:durableId="2044752A"/>
  <w16cid:commentId w16cid:paraId="35C00FC3" w16cid:durableId="2044752B"/>
  <w16cid:commentId w16cid:paraId="242970ED" w16cid:durableId="2044752D"/>
  <w16cid:commentId w16cid:paraId="64DDF9B4" w16cid:durableId="2044752E"/>
  <w16cid:commentId w16cid:paraId="32C164C7" w16cid:durableId="2044752F"/>
  <w16cid:commentId w16cid:paraId="0BBA6A8B" w16cid:durableId="20447532"/>
  <w16cid:commentId w16cid:paraId="1EA2BAFB" w16cid:durableId="20447533"/>
  <w16cid:commentId w16cid:paraId="724FFA80" w16cid:durableId="20447534"/>
  <w16cid:commentId w16cid:paraId="0149F29F" w16cid:durableId="20447535"/>
  <w16cid:commentId w16cid:paraId="0CED6374" w16cid:durableId="20447536"/>
  <w16cid:commentId w16cid:paraId="0A0D1AA2" w16cid:durableId="20447537"/>
  <w16cid:commentId w16cid:paraId="33C36E64" w16cid:durableId="20447538"/>
  <w16cid:commentId w16cid:paraId="6B6EB0A1" w16cid:durableId="20447539"/>
  <w16cid:commentId w16cid:paraId="107AFED3" w16cid:durableId="2044753A"/>
  <w16cid:commentId w16cid:paraId="598E96EE" w16cid:durableId="2044753B"/>
  <w16cid:commentId w16cid:paraId="4E40FDBB" w16cid:durableId="20449436"/>
  <w16cid:commentId w16cid:paraId="2E52BD89" w16cid:durableId="2044753C"/>
  <w16cid:commentId w16cid:paraId="373DF900" w16cid:durableId="2044753D"/>
  <w16cid:commentId w16cid:paraId="6A33B0FF" w16cid:durableId="20449638"/>
  <w16cid:commentId w16cid:paraId="5C1A0858" w16cid:durableId="2044753E"/>
  <w16cid:commentId w16cid:paraId="6DBEEC69" w16cid:durableId="20449851"/>
  <w16cid:commentId w16cid:paraId="50806D2F" w16cid:durableId="2044753F"/>
  <w16cid:commentId w16cid:paraId="69E9736C" w16cid:durableId="20447540"/>
  <w16cid:commentId w16cid:paraId="3BFDDDC9" w16cid:durableId="20447541"/>
  <w16cid:commentId w16cid:paraId="153242E9" w16cid:durableId="2044754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C4D9E6" w14:textId="77777777" w:rsidR="00813885" w:rsidRDefault="00813885" w:rsidP="00F24871">
      <w:pPr>
        <w:spacing w:after="0" w:line="240" w:lineRule="auto"/>
      </w:pPr>
      <w:r>
        <w:separator/>
      </w:r>
    </w:p>
  </w:endnote>
  <w:endnote w:type="continuationSeparator" w:id="0">
    <w:p w14:paraId="755E21A8" w14:textId="77777777" w:rsidR="00813885" w:rsidRDefault="00813885" w:rsidP="00F248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Body CS)">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453641363"/>
      <w:docPartObj>
        <w:docPartGallery w:val="Page Numbers (Bottom of Page)"/>
        <w:docPartUnique/>
      </w:docPartObj>
    </w:sdtPr>
    <w:sdtEndPr>
      <w:rPr>
        <w:rStyle w:val="PageNumber"/>
      </w:rPr>
    </w:sdtEndPr>
    <w:sdtContent>
      <w:p w14:paraId="497F505C" w14:textId="77777777" w:rsidR="00A34DAD" w:rsidRDefault="00A34DAD" w:rsidP="000A7A4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43AB5F6" w14:textId="77777777" w:rsidR="00A34DAD" w:rsidRDefault="00A34DAD" w:rsidP="00E0166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01884939"/>
      <w:docPartObj>
        <w:docPartGallery w:val="Page Numbers (Bottom of Page)"/>
        <w:docPartUnique/>
      </w:docPartObj>
    </w:sdtPr>
    <w:sdtEndPr>
      <w:rPr>
        <w:rStyle w:val="PageNumber"/>
      </w:rPr>
    </w:sdtEndPr>
    <w:sdtContent>
      <w:p w14:paraId="3E27A78B" w14:textId="77777777" w:rsidR="00A34DAD" w:rsidRDefault="00A34DAD" w:rsidP="000A7A4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2535B36" w14:textId="77777777" w:rsidR="00A34DAD" w:rsidRDefault="00A34DAD" w:rsidP="00E0166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91E93A" w14:textId="77777777" w:rsidR="00813885" w:rsidRDefault="00813885" w:rsidP="00F24871">
      <w:pPr>
        <w:spacing w:after="0" w:line="240" w:lineRule="auto"/>
      </w:pPr>
      <w:r>
        <w:separator/>
      </w:r>
    </w:p>
  </w:footnote>
  <w:footnote w:type="continuationSeparator" w:id="0">
    <w:p w14:paraId="565CDCA7" w14:textId="77777777" w:rsidR="00813885" w:rsidRDefault="00813885" w:rsidP="00F248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97AA4"/>
    <w:multiLevelType w:val="hybridMultilevel"/>
    <w:tmpl w:val="54FA79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082EBC"/>
    <w:multiLevelType w:val="hybridMultilevel"/>
    <w:tmpl w:val="360E1E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900C83"/>
    <w:multiLevelType w:val="hybridMultilevel"/>
    <w:tmpl w:val="67DA78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94137A"/>
    <w:multiLevelType w:val="hybridMultilevel"/>
    <w:tmpl w:val="CABE5C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2A154C"/>
    <w:multiLevelType w:val="hybridMultilevel"/>
    <w:tmpl w:val="7FBA765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E62DA8"/>
    <w:multiLevelType w:val="hybridMultilevel"/>
    <w:tmpl w:val="76368E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6F296C"/>
    <w:multiLevelType w:val="hybridMultilevel"/>
    <w:tmpl w:val="AF001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A91133"/>
    <w:multiLevelType w:val="multilevel"/>
    <w:tmpl w:val="0B5E57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B1307A9"/>
    <w:multiLevelType w:val="hybridMultilevel"/>
    <w:tmpl w:val="EBA0DE8E"/>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C4C5CD5"/>
    <w:multiLevelType w:val="hybridMultilevel"/>
    <w:tmpl w:val="61F08E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0554FCE"/>
    <w:multiLevelType w:val="hybridMultilevel"/>
    <w:tmpl w:val="A8B0D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CE06F84"/>
    <w:multiLevelType w:val="hybridMultilevel"/>
    <w:tmpl w:val="F37A4D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D3466D2"/>
    <w:multiLevelType w:val="hybridMultilevel"/>
    <w:tmpl w:val="BD420F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D891825"/>
    <w:multiLevelType w:val="hybridMultilevel"/>
    <w:tmpl w:val="F2E26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0822FD1"/>
    <w:multiLevelType w:val="hybridMultilevel"/>
    <w:tmpl w:val="29CCE7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24F3C8D"/>
    <w:multiLevelType w:val="hybridMultilevel"/>
    <w:tmpl w:val="61C896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5E3653B"/>
    <w:multiLevelType w:val="hybridMultilevel"/>
    <w:tmpl w:val="534ABE22"/>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76F2A9E"/>
    <w:multiLevelType w:val="hybridMultilevel"/>
    <w:tmpl w:val="6674FE9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79A17A33"/>
    <w:multiLevelType w:val="hybridMultilevel"/>
    <w:tmpl w:val="A7AAB42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7D4167AC"/>
    <w:multiLevelType w:val="hybridMultilevel"/>
    <w:tmpl w:val="D7627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9"/>
  </w:num>
  <w:num w:numId="3">
    <w:abstractNumId w:val="6"/>
  </w:num>
  <w:num w:numId="4">
    <w:abstractNumId w:val="0"/>
  </w:num>
  <w:num w:numId="5">
    <w:abstractNumId w:val="3"/>
  </w:num>
  <w:num w:numId="6">
    <w:abstractNumId w:val="18"/>
  </w:num>
  <w:num w:numId="7">
    <w:abstractNumId w:val="17"/>
  </w:num>
  <w:num w:numId="8">
    <w:abstractNumId w:val="4"/>
  </w:num>
  <w:num w:numId="9">
    <w:abstractNumId w:val="10"/>
  </w:num>
  <w:num w:numId="10">
    <w:abstractNumId w:val="5"/>
  </w:num>
  <w:num w:numId="11">
    <w:abstractNumId w:val="14"/>
  </w:num>
  <w:num w:numId="12">
    <w:abstractNumId w:val="12"/>
  </w:num>
  <w:num w:numId="13">
    <w:abstractNumId w:val="15"/>
  </w:num>
  <w:num w:numId="14">
    <w:abstractNumId w:val="9"/>
  </w:num>
  <w:num w:numId="15">
    <w:abstractNumId w:val="2"/>
  </w:num>
  <w:num w:numId="16">
    <w:abstractNumId w:val="8"/>
  </w:num>
  <w:num w:numId="17">
    <w:abstractNumId w:val="7"/>
  </w:num>
  <w:num w:numId="18">
    <w:abstractNumId w:val="16"/>
  </w:num>
  <w:num w:numId="19">
    <w:abstractNumId w:val="1"/>
  </w:num>
  <w:num w:numId="20">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ayelan C. Carey">
    <w15:presenceInfo w15:providerId="None" w15:userId="Cayelan C. Carey"/>
  </w15:person>
  <w15:person w15:author="Whitney Woelmer">
    <w15:presenceInfo w15:providerId="Windows Live" w15:userId="9a37888df65430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411"/>
    <w:rsid w:val="00006D80"/>
    <w:rsid w:val="00026A6E"/>
    <w:rsid w:val="00030F99"/>
    <w:rsid w:val="000318BB"/>
    <w:rsid w:val="000445A9"/>
    <w:rsid w:val="00051494"/>
    <w:rsid w:val="00066B4F"/>
    <w:rsid w:val="0007417B"/>
    <w:rsid w:val="00093A6F"/>
    <w:rsid w:val="000A4920"/>
    <w:rsid w:val="000A6831"/>
    <w:rsid w:val="000A7A45"/>
    <w:rsid w:val="000B31B5"/>
    <w:rsid w:val="000B4F17"/>
    <w:rsid w:val="000C7294"/>
    <w:rsid w:val="000D2E7B"/>
    <w:rsid w:val="000E1AF5"/>
    <w:rsid w:val="000E2224"/>
    <w:rsid w:val="000E6E72"/>
    <w:rsid w:val="000E7D49"/>
    <w:rsid w:val="00104835"/>
    <w:rsid w:val="00112372"/>
    <w:rsid w:val="00112652"/>
    <w:rsid w:val="00113103"/>
    <w:rsid w:val="00114590"/>
    <w:rsid w:val="00117E66"/>
    <w:rsid w:val="001238AF"/>
    <w:rsid w:val="00126C24"/>
    <w:rsid w:val="00127385"/>
    <w:rsid w:val="00142E66"/>
    <w:rsid w:val="00142F28"/>
    <w:rsid w:val="001444BD"/>
    <w:rsid w:val="0016750F"/>
    <w:rsid w:val="00167666"/>
    <w:rsid w:val="00180481"/>
    <w:rsid w:val="0018590B"/>
    <w:rsid w:val="001864B7"/>
    <w:rsid w:val="00191BF5"/>
    <w:rsid w:val="00192674"/>
    <w:rsid w:val="00194DF2"/>
    <w:rsid w:val="00196ECD"/>
    <w:rsid w:val="001C2B7C"/>
    <w:rsid w:val="001D084C"/>
    <w:rsid w:val="001D5E83"/>
    <w:rsid w:val="00205CF5"/>
    <w:rsid w:val="002221A8"/>
    <w:rsid w:val="00223202"/>
    <w:rsid w:val="002408E6"/>
    <w:rsid w:val="00240B11"/>
    <w:rsid w:val="00243779"/>
    <w:rsid w:val="00246BFA"/>
    <w:rsid w:val="00253349"/>
    <w:rsid w:val="00255A95"/>
    <w:rsid w:val="00277E0F"/>
    <w:rsid w:val="00284411"/>
    <w:rsid w:val="00292535"/>
    <w:rsid w:val="002A1449"/>
    <w:rsid w:val="002A2263"/>
    <w:rsid w:val="002B10E7"/>
    <w:rsid w:val="002B1D0A"/>
    <w:rsid w:val="002B4CC4"/>
    <w:rsid w:val="002B7506"/>
    <w:rsid w:val="002C487C"/>
    <w:rsid w:val="002D3409"/>
    <w:rsid w:val="002E1AF6"/>
    <w:rsid w:val="002F12C7"/>
    <w:rsid w:val="0030717F"/>
    <w:rsid w:val="00320827"/>
    <w:rsid w:val="00322096"/>
    <w:rsid w:val="00336D7F"/>
    <w:rsid w:val="003459D1"/>
    <w:rsid w:val="00356CA4"/>
    <w:rsid w:val="0036543E"/>
    <w:rsid w:val="003800DF"/>
    <w:rsid w:val="00386172"/>
    <w:rsid w:val="00397952"/>
    <w:rsid w:val="003B6476"/>
    <w:rsid w:val="003C4CA7"/>
    <w:rsid w:val="003D0C30"/>
    <w:rsid w:val="003E1C78"/>
    <w:rsid w:val="003E22BD"/>
    <w:rsid w:val="003F5EE5"/>
    <w:rsid w:val="00400E63"/>
    <w:rsid w:val="00403A5C"/>
    <w:rsid w:val="004202E1"/>
    <w:rsid w:val="00420A96"/>
    <w:rsid w:val="004230BE"/>
    <w:rsid w:val="0045461B"/>
    <w:rsid w:val="004613B2"/>
    <w:rsid w:val="00462381"/>
    <w:rsid w:val="00483E4E"/>
    <w:rsid w:val="00491707"/>
    <w:rsid w:val="00494C60"/>
    <w:rsid w:val="004A3CB8"/>
    <w:rsid w:val="004C463C"/>
    <w:rsid w:val="004C5A57"/>
    <w:rsid w:val="004D43A9"/>
    <w:rsid w:val="004E1BFA"/>
    <w:rsid w:val="004E371C"/>
    <w:rsid w:val="004F6ED8"/>
    <w:rsid w:val="005029AA"/>
    <w:rsid w:val="005058DB"/>
    <w:rsid w:val="00511C21"/>
    <w:rsid w:val="0051720B"/>
    <w:rsid w:val="00524714"/>
    <w:rsid w:val="0053336B"/>
    <w:rsid w:val="00536010"/>
    <w:rsid w:val="005367DC"/>
    <w:rsid w:val="00536CC9"/>
    <w:rsid w:val="0056354D"/>
    <w:rsid w:val="00583EF1"/>
    <w:rsid w:val="00593957"/>
    <w:rsid w:val="005A39CC"/>
    <w:rsid w:val="005A65A7"/>
    <w:rsid w:val="005B292A"/>
    <w:rsid w:val="005C2294"/>
    <w:rsid w:val="005D085F"/>
    <w:rsid w:val="005D0B43"/>
    <w:rsid w:val="005D1BF2"/>
    <w:rsid w:val="005D30B3"/>
    <w:rsid w:val="005E320C"/>
    <w:rsid w:val="005E62C0"/>
    <w:rsid w:val="005F735D"/>
    <w:rsid w:val="00605F86"/>
    <w:rsid w:val="006102E1"/>
    <w:rsid w:val="006162E2"/>
    <w:rsid w:val="00622BC4"/>
    <w:rsid w:val="00627569"/>
    <w:rsid w:val="0063111F"/>
    <w:rsid w:val="00662CC1"/>
    <w:rsid w:val="00667469"/>
    <w:rsid w:val="00691826"/>
    <w:rsid w:val="006A1933"/>
    <w:rsid w:val="006A2ABE"/>
    <w:rsid w:val="006A3761"/>
    <w:rsid w:val="006A5BAA"/>
    <w:rsid w:val="006A5BC9"/>
    <w:rsid w:val="006B06BB"/>
    <w:rsid w:val="006B2426"/>
    <w:rsid w:val="006B4AF0"/>
    <w:rsid w:val="006C387A"/>
    <w:rsid w:val="006D611C"/>
    <w:rsid w:val="006E40FB"/>
    <w:rsid w:val="006F01B7"/>
    <w:rsid w:val="006F2D2F"/>
    <w:rsid w:val="007203FB"/>
    <w:rsid w:val="00722142"/>
    <w:rsid w:val="00744C7A"/>
    <w:rsid w:val="007548FC"/>
    <w:rsid w:val="00756CD2"/>
    <w:rsid w:val="00777140"/>
    <w:rsid w:val="007877BC"/>
    <w:rsid w:val="007907BF"/>
    <w:rsid w:val="00793A87"/>
    <w:rsid w:val="007948AD"/>
    <w:rsid w:val="00794C52"/>
    <w:rsid w:val="007A4C69"/>
    <w:rsid w:val="007B3365"/>
    <w:rsid w:val="007B341F"/>
    <w:rsid w:val="007C4409"/>
    <w:rsid w:val="007D0E56"/>
    <w:rsid w:val="007D383C"/>
    <w:rsid w:val="007D510C"/>
    <w:rsid w:val="007D5C7F"/>
    <w:rsid w:val="007D64D2"/>
    <w:rsid w:val="007E2387"/>
    <w:rsid w:val="007E4196"/>
    <w:rsid w:val="007F6A38"/>
    <w:rsid w:val="007F6DA5"/>
    <w:rsid w:val="00806D35"/>
    <w:rsid w:val="00813885"/>
    <w:rsid w:val="00832834"/>
    <w:rsid w:val="00834C31"/>
    <w:rsid w:val="00856147"/>
    <w:rsid w:val="008572AD"/>
    <w:rsid w:val="00864C7D"/>
    <w:rsid w:val="00876C3A"/>
    <w:rsid w:val="0088098E"/>
    <w:rsid w:val="008879A6"/>
    <w:rsid w:val="00892097"/>
    <w:rsid w:val="008A2FA1"/>
    <w:rsid w:val="008A409D"/>
    <w:rsid w:val="008A58D8"/>
    <w:rsid w:val="008D3875"/>
    <w:rsid w:val="008D4878"/>
    <w:rsid w:val="008E2132"/>
    <w:rsid w:val="00915BE0"/>
    <w:rsid w:val="00915D94"/>
    <w:rsid w:val="00916A41"/>
    <w:rsid w:val="00927615"/>
    <w:rsid w:val="00931231"/>
    <w:rsid w:val="00940D5A"/>
    <w:rsid w:val="0094434B"/>
    <w:rsid w:val="00947402"/>
    <w:rsid w:val="0095464C"/>
    <w:rsid w:val="009624CD"/>
    <w:rsid w:val="00971EE5"/>
    <w:rsid w:val="00975F1C"/>
    <w:rsid w:val="009856A0"/>
    <w:rsid w:val="00992902"/>
    <w:rsid w:val="0099602B"/>
    <w:rsid w:val="009963CB"/>
    <w:rsid w:val="009A04B6"/>
    <w:rsid w:val="009A1B33"/>
    <w:rsid w:val="009A24B3"/>
    <w:rsid w:val="009A5DB2"/>
    <w:rsid w:val="009A6FB7"/>
    <w:rsid w:val="009A7F17"/>
    <w:rsid w:val="009C08D7"/>
    <w:rsid w:val="009C2B8A"/>
    <w:rsid w:val="009C41E3"/>
    <w:rsid w:val="009D16A7"/>
    <w:rsid w:val="009D35A4"/>
    <w:rsid w:val="009E1152"/>
    <w:rsid w:val="009E2930"/>
    <w:rsid w:val="009F3ACF"/>
    <w:rsid w:val="00A04A63"/>
    <w:rsid w:val="00A16EA0"/>
    <w:rsid w:val="00A34DAD"/>
    <w:rsid w:val="00A539DE"/>
    <w:rsid w:val="00A56374"/>
    <w:rsid w:val="00A60B4B"/>
    <w:rsid w:val="00A65A6B"/>
    <w:rsid w:val="00A65DB6"/>
    <w:rsid w:val="00A92EA0"/>
    <w:rsid w:val="00AB40B1"/>
    <w:rsid w:val="00AC14DE"/>
    <w:rsid w:val="00AD1D50"/>
    <w:rsid w:val="00AD77B1"/>
    <w:rsid w:val="00AE5855"/>
    <w:rsid w:val="00B00AD5"/>
    <w:rsid w:val="00B0705D"/>
    <w:rsid w:val="00B14301"/>
    <w:rsid w:val="00B156E4"/>
    <w:rsid w:val="00B33F29"/>
    <w:rsid w:val="00B54D8A"/>
    <w:rsid w:val="00B56F1F"/>
    <w:rsid w:val="00B629F5"/>
    <w:rsid w:val="00B62AB0"/>
    <w:rsid w:val="00B67703"/>
    <w:rsid w:val="00B67A29"/>
    <w:rsid w:val="00B72463"/>
    <w:rsid w:val="00B753B5"/>
    <w:rsid w:val="00B8482B"/>
    <w:rsid w:val="00B85A3A"/>
    <w:rsid w:val="00B900BF"/>
    <w:rsid w:val="00B96D4C"/>
    <w:rsid w:val="00BA5D71"/>
    <w:rsid w:val="00BB073C"/>
    <w:rsid w:val="00BB1F77"/>
    <w:rsid w:val="00BB3FD1"/>
    <w:rsid w:val="00BB7FA6"/>
    <w:rsid w:val="00BD2095"/>
    <w:rsid w:val="00BD2144"/>
    <w:rsid w:val="00BE0607"/>
    <w:rsid w:val="00BF027C"/>
    <w:rsid w:val="00C02B45"/>
    <w:rsid w:val="00C2013C"/>
    <w:rsid w:val="00C22121"/>
    <w:rsid w:val="00C40407"/>
    <w:rsid w:val="00C43697"/>
    <w:rsid w:val="00C44557"/>
    <w:rsid w:val="00C4455B"/>
    <w:rsid w:val="00C448E0"/>
    <w:rsid w:val="00C549FA"/>
    <w:rsid w:val="00C60F59"/>
    <w:rsid w:val="00C65ED5"/>
    <w:rsid w:val="00C71542"/>
    <w:rsid w:val="00C718C3"/>
    <w:rsid w:val="00C718C8"/>
    <w:rsid w:val="00C84329"/>
    <w:rsid w:val="00C864F5"/>
    <w:rsid w:val="00C95155"/>
    <w:rsid w:val="00CB2814"/>
    <w:rsid w:val="00CD5222"/>
    <w:rsid w:val="00CE466C"/>
    <w:rsid w:val="00CE6236"/>
    <w:rsid w:val="00CF2BA3"/>
    <w:rsid w:val="00D22EDC"/>
    <w:rsid w:val="00D57358"/>
    <w:rsid w:val="00D610A8"/>
    <w:rsid w:val="00D70698"/>
    <w:rsid w:val="00D72676"/>
    <w:rsid w:val="00D76467"/>
    <w:rsid w:val="00D769B4"/>
    <w:rsid w:val="00D84741"/>
    <w:rsid w:val="00D90E96"/>
    <w:rsid w:val="00D92362"/>
    <w:rsid w:val="00D94C90"/>
    <w:rsid w:val="00DA227F"/>
    <w:rsid w:val="00DB7216"/>
    <w:rsid w:val="00DD2314"/>
    <w:rsid w:val="00DD273C"/>
    <w:rsid w:val="00DD27A5"/>
    <w:rsid w:val="00DE16B6"/>
    <w:rsid w:val="00DE4822"/>
    <w:rsid w:val="00E0096F"/>
    <w:rsid w:val="00E0166E"/>
    <w:rsid w:val="00E04A9E"/>
    <w:rsid w:val="00E107B8"/>
    <w:rsid w:val="00E12A6B"/>
    <w:rsid w:val="00E13CC0"/>
    <w:rsid w:val="00E1528C"/>
    <w:rsid w:val="00E22927"/>
    <w:rsid w:val="00E2472E"/>
    <w:rsid w:val="00E31B5B"/>
    <w:rsid w:val="00E31D62"/>
    <w:rsid w:val="00E32CF7"/>
    <w:rsid w:val="00E33697"/>
    <w:rsid w:val="00E415F7"/>
    <w:rsid w:val="00E43974"/>
    <w:rsid w:val="00E442FE"/>
    <w:rsid w:val="00E4448C"/>
    <w:rsid w:val="00E464A2"/>
    <w:rsid w:val="00E52FFB"/>
    <w:rsid w:val="00E53830"/>
    <w:rsid w:val="00E66A90"/>
    <w:rsid w:val="00E73FBE"/>
    <w:rsid w:val="00E741C4"/>
    <w:rsid w:val="00E7692C"/>
    <w:rsid w:val="00E82FAF"/>
    <w:rsid w:val="00E845A8"/>
    <w:rsid w:val="00E90318"/>
    <w:rsid w:val="00E90FD1"/>
    <w:rsid w:val="00EA7D48"/>
    <w:rsid w:val="00EB2201"/>
    <w:rsid w:val="00EB7571"/>
    <w:rsid w:val="00EC71CE"/>
    <w:rsid w:val="00ED4567"/>
    <w:rsid w:val="00ED4E84"/>
    <w:rsid w:val="00EE7A9B"/>
    <w:rsid w:val="00F00186"/>
    <w:rsid w:val="00F07E88"/>
    <w:rsid w:val="00F11DD5"/>
    <w:rsid w:val="00F222C1"/>
    <w:rsid w:val="00F22B93"/>
    <w:rsid w:val="00F24871"/>
    <w:rsid w:val="00F305CF"/>
    <w:rsid w:val="00F33448"/>
    <w:rsid w:val="00F4340F"/>
    <w:rsid w:val="00F43434"/>
    <w:rsid w:val="00F50B95"/>
    <w:rsid w:val="00F5259C"/>
    <w:rsid w:val="00F67C47"/>
    <w:rsid w:val="00F8456B"/>
    <w:rsid w:val="00FB7532"/>
    <w:rsid w:val="00FC00C5"/>
    <w:rsid w:val="00FC258B"/>
    <w:rsid w:val="00FC27C3"/>
    <w:rsid w:val="00FC2E7E"/>
    <w:rsid w:val="00FC4402"/>
    <w:rsid w:val="00FD0E00"/>
    <w:rsid w:val="00FD37C7"/>
    <w:rsid w:val="00FE2793"/>
    <w:rsid w:val="00FE2CD8"/>
    <w:rsid w:val="00FF13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5B40B7"/>
  <w15:chartTrackingRefBased/>
  <w15:docId w15:val="{57AC5501-4E7C-4486-92F3-D04A7D6EE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00BF"/>
    <w:pPr>
      <w:ind w:left="720"/>
      <w:contextualSpacing/>
    </w:pPr>
  </w:style>
  <w:style w:type="character" w:styleId="CommentReference">
    <w:name w:val="annotation reference"/>
    <w:basedOn w:val="DefaultParagraphFont"/>
    <w:uiPriority w:val="99"/>
    <w:semiHidden/>
    <w:unhideWhenUsed/>
    <w:rsid w:val="00D84741"/>
    <w:rPr>
      <w:sz w:val="16"/>
      <w:szCs w:val="16"/>
    </w:rPr>
  </w:style>
  <w:style w:type="paragraph" w:styleId="CommentText">
    <w:name w:val="annotation text"/>
    <w:basedOn w:val="Normal"/>
    <w:link w:val="CommentTextChar"/>
    <w:uiPriority w:val="99"/>
    <w:semiHidden/>
    <w:unhideWhenUsed/>
    <w:rsid w:val="00D84741"/>
    <w:pPr>
      <w:spacing w:line="240" w:lineRule="auto"/>
    </w:pPr>
    <w:rPr>
      <w:sz w:val="20"/>
      <w:szCs w:val="20"/>
    </w:rPr>
  </w:style>
  <w:style w:type="character" w:customStyle="1" w:styleId="CommentTextChar">
    <w:name w:val="Comment Text Char"/>
    <w:basedOn w:val="DefaultParagraphFont"/>
    <w:link w:val="CommentText"/>
    <w:uiPriority w:val="99"/>
    <w:semiHidden/>
    <w:rsid w:val="00D84741"/>
    <w:rPr>
      <w:sz w:val="20"/>
      <w:szCs w:val="20"/>
    </w:rPr>
  </w:style>
  <w:style w:type="paragraph" w:styleId="CommentSubject">
    <w:name w:val="annotation subject"/>
    <w:basedOn w:val="CommentText"/>
    <w:next w:val="CommentText"/>
    <w:link w:val="CommentSubjectChar"/>
    <w:uiPriority w:val="99"/>
    <w:semiHidden/>
    <w:unhideWhenUsed/>
    <w:rsid w:val="00D84741"/>
    <w:rPr>
      <w:b/>
      <w:bCs/>
    </w:rPr>
  </w:style>
  <w:style w:type="character" w:customStyle="1" w:styleId="CommentSubjectChar">
    <w:name w:val="Comment Subject Char"/>
    <w:basedOn w:val="CommentTextChar"/>
    <w:link w:val="CommentSubject"/>
    <w:uiPriority w:val="99"/>
    <w:semiHidden/>
    <w:rsid w:val="00D84741"/>
    <w:rPr>
      <w:b/>
      <w:bCs/>
      <w:sz w:val="20"/>
      <w:szCs w:val="20"/>
    </w:rPr>
  </w:style>
  <w:style w:type="paragraph" w:styleId="BalloonText">
    <w:name w:val="Balloon Text"/>
    <w:basedOn w:val="Normal"/>
    <w:link w:val="BalloonTextChar"/>
    <w:uiPriority w:val="99"/>
    <w:semiHidden/>
    <w:unhideWhenUsed/>
    <w:rsid w:val="00D847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84741"/>
    <w:rPr>
      <w:rFonts w:ascii="Segoe UI" w:hAnsi="Segoe UI" w:cs="Segoe UI"/>
      <w:sz w:val="18"/>
      <w:szCs w:val="18"/>
    </w:rPr>
  </w:style>
  <w:style w:type="paragraph" w:styleId="Footer">
    <w:name w:val="footer"/>
    <w:basedOn w:val="Normal"/>
    <w:link w:val="FooterChar"/>
    <w:uiPriority w:val="99"/>
    <w:unhideWhenUsed/>
    <w:rsid w:val="00F248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4871"/>
  </w:style>
  <w:style w:type="character" w:styleId="PageNumber">
    <w:name w:val="page number"/>
    <w:basedOn w:val="DefaultParagraphFont"/>
    <w:uiPriority w:val="99"/>
    <w:semiHidden/>
    <w:unhideWhenUsed/>
    <w:rsid w:val="00F24871"/>
  </w:style>
  <w:style w:type="character" w:styleId="Hyperlink">
    <w:name w:val="Hyperlink"/>
    <w:basedOn w:val="DefaultParagraphFont"/>
    <w:uiPriority w:val="99"/>
    <w:unhideWhenUsed/>
    <w:rsid w:val="006B06BB"/>
    <w:rPr>
      <w:color w:val="0563C1" w:themeColor="hyperlink"/>
      <w:u w:val="single"/>
    </w:rPr>
  </w:style>
  <w:style w:type="character" w:styleId="UnresolvedMention">
    <w:name w:val="Unresolved Mention"/>
    <w:basedOn w:val="DefaultParagraphFont"/>
    <w:uiPriority w:val="99"/>
    <w:semiHidden/>
    <w:unhideWhenUsed/>
    <w:rsid w:val="006B06BB"/>
    <w:rPr>
      <w:color w:val="605E5C"/>
      <w:shd w:val="clear" w:color="auto" w:fill="E1DFDD"/>
    </w:rPr>
  </w:style>
  <w:style w:type="paragraph" w:styleId="NormalWeb">
    <w:name w:val="Normal (Web)"/>
    <w:basedOn w:val="Normal"/>
    <w:uiPriority w:val="99"/>
    <w:semiHidden/>
    <w:unhideWhenUsed/>
    <w:rsid w:val="005D30B3"/>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9960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4E371C"/>
    <w:pPr>
      <w:spacing w:after="0" w:line="240" w:lineRule="auto"/>
    </w:pPr>
  </w:style>
  <w:style w:type="paragraph" w:styleId="Header">
    <w:name w:val="header"/>
    <w:basedOn w:val="Normal"/>
    <w:link w:val="HeaderChar"/>
    <w:uiPriority w:val="99"/>
    <w:unhideWhenUsed/>
    <w:rsid w:val="004E37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37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3218210">
      <w:bodyDiv w:val="1"/>
      <w:marLeft w:val="0"/>
      <w:marRight w:val="0"/>
      <w:marTop w:val="0"/>
      <w:marBottom w:val="0"/>
      <w:divBdr>
        <w:top w:val="none" w:sz="0" w:space="0" w:color="auto"/>
        <w:left w:val="none" w:sz="0" w:space="0" w:color="auto"/>
        <w:bottom w:val="none" w:sz="0" w:space="0" w:color="auto"/>
        <w:right w:val="none" w:sz="0" w:space="0" w:color="auto"/>
      </w:divBdr>
    </w:div>
    <w:div w:id="862979519">
      <w:bodyDiv w:val="1"/>
      <w:marLeft w:val="0"/>
      <w:marRight w:val="0"/>
      <w:marTop w:val="0"/>
      <w:marBottom w:val="0"/>
      <w:divBdr>
        <w:top w:val="none" w:sz="0" w:space="0" w:color="auto"/>
        <w:left w:val="none" w:sz="0" w:space="0" w:color="auto"/>
        <w:bottom w:val="none" w:sz="0" w:space="0" w:color="auto"/>
        <w:right w:val="none" w:sz="0" w:space="0" w:color="auto"/>
      </w:divBdr>
    </w:div>
    <w:div w:id="1222131627">
      <w:bodyDiv w:val="1"/>
      <w:marLeft w:val="0"/>
      <w:marRight w:val="0"/>
      <w:marTop w:val="0"/>
      <w:marBottom w:val="0"/>
      <w:divBdr>
        <w:top w:val="none" w:sz="0" w:space="0" w:color="auto"/>
        <w:left w:val="none" w:sz="0" w:space="0" w:color="auto"/>
        <w:bottom w:val="none" w:sz="0" w:space="0" w:color="auto"/>
        <w:right w:val="none" w:sz="0" w:space="0" w:color="auto"/>
      </w:divBdr>
      <w:divsChild>
        <w:div w:id="64189220">
          <w:marLeft w:val="0"/>
          <w:marRight w:val="0"/>
          <w:marTop w:val="0"/>
          <w:marBottom w:val="0"/>
          <w:divBdr>
            <w:top w:val="none" w:sz="0" w:space="0" w:color="auto"/>
            <w:left w:val="none" w:sz="0" w:space="0" w:color="auto"/>
            <w:bottom w:val="none" w:sz="0" w:space="0" w:color="auto"/>
            <w:right w:val="none" w:sz="0" w:space="0" w:color="auto"/>
          </w:divBdr>
        </w:div>
        <w:div w:id="445007682">
          <w:marLeft w:val="0"/>
          <w:marRight w:val="0"/>
          <w:marTop w:val="0"/>
          <w:marBottom w:val="0"/>
          <w:divBdr>
            <w:top w:val="none" w:sz="0" w:space="0" w:color="auto"/>
            <w:left w:val="none" w:sz="0" w:space="0" w:color="auto"/>
            <w:bottom w:val="none" w:sz="0" w:space="0" w:color="auto"/>
            <w:right w:val="none" w:sz="0" w:space="0" w:color="auto"/>
          </w:divBdr>
        </w:div>
        <w:div w:id="649792112">
          <w:marLeft w:val="0"/>
          <w:marRight w:val="0"/>
          <w:marTop w:val="0"/>
          <w:marBottom w:val="0"/>
          <w:divBdr>
            <w:top w:val="none" w:sz="0" w:space="0" w:color="auto"/>
            <w:left w:val="none" w:sz="0" w:space="0" w:color="auto"/>
            <w:bottom w:val="none" w:sz="0" w:space="0" w:color="auto"/>
            <w:right w:val="none" w:sz="0" w:space="0" w:color="auto"/>
          </w:divBdr>
        </w:div>
        <w:div w:id="672879536">
          <w:marLeft w:val="0"/>
          <w:marRight w:val="0"/>
          <w:marTop w:val="0"/>
          <w:marBottom w:val="0"/>
          <w:divBdr>
            <w:top w:val="none" w:sz="0" w:space="0" w:color="auto"/>
            <w:left w:val="none" w:sz="0" w:space="0" w:color="auto"/>
            <w:bottom w:val="none" w:sz="0" w:space="0" w:color="auto"/>
            <w:right w:val="none" w:sz="0" w:space="0" w:color="auto"/>
          </w:divBdr>
        </w:div>
        <w:div w:id="892035761">
          <w:marLeft w:val="0"/>
          <w:marRight w:val="0"/>
          <w:marTop w:val="0"/>
          <w:marBottom w:val="0"/>
          <w:divBdr>
            <w:top w:val="none" w:sz="0" w:space="0" w:color="auto"/>
            <w:left w:val="none" w:sz="0" w:space="0" w:color="auto"/>
            <w:bottom w:val="none" w:sz="0" w:space="0" w:color="auto"/>
            <w:right w:val="none" w:sz="0" w:space="0" w:color="auto"/>
          </w:divBdr>
        </w:div>
        <w:div w:id="1011757808">
          <w:marLeft w:val="0"/>
          <w:marRight w:val="0"/>
          <w:marTop w:val="0"/>
          <w:marBottom w:val="0"/>
          <w:divBdr>
            <w:top w:val="none" w:sz="0" w:space="0" w:color="auto"/>
            <w:left w:val="none" w:sz="0" w:space="0" w:color="auto"/>
            <w:bottom w:val="none" w:sz="0" w:space="0" w:color="auto"/>
            <w:right w:val="none" w:sz="0" w:space="0" w:color="auto"/>
          </w:divBdr>
        </w:div>
        <w:div w:id="1039474712">
          <w:marLeft w:val="0"/>
          <w:marRight w:val="0"/>
          <w:marTop w:val="0"/>
          <w:marBottom w:val="0"/>
          <w:divBdr>
            <w:top w:val="none" w:sz="0" w:space="0" w:color="auto"/>
            <w:left w:val="none" w:sz="0" w:space="0" w:color="auto"/>
            <w:bottom w:val="none" w:sz="0" w:space="0" w:color="auto"/>
            <w:right w:val="none" w:sz="0" w:space="0" w:color="auto"/>
          </w:divBdr>
        </w:div>
        <w:div w:id="1089083913">
          <w:marLeft w:val="0"/>
          <w:marRight w:val="0"/>
          <w:marTop w:val="0"/>
          <w:marBottom w:val="0"/>
          <w:divBdr>
            <w:top w:val="none" w:sz="0" w:space="0" w:color="auto"/>
            <w:left w:val="none" w:sz="0" w:space="0" w:color="auto"/>
            <w:bottom w:val="none" w:sz="0" w:space="0" w:color="auto"/>
            <w:right w:val="none" w:sz="0" w:space="0" w:color="auto"/>
          </w:divBdr>
        </w:div>
        <w:div w:id="1326280614">
          <w:marLeft w:val="0"/>
          <w:marRight w:val="0"/>
          <w:marTop w:val="0"/>
          <w:marBottom w:val="0"/>
          <w:divBdr>
            <w:top w:val="none" w:sz="0" w:space="0" w:color="auto"/>
            <w:left w:val="none" w:sz="0" w:space="0" w:color="auto"/>
            <w:bottom w:val="none" w:sz="0" w:space="0" w:color="auto"/>
            <w:right w:val="none" w:sz="0" w:space="0" w:color="auto"/>
          </w:divBdr>
        </w:div>
        <w:div w:id="1340742620">
          <w:marLeft w:val="0"/>
          <w:marRight w:val="0"/>
          <w:marTop w:val="0"/>
          <w:marBottom w:val="0"/>
          <w:divBdr>
            <w:top w:val="none" w:sz="0" w:space="0" w:color="auto"/>
            <w:left w:val="none" w:sz="0" w:space="0" w:color="auto"/>
            <w:bottom w:val="none" w:sz="0" w:space="0" w:color="auto"/>
            <w:right w:val="none" w:sz="0" w:space="0" w:color="auto"/>
          </w:divBdr>
        </w:div>
        <w:div w:id="1459489807">
          <w:marLeft w:val="0"/>
          <w:marRight w:val="0"/>
          <w:marTop w:val="0"/>
          <w:marBottom w:val="0"/>
          <w:divBdr>
            <w:top w:val="none" w:sz="0" w:space="0" w:color="auto"/>
            <w:left w:val="none" w:sz="0" w:space="0" w:color="auto"/>
            <w:bottom w:val="none" w:sz="0" w:space="0" w:color="auto"/>
            <w:right w:val="none" w:sz="0" w:space="0" w:color="auto"/>
          </w:divBdr>
        </w:div>
        <w:div w:id="1485318149">
          <w:marLeft w:val="0"/>
          <w:marRight w:val="0"/>
          <w:marTop w:val="0"/>
          <w:marBottom w:val="0"/>
          <w:divBdr>
            <w:top w:val="none" w:sz="0" w:space="0" w:color="auto"/>
            <w:left w:val="none" w:sz="0" w:space="0" w:color="auto"/>
            <w:bottom w:val="none" w:sz="0" w:space="0" w:color="auto"/>
            <w:right w:val="none" w:sz="0" w:space="0" w:color="auto"/>
          </w:divBdr>
        </w:div>
        <w:div w:id="1506633054">
          <w:marLeft w:val="0"/>
          <w:marRight w:val="0"/>
          <w:marTop w:val="0"/>
          <w:marBottom w:val="0"/>
          <w:divBdr>
            <w:top w:val="none" w:sz="0" w:space="0" w:color="auto"/>
            <w:left w:val="none" w:sz="0" w:space="0" w:color="auto"/>
            <w:bottom w:val="none" w:sz="0" w:space="0" w:color="auto"/>
            <w:right w:val="none" w:sz="0" w:space="0" w:color="auto"/>
          </w:divBdr>
        </w:div>
        <w:div w:id="1567299307">
          <w:marLeft w:val="0"/>
          <w:marRight w:val="0"/>
          <w:marTop w:val="0"/>
          <w:marBottom w:val="0"/>
          <w:divBdr>
            <w:top w:val="none" w:sz="0" w:space="0" w:color="auto"/>
            <w:left w:val="none" w:sz="0" w:space="0" w:color="auto"/>
            <w:bottom w:val="none" w:sz="0" w:space="0" w:color="auto"/>
            <w:right w:val="none" w:sz="0" w:space="0" w:color="auto"/>
          </w:divBdr>
        </w:div>
        <w:div w:id="1770004649">
          <w:marLeft w:val="0"/>
          <w:marRight w:val="0"/>
          <w:marTop w:val="0"/>
          <w:marBottom w:val="0"/>
          <w:divBdr>
            <w:top w:val="none" w:sz="0" w:space="0" w:color="auto"/>
            <w:left w:val="none" w:sz="0" w:space="0" w:color="auto"/>
            <w:bottom w:val="none" w:sz="0" w:space="0" w:color="auto"/>
            <w:right w:val="none" w:sz="0" w:space="0" w:color="auto"/>
          </w:divBdr>
        </w:div>
        <w:div w:id="1821463442">
          <w:marLeft w:val="0"/>
          <w:marRight w:val="0"/>
          <w:marTop w:val="0"/>
          <w:marBottom w:val="0"/>
          <w:divBdr>
            <w:top w:val="none" w:sz="0" w:space="0" w:color="auto"/>
            <w:left w:val="none" w:sz="0" w:space="0" w:color="auto"/>
            <w:bottom w:val="none" w:sz="0" w:space="0" w:color="auto"/>
            <w:right w:val="none" w:sz="0" w:space="0" w:color="auto"/>
          </w:divBdr>
        </w:div>
        <w:div w:id="1946039907">
          <w:marLeft w:val="0"/>
          <w:marRight w:val="0"/>
          <w:marTop w:val="0"/>
          <w:marBottom w:val="0"/>
          <w:divBdr>
            <w:top w:val="none" w:sz="0" w:space="0" w:color="auto"/>
            <w:left w:val="none" w:sz="0" w:space="0" w:color="auto"/>
            <w:bottom w:val="none" w:sz="0" w:space="0" w:color="auto"/>
            <w:right w:val="none" w:sz="0" w:space="0" w:color="auto"/>
          </w:divBdr>
        </w:div>
        <w:div w:id="1974559103">
          <w:marLeft w:val="0"/>
          <w:marRight w:val="0"/>
          <w:marTop w:val="0"/>
          <w:marBottom w:val="0"/>
          <w:divBdr>
            <w:top w:val="none" w:sz="0" w:space="0" w:color="auto"/>
            <w:left w:val="none" w:sz="0" w:space="0" w:color="auto"/>
            <w:bottom w:val="none" w:sz="0" w:space="0" w:color="auto"/>
            <w:right w:val="none" w:sz="0" w:space="0" w:color="auto"/>
          </w:divBdr>
        </w:div>
        <w:div w:id="2014841926">
          <w:marLeft w:val="0"/>
          <w:marRight w:val="0"/>
          <w:marTop w:val="0"/>
          <w:marBottom w:val="0"/>
          <w:divBdr>
            <w:top w:val="none" w:sz="0" w:space="0" w:color="auto"/>
            <w:left w:val="none" w:sz="0" w:space="0" w:color="auto"/>
            <w:bottom w:val="none" w:sz="0" w:space="0" w:color="auto"/>
            <w:right w:val="none" w:sz="0" w:space="0" w:color="auto"/>
          </w:divBdr>
        </w:div>
      </w:divsChild>
    </w:div>
    <w:div w:id="1555660676">
      <w:bodyDiv w:val="1"/>
      <w:marLeft w:val="0"/>
      <w:marRight w:val="0"/>
      <w:marTop w:val="0"/>
      <w:marBottom w:val="0"/>
      <w:divBdr>
        <w:top w:val="none" w:sz="0" w:space="0" w:color="auto"/>
        <w:left w:val="none" w:sz="0" w:space="0" w:color="auto"/>
        <w:bottom w:val="none" w:sz="0" w:space="0" w:color="auto"/>
        <w:right w:val="none" w:sz="0" w:space="0" w:color="auto"/>
      </w:divBdr>
    </w:div>
    <w:div w:id="2125689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4.png"/><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1.jpeg"/><Relationship Id="rId19" Type="http://schemas.openxmlformats.org/officeDocument/2006/relationships/theme" Target="theme/theme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775</TotalTime>
  <Pages>14</Pages>
  <Words>4449</Words>
  <Characters>25362</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Whitney Woelmer</dc:creator>
  <cp:keywords/>
  <dc:description/>
  <cp:lastModifiedBy>Whitney Woelmer</cp:lastModifiedBy>
  <cp:revision>25</cp:revision>
  <dcterms:created xsi:type="dcterms:W3CDTF">2019-03-25T18:48:00Z</dcterms:created>
  <dcterms:modified xsi:type="dcterms:W3CDTF">2019-03-27T18:04:00Z</dcterms:modified>
</cp:coreProperties>
</file>