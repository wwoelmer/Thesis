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84EB7" w14:textId="77777777" w:rsidR="00B900BF" w:rsidRPr="00A35477" w:rsidRDefault="00B900BF" w:rsidP="00B900BF">
      <w:pPr>
        <w:rPr>
          <w:rFonts w:asciiTheme="majorHAnsi" w:hAnsiTheme="majorHAnsi" w:cstheme="majorHAnsi"/>
        </w:rPr>
      </w:pPr>
      <w:r w:rsidRPr="00A35477">
        <w:rPr>
          <w:rFonts w:asciiTheme="majorHAnsi" w:hAnsiTheme="majorHAnsi" w:cstheme="majorHAnsi"/>
        </w:rPr>
        <w:t>Whitney Woelmer, Master’s Prospectus Outline</w:t>
      </w:r>
    </w:p>
    <w:p w14:paraId="5C82C8B6" w14:textId="2BF18304" w:rsidR="00EB3492" w:rsidRPr="00A35477" w:rsidRDefault="00FB7532" w:rsidP="00B900BF">
      <w:pPr>
        <w:rPr>
          <w:rFonts w:asciiTheme="majorHAnsi" w:hAnsiTheme="majorHAnsi" w:cstheme="majorHAnsi"/>
          <w:b/>
          <w:u w:val="single"/>
        </w:rPr>
      </w:pPr>
      <w:r w:rsidRPr="00A35477">
        <w:rPr>
          <w:rFonts w:asciiTheme="majorHAnsi" w:hAnsiTheme="majorHAnsi" w:cstheme="majorHAnsi"/>
          <w:b/>
          <w:u w:val="single"/>
        </w:rPr>
        <w:t xml:space="preserve">Overall </w:t>
      </w:r>
      <w:r w:rsidR="00284411" w:rsidRPr="00A35477">
        <w:rPr>
          <w:rFonts w:asciiTheme="majorHAnsi" w:hAnsiTheme="majorHAnsi" w:cstheme="majorHAnsi"/>
          <w:b/>
          <w:u w:val="single"/>
        </w:rPr>
        <w:t>Introduction</w:t>
      </w:r>
    </w:p>
    <w:p w14:paraId="5A619DE0" w14:textId="46CA3DEA" w:rsidR="00EB3492" w:rsidRPr="00A35477" w:rsidRDefault="00EB3492" w:rsidP="00B900BF">
      <w:pPr>
        <w:rPr>
          <w:rFonts w:asciiTheme="majorHAnsi" w:hAnsiTheme="majorHAnsi" w:cstheme="majorHAnsi"/>
        </w:rPr>
      </w:pPr>
      <w:commentRangeStart w:id="0"/>
      <w:r w:rsidRPr="00A35477">
        <w:rPr>
          <w:rFonts w:asciiTheme="majorHAnsi" w:hAnsiTheme="majorHAnsi" w:cstheme="majorHAnsi"/>
        </w:rPr>
        <w:t xml:space="preserve">Freshwater ecosystems </w:t>
      </w:r>
      <w:commentRangeEnd w:id="0"/>
      <w:r w:rsidR="00111084" w:rsidRPr="00A35477">
        <w:rPr>
          <w:rStyle w:val="CommentReference"/>
          <w:rFonts w:asciiTheme="majorHAnsi" w:hAnsiTheme="majorHAnsi" w:cstheme="majorHAnsi"/>
        </w:rPr>
        <w:commentReference w:id="0"/>
      </w:r>
      <w:r w:rsidRPr="00A35477">
        <w:rPr>
          <w:rFonts w:asciiTheme="majorHAnsi" w:hAnsiTheme="majorHAnsi" w:cstheme="majorHAnsi"/>
        </w:rPr>
        <w:t xml:space="preserve">have been intricately interwoven with society since the </w:t>
      </w:r>
      <w:commentRangeStart w:id="1"/>
      <w:r w:rsidRPr="00A35477">
        <w:rPr>
          <w:rFonts w:asciiTheme="majorHAnsi" w:hAnsiTheme="majorHAnsi" w:cstheme="majorHAnsi"/>
        </w:rPr>
        <w:t xml:space="preserve">dawn of humanity. </w:t>
      </w:r>
      <w:commentRangeEnd w:id="1"/>
      <w:r w:rsidR="001D6794" w:rsidRPr="00A35477">
        <w:rPr>
          <w:rStyle w:val="CommentReference"/>
          <w:rFonts w:asciiTheme="majorHAnsi" w:hAnsiTheme="majorHAnsi" w:cstheme="majorHAnsi"/>
        </w:rPr>
        <w:commentReference w:id="1"/>
      </w:r>
      <w:r w:rsidRPr="00A35477">
        <w:rPr>
          <w:rFonts w:asciiTheme="majorHAnsi" w:hAnsiTheme="majorHAnsi" w:cstheme="majorHAnsi"/>
        </w:rPr>
        <w:t xml:space="preserve">Whether it be natural lakes and </w:t>
      </w:r>
      <w:proofErr w:type="gramStart"/>
      <w:r w:rsidRPr="00A35477">
        <w:rPr>
          <w:rFonts w:asciiTheme="majorHAnsi" w:hAnsiTheme="majorHAnsi" w:cstheme="majorHAnsi"/>
        </w:rPr>
        <w:t>streams</w:t>
      </w:r>
      <w:proofErr w:type="gramEnd"/>
      <w:r w:rsidRPr="00A35477">
        <w:rPr>
          <w:rFonts w:asciiTheme="majorHAnsi" w:hAnsiTheme="majorHAnsi" w:cstheme="majorHAnsi"/>
        </w:rPr>
        <w:t xml:space="preserve"> or impoundments created by humans for human purposes, freshwater ecosystems provide crucial services to society. </w:t>
      </w:r>
      <w:r w:rsidR="00C83A45" w:rsidRPr="00A35477">
        <w:rPr>
          <w:rFonts w:asciiTheme="majorHAnsi" w:hAnsiTheme="majorHAnsi" w:cstheme="majorHAnsi"/>
        </w:rPr>
        <w:t xml:space="preserve">These ecosystem services range from </w:t>
      </w:r>
      <w:r w:rsidR="001D6794" w:rsidRPr="00A35477">
        <w:rPr>
          <w:rFonts w:asciiTheme="majorHAnsi" w:hAnsiTheme="majorHAnsi" w:cstheme="majorHAnsi"/>
        </w:rPr>
        <w:t xml:space="preserve">providing important </w:t>
      </w:r>
      <w:r w:rsidR="00C83A45" w:rsidRPr="00A35477">
        <w:rPr>
          <w:rFonts w:asciiTheme="majorHAnsi" w:hAnsiTheme="majorHAnsi" w:cstheme="majorHAnsi"/>
        </w:rPr>
        <w:t>cultural</w:t>
      </w:r>
      <w:r w:rsidR="001D6794" w:rsidRPr="00A35477">
        <w:rPr>
          <w:rFonts w:asciiTheme="majorHAnsi" w:hAnsiTheme="majorHAnsi" w:cstheme="majorHAnsi"/>
        </w:rPr>
        <w:t xml:space="preserve"> connections, </w:t>
      </w:r>
      <w:r w:rsidR="00C83A45" w:rsidRPr="00A35477">
        <w:rPr>
          <w:rFonts w:asciiTheme="majorHAnsi" w:hAnsiTheme="majorHAnsi" w:cstheme="majorHAnsi"/>
        </w:rPr>
        <w:t>serving as sources of recreation and tourism</w:t>
      </w:r>
      <w:r w:rsidR="001D6794" w:rsidRPr="00A35477">
        <w:rPr>
          <w:rFonts w:asciiTheme="majorHAnsi" w:hAnsiTheme="majorHAnsi" w:cstheme="majorHAnsi"/>
        </w:rPr>
        <w:t xml:space="preserve"> to providing major sources of </w:t>
      </w:r>
      <w:r w:rsidR="00C83A45" w:rsidRPr="00A35477">
        <w:rPr>
          <w:rFonts w:asciiTheme="majorHAnsi" w:hAnsiTheme="majorHAnsi" w:cstheme="majorHAnsi"/>
        </w:rPr>
        <w:t xml:space="preserve">food production, and importantly, drinking water. </w:t>
      </w:r>
      <w:r w:rsidR="00432EE0" w:rsidRPr="00A35477">
        <w:rPr>
          <w:rFonts w:asciiTheme="majorHAnsi" w:hAnsiTheme="majorHAnsi" w:cstheme="majorHAnsi"/>
        </w:rPr>
        <w:t xml:space="preserve">But as human populations have grown and our need for </w:t>
      </w:r>
      <w:r w:rsidR="00EE37CC" w:rsidRPr="00A35477">
        <w:rPr>
          <w:rFonts w:asciiTheme="majorHAnsi" w:hAnsiTheme="majorHAnsi" w:cstheme="majorHAnsi"/>
        </w:rPr>
        <w:t xml:space="preserve">freshwaters has increased, these resources have been degraded. </w:t>
      </w:r>
      <w:r w:rsidR="00C83A45" w:rsidRPr="00A35477">
        <w:rPr>
          <w:rFonts w:asciiTheme="majorHAnsi" w:hAnsiTheme="majorHAnsi" w:cstheme="majorHAnsi"/>
        </w:rPr>
        <w:t xml:space="preserve"> </w:t>
      </w:r>
    </w:p>
    <w:p w14:paraId="5692D0BB" w14:textId="33CFC1F9" w:rsidR="003A3A2A" w:rsidRPr="00A35477" w:rsidRDefault="00016956" w:rsidP="00B900BF">
      <w:pPr>
        <w:rPr>
          <w:rFonts w:asciiTheme="majorHAnsi" w:hAnsiTheme="majorHAnsi" w:cstheme="majorHAnsi"/>
        </w:rPr>
      </w:pPr>
      <w:commentRangeStart w:id="2"/>
      <w:r w:rsidRPr="00A35477">
        <w:rPr>
          <w:rFonts w:asciiTheme="majorHAnsi" w:hAnsiTheme="majorHAnsi" w:cstheme="majorHAnsi"/>
        </w:rPr>
        <w:t xml:space="preserve">Climate change and human population </w:t>
      </w:r>
      <w:commentRangeEnd w:id="2"/>
      <w:r w:rsidR="00111084" w:rsidRPr="00A35477">
        <w:rPr>
          <w:rStyle w:val="CommentReference"/>
          <w:rFonts w:asciiTheme="majorHAnsi" w:hAnsiTheme="majorHAnsi" w:cstheme="majorHAnsi"/>
        </w:rPr>
        <w:commentReference w:id="2"/>
      </w:r>
      <w:r w:rsidRPr="00A35477">
        <w:rPr>
          <w:rFonts w:asciiTheme="majorHAnsi" w:hAnsiTheme="majorHAnsi" w:cstheme="majorHAnsi"/>
        </w:rPr>
        <w:t xml:space="preserve">growth are two factors that have put the health of freshwater ecosystems in jeopardy (some refs). </w:t>
      </w:r>
      <w:r w:rsidR="00890330" w:rsidRPr="00A35477">
        <w:rPr>
          <w:rFonts w:asciiTheme="majorHAnsi" w:hAnsiTheme="majorHAnsi" w:cstheme="majorHAnsi"/>
        </w:rPr>
        <w:t>Eutrophication</w:t>
      </w:r>
      <w:r w:rsidR="001A5882" w:rsidRPr="00A35477">
        <w:rPr>
          <w:rFonts w:asciiTheme="majorHAnsi" w:hAnsiTheme="majorHAnsi" w:cstheme="majorHAnsi"/>
        </w:rPr>
        <w:t xml:space="preserve">, </w:t>
      </w:r>
      <w:r w:rsidR="001D6794" w:rsidRPr="00A35477">
        <w:rPr>
          <w:rFonts w:asciiTheme="majorHAnsi" w:hAnsiTheme="majorHAnsi" w:cstheme="majorHAnsi"/>
        </w:rPr>
        <w:t>excessive nutrient enrichment of a freshwater ecosystem,</w:t>
      </w:r>
      <w:r w:rsidR="00890330" w:rsidRPr="00A35477">
        <w:rPr>
          <w:rFonts w:asciiTheme="majorHAnsi" w:hAnsiTheme="majorHAnsi" w:cstheme="majorHAnsi"/>
        </w:rPr>
        <w:t xml:space="preserve"> is increasing in both severity and occurrence (REFS), just one water quality </w:t>
      </w:r>
      <w:r w:rsidR="001D6794" w:rsidRPr="00A35477">
        <w:rPr>
          <w:rFonts w:asciiTheme="majorHAnsi" w:hAnsiTheme="majorHAnsi" w:cstheme="majorHAnsi"/>
        </w:rPr>
        <w:t>impairment</w:t>
      </w:r>
      <w:r w:rsidR="00890330" w:rsidRPr="00A35477">
        <w:rPr>
          <w:rFonts w:asciiTheme="majorHAnsi" w:hAnsiTheme="majorHAnsi" w:cstheme="majorHAnsi"/>
        </w:rPr>
        <w:t xml:space="preserve"> as a result of global change. </w:t>
      </w:r>
      <w:r w:rsidRPr="00A35477">
        <w:rPr>
          <w:rFonts w:asciiTheme="majorHAnsi" w:hAnsiTheme="majorHAnsi" w:cstheme="majorHAnsi"/>
        </w:rPr>
        <w:t xml:space="preserve"> </w:t>
      </w:r>
      <w:r w:rsidR="00EE37CC" w:rsidRPr="00A35477">
        <w:rPr>
          <w:rFonts w:asciiTheme="majorHAnsi" w:hAnsiTheme="majorHAnsi" w:cstheme="majorHAnsi"/>
        </w:rPr>
        <w:t xml:space="preserve">The economic impact of </w:t>
      </w:r>
      <w:r w:rsidR="001F323E" w:rsidRPr="00A35477">
        <w:rPr>
          <w:rFonts w:asciiTheme="majorHAnsi" w:hAnsiTheme="majorHAnsi" w:cstheme="majorHAnsi"/>
        </w:rPr>
        <w:t>harmful algal bloom</w:t>
      </w:r>
      <w:r w:rsidR="00EE37CC" w:rsidRPr="00A35477">
        <w:rPr>
          <w:rFonts w:asciiTheme="majorHAnsi" w:hAnsiTheme="majorHAnsi" w:cstheme="majorHAnsi"/>
        </w:rPr>
        <w:t>s</w:t>
      </w:r>
      <w:r w:rsidR="001F323E" w:rsidRPr="00A35477">
        <w:rPr>
          <w:rFonts w:asciiTheme="majorHAnsi" w:hAnsiTheme="majorHAnsi" w:cstheme="majorHAnsi"/>
        </w:rPr>
        <w:t xml:space="preserve"> (HABs)</w:t>
      </w:r>
      <w:r w:rsidR="00EE37CC" w:rsidRPr="00A35477">
        <w:rPr>
          <w:rFonts w:asciiTheme="majorHAnsi" w:hAnsiTheme="majorHAnsi" w:cstheme="majorHAnsi"/>
        </w:rPr>
        <w:t xml:space="preserve">, </w:t>
      </w:r>
      <w:r w:rsidR="00E207C5">
        <w:rPr>
          <w:rFonts w:asciiTheme="majorHAnsi" w:hAnsiTheme="majorHAnsi" w:cstheme="majorHAnsi"/>
        </w:rPr>
        <w:t xml:space="preserve">a result of eutrophication, </w:t>
      </w:r>
      <w:r w:rsidR="00EE37CC" w:rsidRPr="00A35477">
        <w:rPr>
          <w:rFonts w:asciiTheme="majorHAnsi" w:hAnsiTheme="majorHAnsi" w:cstheme="majorHAnsi"/>
        </w:rPr>
        <w:t>rang</w:t>
      </w:r>
      <w:r w:rsidR="000E0F8F">
        <w:rPr>
          <w:rFonts w:asciiTheme="majorHAnsi" w:hAnsiTheme="majorHAnsi" w:cstheme="majorHAnsi"/>
        </w:rPr>
        <w:t>e</w:t>
      </w:r>
      <w:r w:rsidR="00EE37CC" w:rsidRPr="00A35477">
        <w:rPr>
          <w:rFonts w:asciiTheme="majorHAnsi" w:hAnsiTheme="majorHAnsi" w:cstheme="majorHAnsi"/>
        </w:rPr>
        <w:t xml:space="preserve"> from decreased tourism to public health to mitigation for water treatment plants, was over $400 million in the United States in the year 2000 alone (</w:t>
      </w:r>
      <w:r w:rsidR="000E0F8F">
        <w:rPr>
          <w:rFonts w:asciiTheme="majorHAnsi" w:hAnsiTheme="majorHAnsi" w:cstheme="majorHAnsi"/>
        </w:rPr>
        <w:t>ref in VWRRC app</w:t>
      </w:r>
      <w:r w:rsidR="00EE37CC" w:rsidRPr="00A35477">
        <w:rPr>
          <w:rFonts w:asciiTheme="majorHAnsi" w:hAnsiTheme="majorHAnsi" w:cstheme="majorHAnsi"/>
        </w:rPr>
        <w:t xml:space="preserve">). </w:t>
      </w:r>
    </w:p>
    <w:p w14:paraId="64D19B17" w14:textId="0882F32E" w:rsidR="00111084" w:rsidRPr="00A35477" w:rsidRDefault="001D6794" w:rsidP="00B900BF">
      <w:pPr>
        <w:rPr>
          <w:rFonts w:asciiTheme="majorHAnsi" w:hAnsiTheme="majorHAnsi" w:cstheme="majorHAnsi"/>
        </w:rPr>
      </w:pPr>
      <w:commentRangeStart w:id="3"/>
      <w:r w:rsidRPr="00A35477">
        <w:rPr>
          <w:rFonts w:asciiTheme="majorHAnsi" w:hAnsiTheme="majorHAnsi" w:cstheme="majorHAnsi"/>
        </w:rPr>
        <w:t xml:space="preserve">The influence of human activity </w:t>
      </w:r>
      <w:commentRangeEnd w:id="3"/>
      <w:r w:rsidR="00111084" w:rsidRPr="00A35477">
        <w:rPr>
          <w:rStyle w:val="CommentReference"/>
          <w:rFonts w:asciiTheme="majorHAnsi" w:hAnsiTheme="majorHAnsi" w:cstheme="majorHAnsi"/>
        </w:rPr>
        <w:commentReference w:id="3"/>
      </w:r>
      <w:r w:rsidRPr="00A35477">
        <w:rPr>
          <w:rFonts w:asciiTheme="majorHAnsi" w:hAnsiTheme="majorHAnsi" w:cstheme="majorHAnsi"/>
        </w:rPr>
        <w:t xml:space="preserve">can </w:t>
      </w:r>
      <w:r w:rsidR="00111084" w:rsidRPr="00A35477">
        <w:rPr>
          <w:rFonts w:asciiTheme="majorHAnsi" w:hAnsiTheme="majorHAnsi" w:cstheme="majorHAnsi"/>
        </w:rPr>
        <w:t xml:space="preserve">quickly </w:t>
      </w:r>
      <w:r w:rsidRPr="00A35477">
        <w:rPr>
          <w:rFonts w:asciiTheme="majorHAnsi" w:hAnsiTheme="majorHAnsi" w:cstheme="majorHAnsi"/>
        </w:rPr>
        <w:t xml:space="preserve">cascade across landscapes through the transport of water through and among stream networks downstream to lakes and reservoirs. Changes in land use from forested to agricultural, for example, can both increase the magnitude of nutrient availability through the application of fertilizer of fields, and can also increase the transport of these nutrients to freshwater bodies, which can result in rapid changes in nutrients concentrations and resulting biological activity in both lotic and lentic waterbodies. </w:t>
      </w:r>
      <w:r w:rsidR="00111084" w:rsidRPr="00A35477">
        <w:rPr>
          <w:rFonts w:asciiTheme="majorHAnsi" w:hAnsiTheme="majorHAnsi" w:cstheme="majorHAnsi"/>
        </w:rPr>
        <w:t xml:space="preserve">ANOTHER SENTENCE ABOUT CASCADING CLIMATE EFFECTS. </w:t>
      </w:r>
    </w:p>
    <w:p w14:paraId="2B266401" w14:textId="0497F37E" w:rsidR="001D6794" w:rsidRPr="00A35477" w:rsidRDefault="00111084" w:rsidP="00B900BF">
      <w:pPr>
        <w:rPr>
          <w:rFonts w:asciiTheme="majorHAnsi" w:hAnsiTheme="majorHAnsi" w:cstheme="majorHAnsi"/>
        </w:rPr>
      </w:pPr>
      <w:commentRangeStart w:id="4"/>
      <w:r w:rsidRPr="00A35477">
        <w:rPr>
          <w:rFonts w:asciiTheme="majorHAnsi" w:hAnsiTheme="majorHAnsi" w:cstheme="majorHAnsi"/>
        </w:rPr>
        <w:t xml:space="preserve">Consequently, we need </w:t>
      </w:r>
      <w:commentRangeEnd w:id="4"/>
      <w:r w:rsidRPr="00A35477">
        <w:rPr>
          <w:rStyle w:val="CommentReference"/>
          <w:rFonts w:asciiTheme="majorHAnsi" w:hAnsiTheme="majorHAnsi" w:cstheme="majorHAnsi"/>
        </w:rPr>
        <w:commentReference w:id="4"/>
      </w:r>
      <w:r w:rsidRPr="00A35477">
        <w:rPr>
          <w:rFonts w:asciiTheme="majorHAnsi" w:hAnsiTheme="majorHAnsi" w:cstheme="majorHAnsi"/>
        </w:rPr>
        <w:t xml:space="preserve">to better understand these rapid temporal and spatial changes in nutrient and biological communities as a result of changing climate and land use. </w:t>
      </w:r>
      <w:r w:rsidR="001D6794" w:rsidRPr="00A35477">
        <w:rPr>
          <w:rFonts w:asciiTheme="majorHAnsi" w:hAnsiTheme="majorHAnsi" w:cstheme="majorHAnsi"/>
        </w:rPr>
        <w:t>By studying nutrient and phytoplankton dynamics at a high-resolution spatial scale, we can gain an understanding of chemical and biological hotspots of activity and further identify areas of greater risk of eutrophication under a changing climate.</w:t>
      </w:r>
    </w:p>
    <w:p w14:paraId="62338A89" w14:textId="5263C95C" w:rsidR="00B14301" w:rsidRPr="00A35477" w:rsidRDefault="00111084" w:rsidP="00111084">
      <w:pPr>
        <w:rPr>
          <w:rFonts w:asciiTheme="majorHAnsi" w:hAnsiTheme="majorHAnsi" w:cstheme="majorHAnsi"/>
        </w:rPr>
      </w:pPr>
      <w:commentRangeStart w:id="5"/>
      <w:r w:rsidRPr="00A35477">
        <w:rPr>
          <w:rFonts w:asciiTheme="majorHAnsi" w:hAnsiTheme="majorHAnsi" w:cstheme="majorHAnsi"/>
        </w:rPr>
        <w:t xml:space="preserve">Research to understand </w:t>
      </w:r>
      <w:commentRangeEnd w:id="5"/>
      <w:r w:rsidRPr="00A35477">
        <w:rPr>
          <w:rStyle w:val="CommentReference"/>
          <w:rFonts w:asciiTheme="majorHAnsi" w:hAnsiTheme="majorHAnsi" w:cstheme="majorHAnsi"/>
        </w:rPr>
        <w:commentReference w:id="5"/>
      </w:r>
      <w:r w:rsidRPr="00A35477">
        <w:rPr>
          <w:rFonts w:asciiTheme="majorHAnsi" w:hAnsiTheme="majorHAnsi" w:cstheme="majorHAnsi"/>
        </w:rPr>
        <w:t xml:space="preserve">how systems are currently changing and developing efforts to anticipate their future response is more important than ever. </w:t>
      </w:r>
      <w:r w:rsidR="006A3761" w:rsidRPr="00A35477">
        <w:rPr>
          <w:rFonts w:asciiTheme="majorHAnsi" w:hAnsiTheme="majorHAnsi" w:cstheme="majorHAnsi"/>
        </w:rPr>
        <w:t xml:space="preserve">to allow society to </w:t>
      </w:r>
      <w:r w:rsidR="0045461B" w:rsidRPr="00A35477">
        <w:rPr>
          <w:rFonts w:asciiTheme="majorHAnsi" w:hAnsiTheme="majorHAnsi" w:cstheme="majorHAnsi"/>
        </w:rPr>
        <w:t>coexist with changing ecosystems</w:t>
      </w:r>
      <w:r w:rsidRPr="00A35477">
        <w:rPr>
          <w:rFonts w:asciiTheme="majorHAnsi" w:hAnsiTheme="majorHAnsi" w:cstheme="majorHAnsi"/>
        </w:rPr>
        <w:t xml:space="preserve">, </w:t>
      </w:r>
      <w:r w:rsidR="00605F86" w:rsidRPr="00A35477">
        <w:rPr>
          <w:rFonts w:asciiTheme="majorHAnsi" w:hAnsiTheme="majorHAnsi" w:cstheme="majorHAnsi"/>
        </w:rPr>
        <w:t>for managers to preemptively manage/anticipate impending poor water quality events</w:t>
      </w:r>
      <w:r w:rsidRPr="00A35477">
        <w:rPr>
          <w:rFonts w:asciiTheme="majorHAnsi" w:hAnsiTheme="majorHAnsi" w:cstheme="majorHAnsi"/>
        </w:rPr>
        <w:t xml:space="preserve">. AN EXAMPLE OF WHERE A FORECAST WOULDVE BEEN REALLY HELPFUL: </w:t>
      </w:r>
      <w:r w:rsidR="00B14301" w:rsidRPr="00A35477">
        <w:rPr>
          <w:rFonts w:asciiTheme="majorHAnsi" w:hAnsiTheme="majorHAnsi" w:cstheme="majorHAnsi"/>
        </w:rPr>
        <w:t xml:space="preserve">Lake Erie </w:t>
      </w:r>
      <w:r w:rsidR="00FB7532" w:rsidRPr="00A35477">
        <w:rPr>
          <w:rFonts w:asciiTheme="majorHAnsi" w:hAnsiTheme="majorHAnsi" w:cstheme="majorHAnsi"/>
        </w:rPr>
        <w:t xml:space="preserve">2014 </w:t>
      </w:r>
      <w:r w:rsidR="00B14301" w:rsidRPr="00A35477">
        <w:rPr>
          <w:rFonts w:asciiTheme="majorHAnsi" w:hAnsiTheme="majorHAnsi" w:cstheme="majorHAnsi"/>
        </w:rPr>
        <w:t>example</w:t>
      </w:r>
      <w:r w:rsidR="00E107B8" w:rsidRPr="00A35477">
        <w:rPr>
          <w:rFonts w:asciiTheme="majorHAnsi" w:hAnsiTheme="majorHAnsi" w:cstheme="majorHAnsi"/>
        </w:rPr>
        <w:t xml:space="preserve">, major </w:t>
      </w:r>
      <w:r w:rsidR="00BE0607" w:rsidRPr="00A35477">
        <w:rPr>
          <w:rFonts w:asciiTheme="majorHAnsi" w:hAnsiTheme="majorHAnsi" w:cstheme="majorHAnsi"/>
        </w:rPr>
        <w:t xml:space="preserve">social and </w:t>
      </w:r>
      <w:r w:rsidR="00E107B8" w:rsidRPr="00A35477">
        <w:rPr>
          <w:rFonts w:asciiTheme="majorHAnsi" w:hAnsiTheme="majorHAnsi" w:cstheme="majorHAnsi"/>
        </w:rPr>
        <w:t>economic loss</w:t>
      </w:r>
      <w:r w:rsidRPr="00A35477">
        <w:rPr>
          <w:rFonts w:asciiTheme="majorHAnsi" w:hAnsiTheme="majorHAnsi" w:cstheme="majorHAnsi"/>
        </w:rPr>
        <w:t>.</w:t>
      </w:r>
    </w:p>
    <w:p w14:paraId="5930B645" w14:textId="4F6DE85F" w:rsidR="00111084" w:rsidRPr="00A35477" w:rsidRDefault="00111084" w:rsidP="00111084">
      <w:pPr>
        <w:rPr>
          <w:rFonts w:asciiTheme="majorHAnsi" w:hAnsiTheme="majorHAnsi" w:cstheme="majorHAnsi"/>
        </w:rPr>
      </w:pPr>
      <w:r w:rsidRPr="00A35477">
        <w:rPr>
          <w:rFonts w:asciiTheme="majorHAnsi" w:hAnsiTheme="majorHAnsi" w:cstheme="majorHAnsi"/>
        </w:rPr>
        <w:t xml:space="preserve">Together, my two chapters will better inform the scientific community on </w:t>
      </w:r>
      <w:r w:rsidR="00865DE1" w:rsidRPr="00A35477">
        <w:rPr>
          <w:rFonts w:asciiTheme="majorHAnsi" w:hAnsiTheme="majorHAnsi" w:cstheme="majorHAnsi"/>
        </w:rPr>
        <w:t xml:space="preserve">where water quality is most impaired within small, eutrophic drinking water reservoirs and produce forecasts of how this water quality will change in response changing conditions in the future. </w:t>
      </w:r>
    </w:p>
    <w:p w14:paraId="2FAE7A09" w14:textId="538C72D3" w:rsidR="00111084" w:rsidRPr="00A35477" w:rsidRDefault="00111084" w:rsidP="00111084">
      <w:pPr>
        <w:rPr>
          <w:rFonts w:asciiTheme="majorHAnsi" w:hAnsiTheme="majorHAnsi" w:cstheme="majorHAnsi"/>
        </w:rPr>
      </w:pPr>
    </w:p>
    <w:p w14:paraId="4E1DF466" w14:textId="6E35CE89" w:rsidR="00111084" w:rsidRPr="00A35477" w:rsidRDefault="00111084" w:rsidP="00111084">
      <w:pPr>
        <w:rPr>
          <w:rFonts w:asciiTheme="majorHAnsi" w:hAnsiTheme="majorHAnsi" w:cstheme="majorHAnsi"/>
        </w:rPr>
      </w:pPr>
    </w:p>
    <w:p w14:paraId="214143AD" w14:textId="5FCDF885" w:rsidR="00111084" w:rsidRPr="00A35477" w:rsidRDefault="00111084" w:rsidP="00111084">
      <w:pPr>
        <w:rPr>
          <w:rFonts w:asciiTheme="majorHAnsi" w:hAnsiTheme="majorHAnsi" w:cstheme="majorHAnsi"/>
        </w:rPr>
      </w:pPr>
    </w:p>
    <w:p w14:paraId="7BC3FAC0" w14:textId="2877A24B" w:rsidR="00111084" w:rsidRPr="00A35477" w:rsidRDefault="00111084" w:rsidP="00111084">
      <w:pPr>
        <w:rPr>
          <w:rFonts w:asciiTheme="majorHAnsi" w:hAnsiTheme="majorHAnsi" w:cstheme="majorHAnsi"/>
        </w:rPr>
      </w:pPr>
    </w:p>
    <w:p w14:paraId="1099EB8B" w14:textId="7BEDF43B" w:rsidR="00111084" w:rsidRPr="00A35477" w:rsidRDefault="00111084" w:rsidP="00111084">
      <w:pPr>
        <w:rPr>
          <w:rFonts w:asciiTheme="majorHAnsi" w:hAnsiTheme="majorHAnsi" w:cstheme="majorHAnsi"/>
        </w:rPr>
      </w:pPr>
    </w:p>
    <w:p w14:paraId="72BF793C" w14:textId="77777777" w:rsidR="00111084" w:rsidRPr="00A35477" w:rsidRDefault="00111084" w:rsidP="00111084">
      <w:pPr>
        <w:rPr>
          <w:rFonts w:asciiTheme="majorHAnsi" w:hAnsiTheme="majorHAnsi" w:cstheme="majorHAnsi"/>
        </w:rPr>
      </w:pPr>
    </w:p>
    <w:p w14:paraId="6E56A65F" w14:textId="77777777" w:rsidR="00F43434" w:rsidRPr="00A35477" w:rsidRDefault="008E2132">
      <w:pPr>
        <w:rPr>
          <w:rFonts w:asciiTheme="majorHAnsi" w:hAnsiTheme="majorHAnsi" w:cstheme="majorHAnsi"/>
          <w:b/>
          <w:u w:val="single"/>
        </w:rPr>
      </w:pPr>
      <w:r w:rsidRPr="00A35477">
        <w:rPr>
          <w:rFonts w:asciiTheme="majorHAnsi" w:hAnsiTheme="majorHAnsi" w:cstheme="majorHAnsi"/>
          <w:b/>
          <w:u w:val="single"/>
        </w:rPr>
        <w:t>Proposed Research</w:t>
      </w:r>
    </w:p>
    <w:p w14:paraId="0D398D57" w14:textId="77777777" w:rsidR="008E2132" w:rsidRPr="00A35477" w:rsidRDefault="00284411">
      <w:pPr>
        <w:rPr>
          <w:rFonts w:asciiTheme="majorHAnsi" w:hAnsiTheme="majorHAnsi" w:cstheme="majorHAnsi"/>
          <w:b/>
        </w:rPr>
      </w:pPr>
      <w:r w:rsidRPr="00A35477">
        <w:rPr>
          <w:rFonts w:asciiTheme="majorHAnsi" w:hAnsiTheme="majorHAnsi" w:cstheme="majorHAnsi"/>
          <w:i/>
          <w:u w:val="single"/>
        </w:rPr>
        <w:t>Chapter 1</w:t>
      </w:r>
      <w:r w:rsidR="008E2132" w:rsidRPr="00A35477">
        <w:rPr>
          <w:rFonts w:asciiTheme="majorHAnsi" w:hAnsiTheme="majorHAnsi" w:cstheme="majorHAnsi"/>
          <w:i/>
          <w:u w:val="single"/>
        </w:rPr>
        <w:t>:</w:t>
      </w:r>
      <w:r w:rsidR="00667469" w:rsidRPr="00A35477">
        <w:rPr>
          <w:rFonts w:asciiTheme="majorHAnsi" w:hAnsiTheme="majorHAnsi" w:cstheme="majorHAnsi"/>
          <w:i/>
        </w:rPr>
        <w:t xml:space="preserve"> </w:t>
      </w:r>
      <w:r w:rsidR="008E2132" w:rsidRPr="00A35477">
        <w:rPr>
          <w:rFonts w:asciiTheme="majorHAnsi" w:hAnsiTheme="majorHAnsi" w:cstheme="majorHAnsi"/>
          <w:i/>
        </w:rPr>
        <w:t xml:space="preserve">Developing near-term forecasts of phytoplankton in </w:t>
      </w:r>
      <w:r w:rsidR="00051494" w:rsidRPr="00A35477">
        <w:rPr>
          <w:rFonts w:asciiTheme="majorHAnsi" w:hAnsiTheme="majorHAnsi" w:cstheme="majorHAnsi"/>
          <w:i/>
        </w:rPr>
        <w:t xml:space="preserve">a </w:t>
      </w:r>
      <w:r w:rsidR="008E2132" w:rsidRPr="00A35477">
        <w:rPr>
          <w:rFonts w:asciiTheme="majorHAnsi" w:hAnsiTheme="majorHAnsi" w:cstheme="majorHAnsi"/>
          <w:i/>
        </w:rPr>
        <w:t>drinking water reservoir</w:t>
      </w:r>
      <w:r w:rsidR="00F43434" w:rsidRPr="00A35477">
        <w:rPr>
          <w:rFonts w:asciiTheme="majorHAnsi" w:hAnsiTheme="majorHAnsi" w:cstheme="majorHAnsi"/>
          <w:b/>
          <w:i/>
          <w:u w:val="single"/>
        </w:rPr>
        <w:br/>
      </w:r>
      <w:r w:rsidR="000A7A45" w:rsidRPr="00A35477">
        <w:rPr>
          <w:rFonts w:asciiTheme="majorHAnsi" w:hAnsiTheme="majorHAnsi" w:cstheme="majorHAnsi"/>
          <w:b/>
        </w:rPr>
        <w:t>Introduction</w:t>
      </w:r>
    </w:p>
    <w:p w14:paraId="73EFFBC6" w14:textId="6731DA2D" w:rsidR="00E66A90" w:rsidRPr="00A35477" w:rsidRDefault="00FD37C7" w:rsidP="00756CD2">
      <w:pPr>
        <w:spacing w:after="0" w:line="240" w:lineRule="auto"/>
        <w:rPr>
          <w:rFonts w:asciiTheme="majorHAnsi" w:hAnsiTheme="majorHAnsi" w:cstheme="majorHAnsi"/>
        </w:rPr>
      </w:pPr>
      <w:r w:rsidRPr="00A35477">
        <w:rPr>
          <w:rFonts w:asciiTheme="majorHAnsi" w:hAnsiTheme="majorHAnsi" w:cstheme="majorHAnsi"/>
        </w:rPr>
        <w:t xml:space="preserve">As our world continues through an era of </w:t>
      </w:r>
      <w:r w:rsidR="00192674" w:rsidRPr="00A35477">
        <w:rPr>
          <w:rFonts w:asciiTheme="majorHAnsi" w:hAnsiTheme="majorHAnsi" w:cstheme="majorHAnsi"/>
        </w:rPr>
        <w:t xml:space="preserve">global climate </w:t>
      </w:r>
      <w:r w:rsidRPr="00A35477">
        <w:rPr>
          <w:rFonts w:asciiTheme="majorHAnsi" w:hAnsiTheme="majorHAnsi" w:cstheme="majorHAnsi"/>
        </w:rPr>
        <w:t>change and human populations continue to grow</w:t>
      </w:r>
      <w:r w:rsidR="005029AA" w:rsidRPr="00A35477">
        <w:rPr>
          <w:rFonts w:asciiTheme="majorHAnsi" w:hAnsiTheme="majorHAnsi" w:cstheme="majorHAnsi"/>
        </w:rPr>
        <w:t xml:space="preserve"> (REFS)</w:t>
      </w:r>
      <w:r w:rsidRPr="00A35477">
        <w:rPr>
          <w:rFonts w:asciiTheme="majorHAnsi" w:hAnsiTheme="majorHAnsi" w:cstheme="majorHAnsi"/>
        </w:rPr>
        <w:t xml:space="preserve">, </w:t>
      </w:r>
      <w:r w:rsidR="00756CD2" w:rsidRPr="00A35477">
        <w:rPr>
          <w:rFonts w:asciiTheme="majorHAnsi" w:hAnsiTheme="majorHAnsi" w:cstheme="majorHAnsi"/>
        </w:rPr>
        <w:t xml:space="preserve">understanding not only the current state of our freshwater ecosystems, but predicting how they will respond tomorrow, next week, and next year is of utmost importance. </w:t>
      </w:r>
      <w:r w:rsidR="00A65DB6" w:rsidRPr="00A35477">
        <w:rPr>
          <w:rFonts w:asciiTheme="majorHAnsi" w:hAnsiTheme="majorHAnsi" w:cstheme="majorHAnsi"/>
        </w:rPr>
        <w:t>In particular, knowing future water quality in advance would provide a substantial benefit to managers and freshwater ecologists b</w:t>
      </w:r>
      <w:r w:rsidR="00865DE1" w:rsidRPr="00A35477">
        <w:rPr>
          <w:rFonts w:asciiTheme="majorHAnsi" w:hAnsiTheme="majorHAnsi" w:cstheme="majorHAnsi"/>
        </w:rPr>
        <w:t xml:space="preserve">y allowing them to make preventative measures when a poor water quality event is predicted rather than managing </w:t>
      </w:r>
      <w:proofErr w:type="gramStart"/>
      <w:r w:rsidR="00865DE1" w:rsidRPr="00A35477">
        <w:rPr>
          <w:rFonts w:asciiTheme="majorHAnsi" w:hAnsiTheme="majorHAnsi" w:cstheme="majorHAnsi"/>
        </w:rPr>
        <w:t>a</w:t>
      </w:r>
      <w:r w:rsidR="000E0F8F">
        <w:rPr>
          <w:rFonts w:asciiTheme="majorHAnsi" w:hAnsiTheme="majorHAnsi" w:cstheme="majorHAnsi"/>
        </w:rPr>
        <w:t xml:space="preserve">n </w:t>
      </w:r>
      <w:r w:rsidR="00865DE1" w:rsidRPr="00A35477">
        <w:rPr>
          <w:rFonts w:asciiTheme="majorHAnsi" w:hAnsiTheme="majorHAnsi" w:cstheme="majorHAnsi"/>
        </w:rPr>
        <w:t xml:space="preserve"> </w:t>
      </w:r>
      <w:r w:rsidR="000E0F8F">
        <w:rPr>
          <w:rFonts w:asciiTheme="majorHAnsi" w:hAnsiTheme="majorHAnsi" w:cstheme="majorHAnsi"/>
        </w:rPr>
        <w:t>eco</w:t>
      </w:r>
      <w:r w:rsidR="00865DE1" w:rsidRPr="00A35477">
        <w:rPr>
          <w:rFonts w:asciiTheme="majorHAnsi" w:hAnsiTheme="majorHAnsi" w:cstheme="majorHAnsi"/>
        </w:rPr>
        <w:t>system</w:t>
      </w:r>
      <w:proofErr w:type="gramEnd"/>
      <w:r w:rsidR="00865DE1" w:rsidRPr="00A35477">
        <w:rPr>
          <w:rFonts w:asciiTheme="majorHAnsi" w:hAnsiTheme="majorHAnsi" w:cstheme="majorHAnsi"/>
        </w:rPr>
        <w:t xml:space="preserve"> after poor water quality has already </w:t>
      </w:r>
      <w:r w:rsidR="000E0F8F">
        <w:rPr>
          <w:rFonts w:asciiTheme="majorHAnsi" w:hAnsiTheme="majorHAnsi" w:cstheme="majorHAnsi"/>
        </w:rPr>
        <w:t>occurred</w:t>
      </w:r>
      <w:r w:rsidR="00865DE1" w:rsidRPr="00A35477">
        <w:rPr>
          <w:rFonts w:asciiTheme="majorHAnsi" w:hAnsiTheme="majorHAnsi" w:cstheme="majorHAnsi"/>
        </w:rPr>
        <w:t>. Being able to anticipate an impairment in water quality could help save millions of dollars in water treatment costs, as well as protecting the trust required between a community and their water utility by avoiding a shutdown of water resources.</w:t>
      </w:r>
      <w:r w:rsidR="00756CD2" w:rsidRPr="00A35477">
        <w:rPr>
          <w:rFonts w:asciiTheme="majorHAnsi" w:hAnsiTheme="majorHAnsi" w:cstheme="majorHAnsi"/>
        </w:rPr>
        <w:t xml:space="preserve"> Therefore, the ability to forecast the future state of our drinking water sources is of utmost importance to society and freshwater ecology as a discipline. </w:t>
      </w:r>
    </w:p>
    <w:p w14:paraId="589ACB79" w14:textId="77777777" w:rsidR="00756CD2" w:rsidRPr="00A35477" w:rsidRDefault="00756CD2" w:rsidP="00192674">
      <w:pPr>
        <w:spacing w:after="0" w:line="240" w:lineRule="auto"/>
        <w:rPr>
          <w:rFonts w:asciiTheme="majorHAnsi" w:hAnsiTheme="majorHAnsi" w:cstheme="majorHAnsi"/>
        </w:rPr>
      </w:pPr>
    </w:p>
    <w:p w14:paraId="6815DEE4" w14:textId="6AF01B90" w:rsidR="00B156E4" w:rsidRPr="00A35477" w:rsidRDefault="00756CD2" w:rsidP="00FD37C7">
      <w:pPr>
        <w:rPr>
          <w:rFonts w:asciiTheme="majorHAnsi" w:hAnsiTheme="majorHAnsi" w:cstheme="majorHAnsi"/>
        </w:rPr>
      </w:pPr>
      <w:r w:rsidRPr="00A35477">
        <w:rPr>
          <w:rFonts w:asciiTheme="majorHAnsi" w:hAnsiTheme="majorHAnsi" w:cstheme="majorHAnsi"/>
        </w:rPr>
        <w:t xml:space="preserve">Forecasting as a </w:t>
      </w:r>
      <w:r w:rsidR="00192674" w:rsidRPr="00A35477">
        <w:rPr>
          <w:rFonts w:asciiTheme="majorHAnsi" w:hAnsiTheme="majorHAnsi" w:cstheme="majorHAnsi"/>
        </w:rPr>
        <w:t xml:space="preserve">technique </w:t>
      </w:r>
      <w:r w:rsidR="000E0F8F">
        <w:rPr>
          <w:rFonts w:asciiTheme="majorHAnsi" w:hAnsiTheme="majorHAnsi" w:cstheme="majorHAnsi"/>
        </w:rPr>
        <w:t xml:space="preserve">outside of ecology </w:t>
      </w:r>
      <w:r w:rsidRPr="00A35477">
        <w:rPr>
          <w:rFonts w:asciiTheme="majorHAnsi" w:hAnsiTheme="majorHAnsi" w:cstheme="majorHAnsi"/>
        </w:rPr>
        <w:t>has been developing for decades in many disciplines and has substantial breadth. Uses of forecasting can be found in many fields and applications,</w:t>
      </w:r>
      <w:r w:rsidR="00142E66" w:rsidRPr="00A35477">
        <w:rPr>
          <w:rFonts w:asciiTheme="majorHAnsi" w:hAnsiTheme="majorHAnsi" w:cstheme="majorHAnsi"/>
        </w:rPr>
        <w:t xml:space="preserve"> </w:t>
      </w:r>
      <w:r w:rsidRPr="00A35477">
        <w:rPr>
          <w:rFonts w:asciiTheme="majorHAnsi" w:hAnsiTheme="majorHAnsi" w:cstheme="majorHAnsi"/>
        </w:rPr>
        <w:t>ranging from the well-known and widely-used weather forecasts to epidemiological forecasts of population mortality (Lee and Carter, 1992) and global Alzheimer’s trends (</w:t>
      </w:r>
      <w:proofErr w:type="spellStart"/>
      <w:r w:rsidRPr="00A35477">
        <w:rPr>
          <w:rFonts w:asciiTheme="majorHAnsi" w:hAnsiTheme="majorHAnsi" w:cstheme="majorHAnsi"/>
        </w:rPr>
        <w:t>Brookmyer</w:t>
      </w:r>
      <w:proofErr w:type="spellEnd"/>
      <w:r w:rsidRPr="00A35477">
        <w:rPr>
          <w:rFonts w:asciiTheme="majorHAnsi" w:hAnsiTheme="majorHAnsi" w:cstheme="majorHAnsi"/>
        </w:rPr>
        <w:t xml:space="preserve">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Pr="00A35477">
        <w:rPr>
          <w:rFonts w:asciiTheme="majorHAnsi" w:hAnsiTheme="majorHAnsi" w:cstheme="majorHAnsi"/>
        </w:rPr>
        <w:t xml:space="preserve">2007) to forecasts of bankruptcy declaration in the United States (Shumway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Pr="00A35477">
        <w:rPr>
          <w:rFonts w:asciiTheme="majorHAnsi" w:hAnsiTheme="majorHAnsi" w:cstheme="majorHAnsi"/>
        </w:rPr>
        <w:t>2001).</w:t>
      </w:r>
      <w:r w:rsidR="00142E66" w:rsidRPr="00A35477">
        <w:rPr>
          <w:rFonts w:asciiTheme="majorHAnsi" w:hAnsiTheme="majorHAnsi" w:cstheme="majorHAnsi"/>
        </w:rPr>
        <w:t xml:space="preserve"> Many of these fields have been priming their forecasting abilities for decades (Shumway </w:t>
      </w:r>
      <w:r w:rsidR="007B3365" w:rsidRPr="00A35477">
        <w:rPr>
          <w:rFonts w:asciiTheme="majorHAnsi" w:hAnsiTheme="majorHAnsi" w:cstheme="majorHAnsi"/>
        </w:rPr>
        <w:t>et al.</w:t>
      </w:r>
      <w:r w:rsidR="00B156E4" w:rsidRPr="00A35477">
        <w:rPr>
          <w:rFonts w:asciiTheme="majorHAnsi" w:hAnsiTheme="majorHAnsi" w:cstheme="majorHAnsi"/>
        </w:rPr>
        <w:t xml:space="preserve"> </w:t>
      </w:r>
      <w:r w:rsidR="00142E66" w:rsidRPr="00A35477">
        <w:rPr>
          <w:rFonts w:asciiTheme="majorHAnsi" w:hAnsiTheme="majorHAnsi" w:cstheme="majorHAnsi"/>
        </w:rPr>
        <w:t xml:space="preserve">2001). For example, </w:t>
      </w:r>
      <w:r w:rsidR="006A2ABE" w:rsidRPr="00A35477">
        <w:rPr>
          <w:rFonts w:asciiTheme="majorHAnsi" w:hAnsiTheme="majorHAnsi" w:cstheme="majorHAnsi"/>
        </w:rPr>
        <w:t xml:space="preserve">the field of weather forecasting has </w:t>
      </w:r>
      <w:r w:rsidR="00865DE1" w:rsidRPr="00A35477">
        <w:rPr>
          <w:rFonts w:asciiTheme="majorHAnsi" w:hAnsiTheme="majorHAnsi" w:cstheme="majorHAnsi"/>
        </w:rPr>
        <w:t>increased</w:t>
      </w:r>
      <w:r w:rsidR="006A2ABE" w:rsidRPr="00A35477">
        <w:rPr>
          <w:rFonts w:asciiTheme="majorHAnsi" w:hAnsiTheme="majorHAnsi" w:cstheme="majorHAnsi"/>
        </w:rPr>
        <w:t xml:space="preserve"> accuracy rating</w:t>
      </w:r>
      <w:r w:rsidR="00865DE1" w:rsidRPr="00A35477">
        <w:rPr>
          <w:rFonts w:asciiTheme="majorHAnsi" w:hAnsiTheme="majorHAnsi" w:cstheme="majorHAnsi"/>
        </w:rPr>
        <w:t>s</w:t>
      </w:r>
      <w:r w:rsidR="006A2ABE" w:rsidRPr="00A35477">
        <w:rPr>
          <w:rFonts w:asciiTheme="majorHAnsi" w:hAnsiTheme="majorHAnsi" w:cstheme="majorHAnsi"/>
        </w:rPr>
        <w:t xml:space="preserve"> </w:t>
      </w:r>
      <w:r w:rsidR="00865DE1" w:rsidRPr="00A35477">
        <w:rPr>
          <w:rFonts w:asciiTheme="majorHAnsi" w:hAnsiTheme="majorHAnsi" w:cstheme="majorHAnsi"/>
        </w:rPr>
        <w:t>from</w:t>
      </w:r>
      <w:r w:rsidR="006A2ABE" w:rsidRPr="00A35477">
        <w:rPr>
          <w:rFonts w:asciiTheme="majorHAnsi" w:hAnsiTheme="majorHAnsi" w:cstheme="majorHAnsi"/>
        </w:rPr>
        <w:t xml:space="preserve"> ~25% when the field began to develop in the 1950’s to</w:t>
      </w:r>
      <w:r w:rsidR="00B156E4" w:rsidRPr="00A35477">
        <w:rPr>
          <w:rFonts w:asciiTheme="majorHAnsi" w:hAnsiTheme="majorHAnsi" w:cstheme="majorHAnsi"/>
        </w:rPr>
        <w:t xml:space="preserve"> ~80% accuracy </w:t>
      </w:r>
      <w:r w:rsidR="006A2ABE" w:rsidRPr="00A35477">
        <w:rPr>
          <w:rFonts w:asciiTheme="majorHAnsi" w:hAnsiTheme="majorHAnsi" w:cstheme="majorHAnsi"/>
        </w:rPr>
        <w:t xml:space="preserve">in the early 2000’s </w:t>
      </w:r>
      <w:r w:rsidR="00865DE1" w:rsidRPr="00A35477">
        <w:rPr>
          <w:rFonts w:asciiTheme="majorHAnsi" w:hAnsiTheme="majorHAnsi" w:cstheme="majorHAnsi"/>
        </w:rPr>
        <w:t>with 36-</w:t>
      </w:r>
      <w:r w:rsidR="002B055B" w:rsidRPr="00A35477">
        <w:rPr>
          <w:rFonts w:asciiTheme="majorHAnsi" w:hAnsiTheme="majorHAnsi" w:cstheme="majorHAnsi"/>
        </w:rPr>
        <w:t>hour</w:t>
      </w:r>
      <w:r w:rsidR="00865DE1" w:rsidRPr="00A35477">
        <w:rPr>
          <w:rFonts w:asciiTheme="majorHAnsi" w:hAnsiTheme="majorHAnsi" w:cstheme="majorHAnsi"/>
        </w:rPr>
        <w:t xml:space="preserve"> forecasts </w:t>
      </w:r>
      <w:r w:rsidR="006A2ABE" w:rsidRPr="00A35477">
        <w:rPr>
          <w:rFonts w:asciiTheme="majorHAnsi" w:hAnsiTheme="majorHAnsi" w:cstheme="majorHAnsi"/>
        </w:rPr>
        <w:t>(</w:t>
      </w:r>
      <w:proofErr w:type="spellStart"/>
      <w:r w:rsidR="006A2ABE" w:rsidRPr="00A35477">
        <w:rPr>
          <w:rFonts w:asciiTheme="majorHAnsi" w:hAnsiTheme="majorHAnsi" w:cstheme="majorHAnsi"/>
        </w:rPr>
        <w:t>Dietze</w:t>
      </w:r>
      <w:proofErr w:type="spellEnd"/>
      <w:r w:rsidR="006A2ABE" w:rsidRPr="00A35477">
        <w:rPr>
          <w:rFonts w:asciiTheme="majorHAnsi" w:hAnsiTheme="majorHAnsi" w:cstheme="majorHAnsi"/>
        </w:rPr>
        <w:t xml:space="preserve">, 2017). This </w:t>
      </w:r>
      <w:r w:rsidR="004202E1" w:rsidRPr="00A35477">
        <w:rPr>
          <w:rFonts w:asciiTheme="majorHAnsi" w:hAnsiTheme="majorHAnsi" w:cstheme="majorHAnsi"/>
        </w:rPr>
        <w:t>slow</w:t>
      </w:r>
      <w:r w:rsidR="002B055B" w:rsidRPr="00A35477">
        <w:rPr>
          <w:rFonts w:asciiTheme="majorHAnsi" w:hAnsiTheme="majorHAnsi" w:cstheme="majorHAnsi"/>
        </w:rPr>
        <w:t xml:space="preserve"> yet substantial</w:t>
      </w:r>
      <w:r w:rsidR="006A2ABE" w:rsidRPr="00A35477">
        <w:rPr>
          <w:rFonts w:asciiTheme="majorHAnsi" w:hAnsiTheme="majorHAnsi" w:cstheme="majorHAnsi"/>
        </w:rPr>
        <w:t xml:space="preserve"> inc</w:t>
      </w:r>
      <w:r w:rsidR="004202E1" w:rsidRPr="00A35477">
        <w:rPr>
          <w:rFonts w:asciiTheme="majorHAnsi" w:hAnsiTheme="majorHAnsi" w:cstheme="majorHAnsi"/>
        </w:rPr>
        <w:t>rease in forecast accuracy</w:t>
      </w:r>
      <w:r w:rsidR="006A2ABE" w:rsidRPr="00A35477">
        <w:rPr>
          <w:rFonts w:asciiTheme="majorHAnsi" w:hAnsiTheme="majorHAnsi" w:cstheme="majorHAnsi"/>
        </w:rPr>
        <w:t xml:space="preserve"> over the past 50 years shows that progress cannot be expected to be immediate</w:t>
      </w:r>
      <w:r w:rsidR="004202E1" w:rsidRPr="00A35477">
        <w:rPr>
          <w:rFonts w:asciiTheme="majorHAnsi" w:hAnsiTheme="majorHAnsi" w:cstheme="majorHAnsi"/>
        </w:rPr>
        <w:t>, and that there is merit in developing forecasts even when they have low accuracy</w:t>
      </w:r>
      <w:r w:rsidR="006A2ABE" w:rsidRPr="00A35477">
        <w:rPr>
          <w:rFonts w:asciiTheme="majorHAnsi" w:hAnsiTheme="majorHAnsi" w:cstheme="majorHAnsi"/>
        </w:rPr>
        <w:t xml:space="preserve">. </w:t>
      </w:r>
    </w:p>
    <w:p w14:paraId="5C1A0129" w14:textId="37991E05" w:rsidR="00C4455B" w:rsidRPr="00A35477" w:rsidRDefault="002B055B" w:rsidP="00C4455B">
      <w:pPr>
        <w:rPr>
          <w:rFonts w:asciiTheme="majorHAnsi" w:hAnsiTheme="majorHAnsi" w:cstheme="majorHAnsi"/>
        </w:rPr>
      </w:pPr>
      <w:r w:rsidRPr="00A35477">
        <w:rPr>
          <w:rFonts w:asciiTheme="majorHAnsi" w:hAnsiTheme="majorHAnsi" w:cstheme="majorHAnsi"/>
        </w:rPr>
        <w:t xml:space="preserve">Still, </w:t>
      </w:r>
      <w:r w:rsidR="00142E66" w:rsidRPr="00A35477">
        <w:rPr>
          <w:rFonts w:asciiTheme="majorHAnsi" w:hAnsiTheme="majorHAnsi" w:cstheme="majorHAnsi"/>
        </w:rPr>
        <w:t xml:space="preserve">the development of </w:t>
      </w:r>
      <w:r w:rsidR="00C4455B" w:rsidRPr="00A35477">
        <w:rPr>
          <w:rFonts w:asciiTheme="majorHAnsi" w:hAnsiTheme="majorHAnsi" w:cstheme="majorHAnsi"/>
        </w:rPr>
        <w:t>forecasts specific to ecological systems</w:t>
      </w:r>
      <w:r w:rsidR="00142E66" w:rsidRPr="00A35477">
        <w:rPr>
          <w:rFonts w:asciiTheme="majorHAnsi" w:hAnsiTheme="majorHAnsi" w:cstheme="majorHAnsi"/>
        </w:rPr>
        <w:t xml:space="preserve"> and ecosystem services is still in its relative infancy (</w:t>
      </w:r>
      <w:proofErr w:type="spellStart"/>
      <w:r w:rsidR="00142E66" w:rsidRPr="00A35477">
        <w:rPr>
          <w:rFonts w:asciiTheme="majorHAnsi" w:hAnsiTheme="majorHAnsi" w:cstheme="majorHAnsi"/>
        </w:rPr>
        <w:t>Dietze</w:t>
      </w:r>
      <w:proofErr w:type="spellEnd"/>
      <w:r w:rsidR="004202E1" w:rsidRPr="00A35477">
        <w:rPr>
          <w:rFonts w:asciiTheme="majorHAnsi" w:hAnsiTheme="majorHAnsi" w:cstheme="majorHAnsi"/>
        </w:rPr>
        <w:t xml:space="preserve">, </w:t>
      </w:r>
      <w:r w:rsidR="005029AA" w:rsidRPr="00A35477">
        <w:rPr>
          <w:rFonts w:asciiTheme="majorHAnsi" w:hAnsiTheme="majorHAnsi" w:cstheme="majorHAnsi"/>
        </w:rPr>
        <w:t>2017</w:t>
      </w:r>
      <w:r w:rsidR="00142E66" w:rsidRPr="00A35477">
        <w:rPr>
          <w:rFonts w:asciiTheme="majorHAnsi" w:hAnsiTheme="majorHAnsi" w:cstheme="majorHAnsi"/>
        </w:rPr>
        <w:t xml:space="preserve">). </w:t>
      </w:r>
      <w:r w:rsidR="00A65DB6" w:rsidRPr="00A35477">
        <w:rPr>
          <w:rFonts w:asciiTheme="majorHAnsi" w:hAnsiTheme="majorHAnsi" w:cstheme="majorHAnsi"/>
        </w:rPr>
        <w:t>The current shift in the scientific community towards publishing data in publicly accessible venues (cite FAIR here), as well as the development of high-frequency sensors which result in massive amounts of data (Hampton refs) have both enabled the field of ecological forecasting to recently</w:t>
      </w:r>
      <w:r w:rsidR="00192674" w:rsidRPr="00A35477">
        <w:rPr>
          <w:rFonts w:asciiTheme="majorHAnsi" w:hAnsiTheme="majorHAnsi" w:cstheme="majorHAnsi"/>
        </w:rPr>
        <w:t xml:space="preserve"> expand</w:t>
      </w:r>
      <w:r w:rsidR="00A65DB6" w:rsidRPr="00A35477">
        <w:rPr>
          <w:rFonts w:asciiTheme="majorHAnsi" w:hAnsiTheme="majorHAnsi" w:cstheme="majorHAnsi"/>
        </w:rPr>
        <w:t>.</w:t>
      </w:r>
      <w:r w:rsidRPr="00A35477">
        <w:rPr>
          <w:rFonts w:asciiTheme="majorHAnsi" w:hAnsiTheme="majorHAnsi" w:cstheme="majorHAnsi"/>
        </w:rPr>
        <w:t xml:space="preserve"> However, as the development of ecological forecasting is still in very early stages,</w:t>
      </w:r>
      <w:r w:rsidR="00E66A90" w:rsidRPr="00A35477">
        <w:rPr>
          <w:rFonts w:asciiTheme="majorHAnsi" w:hAnsiTheme="majorHAnsi" w:cstheme="majorHAnsi"/>
        </w:rPr>
        <w:t xml:space="preserve"> there is not yet a consensus as to the best approach for making ecological forecasts. </w:t>
      </w:r>
      <w:r w:rsidR="00EE7A9B" w:rsidRPr="00A35477">
        <w:rPr>
          <w:rFonts w:asciiTheme="majorHAnsi" w:hAnsiTheme="majorHAnsi" w:cstheme="majorHAnsi"/>
        </w:rPr>
        <w:t>To better understand the current state of studies using ecological forecasting</w:t>
      </w:r>
      <w:r w:rsidR="00EB7571" w:rsidRPr="00A35477">
        <w:rPr>
          <w:rFonts w:asciiTheme="majorHAnsi" w:hAnsiTheme="majorHAnsi" w:cstheme="majorHAnsi"/>
        </w:rPr>
        <w:t xml:space="preserve"> and their approaches</w:t>
      </w:r>
      <w:r w:rsidR="00EE7A9B" w:rsidRPr="00A35477">
        <w:rPr>
          <w:rFonts w:asciiTheme="majorHAnsi" w:hAnsiTheme="majorHAnsi" w:cstheme="majorHAnsi"/>
        </w:rPr>
        <w:t xml:space="preserve">, </w:t>
      </w:r>
      <w:r w:rsidR="005029AA" w:rsidRPr="00A35477">
        <w:rPr>
          <w:rFonts w:asciiTheme="majorHAnsi" w:hAnsiTheme="majorHAnsi" w:cstheme="majorHAnsi"/>
        </w:rPr>
        <w:t xml:space="preserve">I </w:t>
      </w:r>
      <w:r w:rsidR="00EE7A9B" w:rsidRPr="00A35477">
        <w:rPr>
          <w:rFonts w:asciiTheme="majorHAnsi" w:hAnsiTheme="majorHAnsi" w:cstheme="majorHAnsi"/>
        </w:rPr>
        <w:t xml:space="preserve">conducted a </w:t>
      </w:r>
      <w:r w:rsidR="00EB7571" w:rsidRPr="00A35477">
        <w:rPr>
          <w:rFonts w:asciiTheme="majorHAnsi" w:hAnsiTheme="majorHAnsi" w:cstheme="majorHAnsi"/>
        </w:rPr>
        <w:t xml:space="preserve">high-level </w:t>
      </w:r>
      <w:r w:rsidR="00EE7A9B" w:rsidRPr="00A35477">
        <w:rPr>
          <w:rFonts w:asciiTheme="majorHAnsi" w:hAnsiTheme="majorHAnsi" w:cstheme="majorHAnsi"/>
        </w:rPr>
        <w:t>literature review. Studies were found using the Google Scholar database and the search term</w:t>
      </w:r>
      <w:r w:rsidR="00322096" w:rsidRPr="00A35477">
        <w:rPr>
          <w:rFonts w:asciiTheme="majorHAnsi" w:hAnsiTheme="majorHAnsi" w:cstheme="majorHAnsi"/>
        </w:rPr>
        <w:t>s</w:t>
      </w:r>
      <w:r w:rsidR="00EE7A9B" w:rsidRPr="00A35477">
        <w:rPr>
          <w:rFonts w:asciiTheme="majorHAnsi" w:hAnsiTheme="majorHAnsi" w:cstheme="majorHAnsi"/>
        </w:rPr>
        <w:t xml:space="preserve"> ‘ecological forecasting’</w:t>
      </w:r>
      <w:r w:rsidR="00322096" w:rsidRPr="00A35477">
        <w:rPr>
          <w:rFonts w:asciiTheme="majorHAnsi" w:hAnsiTheme="majorHAnsi" w:cstheme="majorHAnsi"/>
        </w:rPr>
        <w:t xml:space="preserve"> and ‘forecasts.’</w:t>
      </w:r>
      <w:r w:rsidR="00EE7A9B" w:rsidRPr="00A35477">
        <w:rPr>
          <w:rFonts w:asciiTheme="majorHAnsi" w:hAnsiTheme="majorHAnsi" w:cstheme="majorHAnsi"/>
        </w:rPr>
        <w:t xml:space="preserve"> Studies which met the following requirements were selected as using ecological forecasting methods: </w:t>
      </w:r>
      <w:r w:rsidR="005029AA" w:rsidRPr="00A35477">
        <w:rPr>
          <w:rFonts w:asciiTheme="majorHAnsi" w:hAnsiTheme="majorHAnsi" w:cstheme="majorHAnsi"/>
        </w:rPr>
        <w:t xml:space="preserve">they must </w:t>
      </w:r>
      <w:r w:rsidR="00EE7A9B" w:rsidRPr="00A35477">
        <w:rPr>
          <w:rFonts w:asciiTheme="majorHAnsi" w:hAnsiTheme="majorHAnsi" w:cstheme="majorHAnsi"/>
        </w:rPr>
        <w:t>1) use models, 2) quantify uncertainty to make a probabilistic forecast</w:t>
      </w:r>
      <w:r w:rsidR="005029AA" w:rsidRPr="00A35477">
        <w:rPr>
          <w:rFonts w:asciiTheme="majorHAnsi" w:hAnsiTheme="majorHAnsi" w:cstheme="majorHAnsi"/>
        </w:rPr>
        <w:t xml:space="preserve"> or forecasts</w:t>
      </w:r>
      <w:r w:rsidR="00EE7A9B" w:rsidRPr="00A35477">
        <w:rPr>
          <w:rFonts w:asciiTheme="majorHAnsi" w:hAnsiTheme="majorHAnsi" w:cstheme="majorHAnsi"/>
        </w:rPr>
        <w:t xml:space="preserve">, and 3) run the model outside a </w:t>
      </w:r>
      <w:r w:rsidR="005029AA" w:rsidRPr="00A35477">
        <w:rPr>
          <w:rFonts w:asciiTheme="majorHAnsi" w:hAnsiTheme="majorHAnsi" w:cstheme="majorHAnsi"/>
        </w:rPr>
        <w:t xml:space="preserve">specified </w:t>
      </w:r>
      <w:r w:rsidR="00EE7A9B" w:rsidRPr="00A35477">
        <w:rPr>
          <w:rFonts w:asciiTheme="majorHAnsi" w:hAnsiTheme="majorHAnsi" w:cstheme="majorHAnsi"/>
        </w:rPr>
        <w:t>training period</w:t>
      </w:r>
      <w:r w:rsidR="00A16EA0" w:rsidRPr="00A35477">
        <w:rPr>
          <w:rFonts w:asciiTheme="majorHAnsi" w:hAnsiTheme="majorHAnsi" w:cstheme="majorHAnsi"/>
        </w:rPr>
        <w:t xml:space="preserve"> (Table 1)</w:t>
      </w:r>
      <w:r w:rsidR="00EE7A9B" w:rsidRPr="00A35477">
        <w:rPr>
          <w:rFonts w:asciiTheme="majorHAnsi" w:hAnsiTheme="majorHAnsi" w:cstheme="majorHAnsi"/>
        </w:rPr>
        <w:t xml:space="preserve">.  </w:t>
      </w:r>
    </w:p>
    <w:p w14:paraId="6CAB6CAA" w14:textId="25C8763F" w:rsidR="00C4455B" w:rsidRPr="00A35477" w:rsidRDefault="00C4455B" w:rsidP="007548FC">
      <w:pPr>
        <w:rPr>
          <w:rFonts w:asciiTheme="majorHAnsi" w:hAnsiTheme="majorHAnsi" w:cstheme="majorHAnsi"/>
        </w:rPr>
      </w:pPr>
      <w:r w:rsidRPr="00A35477">
        <w:rPr>
          <w:rFonts w:asciiTheme="majorHAnsi" w:hAnsiTheme="majorHAnsi" w:cstheme="majorHAnsi"/>
        </w:rPr>
        <w:t xml:space="preserve">Empirical methods </w:t>
      </w:r>
      <w:r w:rsidR="004E1BFA" w:rsidRPr="00A35477">
        <w:rPr>
          <w:rFonts w:asciiTheme="majorHAnsi" w:hAnsiTheme="majorHAnsi" w:cstheme="majorHAnsi"/>
        </w:rPr>
        <w:t xml:space="preserve">were </w:t>
      </w:r>
      <w:r w:rsidR="007548FC" w:rsidRPr="00A35477">
        <w:rPr>
          <w:rFonts w:asciiTheme="majorHAnsi" w:hAnsiTheme="majorHAnsi" w:cstheme="majorHAnsi"/>
        </w:rPr>
        <w:t>favored</w:t>
      </w:r>
      <w:r w:rsidRPr="00A35477">
        <w:rPr>
          <w:rFonts w:asciiTheme="majorHAnsi" w:hAnsiTheme="majorHAnsi" w:cstheme="majorHAnsi"/>
        </w:rPr>
        <w:t xml:space="preserve"> </w:t>
      </w:r>
      <w:proofErr w:type="gramStart"/>
      <w:r w:rsidR="007548FC" w:rsidRPr="00A35477">
        <w:rPr>
          <w:rFonts w:asciiTheme="majorHAnsi" w:hAnsiTheme="majorHAnsi" w:cstheme="majorHAnsi"/>
        </w:rPr>
        <w:t>a</w:t>
      </w:r>
      <w:r w:rsidRPr="00A35477">
        <w:rPr>
          <w:rFonts w:asciiTheme="majorHAnsi" w:hAnsiTheme="majorHAnsi" w:cstheme="majorHAnsi"/>
        </w:rPr>
        <w:t xml:space="preserve"> majority </w:t>
      </w:r>
      <w:r w:rsidR="007548FC" w:rsidRPr="00A35477">
        <w:rPr>
          <w:rFonts w:asciiTheme="majorHAnsi" w:hAnsiTheme="majorHAnsi" w:cstheme="majorHAnsi"/>
        </w:rPr>
        <w:t>of</w:t>
      </w:r>
      <w:proofErr w:type="gramEnd"/>
      <w:r w:rsidR="007548FC" w:rsidRPr="00A35477">
        <w:rPr>
          <w:rFonts w:asciiTheme="majorHAnsi" w:hAnsiTheme="majorHAnsi" w:cstheme="majorHAnsi"/>
        </w:rPr>
        <w:t xml:space="preserve"> times </w:t>
      </w:r>
      <w:r w:rsidRPr="00A35477">
        <w:rPr>
          <w:rFonts w:asciiTheme="majorHAnsi" w:hAnsiTheme="majorHAnsi" w:cstheme="majorHAnsi"/>
        </w:rPr>
        <w:t>(6</w:t>
      </w:r>
      <w:r w:rsidR="007548FC" w:rsidRPr="00A35477">
        <w:rPr>
          <w:rFonts w:asciiTheme="majorHAnsi" w:hAnsiTheme="majorHAnsi" w:cstheme="majorHAnsi"/>
        </w:rPr>
        <w:t>5</w:t>
      </w:r>
      <w:r w:rsidRPr="00A35477">
        <w:rPr>
          <w:rFonts w:asciiTheme="majorHAnsi" w:hAnsiTheme="majorHAnsi" w:cstheme="majorHAnsi"/>
        </w:rPr>
        <w:t>%, n= 1</w:t>
      </w:r>
      <w:r w:rsidR="007548FC" w:rsidRPr="00A35477">
        <w:rPr>
          <w:rFonts w:asciiTheme="majorHAnsi" w:hAnsiTheme="majorHAnsi" w:cstheme="majorHAnsi"/>
        </w:rPr>
        <w:t>7</w:t>
      </w:r>
      <w:r w:rsidRPr="00A35477">
        <w:rPr>
          <w:rFonts w:asciiTheme="majorHAnsi" w:hAnsiTheme="majorHAnsi" w:cstheme="majorHAnsi"/>
        </w:rPr>
        <w:t xml:space="preserve">, Table 1) </w:t>
      </w:r>
      <w:r w:rsidR="000E0F8F">
        <w:rPr>
          <w:rFonts w:asciiTheme="majorHAnsi" w:hAnsiTheme="majorHAnsi" w:cstheme="majorHAnsi"/>
        </w:rPr>
        <w:t>in</w:t>
      </w:r>
      <w:r w:rsidRPr="00A35477">
        <w:rPr>
          <w:rFonts w:asciiTheme="majorHAnsi" w:hAnsiTheme="majorHAnsi" w:cstheme="majorHAnsi"/>
        </w:rPr>
        <w:t xml:space="preserve"> current forecasting studies selected</w:t>
      </w:r>
      <w:r w:rsidR="00C448E0" w:rsidRPr="00A35477">
        <w:rPr>
          <w:rFonts w:asciiTheme="majorHAnsi" w:hAnsiTheme="majorHAnsi" w:cstheme="majorHAnsi"/>
        </w:rPr>
        <w:t xml:space="preserve"> in the literature review</w:t>
      </w:r>
      <w:r w:rsidRPr="00A35477">
        <w:rPr>
          <w:rFonts w:asciiTheme="majorHAnsi" w:hAnsiTheme="majorHAnsi" w:cstheme="majorHAnsi"/>
        </w:rPr>
        <w:t xml:space="preserve">. Empirical </w:t>
      </w:r>
      <w:r w:rsidR="00C448E0" w:rsidRPr="00A35477">
        <w:rPr>
          <w:rFonts w:asciiTheme="majorHAnsi" w:hAnsiTheme="majorHAnsi" w:cstheme="majorHAnsi"/>
        </w:rPr>
        <w:t xml:space="preserve">time series </w:t>
      </w:r>
      <w:r w:rsidRPr="00A35477">
        <w:rPr>
          <w:rFonts w:asciiTheme="majorHAnsi" w:hAnsiTheme="majorHAnsi" w:cstheme="majorHAnsi"/>
        </w:rPr>
        <w:t xml:space="preserve">approaches </w:t>
      </w:r>
      <w:r w:rsidR="00C448E0" w:rsidRPr="00A35477">
        <w:rPr>
          <w:rFonts w:asciiTheme="majorHAnsi" w:hAnsiTheme="majorHAnsi" w:cstheme="majorHAnsi"/>
        </w:rPr>
        <w:t xml:space="preserve">were likely </w:t>
      </w:r>
      <w:r w:rsidRPr="00A35477">
        <w:rPr>
          <w:rFonts w:asciiTheme="majorHAnsi" w:hAnsiTheme="majorHAnsi" w:cstheme="majorHAnsi"/>
        </w:rPr>
        <w:t xml:space="preserve">popular because of their data-driven </w:t>
      </w:r>
      <w:r w:rsidR="00A65DB6" w:rsidRPr="00A35477">
        <w:rPr>
          <w:rFonts w:asciiTheme="majorHAnsi" w:hAnsiTheme="majorHAnsi" w:cstheme="majorHAnsi"/>
        </w:rPr>
        <w:t>nature</w:t>
      </w:r>
      <w:r w:rsidRPr="00A35477">
        <w:rPr>
          <w:rFonts w:asciiTheme="majorHAnsi" w:hAnsiTheme="majorHAnsi" w:cstheme="majorHAnsi"/>
        </w:rPr>
        <w:t xml:space="preserve">; they are inherently </w:t>
      </w:r>
      <w:r w:rsidR="00A65DB6" w:rsidRPr="00A35477">
        <w:rPr>
          <w:rFonts w:asciiTheme="majorHAnsi" w:hAnsiTheme="majorHAnsi" w:cstheme="majorHAnsi"/>
        </w:rPr>
        <w:t xml:space="preserve">developed </w:t>
      </w:r>
      <w:r w:rsidRPr="00A35477">
        <w:rPr>
          <w:rFonts w:asciiTheme="majorHAnsi" w:hAnsiTheme="majorHAnsi" w:cstheme="majorHAnsi"/>
        </w:rPr>
        <w:t xml:space="preserve">for a </w:t>
      </w:r>
      <w:r w:rsidR="00A65DB6" w:rsidRPr="00A35477">
        <w:rPr>
          <w:rFonts w:asciiTheme="majorHAnsi" w:hAnsiTheme="majorHAnsi" w:cstheme="majorHAnsi"/>
        </w:rPr>
        <w:t xml:space="preserve">single </w:t>
      </w:r>
      <w:proofErr w:type="gramStart"/>
      <w:r w:rsidRPr="00A35477">
        <w:rPr>
          <w:rFonts w:asciiTheme="majorHAnsi" w:hAnsiTheme="majorHAnsi" w:cstheme="majorHAnsi"/>
        </w:rPr>
        <w:t xml:space="preserve">particular </w:t>
      </w:r>
      <w:r w:rsidR="000E0F8F">
        <w:rPr>
          <w:rFonts w:asciiTheme="majorHAnsi" w:hAnsiTheme="majorHAnsi" w:cstheme="majorHAnsi"/>
        </w:rPr>
        <w:t>eco</w:t>
      </w:r>
      <w:r w:rsidRPr="00A35477">
        <w:rPr>
          <w:rFonts w:asciiTheme="majorHAnsi" w:hAnsiTheme="majorHAnsi" w:cstheme="majorHAnsi"/>
        </w:rPr>
        <w:t>system</w:t>
      </w:r>
      <w:proofErr w:type="gramEnd"/>
      <w:r w:rsidRPr="00A35477">
        <w:rPr>
          <w:rFonts w:asciiTheme="majorHAnsi" w:hAnsiTheme="majorHAnsi" w:cstheme="majorHAnsi"/>
        </w:rPr>
        <w:t xml:space="preserve"> because they are based on past trends within that </w:t>
      </w:r>
      <w:r w:rsidR="000E0F8F">
        <w:rPr>
          <w:rFonts w:asciiTheme="majorHAnsi" w:hAnsiTheme="majorHAnsi" w:cstheme="majorHAnsi"/>
        </w:rPr>
        <w:t>eco</w:t>
      </w:r>
      <w:r w:rsidRPr="00A35477">
        <w:rPr>
          <w:rFonts w:asciiTheme="majorHAnsi" w:hAnsiTheme="majorHAnsi" w:cstheme="majorHAnsi"/>
        </w:rPr>
        <w:t xml:space="preserve">system. Input </w:t>
      </w:r>
      <w:r w:rsidR="00C448E0" w:rsidRPr="00A35477">
        <w:rPr>
          <w:rFonts w:asciiTheme="majorHAnsi" w:hAnsiTheme="majorHAnsi" w:cstheme="majorHAnsi"/>
        </w:rPr>
        <w:t xml:space="preserve">time series </w:t>
      </w:r>
      <w:r w:rsidRPr="00A35477">
        <w:rPr>
          <w:rFonts w:asciiTheme="majorHAnsi" w:hAnsiTheme="majorHAnsi" w:cstheme="majorHAnsi"/>
        </w:rPr>
        <w:t>data for empirical models are commonly available through routine monitoring of a system</w:t>
      </w:r>
      <w:r w:rsidR="00C448E0" w:rsidRPr="00A35477">
        <w:rPr>
          <w:rFonts w:asciiTheme="majorHAnsi" w:hAnsiTheme="majorHAnsi" w:cstheme="majorHAnsi"/>
        </w:rPr>
        <w:t xml:space="preserve"> and</w:t>
      </w:r>
      <w:r w:rsidRPr="00A35477">
        <w:rPr>
          <w:rFonts w:asciiTheme="majorHAnsi" w:hAnsiTheme="majorHAnsi" w:cstheme="majorHAnsi"/>
        </w:rPr>
        <w:t xml:space="preserve"> </w:t>
      </w:r>
      <w:r w:rsidR="00C448E0" w:rsidRPr="00A35477">
        <w:rPr>
          <w:rFonts w:asciiTheme="majorHAnsi" w:hAnsiTheme="majorHAnsi" w:cstheme="majorHAnsi"/>
        </w:rPr>
        <w:t xml:space="preserve">empirical models </w:t>
      </w:r>
      <w:r w:rsidRPr="00A35477">
        <w:rPr>
          <w:rFonts w:asciiTheme="majorHAnsi" w:hAnsiTheme="majorHAnsi" w:cstheme="majorHAnsi"/>
        </w:rPr>
        <w:t xml:space="preserve">are </w:t>
      </w:r>
      <w:r w:rsidR="00C448E0" w:rsidRPr="00A35477">
        <w:rPr>
          <w:rFonts w:asciiTheme="majorHAnsi" w:hAnsiTheme="majorHAnsi" w:cstheme="majorHAnsi"/>
        </w:rPr>
        <w:t xml:space="preserve">generally simple </w:t>
      </w:r>
      <w:r w:rsidRPr="00A35477">
        <w:rPr>
          <w:rFonts w:asciiTheme="majorHAnsi" w:hAnsiTheme="majorHAnsi" w:cstheme="majorHAnsi"/>
        </w:rPr>
        <w:t>and quick to develop and implement</w:t>
      </w:r>
      <w:ins w:id="6" w:author="Cayelan C. Carey" w:date="2019-03-25T16:28:00Z">
        <w:r w:rsidR="00C448E0" w:rsidRPr="00A35477">
          <w:rPr>
            <w:rFonts w:asciiTheme="majorHAnsi" w:hAnsiTheme="majorHAnsi" w:cstheme="majorHAnsi"/>
          </w:rPr>
          <w:t xml:space="preserve"> (REF)</w:t>
        </w:r>
      </w:ins>
      <w:r w:rsidRPr="00A35477">
        <w:rPr>
          <w:rFonts w:asciiTheme="majorHAnsi" w:hAnsiTheme="majorHAnsi" w:cstheme="majorHAnsi"/>
        </w:rPr>
        <w:t>. However, because empirical models are built on the historic</w:t>
      </w:r>
      <w:r w:rsidR="00C448E0" w:rsidRPr="00A35477">
        <w:rPr>
          <w:rFonts w:asciiTheme="majorHAnsi" w:hAnsiTheme="majorHAnsi" w:cstheme="majorHAnsi"/>
        </w:rPr>
        <w:t>al</w:t>
      </w:r>
      <w:r w:rsidRPr="00A35477">
        <w:rPr>
          <w:rFonts w:asciiTheme="majorHAnsi" w:hAnsiTheme="majorHAnsi" w:cstheme="majorHAnsi"/>
        </w:rPr>
        <w:t xml:space="preserve"> conditions </w:t>
      </w:r>
      <w:r w:rsidRPr="00A35477">
        <w:rPr>
          <w:rFonts w:asciiTheme="majorHAnsi" w:hAnsiTheme="majorHAnsi" w:cstheme="majorHAnsi"/>
        </w:rPr>
        <w:lastRenderedPageBreak/>
        <w:t>of a system, if future conditions are outside the realm of past conditions, models might no longer be able to capture the mechanism responsible for changes</w:t>
      </w:r>
      <w:r w:rsidR="00C448E0" w:rsidRPr="00A35477">
        <w:rPr>
          <w:rFonts w:asciiTheme="majorHAnsi" w:hAnsiTheme="majorHAnsi" w:cstheme="majorHAnsi"/>
        </w:rPr>
        <w:t xml:space="preserve"> (</w:t>
      </w:r>
      <w:proofErr w:type="spellStart"/>
      <w:r w:rsidR="00C448E0" w:rsidRPr="00A35477">
        <w:rPr>
          <w:rFonts w:asciiTheme="majorHAnsi" w:hAnsiTheme="majorHAnsi" w:cstheme="majorHAnsi"/>
        </w:rPr>
        <w:t>Dietze</w:t>
      </w:r>
      <w:proofErr w:type="spellEnd"/>
      <w:r w:rsidR="00C448E0" w:rsidRPr="00A35477">
        <w:rPr>
          <w:rFonts w:asciiTheme="majorHAnsi" w:hAnsiTheme="majorHAnsi" w:cstheme="majorHAnsi"/>
        </w:rPr>
        <w:t xml:space="preserve"> </w:t>
      </w:r>
      <w:r w:rsidR="00192674" w:rsidRPr="00A35477">
        <w:rPr>
          <w:rFonts w:asciiTheme="majorHAnsi" w:hAnsiTheme="majorHAnsi" w:cstheme="majorHAnsi"/>
        </w:rPr>
        <w:t>2017</w:t>
      </w:r>
      <w:r w:rsidR="00C448E0" w:rsidRPr="00A35477">
        <w:rPr>
          <w:rFonts w:asciiTheme="majorHAnsi" w:hAnsiTheme="majorHAnsi" w:cstheme="majorHAnsi"/>
        </w:rPr>
        <w:t>)</w:t>
      </w:r>
      <w:r w:rsidRPr="00A35477">
        <w:rPr>
          <w:rFonts w:asciiTheme="majorHAnsi" w:hAnsiTheme="majorHAnsi" w:cstheme="majorHAnsi"/>
        </w:rPr>
        <w:t>. In contrast</w:t>
      </w:r>
      <w:r w:rsidR="00C448E0" w:rsidRPr="00A35477">
        <w:rPr>
          <w:rFonts w:asciiTheme="majorHAnsi" w:hAnsiTheme="majorHAnsi" w:cstheme="majorHAnsi"/>
        </w:rPr>
        <w:t xml:space="preserve"> to empirical time series models</w:t>
      </w:r>
      <w:r w:rsidRPr="00A35477">
        <w:rPr>
          <w:rFonts w:asciiTheme="majorHAnsi" w:hAnsiTheme="majorHAnsi" w:cstheme="majorHAnsi"/>
        </w:rPr>
        <w:t xml:space="preserve">, process-based </w:t>
      </w:r>
      <w:r w:rsidR="007548FC" w:rsidRPr="00A35477">
        <w:rPr>
          <w:rFonts w:asciiTheme="majorHAnsi" w:hAnsiTheme="majorHAnsi" w:cstheme="majorHAnsi"/>
        </w:rPr>
        <w:t xml:space="preserve">models </w:t>
      </w:r>
      <w:r w:rsidR="00DA227F" w:rsidRPr="00A35477">
        <w:rPr>
          <w:rFonts w:asciiTheme="majorHAnsi" w:hAnsiTheme="majorHAnsi" w:cstheme="majorHAnsi"/>
        </w:rPr>
        <w:t>were favored in just</w:t>
      </w:r>
      <w:r w:rsidRPr="00A35477">
        <w:rPr>
          <w:rFonts w:asciiTheme="majorHAnsi" w:hAnsiTheme="majorHAnsi" w:cstheme="majorHAnsi"/>
        </w:rPr>
        <w:t xml:space="preserve"> over a third of the studies examined (</w:t>
      </w:r>
      <w:r w:rsidR="000E0F8F">
        <w:rPr>
          <w:rFonts w:asciiTheme="majorHAnsi" w:hAnsiTheme="majorHAnsi" w:cstheme="majorHAnsi"/>
        </w:rPr>
        <w:t xml:space="preserve">35%, </w:t>
      </w:r>
      <w:r w:rsidRPr="00A35477">
        <w:rPr>
          <w:rFonts w:asciiTheme="majorHAnsi" w:hAnsiTheme="majorHAnsi" w:cstheme="majorHAnsi"/>
        </w:rPr>
        <w:t>n=1</w:t>
      </w:r>
      <w:r w:rsidR="00DA227F" w:rsidRPr="00A35477">
        <w:rPr>
          <w:rFonts w:asciiTheme="majorHAnsi" w:hAnsiTheme="majorHAnsi" w:cstheme="majorHAnsi"/>
        </w:rPr>
        <w:t>7</w:t>
      </w:r>
      <w:r w:rsidRPr="00A35477">
        <w:rPr>
          <w:rFonts w:asciiTheme="majorHAnsi" w:hAnsiTheme="majorHAnsi" w:cstheme="majorHAnsi"/>
        </w:rPr>
        <w:t xml:space="preserve">, Table 1). </w:t>
      </w:r>
      <w:r w:rsidR="007548FC" w:rsidRPr="00A35477">
        <w:rPr>
          <w:rFonts w:asciiTheme="majorHAnsi" w:hAnsiTheme="majorHAnsi" w:cstheme="majorHAnsi"/>
        </w:rPr>
        <w:t xml:space="preserve">It is not surprising that process-based models are currently less frequently used in the ecological forecasting literature given </w:t>
      </w:r>
      <w:r w:rsidR="00C448E0" w:rsidRPr="00A35477">
        <w:rPr>
          <w:rFonts w:asciiTheme="majorHAnsi" w:hAnsiTheme="majorHAnsi" w:cstheme="majorHAnsi"/>
        </w:rPr>
        <w:t>that they often require more</w:t>
      </w:r>
      <w:r w:rsidR="007548FC" w:rsidRPr="00A35477">
        <w:rPr>
          <w:rFonts w:asciiTheme="majorHAnsi" w:hAnsiTheme="majorHAnsi" w:cstheme="majorHAnsi"/>
        </w:rPr>
        <w:t xml:space="preserve"> input data, as well as </w:t>
      </w:r>
      <w:r w:rsidR="00C448E0" w:rsidRPr="00A35477">
        <w:rPr>
          <w:rFonts w:asciiTheme="majorHAnsi" w:hAnsiTheme="majorHAnsi" w:cstheme="majorHAnsi"/>
        </w:rPr>
        <w:t>more</w:t>
      </w:r>
      <w:r w:rsidR="007548FC" w:rsidRPr="00A35477">
        <w:rPr>
          <w:rFonts w:asciiTheme="majorHAnsi" w:hAnsiTheme="majorHAnsi" w:cstheme="majorHAnsi"/>
        </w:rPr>
        <w:t xml:space="preserve"> time and expertise to properly calibrate the multitude of parameters</w:t>
      </w:r>
      <w:r w:rsidR="000E0F8F">
        <w:rPr>
          <w:rFonts w:asciiTheme="majorHAnsi" w:hAnsiTheme="majorHAnsi" w:cstheme="majorHAnsi"/>
        </w:rPr>
        <w:t xml:space="preserve"> in order to more accurately represent a specific waterbody</w:t>
      </w:r>
      <w:r w:rsidR="007548FC" w:rsidRPr="00A35477">
        <w:rPr>
          <w:rFonts w:asciiTheme="majorHAnsi" w:hAnsiTheme="majorHAnsi" w:cstheme="majorHAnsi"/>
        </w:rPr>
        <w:t xml:space="preserve">. However, these models may be especially useful in the current era of global change given their ability to explain underlying mechanisms which cause a given response, and are likely more generalizable to other systems because they are based on a set of fundamental equations rather than the historical pattern of a </w:t>
      </w:r>
      <w:r w:rsidR="00C448E0" w:rsidRPr="00A35477">
        <w:rPr>
          <w:rFonts w:asciiTheme="majorHAnsi" w:hAnsiTheme="majorHAnsi" w:cstheme="majorHAnsi"/>
        </w:rPr>
        <w:t xml:space="preserve">single </w:t>
      </w:r>
      <w:r w:rsidR="007548FC" w:rsidRPr="00A35477">
        <w:rPr>
          <w:rFonts w:asciiTheme="majorHAnsi" w:hAnsiTheme="majorHAnsi" w:cstheme="majorHAnsi"/>
        </w:rPr>
        <w:t xml:space="preserve">system. </w:t>
      </w:r>
    </w:p>
    <w:p w14:paraId="4F6D02E8" w14:textId="21941CEA" w:rsidR="00DA227F" w:rsidRPr="00A35477" w:rsidRDefault="007548FC" w:rsidP="00142E66">
      <w:pPr>
        <w:rPr>
          <w:rFonts w:asciiTheme="majorHAnsi" w:hAnsiTheme="majorHAnsi" w:cstheme="majorHAnsi"/>
        </w:rPr>
      </w:pPr>
      <w:r w:rsidRPr="00A35477">
        <w:rPr>
          <w:rFonts w:asciiTheme="majorHAnsi" w:hAnsiTheme="majorHAnsi" w:cstheme="majorHAnsi"/>
        </w:rPr>
        <w:t>The studies examine</w:t>
      </w:r>
      <w:r w:rsidR="002B4CC4" w:rsidRPr="00A35477">
        <w:rPr>
          <w:rFonts w:asciiTheme="majorHAnsi" w:hAnsiTheme="majorHAnsi" w:cstheme="majorHAnsi"/>
        </w:rPr>
        <w:t>d</w:t>
      </w:r>
      <w:r w:rsidRPr="00A35477">
        <w:rPr>
          <w:rFonts w:asciiTheme="majorHAnsi" w:hAnsiTheme="majorHAnsi" w:cstheme="majorHAnsi"/>
        </w:rPr>
        <w:t xml:space="preserve"> in </w:t>
      </w:r>
      <w:r w:rsidR="002B4CC4" w:rsidRPr="00A35477">
        <w:rPr>
          <w:rFonts w:asciiTheme="majorHAnsi" w:hAnsiTheme="majorHAnsi" w:cstheme="majorHAnsi"/>
        </w:rPr>
        <w:t xml:space="preserve">the </w:t>
      </w:r>
      <w:r w:rsidRPr="00A35477">
        <w:rPr>
          <w:rFonts w:asciiTheme="majorHAnsi" w:hAnsiTheme="majorHAnsi" w:cstheme="majorHAnsi"/>
        </w:rPr>
        <w:t xml:space="preserve">literature </w:t>
      </w:r>
      <w:r w:rsidR="002B4CC4" w:rsidRPr="00A35477">
        <w:rPr>
          <w:rFonts w:asciiTheme="majorHAnsi" w:hAnsiTheme="majorHAnsi" w:cstheme="majorHAnsi"/>
        </w:rPr>
        <w:t xml:space="preserve">review </w:t>
      </w:r>
      <w:r w:rsidRPr="00A35477">
        <w:rPr>
          <w:rFonts w:asciiTheme="majorHAnsi" w:hAnsiTheme="majorHAnsi" w:cstheme="majorHAnsi"/>
        </w:rPr>
        <w:t xml:space="preserve">spanned the realm of basic and applied research, showing </w:t>
      </w:r>
      <w:r w:rsidR="002B4CC4" w:rsidRPr="00A35477">
        <w:rPr>
          <w:rFonts w:asciiTheme="majorHAnsi" w:hAnsiTheme="majorHAnsi" w:cstheme="majorHAnsi"/>
        </w:rPr>
        <w:t xml:space="preserve">multiple </w:t>
      </w:r>
      <w:r w:rsidRPr="00A35477">
        <w:rPr>
          <w:rFonts w:asciiTheme="majorHAnsi" w:hAnsiTheme="majorHAnsi" w:cstheme="majorHAnsi"/>
        </w:rPr>
        <w:t xml:space="preserve">motivations to understand the current state of science </w:t>
      </w:r>
      <w:r w:rsidR="000B4F17" w:rsidRPr="00A35477">
        <w:rPr>
          <w:rFonts w:asciiTheme="majorHAnsi" w:hAnsiTheme="majorHAnsi" w:cstheme="majorHAnsi"/>
        </w:rPr>
        <w:t xml:space="preserve">and </w:t>
      </w:r>
      <w:r w:rsidRPr="00A35477">
        <w:rPr>
          <w:rFonts w:asciiTheme="majorHAnsi" w:hAnsiTheme="majorHAnsi" w:cstheme="majorHAnsi"/>
        </w:rPr>
        <w:t>inform management</w:t>
      </w:r>
      <w:r w:rsidR="000B4F17" w:rsidRPr="00A35477">
        <w:rPr>
          <w:rFonts w:asciiTheme="majorHAnsi" w:hAnsiTheme="majorHAnsi" w:cstheme="majorHAnsi"/>
        </w:rPr>
        <w:t>/decision-making</w:t>
      </w:r>
      <w:r w:rsidRPr="00A35477">
        <w:rPr>
          <w:rFonts w:asciiTheme="majorHAnsi" w:hAnsiTheme="majorHAnsi" w:cstheme="majorHAnsi"/>
        </w:rPr>
        <w:t>. While a majority of the studies in our literature review were conduct</w:t>
      </w:r>
      <w:r w:rsidR="00AB0F13" w:rsidRPr="00A35477">
        <w:rPr>
          <w:rFonts w:asciiTheme="majorHAnsi" w:hAnsiTheme="majorHAnsi" w:cstheme="majorHAnsi"/>
        </w:rPr>
        <w:t xml:space="preserve">ed to inform the field of basic freshwater science and forecasting </w:t>
      </w:r>
      <w:r w:rsidRPr="00A35477">
        <w:rPr>
          <w:rFonts w:asciiTheme="majorHAnsi" w:hAnsiTheme="majorHAnsi" w:cstheme="majorHAnsi"/>
        </w:rPr>
        <w:t xml:space="preserve">(73%, n = 15), all of the studies </w:t>
      </w:r>
      <w:r w:rsidR="00AB0F13" w:rsidRPr="00A35477">
        <w:rPr>
          <w:rFonts w:asciiTheme="majorHAnsi" w:hAnsiTheme="majorHAnsi" w:cstheme="majorHAnsi"/>
        </w:rPr>
        <w:t>who</w:t>
      </w:r>
      <w:r w:rsidR="000E0F8F">
        <w:rPr>
          <w:rFonts w:asciiTheme="majorHAnsi" w:hAnsiTheme="majorHAnsi" w:cstheme="majorHAnsi"/>
        </w:rPr>
        <w:t>se</w:t>
      </w:r>
      <w:r w:rsidR="00AB0F13" w:rsidRPr="00A35477">
        <w:rPr>
          <w:rFonts w:asciiTheme="majorHAnsi" w:hAnsiTheme="majorHAnsi" w:cstheme="majorHAnsi"/>
        </w:rPr>
        <w:t xml:space="preserve"> forecasting products were directly tied to </w:t>
      </w:r>
      <w:r w:rsidR="000E0F8F">
        <w:rPr>
          <w:rFonts w:asciiTheme="majorHAnsi" w:hAnsiTheme="majorHAnsi" w:cstheme="majorHAnsi"/>
        </w:rPr>
        <w:t xml:space="preserve">a </w:t>
      </w:r>
      <w:r w:rsidR="00AB0F13" w:rsidRPr="00A35477">
        <w:rPr>
          <w:rFonts w:asciiTheme="majorHAnsi" w:hAnsiTheme="majorHAnsi" w:cstheme="majorHAnsi"/>
        </w:rPr>
        <w:t xml:space="preserve">management tool or product were </w:t>
      </w:r>
      <w:r w:rsidR="00BF027C" w:rsidRPr="00A35477">
        <w:rPr>
          <w:rFonts w:asciiTheme="majorHAnsi" w:hAnsiTheme="majorHAnsi" w:cstheme="majorHAnsi"/>
        </w:rPr>
        <w:t>focused on forecasting</w:t>
      </w:r>
      <w:r w:rsidR="00192674" w:rsidRPr="00A35477">
        <w:rPr>
          <w:rFonts w:asciiTheme="majorHAnsi" w:hAnsiTheme="majorHAnsi" w:cstheme="majorHAnsi"/>
        </w:rPr>
        <w:t xml:space="preserve"> various aspects of</w:t>
      </w:r>
      <w:r w:rsidR="00BF027C" w:rsidRPr="00A35477">
        <w:rPr>
          <w:rFonts w:asciiTheme="majorHAnsi" w:hAnsiTheme="majorHAnsi" w:cstheme="majorHAnsi"/>
        </w:rPr>
        <w:t xml:space="preserve"> </w:t>
      </w:r>
      <w:r w:rsidR="00AB0F13" w:rsidRPr="00A35477">
        <w:rPr>
          <w:rFonts w:asciiTheme="majorHAnsi" w:hAnsiTheme="majorHAnsi" w:cstheme="majorHAnsi"/>
        </w:rPr>
        <w:t>aquatic</w:t>
      </w:r>
      <w:r w:rsidRPr="00A35477">
        <w:rPr>
          <w:rFonts w:asciiTheme="majorHAnsi" w:hAnsiTheme="majorHAnsi" w:cstheme="majorHAnsi"/>
        </w:rPr>
        <w:t xml:space="preserve"> </w:t>
      </w:r>
      <w:r w:rsidR="00BF027C" w:rsidRPr="00A35477">
        <w:rPr>
          <w:rFonts w:asciiTheme="majorHAnsi" w:hAnsiTheme="majorHAnsi" w:cstheme="majorHAnsi"/>
        </w:rPr>
        <w:t>eco</w:t>
      </w:r>
      <w:r w:rsidRPr="00A35477">
        <w:rPr>
          <w:rFonts w:asciiTheme="majorHAnsi" w:hAnsiTheme="majorHAnsi" w:cstheme="majorHAnsi"/>
        </w:rPr>
        <w:t>systems</w:t>
      </w:r>
      <w:r w:rsidR="00192674" w:rsidRPr="00A35477">
        <w:rPr>
          <w:rFonts w:asciiTheme="majorHAnsi" w:hAnsiTheme="majorHAnsi" w:cstheme="majorHAnsi"/>
        </w:rPr>
        <w:t xml:space="preserve">, including water quality variables as well as species distributions </w:t>
      </w:r>
      <w:r w:rsidR="00AB0F13" w:rsidRPr="00A35477">
        <w:rPr>
          <w:rFonts w:asciiTheme="majorHAnsi" w:hAnsiTheme="majorHAnsi" w:cstheme="majorHAnsi"/>
        </w:rPr>
        <w:t xml:space="preserve">in marine environments </w:t>
      </w:r>
      <w:r w:rsidR="00192674" w:rsidRPr="00A35477">
        <w:rPr>
          <w:rFonts w:asciiTheme="majorHAnsi" w:hAnsiTheme="majorHAnsi" w:cstheme="majorHAnsi"/>
        </w:rPr>
        <w:t>and habitat quality</w:t>
      </w:r>
      <w:r w:rsidRPr="00A35477">
        <w:rPr>
          <w:rFonts w:asciiTheme="majorHAnsi" w:hAnsiTheme="majorHAnsi" w:cstheme="majorHAnsi"/>
        </w:rPr>
        <w:t>. This illustrates not only the interest in the scientific community to understand changing freshwater systems, but the need by managers and stakeholders for probabilistic forecasts in order to cope with and adapt to changing</w:t>
      </w:r>
      <w:r w:rsidR="00BF027C" w:rsidRPr="00A35477">
        <w:rPr>
          <w:rFonts w:asciiTheme="majorHAnsi" w:hAnsiTheme="majorHAnsi" w:cstheme="majorHAnsi"/>
        </w:rPr>
        <w:t xml:space="preserve"> conditions in</w:t>
      </w:r>
      <w:r w:rsidRPr="00A35477">
        <w:rPr>
          <w:rFonts w:asciiTheme="majorHAnsi" w:hAnsiTheme="majorHAnsi" w:cstheme="majorHAnsi"/>
        </w:rPr>
        <w:t xml:space="preserve"> freshwater </w:t>
      </w:r>
      <w:r w:rsidR="00BF027C" w:rsidRPr="00A35477">
        <w:rPr>
          <w:rFonts w:asciiTheme="majorHAnsi" w:hAnsiTheme="majorHAnsi" w:cstheme="majorHAnsi"/>
        </w:rPr>
        <w:t>eco</w:t>
      </w:r>
      <w:r w:rsidRPr="00A35477">
        <w:rPr>
          <w:rFonts w:asciiTheme="majorHAnsi" w:hAnsiTheme="majorHAnsi" w:cstheme="majorHAnsi"/>
        </w:rPr>
        <w:t>system</w:t>
      </w:r>
      <w:r w:rsidR="00BF027C" w:rsidRPr="00A35477">
        <w:rPr>
          <w:rFonts w:asciiTheme="majorHAnsi" w:hAnsiTheme="majorHAnsi" w:cstheme="majorHAnsi"/>
        </w:rPr>
        <w:t>s.</w:t>
      </w:r>
    </w:p>
    <w:p w14:paraId="24156084" w14:textId="77777777" w:rsidR="00DA227F" w:rsidRPr="00A35477" w:rsidRDefault="00DA227F" w:rsidP="00142E66">
      <w:pPr>
        <w:rPr>
          <w:rFonts w:asciiTheme="majorHAnsi" w:hAnsiTheme="majorHAnsi" w:cstheme="majorHAnsi"/>
        </w:rPr>
      </w:pPr>
    </w:p>
    <w:tbl>
      <w:tblPr>
        <w:tblStyle w:val="TableGrid"/>
        <w:tblW w:w="0" w:type="auto"/>
        <w:tblLook w:val="04A0" w:firstRow="1" w:lastRow="0" w:firstColumn="1" w:lastColumn="0" w:noHBand="0" w:noVBand="1"/>
      </w:tblPr>
      <w:tblGrid>
        <w:gridCol w:w="1917"/>
        <w:gridCol w:w="1895"/>
        <w:gridCol w:w="2061"/>
        <w:gridCol w:w="1862"/>
        <w:gridCol w:w="1615"/>
      </w:tblGrid>
      <w:tr w:rsidR="00DA227F" w:rsidRPr="00A35477" w14:paraId="0594F3F9" w14:textId="77777777" w:rsidTr="00C43697">
        <w:tc>
          <w:tcPr>
            <w:tcW w:w="9350" w:type="dxa"/>
            <w:gridSpan w:val="5"/>
            <w:shd w:val="clear" w:color="auto" w:fill="767171" w:themeFill="background2" w:themeFillShade="80"/>
          </w:tcPr>
          <w:p w14:paraId="63246072"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Table 1. Summary of literature review targeting studies using ecological forecasting methods</w:t>
            </w:r>
            <w:r w:rsidR="00BF027C" w:rsidRPr="00A35477">
              <w:rPr>
                <w:rFonts w:asciiTheme="majorHAnsi" w:hAnsiTheme="majorHAnsi" w:cstheme="majorHAnsi"/>
              </w:rPr>
              <w:t>.</w:t>
            </w:r>
          </w:p>
        </w:tc>
      </w:tr>
      <w:tr w:rsidR="00DA227F" w:rsidRPr="00A35477" w14:paraId="2E3CE147" w14:textId="77777777" w:rsidTr="00DA227F">
        <w:tc>
          <w:tcPr>
            <w:tcW w:w="1917" w:type="dxa"/>
            <w:shd w:val="clear" w:color="auto" w:fill="A6A6A6" w:themeFill="background1" w:themeFillShade="A6"/>
          </w:tcPr>
          <w:p w14:paraId="3E6042EA"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Authors &amp; Year</w:t>
            </w:r>
          </w:p>
        </w:tc>
        <w:tc>
          <w:tcPr>
            <w:tcW w:w="1895" w:type="dxa"/>
            <w:shd w:val="clear" w:color="auto" w:fill="A6A6A6" w:themeFill="background1" w:themeFillShade="A6"/>
          </w:tcPr>
          <w:p w14:paraId="0DF3F25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Best Model </w:t>
            </w:r>
          </w:p>
        </w:tc>
        <w:tc>
          <w:tcPr>
            <w:tcW w:w="2061" w:type="dxa"/>
            <w:shd w:val="clear" w:color="auto" w:fill="A6A6A6" w:themeFill="background1" w:themeFillShade="A6"/>
          </w:tcPr>
          <w:p w14:paraId="62A49339"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Forecast Product</w:t>
            </w:r>
          </w:p>
        </w:tc>
        <w:tc>
          <w:tcPr>
            <w:tcW w:w="1862" w:type="dxa"/>
            <w:shd w:val="clear" w:color="auto" w:fill="A6A6A6" w:themeFill="background1" w:themeFillShade="A6"/>
          </w:tcPr>
          <w:p w14:paraId="5EB0E492" w14:textId="223A12DF"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Use of forecast product </w:t>
            </w:r>
            <w:r w:rsidR="004202E1" w:rsidRPr="00A35477">
              <w:rPr>
                <w:rFonts w:asciiTheme="majorHAnsi" w:hAnsiTheme="majorHAnsi" w:cstheme="majorHAnsi"/>
              </w:rPr>
              <w:t>in decision making (Y/N)</w:t>
            </w:r>
          </w:p>
        </w:tc>
        <w:tc>
          <w:tcPr>
            <w:tcW w:w="1615" w:type="dxa"/>
            <w:shd w:val="clear" w:color="auto" w:fill="A6A6A6" w:themeFill="background1" w:themeFillShade="A6"/>
          </w:tcPr>
          <w:p w14:paraId="433DA056" w14:textId="430B0113" w:rsidR="00DA227F" w:rsidRPr="00A35477" w:rsidRDefault="004202E1" w:rsidP="00AD1D50">
            <w:pPr>
              <w:rPr>
                <w:rFonts w:asciiTheme="majorHAnsi" w:hAnsiTheme="majorHAnsi" w:cstheme="majorHAnsi"/>
              </w:rPr>
            </w:pPr>
            <w:r w:rsidRPr="00A35477">
              <w:rPr>
                <w:rFonts w:asciiTheme="majorHAnsi" w:hAnsiTheme="majorHAnsi" w:cstheme="majorHAnsi"/>
              </w:rPr>
              <w:t>Notes</w:t>
            </w:r>
            <w:r w:rsidR="00DA227F" w:rsidRPr="00A35477">
              <w:rPr>
                <w:rFonts w:asciiTheme="majorHAnsi" w:hAnsiTheme="majorHAnsi" w:cstheme="majorHAnsi"/>
              </w:rPr>
              <w:t xml:space="preserve"> </w:t>
            </w:r>
          </w:p>
        </w:tc>
      </w:tr>
      <w:tr w:rsidR="00DA227F" w:rsidRPr="00A35477" w14:paraId="2B25083A" w14:textId="77777777" w:rsidTr="00DA227F">
        <w:tc>
          <w:tcPr>
            <w:tcW w:w="1917" w:type="dxa"/>
          </w:tcPr>
          <w:p w14:paraId="709B390E"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Araujo et al. 2005</w:t>
            </w:r>
          </w:p>
        </w:tc>
        <w:tc>
          <w:tcPr>
            <w:tcW w:w="1895" w:type="dxa"/>
          </w:tcPr>
          <w:p w14:paraId="0DE8CD3E"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37168071"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Bird species ranges</w:t>
            </w:r>
          </w:p>
        </w:tc>
        <w:tc>
          <w:tcPr>
            <w:tcW w:w="1862" w:type="dxa"/>
          </w:tcPr>
          <w:p w14:paraId="754A3C60" w14:textId="0147A8CD"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3BFB1A19" w14:textId="77777777" w:rsidR="00DA227F" w:rsidRPr="00A35477" w:rsidRDefault="00DA227F" w:rsidP="00AD1D50">
            <w:pPr>
              <w:rPr>
                <w:rFonts w:asciiTheme="majorHAnsi" w:hAnsiTheme="majorHAnsi" w:cstheme="majorHAnsi"/>
              </w:rPr>
            </w:pPr>
          </w:p>
        </w:tc>
      </w:tr>
      <w:tr w:rsidR="00DA227F" w:rsidRPr="00A35477" w14:paraId="6901D3BB" w14:textId="77777777" w:rsidTr="00DA227F">
        <w:tc>
          <w:tcPr>
            <w:tcW w:w="1917" w:type="dxa"/>
          </w:tcPr>
          <w:p w14:paraId="46B9561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Araujo et al. 2006</w:t>
            </w:r>
          </w:p>
        </w:tc>
        <w:tc>
          <w:tcPr>
            <w:tcW w:w="1895" w:type="dxa"/>
          </w:tcPr>
          <w:p w14:paraId="4F27781B"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38378AE9"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Amphibian and reptile species distributions</w:t>
            </w:r>
          </w:p>
        </w:tc>
        <w:tc>
          <w:tcPr>
            <w:tcW w:w="1862" w:type="dxa"/>
          </w:tcPr>
          <w:p w14:paraId="45D8E416" w14:textId="2AE4F14F"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2CB2F8DC" w14:textId="77777777" w:rsidR="00DA227F" w:rsidRPr="00A35477" w:rsidRDefault="00DA227F" w:rsidP="00AD1D50">
            <w:pPr>
              <w:rPr>
                <w:rFonts w:asciiTheme="majorHAnsi" w:hAnsiTheme="majorHAnsi" w:cstheme="majorHAnsi"/>
              </w:rPr>
            </w:pPr>
          </w:p>
        </w:tc>
      </w:tr>
      <w:tr w:rsidR="00DA227F" w:rsidRPr="00A35477" w14:paraId="776B9EE0" w14:textId="77777777" w:rsidTr="00DA227F">
        <w:tc>
          <w:tcPr>
            <w:tcW w:w="1917" w:type="dxa"/>
          </w:tcPr>
          <w:p w14:paraId="0624958A"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Brown et al. 2013</w:t>
            </w:r>
          </w:p>
        </w:tc>
        <w:tc>
          <w:tcPr>
            <w:tcW w:w="1895" w:type="dxa"/>
          </w:tcPr>
          <w:p w14:paraId="4489722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Process-based and </w:t>
            </w:r>
            <w:commentRangeStart w:id="7"/>
            <w:r w:rsidRPr="00A35477">
              <w:rPr>
                <w:rFonts w:asciiTheme="majorHAnsi" w:hAnsiTheme="majorHAnsi" w:cstheme="majorHAnsi"/>
              </w:rPr>
              <w:t>empirical</w:t>
            </w:r>
            <w:commentRangeEnd w:id="7"/>
            <w:r w:rsidR="00BF027C" w:rsidRPr="00A35477">
              <w:rPr>
                <w:rStyle w:val="CommentReference"/>
                <w:rFonts w:asciiTheme="majorHAnsi" w:hAnsiTheme="majorHAnsi" w:cstheme="majorHAnsi"/>
              </w:rPr>
              <w:commentReference w:id="7"/>
            </w:r>
            <w:r w:rsidRPr="00A35477">
              <w:rPr>
                <w:rFonts w:asciiTheme="majorHAnsi" w:hAnsiTheme="majorHAnsi" w:cstheme="majorHAnsi"/>
              </w:rPr>
              <w:t xml:space="preserve"> </w:t>
            </w:r>
          </w:p>
        </w:tc>
        <w:tc>
          <w:tcPr>
            <w:tcW w:w="2061" w:type="dxa"/>
          </w:tcPr>
          <w:p w14:paraId="67EC08CB"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Chesapeake Bay water quality</w:t>
            </w:r>
          </w:p>
        </w:tc>
        <w:tc>
          <w:tcPr>
            <w:tcW w:w="1862" w:type="dxa"/>
          </w:tcPr>
          <w:p w14:paraId="651A4569" w14:textId="1B5FCCFD"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14:paraId="3BE5BC0A" w14:textId="77777777" w:rsidR="00DA227F" w:rsidRPr="00A35477" w:rsidRDefault="00DA227F" w:rsidP="00AD1D50">
            <w:pPr>
              <w:rPr>
                <w:rFonts w:asciiTheme="majorHAnsi" w:hAnsiTheme="majorHAnsi" w:cstheme="majorHAnsi"/>
              </w:rPr>
            </w:pPr>
          </w:p>
        </w:tc>
      </w:tr>
      <w:tr w:rsidR="00DA227F" w:rsidRPr="00A35477" w14:paraId="5F57DC4D" w14:textId="77777777" w:rsidTr="00DA227F">
        <w:tc>
          <w:tcPr>
            <w:tcW w:w="1917" w:type="dxa"/>
          </w:tcPr>
          <w:p w14:paraId="76BAF002"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Dean et al. 2004</w:t>
            </w:r>
          </w:p>
        </w:tc>
        <w:tc>
          <w:tcPr>
            <w:tcW w:w="1895" w:type="dxa"/>
          </w:tcPr>
          <w:p w14:paraId="7C9667A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14:paraId="31132CF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Carbon sequestration in forests</w:t>
            </w:r>
          </w:p>
        </w:tc>
        <w:tc>
          <w:tcPr>
            <w:tcW w:w="1862" w:type="dxa"/>
          </w:tcPr>
          <w:p w14:paraId="47AFC0BD" w14:textId="7069D57A"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3C81EC6D" w14:textId="77777777" w:rsidR="00DA227F" w:rsidRPr="00A35477" w:rsidRDefault="00DA227F" w:rsidP="00AD1D50">
            <w:pPr>
              <w:rPr>
                <w:rFonts w:asciiTheme="majorHAnsi" w:hAnsiTheme="majorHAnsi" w:cstheme="majorHAnsi"/>
              </w:rPr>
            </w:pPr>
          </w:p>
        </w:tc>
      </w:tr>
      <w:tr w:rsidR="00DA227F" w:rsidRPr="00A35477" w14:paraId="3A113AC4" w14:textId="77777777" w:rsidTr="00DA227F">
        <w:tc>
          <w:tcPr>
            <w:tcW w:w="1917" w:type="dxa"/>
          </w:tcPr>
          <w:p w14:paraId="48AB537C"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Estes et al. 2013</w:t>
            </w:r>
          </w:p>
        </w:tc>
        <w:tc>
          <w:tcPr>
            <w:tcW w:w="1895" w:type="dxa"/>
          </w:tcPr>
          <w:p w14:paraId="6FAE89E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15ED0BD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Productivity and suitability of crops in South Africa</w:t>
            </w:r>
          </w:p>
        </w:tc>
        <w:tc>
          <w:tcPr>
            <w:tcW w:w="1862" w:type="dxa"/>
          </w:tcPr>
          <w:p w14:paraId="41EBA4C0" w14:textId="68A740F2"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081C2056" w14:textId="77777777" w:rsidR="00DA227F" w:rsidRPr="00A35477" w:rsidRDefault="00DA227F" w:rsidP="00AD1D50">
            <w:pPr>
              <w:rPr>
                <w:rFonts w:asciiTheme="majorHAnsi" w:hAnsiTheme="majorHAnsi" w:cstheme="majorHAnsi"/>
              </w:rPr>
            </w:pPr>
          </w:p>
        </w:tc>
      </w:tr>
      <w:tr w:rsidR="00DA227F" w:rsidRPr="00A35477" w14:paraId="57EF688E" w14:textId="77777777" w:rsidTr="00DA227F">
        <w:tc>
          <w:tcPr>
            <w:tcW w:w="1917" w:type="dxa"/>
          </w:tcPr>
          <w:p w14:paraId="42083B88" w14:textId="77777777"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Fenocci</w:t>
            </w:r>
            <w:proofErr w:type="spellEnd"/>
            <w:r w:rsidRPr="00A35477">
              <w:rPr>
                <w:rFonts w:asciiTheme="majorHAnsi" w:hAnsiTheme="majorHAnsi" w:cstheme="majorHAnsi"/>
              </w:rPr>
              <w:t xml:space="preserve"> et al. 2019</w:t>
            </w:r>
          </w:p>
        </w:tc>
        <w:tc>
          <w:tcPr>
            <w:tcW w:w="1895" w:type="dxa"/>
          </w:tcPr>
          <w:p w14:paraId="50E0B17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14:paraId="5703F824"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Phytoplankton dynamics </w:t>
            </w:r>
          </w:p>
        </w:tc>
        <w:tc>
          <w:tcPr>
            <w:tcW w:w="1862" w:type="dxa"/>
          </w:tcPr>
          <w:p w14:paraId="4E5370D7" w14:textId="0B3BF172"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721CDA4B" w14:textId="77777777" w:rsidR="00DA227F" w:rsidRPr="00A35477" w:rsidRDefault="00DA227F" w:rsidP="00AD1D50">
            <w:pPr>
              <w:rPr>
                <w:rFonts w:asciiTheme="majorHAnsi" w:hAnsiTheme="majorHAnsi" w:cstheme="majorHAnsi"/>
              </w:rPr>
            </w:pPr>
          </w:p>
        </w:tc>
      </w:tr>
      <w:tr w:rsidR="00DA227F" w:rsidRPr="00A35477" w14:paraId="64728F2C" w14:textId="77777777" w:rsidTr="00DA227F">
        <w:tc>
          <w:tcPr>
            <w:tcW w:w="1917" w:type="dxa"/>
          </w:tcPr>
          <w:p w14:paraId="168AEC6D"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Hazen et al. 2017</w:t>
            </w:r>
          </w:p>
        </w:tc>
        <w:tc>
          <w:tcPr>
            <w:tcW w:w="1895" w:type="dxa"/>
          </w:tcPr>
          <w:p w14:paraId="6A9CC718"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1B8ED81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Blue whale density</w:t>
            </w:r>
          </w:p>
        </w:tc>
        <w:tc>
          <w:tcPr>
            <w:tcW w:w="1862" w:type="dxa"/>
          </w:tcPr>
          <w:p w14:paraId="52047AD7" w14:textId="765B33E1"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14:paraId="10E96273" w14:textId="77777777" w:rsidR="00DA227F" w:rsidRPr="00A35477" w:rsidRDefault="00DA227F" w:rsidP="00AD1D50">
            <w:pPr>
              <w:rPr>
                <w:rFonts w:asciiTheme="majorHAnsi" w:hAnsiTheme="majorHAnsi" w:cstheme="majorHAnsi"/>
              </w:rPr>
            </w:pPr>
          </w:p>
        </w:tc>
      </w:tr>
      <w:tr w:rsidR="00DA227F" w:rsidRPr="00A35477" w14:paraId="0EFCD58F" w14:textId="77777777" w:rsidTr="00DA227F">
        <w:tc>
          <w:tcPr>
            <w:tcW w:w="1917" w:type="dxa"/>
          </w:tcPr>
          <w:p w14:paraId="19EB6A12" w14:textId="77777777"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Lindegren</w:t>
            </w:r>
            <w:proofErr w:type="spellEnd"/>
            <w:r w:rsidRPr="00A35477">
              <w:rPr>
                <w:rFonts w:asciiTheme="majorHAnsi" w:hAnsiTheme="majorHAnsi" w:cstheme="majorHAnsi"/>
              </w:rPr>
              <w:t xml:space="preserve"> et al. 2013</w:t>
            </w:r>
          </w:p>
        </w:tc>
        <w:tc>
          <w:tcPr>
            <w:tcW w:w="1895" w:type="dxa"/>
          </w:tcPr>
          <w:p w14:paraId="7750FB4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14:paraId="78C471E3"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Baltic cod dynamics</w:t>
            </w:r>
          </w:p>
        </w:tc>
        <w:tc>
          <w:tcPr>
            <w:tcW w:w="1862" w:type="dxa"/>
          </w:tcPr>
          <w:p w14:paraId="2351F9FE" w14:textId="62B96507"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1AF047BD" w14:textId="77777777" w:rsidR="00DA227F" w:rsidRPr="00A35477" w:rsidRDefault="00DA227F" w:rsidP="00AD1D50">
            <w:pPr>
              <w:rPr>
                <w:rFonts w:asciiTheme="majorHAnsi" w:hAnsiTheme="majorHAnsi" w:cstheme="majorHAnsi"/>
              </w:rPr>
            </w:pPr>
          </w:p>
        </w:tc>
      </w:tr>
      <w:tr w:rsidR="00DA227F" w:rsidRPr="00A35477" w14:paraId="756CED84" w14:textId="77777777" w:rsidTr="00DA227F">
        <w:tc>
          <w:tcPr>
            <w:tcW w:w="1917" w:type="dxa"/>
          </w:tcPr>
          <w:p w14:paraId="149995C2"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Liu et al. 2006</w:t>
            </w:r>
          </w:p>
        </w:tc>
        <w:tc>
          <w:tcPr>
            <w:tcW w:w="1895" w:type="dxa"/>
          </w:tcPr>
          <w:p w14:paraId="6312FFE7"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6AF0253F"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Coral Reef Bleaching</w:t>
            </w:r>
          </w:p>
        </w:tc>
        <w:tc>
          <w:tcPr>
            <w:tcW w:w="1862" w:type="dxa"/>
          </w:tcPr>
          <w:p w14:paraId="19D1C40C" w14:textId="24447022"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14:paraId="1F5AB20A" w14:textId="77777777" w:rsidR="00DA227F" w:rsidRPr="00A35477" w:rsidRDefault="00DA227F" w:rsidP="00AD1D50">
            <w:pPr>
              <w:rPr>
                <w:rFonts w:asciiTheme="majorHAnsi" w:hAnsiTheme="majorHAnsi" w:cstheme="majorHAnsi"/>
              </w:rPr>
            </w:pPr>
          </w:p>
        </w:tc>
      </w:tr>
      <w:tr w:rsidR="00DA227F" w:rsidRPr="00A35477" w14:paraId="1B54E961" w14:textId="77777777" w:rsidTr="00DA227F">
        <w:tc>
          <w:tcPr>
            <w:tcW w:w="1917" w:type="dxa"/>
          </w:tcPr>
          <w:p w14:paraId="6EE0D08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lastRenderedPageBreak/>
              <w:t>Martinez-Meyer et al. 2004</w:t>
            </w:r>
          </w:p>
        </w:tc>
        <w:tc>
          <w:tcPr>
            <w:tcW w:w="1895" w:type="dxa"/>
          </w:tcPr>
          <w:p w14:paraId="41AC69FD"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0E6AE980"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Ecological niches of mammal species</w:t>
            </w:r>
          </w:p>
        </w:tc>
        <w:tc>
          <w:tcPr>
            <w:tcW w:w="1862" w:type="dxa"/>
          </w:tcPr>
          <w:p w14:paraId="368C9E21" w14:textId="04AC820B"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4B9B2E88" w14:textId="77777777" w:rsidR="00DA227F" w:rsidRPr="00A35477" w:rsidRDefault="00DA227F" w:rsidP="00AD1D50">
            <w:pPr>
              <w:rPr>
                <w:rFonts w:asciiTheme="majorHAnsi" w:hAnsiTheme="majorHAnsi" w:cstheme="majorHAnsi"/>
              </w:rPr>
            </w:pPr>
          </w:p>
        </w:tc>
      </w:tr>
      <w:tr w:rsidR="00DA227F" w:rsidRPr="00A35477" w14:paraId="57A06112" w14:textId="77777777" w:rsidTr="00DA227F">
        <w:tc>
          <w:tcPr>
            <w:tcW w:w="1917" w:type="dxa"/>
          </w:tcPr>
          <w:p w14:paraId="2389FD24" w14:textId="77777777"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Perretti</w:t>
            </w:r>
            <w:proofErr w:type="spellEnd"/>
            <w:r w:rsidRPr="00A35477">
              <w:rPr>
                <w:rFonts w:asciiTheme="majorHAnsi" w:hAnsiTheme="majorHAnsi" w:cstheme="majorHAnsi"/>
              </w:rPr>
              <w:t xml:space="preserve"> et al. 2013</w:t>
            </w:r>
          </w:p>
        </w:tc>
        <w:tc>
          <w:tcPr>
            <w:tcW w:w="1895" w:type="dxa"/>
          </w:tcPr>
          <w:p w14:paraId="7FC10BD1"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2BEF448B"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Species abundance</w:t>
            </w:r>
          </w:p>
        </w:tc>
        <w:tc>
          <w:tcPr>
            <w:tcW w:w="1862" w:type="dxa"/>
          </w:tcPr>
          <w:p w14:paraId="15254677" w14:textId="44912047"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520CFF06" w14:textId="77777777" w:rsidR="00DA227F" w:rsidRPr="00A35477" w:rsidRDefault="00DA227F" w:rsidP="00AD1D50">
            <w:pPr>
              <w:rPr>
                <w:rFonts w:asciiTheme="majorHAnsi" w:hAnsiTheme="majorHAnsi" w:cstheme="majorHAnsi"/>
              </w:rPr>
            </w:pPr>
          </w:p>
        </w:tc>
      </w:tr>
      <w:tr w:rsidR="00DA227F" w:rsidRPr="00A35477" w14:paraId="786E3FB7" w14:textId="77777777" w:rsidTr="00DA227F">
        <w:tc>
          <w:tcPr>
            <w:tcW w:w="1917" w:type="dxa"/>
          </w:tcPr>
          <w:p w14:paraId="3EB8CBDA"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Stow et al. 2003</w:t>
            </w:r>
          </w:p>
        </w:tc>
        <w:tc>
          <w:tcPr>
            <w:tcW w:w="1895" w:type="dxa"/>
          </w:tcPr>
          <w:p w14:paraId="52713BA4"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 and empirical</w:t>
            </w:r>
          </w:p>
        </w:tc>
        <w:tc>
          <w:tcPr>
            <w:tcW w:w="2061" w:type="dxa"/>
          </w:tcPr>
          <w:p w14:paraId="5D09ED6D"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Estuarine water quality</w:t>
            </w:r>
          </w:p>
        </w:tc>
        <w:tc>
          <w:tcPr>
            <w:tcW w:w="1862" w:type="dxa"/>
          </w:tcPr>
          <w:p w14:paraId="60E6492F" w14:textId="588441D8" w:rsidR="00DA227F" w:rsidRPr="00A35477" w:rsidRDefault="004202E1" w:rsidP="00AD1D50">
            <w:pPr>
              <w:rPr>
                <w:rFonts w:asciiTheme="majorHAnsi" w:hAnsiTheme="majorHAnsi" w:cstheme="majorHAnsi"/>
              </w:rPr>
            </w:pPr>
            <w:r w:rsidRPr="00A35477">
              <w:rPr>
                <w:rFonts w:asciiTheme="majorHAnsi" w:hAnsiTheme="majorHAnsi" w:cstheme="majorHAnsi"/>
              </w:rPr>
              <w:t>Y</w:t>
            </w:r>
          </w:p>
        </w:tc>
        <w:tc>
          <w:tcPr>
            <w:tcW w:w="1615" w:type="dxa"/>
          </w:tcPr>
          <w:p w14:paraId="7D928110" w14:textId="77777777" w:rsidR="00DA227F" w:rsidRPr="00A35477" w:rsidRDefault="00DA227F" w:rsidP="00AD1D50">
            <w:pPr>
              <w:rPr>
                <w:rFonts w:asciiTheme="majorHAnsi" w:hAnsiTheme="majorHAnsi" w:cstheme="majorHAnsi"/>
              </w:rPr>
            </w:pPr>
          </w:p>
        </w:tc>
      </w:tr>
      <w:tr w:rsidR="00DA227F" w:rsidRPr="00A35477" w14:paraId="0A21BAE7" w14:textId="77777777" w:rsidTr="00DA227F">
        <w:tc>
          <w:tcPr>
            <w:tcW w:w="1917" w:type="dxa"/>
          </w:tcPr>
          <w:p w14:paraId="388F47E4" w14:textId="77777777" w:rsidR="00DA227F" w:rsidRPr="00A35477" w:rsidRDefault="00DA227F" w:rsidP="00AD1D50">
            <w:pPr>
              <w:rPr>
                <w:rFonts w:asciiTheme="majorHAnsi" w:hAnsiTheme="majorHAnsi" w:cstheme="majorHAnsi"/>
              </w:rPr>
            </w:pPr>
            <w:commentRangeStart w:id="8"/>
            <w:r w:rsidRPr="00A35477">
              <w:rPr>
                <w:rFonts w:asciiTheme="majorHAnsi" w:hAnsiTheme="majorHAnsi" w:cstheme="majorHAnsi"/>
              </w:rPr>
              <w:t>Thomas et al. 2018</w:t>
            </w:r>
            <w:commentRangeEnd w:id="8"/>
            <w:r w:rsidR="00E66A90" w:rsidRPr="00A35477">
              <w:rPr>
                <w:rStyle w:val="CommentReference"/>
                <w:rFonts w:asciiTheme="majorHAnsi" w:hAnsiTheme="majorHAnsi" w:cstheme="majorHAnsi"/>
              </w:rPr>
              <w:commentReference w:id="8"/>
            </w:r>
          </w:p>
        </w:tc>
        <w:tc>
          <w:tcPr>
            <w:tcW w:w="1895" w:type="dxa"/>
          </w:tcPr>
          <w:p w14:paraId="6BC5CBC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1E272B85"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Phytoplankton dynamics</w:t>
            </w:r>
          </w:p>
        </w:tc>
        <w:tc>
          <w:tcPr>
            <w:tcW w:w="1862" w:type="dxa"/>
          </w:tcPr>
          <w:p w14:paraId="5FBD56F8" w14:textId="4D666784"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7DBE5722" w14:textId="77777777" w:rsidR="00DA227F" w:rsidRPr="00A35477" w:rsidRDefault="00DA227F" w:rsidP="00AD1D50">
            <w:pPr>
              <w:rPr>
                <w:rFonts w:asciiTheme="majorHAnsi" w:hAnsiTheme="majorHAnsi" w:cstheme="majorHAnsi"/>
              </w:rPr>
            </w:pPr>
          </w:p>
        </w:tc>
      </w:tr>
      <w:tr w:rsidR="00DA227F" w:rsidRPr="00A35477" w14:paraId="621EC327" w14:textId="77777777" w:rsidTr="00DA227F">
        <w:tc>
          <w:tcPr>
            <w:tcW w:w="1917" w:type="dxa"/>
          </w:tcPr>
          <w:p w14:paraId="4B0BD3A9" w14:textId="77777777" w:rsidR="00DA227F" w:rsidRPr="00A35477" w:rsidRDefault="00DA227F" w:rsidP="00AD1D50">
            <w:pPr>
              <w:rPr>
                <w:rFonts w:asciiTheme="majorHAnsi" w:hAnsiTheme="majorHAnsi" w:cstheme="majorHAnsi"/>
              </w:rPr>
            </w:pPr>
            <w:proofErr w:type="spellStart"/>
            <w:r w:rsidRPr="00A35477">
              <w:rPr>
                <w:rFonts w:asciiTheme="majorHAnsi" w:hAnsiTheme="majorHAnsi" w:cstheme="majorHAnsi"/>
              </w:rPr>
              <w:t>Thuiller</w:t>
            </w:r>
            <w:proofErr w:type="spellEnd"/>
            <w:r w:rsidRPr="00A35477">
              <w:rPr>
                <w:rFonts w:asciiTheme="majorHAnsi" w:hAnsiTheme="majorHAnsi" w:cstheme="majorHAnsi"/>
              </w:rPr>
              <w:t xml:space="preserve"> et al. 2004</w:t>
            </w:r>
          </w:p>
        </w:tc>
        <w:tc>
          <w:tcPr>
            <w:tcW w:w="1895" w:type="dxa"/>
          </w:tcPr>
          <w:p w14:paraId="1FC3C68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Empirical</w:t>
            </w:r>
          </w:p>
        </w:tc>
        <w:tc>
          <w:tcPr>
            <w:tcW w:w="2061" w:type="dxa"/>
          </w:tcPr>
          <w:p w14:paraId="34A3CB23"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Tree species distributions </w:t>
            </w:r>
          </w:p>
        </w:tc>
        <w:tc>
          <w:tcPr>
            <w:tcW w:w="1862" w:type="dxa"/>
          </w:tcPr>
          <w:p w14:paraId="0AB4C9FF" w14:textId="07A74F94"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54B5EBAA" w14:textId="77777777" w:rsidR="00DA227F" w:rsidRPr="00A35477" w:rsidRDefault="00DA227F" w:rsidP="00AD1D50">
            <w:pPr>
              <w:rPr>
                <w:rFonts w:asciiTheme="majorHAnsi" w:hAnsiTheme="majorHAnsi" w:cstheme="majorHAnsi"/>
              </w:rPr>
            </w:pPr>
          </w:p>
        </w:tc>
      </w:tr>
      <w:tr w:rsidR="00DA227F" w:rsidRPr="00A35477" w14:paraId="169EF516" w14:textId="77777777" w:rsidTr="00DA227F">
        <w:tc>
          <w:tcPr>
            <w:tcW w:w="1917" w:type="dxa"/>
          </w:tcPr>
          <w:p w14:paraId="5131ACAC"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 xml:space="preserve">White and </w:t>
            </w:r>
            <w:proofErr w:type="spellStart"/>
            <w:r w:rsidRPr="00A35477">
              <w:rPr>
                <w:rFonts w:asciiTheme="majorHAnsi" w:hAnsiTheme="majorHAnsi" w:cstheme="majorHAnsi"/>
              </w:rPr>
              <w:t>Nemani</w:t>
            </w:r>
            <w:proofErr w:type="spellEnd"/>
            <w:r w:rsidRPr="00A35477">
              <w:rPr>
                <w:rFonts w:asciiTheme="majorHAnsi" w:hAnsiTheme="majorHAnsi" w:cstheme="majorHAnsi"/>
              </w:rPr>
              <w:t xml:space="preserve"> 2004</w:t>
            </w:r>
          </w:p>
        </w:tc>
        <w:tc>
          <w:tcPr>
            <w:tcW w:w="1895" w:type="dxa"/>
          </w:tcPr>
          <w:p w14:paraId="79BA25D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Process-based</w:t>
            </w:r>
          </w:p>
        </w:tc>
        <w:tc>
          <w:tcPr>
            <w:tcW w:w="2061" w:type="dxa"/>
          </w:tcPr>
          <w:p w14:paraId="754A7D66" w14:textId="77777777" w:rsidR="00DA227F" w:rsidRPr="00A35477" w:rsidRDefault="00DA227F" w:rsidP="00AD1D50">
            <w:pPr>
              <w:rPr>
                <w:rFonts w:asciiTheme="majorHAnsi" w:hAnsiTheme="majorHAnsi" w:cstheme="majorHAnsi"/>
              </w:rPr>
            </w:pPr>
            <w:r w:rsidRPr="00A35477">
              <w:rPr>
                <w:rFonts w:asciiTheme="majorHAnsi" w:hAnsiTheme="majorHAnsi" w:cstheme="majorHAnsi"/>
              </w:rPr>
              <w:t>Soil water</w:t>
            </w:r>
          </w:p>
        </w:tc>
        <w:tc>
          <w:tcPr>
            <w:tcW w:w="1862" w:type="dxa"/>
          </w:tcPr>
          <w:p w14:paraId="45B9993B" w14:textId="218265F2" w:rsidR="00DA227F" w:rsidRPr="00A35477" w:rsidRDefault="004202E1" w:rsidP="00AD1D50">
            <w:pPr>
              <w:rPr>
                <w:rFonts w:asciiTheme="majorHAnsi" w:hAnsiTheme="majorHAnsi" w:cstheme="majorHAnsi"/>
              </w:rPr>
            </w:pPr>
            <w:r w:rsidRPr="00A35477">
              <w:rPr>
                <w:rFonts w:asciiTheme="majorHAnsi" w:hAnsiTheme="majorHAnsi" w:cstheme="majorHAnsi"/>
              </w:rPr>
              <w:t>N</w:t>
            </w:r>
          </w:p>
        </w:tc>
        <w:tc>
          <w:tcPr>
            <w:tcW w:w="1615" w:type="dxa"/>
          </w:tcPr>
          <w:p w14:paraId="7C384AEA" w14:textId="77777777" w:rsidR="00DA227F" w:rsidRPr="00A35477" w:rsidRDefault="00DA227F" w:rsidP="00AD1D50">
            <w:pPr>
              <w:rPr>
                <w:rFonts w:asciiTheme="majorHAnsi" w:hAnsiTheme="majorHAnsi" w:cstheme="majorHAnsi"/>
              </w:rPr>
            </w:pPr>
          </w:p>
        </w:tc>
      </w:tr>
    </w:tbl>
    <w:p w14:paraId="6B2D0D0E" w14:textId="77777777" w:rsidR="007548FC" w:rsidRPr="00A35477" w:rsidRDefault="007548FC" w:rsidP="007548FC">
      <w:pPr>
        <w:rPr>
          <w:rFonts w:asciiTheme="majorHAnsi" w:hAnsiTheme="majorHAnsi" w:cstheme="majorHAnsi"/>
        </w:rPr>
      </w:pPr>
    </w:p>
    <w:p w14:paraId="3A5AB78A" w14:textId="50985051" w:rsidR="00240B11" w:rsidRPr="00A35477" w:rsidRDefault="00240B11" w:rsidP="007548FC">
      <w:pPr>
        <w:rPr>
          <w:rFonts w:asciiTheme="majorHAnsi" w:hAnsiTheme="majorHAnsi" w:cstheme="majorHAnsi"/>
        </w:rPr>
      </w:pPr>
      <w:r w:rsidRPr="00A35477">
        <w:rPr>
          <w:rFonts w:asciiTheme="majorHAnsi" w:hAnsiTheme="majorHAnsi" w:cstheme="majorHAnsi"/>
        </w:rPr>
        <w:t xml:space="preserve">My first chapter will focus on addressing the knowledge gap in ecological forecasting regarding how best to forecast water quality. </w:t>
      </w:r>
      <w:r w:rsidR="002B055B" w:rsidRPr="00A35477">
        <w:rPr>
          <w:rFonts w:asciiTheme="majorHAnsi" w:hAnsiTheme="majorHAnsi" w:cstheme="majorHAnsi"/>
        </w:rPr>
        <w:t xml:space="preserve">We will </w:t>
      </w:r>
      <w:r w:rsidR="001F323E" w:rsidRPr="00A35477">
        <w:rPr>
          <w:rFonts w:asciiTheme="majorHAnsi" w:hAnsiTheme="majorHAnsi" w:cstheme="majorHAnsi"/>
        </w:rPr>
        <w:t>focus on the dynamics of HABs (harmful algal blooms) as</w:t>
      </w:r>
      <w:r w:rsidR="002B055B" w:rsidRPr="00A35477">
        <w:rPr>
          <w:rFonts w:asciiTheme="majorHAnsi" w:hAnsiTheme="majorHAnsi" w:cstheme="majorHAnsi"/>
        </w:rPr>
        <w:t xml:space="preserve"> </w:t>
      </w:r>
      <w:r w:rsidR="001F323E" w:rsidRPr="00A35477">
        <w:rPr>
          <w:rFonts w:asciiTheme="majorHAnsi" w:hAnsiTheme="majorHAnsi" w:cstheme="majorHAnsi"/>
        </w:rPr>
        <w:t xml:space="preserve">one metric of </w:t>
      </w:r>
      <w:r w:rsidR="002B055B" w:rsidRPr="00A35477">
        <w:rPr>
          <w:rFonts w:asciiTheme="majorHAnsi" w:hAnsiTheme="majorHAnsi" w:cstheme="majorHAnsi"/>
        </w:rPr>
        <w:t>water quality in our system</w:t>
      </w:r>
      <w:r w:rsidR="001F323E" w:rsidRPr="00A35477">
        <w:rPr>
          <w:rFonts w:asciiTheme="majorHAnsi" w:hAnsiTheme="majorHAnsi" w:cstheme="majorHAnsi"/>
        </w:rPr>
        <w:t xml:space="preserve">, which will be measured by changes in phytoplankton abundance. </w:t>
      </w:r>
      <w:r w:rsidRPr="00A35477">
        <w:rPr>
          <w:rFonts w:asciiTheme="majorHAnsi" w:hAnsiTheme="majorHAnsi" w:cstheme="majorHAnsi"/>
        </w:rPr>
        <w:t xml:space="preserve">I will produce hindcasts and near-term iterative forecasts of phytoplankton in a drinking water reservoir using both an empirical and a process-based approach. Model performance will be assessed by a suite of metrics addressing both the ability of the model to capture overall </w:t>
      </w:r>
      <w:r w:rsidR="00E66A90" w:rsidRPr="00A35477">
        <w:rPr>
          <w:rFonts w:asciiTheme="majorHAnsi" w:hAnsiTheme="majorHAnsi" w:cstheme="majorHAnsi"/>
        </w:rPr>
        <w:t xml:space="preserve">phytoplankton </w:t>
      </w:r>
      <w:r w:rsidRPr="00A35477">
        <w:rPr>
          <w:rFonts w:asciiTheme="majorHAnsi" w:hAnsiTheme="majorHAnsi" w:cstheme="majorHAnsi"/>
        </w:rPr>
        <w:t>dynamics, as well as extreme events</w:t>
      </w:r>
      <w:r w:rsidR="00E66A90" w:rsidRPr="00A35477">
        <w:rPr>
          <w:rFonts w:asciiTheme="majorHAnsi" w:hAnsiTheme="majorHAnsi" w:cstheme="majorHAnsi"/>
        </w:rPr>
        <w:t xml:space="preserve"> (blooms)</w:t>
      </w:r>
      <w:r w:rsidRPr="00A35477">
        <w:rPr>
          <w:rFonts w:asciiTheme="majorHAnsi" w:hAnsiTheme="majorHAnsi" w:cstheme="majorHAnsi"/>
        </w:rPr>
        <w:t>. My work will specifically address the following questions:</w:t>
      </w:r>
    </w:p>
    <w:p w14:paraId="454000E0" w14:textId="52EF0F5B" w:rsidR="00FE2CD8" w:rsidRPr="00A35477" w:rsidRDefault="00BA5D71" w:rsidP="00BA5D71">
      <w:pPr>
        <w:pStyle w:val="ListParagraph"/>
        <w:numPr>
          <w:ilvl w:val="1"/>
          <w:numId w:val="8"/>
        </w:numPr>
        <w:rPr>
          <w:rFonts w:asciiTheme="majorHAnsi" w:hAnsiTheme="majorHAnsi" w:cstheme="majorHAnsi"/>
        </w:rPr>
      </w:pPr>
      <w:r w:rsidRPr="00A35477">
        <w:rPr>
          <w:rFonts w:asciiTheme="majorHAnsi" w:hAnsiTheme="majorHAnsi" w:cstheme="majorHAnsi"/>
        </w:rPr>
        <w:t xml:space="preserve">Question 1: How </w:t>
      </w:r>
      <w:r w:rsidR="00FE2CD8" w:rsidRPr="00A35477">
        <w:rPr>
          <w:rFonts w:asciiTheme="majorHAnsi" w:hAnsiTheme="majorHAnsi" w:cstheme="majorHAnsi"/>
        </w:rPr>
        <w:t xml:space="preserve">well can </w:t>
      </w:r>
      <w:r w:rsidRPr="00A35477">
        <w:rPr>
          <w:rFonts w:asciiTheme="majorHAnsi" w:hAnsiTheme="majorHAnsi" w:cstheme="majorHAnsi"/>
        </w:rPr>
        <w:t xml:space="preserve">an empirical </w:t>
      </w:r>
      <w:r w:rsidR="00FE2CD8" w:rsidRPr="00A35477">
        <w:rPr>
          <w:rFonts w:asciiTheme="majorHAnsi" w:hAnsiTheme="majorHAnsi" w:cstheme="majorHAnsi"/>
        </w:rPr>
        <w:t xml:space="preserve">model </w:t>
      </w:r>
      <w:r w:rsidR="00E66A90" w:rsidRPr="00A35477">
        <w:rPr>
          <w:rFonts w:asciiTheme="majorHAnsi" w:hAnsiTheme="majorHAnsi" w:cstheme="majorHAnsi"/>
        </w:rPr>
        <w:t xml:space="preserve">vs. </w:t>
      </w:r>
      <w:r w:rsidRPr="00A35477">
        <w:rPr>
          <w:rFonts w:asciiTheme="majorHAnsi" w:hAnsiTheme="majorHAnsi" w:cstheme="majorHAnsi"/>
        </w:rPr>
        <w:t xml:space="preserve">a process-based model </w:t>
      </w:r>
      <w:r w:rsidR="00397952" w:rsidRPr="00A35477">
        <w:rPr>
          <w:rFonts w:asciiTheme="majorHAnsi" w:hAnsiTheme="majorHAnsi" w:cstheme="majorHAnsi"/>
        </w:rPr>
        <w:t>hindcast</w:t>
      </w:r>
      <w:r w:rsidR="00FE2CD8" w:rsidRPr="00A35477">
        <w:rPr>
          <w:rFonts w:asciiTheme="majorHAnsi" w:hAnsiTheme="majorHAnsi" w:cstheme="majorHAnsi"/>
        </w:rPr>
        <w:t xml:space="preserve"> observed </w:t>
      </w:r>
      <w:r w:rsidR="001F323E" w:rsidRPr="00A35477">
        <w:rPr>
          <w:rFonts w:asciiTheme="majorHAnsi" w:hAnsiTheme="majorHAnsi" w:cstheme="majorHAnsi"/>
        </w:rPr>
        <w:t>phytoplankton</w:t>
      </w:r>
      <w:r w:rsidR="00FE2CD8" w:rsidRPr="00A35477">
        <w:rPr>
          <w:rFonts w:asciiTheme="majorHAnsi" w:hAnsiTheme="majorHAnsi" w:cstheme="majorHAnsi"/>
        </w:rPr>
        <w:t xml:space="preserve"> dynamics?</w:t>
      </w:r>
    </w:p>
    <w:p w14:paraId="436E5FC0" w14:textId="5EBAA9DA" w:rsidR="00FE2CD8" w:rsidRPr="00A35477" w:rsidRDefault="00FE2CD8" w:rsidP="00BA5D71">
      <w:pPr>
        <w:pStyle w:val="ListParagraph"/>
        <w:numPr>
          <w:ilvl w:val="1"/>
          <w:numId w:val="8"/>
        </w:numPr>
        <w:rPr>
          <w:rFonts w:asciiTheme="majorHAnsi" w:hAnsiTheme="majorHAnsi" w:cstheme="majorHAnsi"/>
        </w:rPr>
      </w:pPr>
      <w:r w:rsidRPr="00A35477">
        <w:rPr>
          <w:rFonts w:asciiTheme="majorHAnsi" w:hAnsiTheme="majorHAnsi" w:cstheme="majorHAnsi"/>
        </w:rPr>
        <w:t xml:space="preserve">Question 2: </w:t>
      </w:r>
      <w:r w:rsidR="00B67703" w:rsidRPr="00A35477">
        <w:rPr>
          <w:rFonts w:asciiTheme="majorHAnsi" w:hAnsiTheme="majorHAnsi" w:cstheme="majorHAnsi"/>
        </w:rPr>
        <w:t xml:space="preserve">How well can an empirical model and a process-based </w:t>
      </w:r>
      <w:r w:rsidR="00397952" w:rsidRPr="00A35477">
        <w:rPr>
          <w:rFonts w:asciiTheme="majorHAnsi" w:hAnsiTheme="majorHAnsi" w:cstheme="majorHAnsi"/>
        </w:rPr>
        <w:t xml:space="preserve">model </w:t>
      </w:r>
      <w:r w:rsidR="00B67703" w:rsidRPr="00A35477">
        <w:rPr>
          <w:rFonts w:asciiTheme="majorHAnsi" w:hAnsiTheme="majorHAnsi" w:cstheme="majorHAnsi"/>
        </w:rPr>
        <w:t xml:space="preserve">forecast near-term </w:t>
      </w:r>
      <w:r w:rsidR="001F323E" w:rsidRPr="00A35477">
        <w:rPr>
          <w:rFonts w:asciiTheme="majorHAnsi" w:hAnsiTheme="majorHAnsi" w:cstheme="majorHAnsi"/>
        </w:rPr>
        <w:t>phytoplankton</w:t>
      </w:r>
      <w:r w:rsidR="00B67703" w:rsidRPr="00A35477">
        <w:rPr>
          <w:rFonts w:asciiTheme="majorHAnsi" w:hAnsiTheme="majorHAnsi" w:cstheme="majorHAnsi"/>
        </w:rPr>
        <w:t xml:space="preserve"> dynamics over a 16-day period</w:t>
      </w:r>
      <w:r w:rsidR="00DA227F" w:rsidRPr="00A35477">
        <w:rPr>
          <w:rFonts w:asciiTheme="majorHAnsi" w:hAnsiTheme="majorHAnsi" w:cstheme="majorHAnsi"/>
        </w:rPr>
        <w:t xml:space="preserve"> (assessed </w:t>
      </w:r>
      <w:r w:rsidR="001F323E" w:rsidRPr="00A35477">
        <w:rPr>
          <w:rFonts w:asciiTheme="majorHAnsi" w:hAnsiTheme="majorHAnsi" w:cstheme="majorHAnsi"/>
        </w:rPr>
        <w:t>by</w:t>
      </w:r>
      <w:r w:rsidR="00DA227F" w:rsidRPr="00A35477">
        <w:rPr>
          <w:rFonts w:asciiTheme="majorHAnsi" w:hAnsiTheme="majorHAnsi" w:cstheme="majorHAnsi"/>
        </w:rPr>
        <w:t xml:space="preserve"> </w:t>
      </w:r>
      <w:r w:rsidR="00536CC9" w:rsidRPr="00A35477">
        <w:rPr>
          <w:rFonts w:asciiTheme="majorHAnsi" w:hAnsiTheme="majorHAnsi" w:cstheme="majorHAnsi"/>
        </w:rPr>
        <w:t xml:space="preserve">comparing </w:t>
      </w:r>
      <w:r w:rsidR="00DA227F" w:rsidRPr="00A35477">
        <w:rPr>
          <w:rFonts w:asciiTheme="majorHAnsi" w:hAnsiTheme="majorHAnsi" w:cstheme="majorHAnsi"/>
        </w:rPr>
        <w:t xml:space="preserve">quantified uncertainties of a probabilistic forecast </w:t>
      </w:r>
      <w:r w:rsidR="00536CC9" w:rsidRPr="00A35477">
        <w:rPr>
          <w:rFonts w:asciiTheme="majorHAnsi" w:hAnsiTheme="majorHAnsi" w:cstheme="majorHAnsi"/>
        </w:rPr>
        <w:t>with</w:t>
      </w:r>
      <w:r w:rsidR="00DA227F" w:rsidRPr="00A35477">
        <w:rPr>
          <w:rFonts w:asciiTheme="majorHAnsi" w:hAnsiTheme="majorHAnsi" w:cstheme="majorHAnsi"/>
        </w:rPr>
        <w:t xml:space="preserve"> observed dynamics)</w:t>
      </w:r>
      <w:r w:rsidR="00B67703" w:rsidRPr="00A35477">
        <w:rPr>
          <w:rFonts w:asciiTheme="majorHAnsi" w:hAnsiTheme="majorHAnsi" w:cstheme="majorHAnsi"/>
        </w:rPr>
        <w:t>?</w:t>
      </w:r>
      <w:r w:rsidR="00BA5D71" w:rsidRPr="00A35477">
        <w:rPr>
          <w:rFonts w:asciiTheme="majorHAnsi" w:hAnsiTheme="majorHAnsi" w:cstheme="majorHAnsi"/>
        </w:rPr>
        <w:t xml:space="preserve"> </w:t>
      </w:r>
    </w:p>
    <w:p w14:paraId="05F616D6" w14:textId="5F06C053" w:rsidR="00446A47" w:rsidRPr="00A35477" w:rsidRDefault="00FE2CD8" w:rsidP="00446A47">
      <w:pPr>
        <w:pStyle w:val="ListParagraph"/>
        <w:numPr>
          <w:ilvl w:val="1"/>
          <w:numId w:val="8"/>
        </w:numPr>
        <w:rPr>
          <w:rFonts w:asciiTheme="majorHAnsi" w:hAnsiTheme="majorHAnsi" w:cstheme="majorHAnsi"/>
          <w:b/>
        </w:rPr>
      </w:pPr>
      <w:r w:rsidRPr="00A35477">
        <w:rPr>
          <w:rFonts w:asciiTheme="majorHAnsi" w:hAnsiTheme="majorHAnsi" w:cstheme="majorHAnsi"/>
        </w:rPr>
        <w:t xml:space="preserve">Question 3: </w:t>
      </w:r>
      <w:r w:rsidR="00446A47" w:rsidRPr="00A35477">
        <w:rPr>
          <w:rFonts w:asciiTheme="majorHAnsi" w:hAnsiTheme="majorHAnsi" w:cstheme="majorHAnsi"/>
        </w:rPr>
        <w:t xml:space="preserve">How </w:t>
      </w:r>
      <w:r w:rsidRPr="00A35477">
        <w:rPr>
          <w:rFonts w:asciiTheme="majorHAnsi" w:hAnsiTheme="majorHAnsi" w:cstheme="majorHAnsi"/>
        </w:rPr>
        <w:t xml:space="preserve">does an ensemble model approach </w:t>
      </w:r>
      <w:r w:rsidR="00446A47" w:rsidRPr="00A35477">
        <w:rPr>
          <w:rFonts w:asciiTheme="majorHAnsi" w:hAnsiTheme="majorHAnsi" w:cstheme="majorHAnsi"/>
        </w:rPr>
        <w:t>improve 16-day forecasts of phytoplankton</w:t>
      </w:r>
      <w:r w:rsidR="000E0F8F">
        <w:rPr>
          <w:rFonts w:asciiTheme="majorHAnsi" w:hAnsiTheme="majorHAnsi" w:cstheme="majorHAnsi"/>
        </w:rPr>
        <w:t xml:space="preserve"> over a single model approach</w:t>
      </w:r>
      <w:r w:rsidR="00446A47" w:rsidRPr="00A35477">
        <w:rPr>
          <w:rFonts w:asciiTheme="majorHAnsi" w:hAnsiTheme="majorHAnsi" w:cstheme="majorHAnsi"/>
        </w:rPr>
        <w:t>?</w:t>
      </w:r>
    </w:p>
    <w:p w14:paraId="75A20CC8" w14:textId="7DD4B352" w:rsidR="00E82FAF" w:rsidRPr="00A35477" w:rsidRDefault="00BE0607" w:rsidP="00446A47">
      <w:pPr>
        <w:rPr>
          <w:rFonts w:asciiTheme="majorHAnsi" w:hAnsiTheme="majorHAnsi" w:cstheme="majorHAnsi"/>
          <w:b/>
        </w:rPr>
      </w:pPr>
      <w:r w:rsidRPr="00A35477">
        <w:rPr>
          <w:rFonts w:asciiTheme="majorHAnsi" w:hAnsiTheme="majorHAnsi" w:cstheme="majorHAnsi"/>
        </w:rPr>
        <w:t>C</w:t>
      </w:r>
      <w:r w:rsidR="00E82FAF" w:rsidRPr="00A35477">
        <w:rPr>
          <w:rFonts w:asciiTheme="majorHAnsi" w:hAnsiTheme="majorHAnsi" w:cstheme="majorHAnsi"/>
        </w:rPr>
        <w:t>hapter 1 will thus</w:t>
      </w:r>
      <w:r w:rsidR="0018590B" w:rsidRPr="00A35477">
        <w:rPr>
          <w:rFonts w:asciiTheme="majorHAnsi" w:hAnsiTheme="majorHAnsi" w:cstheme="majorHAnsi"/>
        </w:rPr>
        <w:t xml:space="preserve"> span the field of applied and basic forecasting science by</w:t>
      </w:r>
      <w:r w:rsidR="00E82FAF" w:rsidRPr="00A35477">
        <w:rPr>
          <w:rFonts w:asciiTheme="majorHAnsi" w:hAnsiTheme="majorHAnsi" w:cstheme="majorHAnsi"/>
          <w:b/>
        </w:rPr>
        <w:t>: 1) inform</w:t>
      </w:r>
      <w:r w:rsidR="0018590B" w:rsidRPr="00A35477">
        <w:rPr>
          <w:rFonts w:asciiTheme="majorHAnsi" w:hAnsiTheme="majorHAnsi" w:cstheme="majorHAnsi"/>
          <w:b/>
        </w:rPr>
        <w:t>ing</w:t>
      </w:r>
      <w:r w:rsidR="00E82FAF" w:rsidRPr="00A35477">
        <w:rPr>
          <w:rFonts w:asciiTheme="majorHAnsi" w:hAnsiTheme="majorHAnsi" w:cstheme="majorHAnsi"/>
          <w:b/>
        </w:rPr>
        <w:t xml:space="preserve"> managers and decision-makers about which variables are most important for routine monitoring and management of water quality in the face of land use and climate change</w:t>
      </w:r>
      <w:r w:rsidR="00AB0F13" w:rsidRPr="00A35477">
        <w:rPr>
          <w:rFonts w:asciiTheme="majorHAnsi" w:hAnsiTheme="majorHAnsi" w:cstheme="majorHAnsi"/>
          <w:b/>
        </w:rPr>
        <w:t xml:space="preserve"> through the selection of variables within the empirical model</w:t>
      </w:r>
      <w:r w:rsidR="00E82FAF" w:rsidRPr="00A35477">
        <w:rPr>
          <w:rFonts w:asciiTheme="majorHAnsi" w:hAnsiTheme="majorHAnsi" w:cstheme="majorHAnsi"/>
          <w:b/>
        </w:rPr>
        <w:t>, 2) provid</w:t>
      </w:r>
      <w:r w:rsidR="0018590B" w:rsidRPr="00A35477">
        <w:rPr>
          <w:rFonts w:asciiTheme="majorHAnsi" w:hAnsiTheme="majorHAnsi" w:cstheme="majorHAnsi"/>
          <w:b/>
        </w:rPr>
        <w:t>ing</w:t>
      </w:r>
      <w:r w:rsidR="00E82FAF" w:rsidRPr="00A35477">
        <w:rPr>
          <w:rFonts w:asciiTheme="majorHAnsi" w:hAnsiTheme="majorHAnsi" w:cstheme="majorHAnsi"/>
          <w:b/>
        </w:rPr>
        <w:t xml:space="preserve"> essential information to the freshwater research community regarding modeling approaches to forecasting water quality</w:t>
      </w:r>
      <w:r w:rsidR="00AB0F13" w:rsidRPr="00A35477">
        <w:rPr>
          <w:rFonts w:asciiTheme="majorHAnsi" w:hAnsiTheme="majorHAnsi" w:cstheme="majorHAnsi"/>
          <w:b/>
        </w:rPr>
        <w:t>.</w:t>
      </w:r>
    </w:p>
    <w:p w14:paraId="64D15CA6" w14:textId="77777777" w:rsidR="00A04A63" w:rsidRPr="00A35477" w:rsidRDefault="00A04A63" w:rsidP="008E2132">
      <w:pPr>
        <w:spacing w:after="0" w:line="240" w:lineRule="auto"/>
        <w:rPr>
          <w:rFonts w:asciiTheme="majorHAnsi" w:hAnsiTheme="majorHAnsi" w:cstheme="majorHAnsi"/>
          <w:i/>
          <w:u w:val="single"/>
        </w:rPr>
      </w:pPr>
    </w:p>
    <w:p w14:paraId="4EDC4038" w14:textId="77777777" w:rsidR="00D84741" w:rsidRPr="00A35477" w:rsidRDefault="00D84741" w:rsidP="00F43434">
      <w:pPr>
        <w:spacing w:after="0" w:line="240" w:lineRule="auto"/>
        <w:rPr>
          <w:rFonts w:asciiTheme="majorHAnsi" w:hAnsiTheme="majorHAnsi" w:cstheme="majorHAnsi"/>
          <w:b/>
        </w:rPr>
      </w:pPr>
      <w:r w:rsidRPr="00A35477">
        <w:rPr>
          <w:rFonts w:asciiTheme="majorHAnsi" w:hAnsiTheme="majorHAnsi" w:cstheme="majorHAnsi"/>
          <w:b/>
          <w:sz w:val="24"/>
        </w:rPr>
        <w:t>Methods</w:t>
      </w:r>
    </w:p>
    <w:p w14:paraId="72987E1B" w14:textId="77777777" w:rsidR="00DA227F" w:rsidRPr="00A35477" w:rsidRDefault="00DA227F" w:rsidP="00DA227F">
      <w:pPr>
        <w:spacing w:after="0" w:line="240" w:lineRule="auto"/>
        <w:rPr>
          <w:rFonts w:asciiTheme="majorHAnsi" w:hAnsiTheme="majorHAnsi" w:cstheme="majorHAnsi"/>
          <w:i/>
        </w:rPr>
      </w:pPr>
    </w:p>
    <w:p w14:paraId="5F2AC2E0" w14:textId="77777777" w:rsidR="00FB7532" w:rsidRPr="00A35477" w:rsidRDefault="00FB7532" w:rsidP="00DA227F">
      <w:pPr>
        <w:spacing w:after="0" w:line="240" w:lineRule="auto"/>
        <w:rPr>
          <w:rFonts w:asciiTheme="majorHAnsi" w:hAnsiTheme="majorHAnsi" w:cstheme="majorHAnsi"/>
          <w:i/>
        </w:rPr>
      </w:pPr>
      <w:r w:rsidRPr="00A35477">
        <w:rPr>
          <w:rFonts w:asciiTheme="majorHAnsi" w:hAnsiTheme="majorHAnsi" w:cstheme="majorHAnsi"/>
          <w:i/>
        </w:rPr>
        <w:t>Study Site</w:t>
      </w:r>
    </w:p>
    <w:p w14:paraId="0682E8F7" w14:textId="77777777" w:rsidR="0094434B" w:rsidRPr="00A35477" w:rsidRDefault="00FC258B" w:rsidP="00DA227F">
      <w:pPr>
        <w:spacing w:after="0" w:line="240" w:lineRule="auto"/>
        <w:rPr>
          <w:rFonts w:asciiTheme="majorHAnsi" w:hAnsiTheme="majorHAnsi" w:cstheme="majorHAnsi"/>
        </w:rPr>
      </w:pPr>
      <w:r w:rsidRPr="00A35477">
        <w:rPr>
          <w:rFonts w:asciiTheme="majorHAnsi" w:hAnsiTheme="majorHAnsi" w:cstheme="majorHAnsi"/>
        </w:rPr>
        <w:t xml:space="preserve">Falling Creek Reservoir (FCR) is a small (~12 ha), shallow (maximum depth </w:t>
      </w:r>
      <w:r w:rsidR="00C43697" w:rsidRPr="00A35477">
        <w:rPr>
          <w:rFonts w:asciiTheme="majorHAnsi" w:hAnsiTheme="majorHAnsi" w:cstheme="majorHAnsi"/>
        </w:rPr>
        <w:t>= ~</w:t>
      </w:r>
      <w:r w:rsidRPr="00A35477">
        <w:rPr>
          <w:rFonts w:asciiTheme="majorHAnsi" w:hAnsiTheme="majorHAnsi" w:cstheme="majorHAnsi"/>
        </w:rPr>
        <w:t>9.3</w:t>
      </w:r>
      <w:r w:rsidR="00C43697" w:rsidRPr="00A35477">
        <w:rPr>
          <w:rFonts w:asciiTheme="majorHAnsi" w:hAnsiTheme="majorHAnsi" w:cstheme="majorHAnsi"/>
        </w:rPr>
        <w:t xml:space="preserve"> </w:t>
      </w:r>
      <w:r w:rsidRPr="00A35477">
        <w:rPr>
          <w:rFonts w:asciiTheme="majorHAnsi" w:hAnsiTheme="majorHAnsi" w:cstheme="majorHAnsi"/>
        </w:rPr>
        <w:t>m) dimictic drinking water reservoir located in southwestern Virginia. FCR is owned and operated by the Western Virginia Water Authority (WVWA)</w:t>
      </w:r>
      <w:r w:rsidR="00D22EDC" w:rsidRPr="00A35477">
        <w:rPr>
          <w:rFonts w:asciiTheme="majorHAnsi" w:hAnsiTheme="majorHAnsi" w:cstheme="majorHAnsi"/>
        </w:rPr>
        <w:t>. The watershed of FCR is almost entirely forested,</w:t>
      </w:r>
      <w:r w:rsidR="005D30B3" w:rsidRPr="00A35477">
        <w:rPr>
          <w:rFonts w:asciiTheme="majorHAnsi" w:hAnsiTheme="majorHAnsi" w:cstheme="majorHAnsi"/>
        </w:rPr>
        <w:t xml:space="preserve"> although the reservoir continues to exhibit incidences of poor water quality as a result of historical eutrophication (Gerling </w:t>
      </w:r>
      <w:r w:rsidR="007B3365" w:rsidRPr="00A35477">
        <w:rPr>
          <w:rFonts w:asciiTheme="majorHAnsi" w:hAnsiTheme="majorHAnsi" w:cstheme="majorHAnsi"/>
        </w:rPr>
        <w:t>et al.</w:t>
      </w:r>
      <w:r w:rsidR="005D30B3" w:rsidRPr="00A35477">
        <w:rPr>
          <w:rFonts w:asciiTheme="majorHAnsi" w:hAnsiTheme="majorHAnsi" w:cstheme="majorHAnsi"/>
        </w:rPr>
        <w:t>2016)</w:t>
      </w:r>
      <w:r w:rsidRPr="00A35477">
        <w:rPr>
          <w:rFonts w:asciiTheme="majorHAnsi" w:hAnsiTheme="majorHAnsi" w:cstheme="majorHAnsi"/>
        </w:rPr>
        <w:t xml:space="preserve">. </w:t>
      </w:r>
      <w:r w:rsidR="002A2263" w:rsidRPr="00A35477">
        <w:rPr>
          <w:rFonts w:asciiTheme="majorHAnsi" w:hAnsiTheme="majorHAnsi" w:cstheme="majorHAnsi"/>
        </w:rPr>
        <w:t xml:space="preserve">The major water source to FCR comes from a single tributary which flows from Beaverdam Reservoir (BVR; Figure </w:t>
      </w:r>
      <w:r w:rsidR="00DA227F" w:rsidRPr="00A35477">
        <w:rPr>
          <w:rFonts w:asciiTheme="majorHAnsi" w:hAnsiTheme="majorHAnsi" w:cstheme="majorHAnsi"/>
        </w:rPr>
        <w:t>1</w:t>
      </w:r>
      <w:r w:rsidR="002A2263" w:rsidRPr="00A35477">
        <w:rPr>
          <w:rFonts w:asciiTheme="majorHAnsi" w:hAnsiTheme="majorHAnsi" w:cstheme="majorHAnsi"/>
        </w:rPr>
        <w:t>).</w:t>
      </w:r>
    </w:p>
    <w:p w14:paraId="672FFA2F" w14:textId="77777777" w:rsidR="00BE0607" w:rsidRPr="00A35477" w:rsidRDefault="00BE0607" w:rsidP="00BE0607">
      <w:pPr>
        <w:pStyle w:val="ListParagraph"/>
        <w:spacing w:after="0" w:line="240" w:lineRule="auto"/>
        <w:ind w:left="1440"/>
        <w:rPr>
          <w:rFonts w:asciiTheme="majorHAnsi" w:hAnsiTheme="majorHAnsi" w:cstheme="majorHAnsi"/>
        </w:rPr>
      </w:pPr>
      <w:r w:rsidRPr="00A35477">
        <w:rPr>
          <w:rFonts w:asciiTheme="majorHAnsi" w:hAnsiTheme="majorHAnsi" w:cstheme="majorHAnsi"/>
          <w:noProof/>
        </w:rPr>
        <w:lastRenderedPageBreak/>
        <w:drawing>
          <wp:inline distT="0" distB="0" distL="0" distR="0" wp14:anchorId="10E62E4E" wp14:editId="698B22F3">
            <wp:extent cx="4530904" cy="4027471"/>
            <wp:effectExtent l="0" t="0" r="3175" b="0"/>
            <wp:docPr id="18" name="Content Placeholder 4" descr="A close up of a logo&#10;&#10;Description automatically generated">
              <a:extLst xmlns:a="http://schemas.openxmlformats.org/drawingml/2006/main">
                <a:ext uri="{FF2B5EF4-FFF2-40B4-BE49-F238E27FC236}">
                  <a16:creationId xmlns:a16="http://schemas.microsoft.com/office/drawing/2014/main" id="{7DEBF5E5-1EDC-4133-A642-E6E2BBE05D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automatically generated">
                      <a:extLst>
                        <a:ext uri="{FF2B5EF4-FFF2-40B4-BE49-F238E27FC236}">
                          <a16:creationId xmlns:a16="http://schemas.microsoft.com/office/drawing/2014/main" id="{7DEBF5E5-1EDC-4133-A642-E6E2BBE05D95}"/>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l="6865" t="21115" r="11312" b="22684"/>
                    <a:stretch/>
                  </pic:blipFill>
                  <pic:spPr>
                    <a:xfrm>
                      <a:off x="0" y="0"/>
                      <a:ext cx="4530904" cy="4027471"/>
                    </a:xfrm>
                    <a:prstGeom prst="rect">
                      <a:avLst/>
                    </a:prstGeom>
                  </pic:spPr>
                </pic:pic>
              </a:graphicData>
            </a:graphic>
          </wp:inline>
        </w:drawing>
      </w:r>
    </w:p>
    <w:p w14:paraId="369DCE97" w14:textId="77777777" w:rsidR="00BE0607" w:rsidRPr="00A35477" w:rsidRDefault="00BE0607" w:rsidP="00BE0607">
      <w:pPr>
        <w:spacing w:after="0" w:line="240" w:lineRule="auto"/>
        <w:ind w:left="1080"/>
        <w:rPr>
          <w:rFonts w:asciiTheme="majorHAnsi" w:hAnsiTheme="majorHAnsi" w:cstheme="majorHAnsi"/>
        </w:rPr>
      </w:pPr>
      <w:r w:rsidRPr="00A35477">
        <w:rPr>
          <w:rFonts w:asciiTheme="majorHAnsi" w:hAnsiTheme="majorHAnsi" w:cstheme="majorHAnsi"/>
        </w:rPr>
        <w:t xml:space="preserve">Figure </w:t>
      </w:r>
      <w:r w:rsidR="00A60B4B" w:rsidRPr="00A35477">
        <w:rPr>
          <w:rFonts w:asciiTheme="majorHAnsi" w:hAnsiTheme="majorHAnsi" w:cstheme="majorHAnsi"/>
        </w:rPr>
        <w:t>1</w:t>
      </w:r>
      <w:r w:rsidRPr="00A35477">
        <w:rPr>
          <w:rFonts w:asciiTheme="majorHAnsi" w:hAnsiTheme="majorHAnsi" w:cstheme="majorHAnsi"/>
        </w:rPr>
        <w:t>. Map of Falling Creek Reservoir and Beaverdam Reservoir and their watersheds</w:t>
      </w:r>
      <w:ins w:id="9" w:author="Cayelan C. Carey" w:date="2019-03-25T20:24:00Z">
        <w:r w:rsidR="00C43697" w:rsidRPr="00A35477">
          <w:rPr>
            <w:rFonts w:asciiTheme="majorHAnsi" w:hAnsiTheme="majorHAnsi" w:cstheme="majorHAnsi"/>
          </w:rPr>
          <w:t>.</w:t>
        </w:r>
      </w:ins>
    </w:p>
    <w:p w14:paraId="5F0B57D0" w14:textId="77777777" w:rsidR="00DA227F" w:rsidRPr="00A35477" w:rsidRDefault="00DA227F" w:rsidP="00DA227F">
      <w:pPr>
        <w:spacing w:after="0" w:line="240" w:lineRule="auto"/>
        <w:rPr>
          <w:rFonts w:asciiTheme="majorHAnsi" w:hAnsiTheme="majorHAnsi" w:cstheme="majorHAnsi"/>
          <w:b/>
        </w:rPr>
      </w:pPr>
    </w:p>
    <w:p w14:paraId="5134A20D" w14:textId="77777777" w:rsidR="005D30B3" w:rsidRPr="00A35477" w:rsidRDefault="005D30B3" w:rsidP="00DA227F">
      <w:pPr>
        <w:spacing w:after="0" w:line="240" w:lineRule="auto"/>
        <w:rPr>
          <w:rFonts w:asciiTheme="majorHAnsi" w:hAnsiTheme="majorHAnsi" w:cstheme="majorHAnsi"/>
          <w:i/>
        </w:rPr>
      </w:pPr>
      <w:r w:rsidRPr="00A35477">
        <w:rPr>
          <w:rFonts w:asciiTheme="majorHAnsi" w:hAnsiTheme="majorHAnsi" w:cstheme="majorHAnsi"/>
          <w:i/>
        </w:rPr>
        <w:t>Historical</w:t>
      </w:r>
      <w:r w:rsidR="002A2263" w:rsidRPr="00A35477">
        <w:rPr>
          <w:rFonts w:asciiTheme="majorHAnsi" w:hAnsiTheme="majorHAnsi" w:cstheme="majorHAnsi"/>
          <w:i/>
        </w:rPr>
        <w:t xml:space="preserve"> and sensor dataset</w:t>
      </w:r>
    </w:p>
    <w:p w14:paraId="6B399E3E" w14:textId="77777777" w:rsidR="00FC258B" w:rsidRPr="00A35477" w:rsidRDefault="005D30B3" w:rsidP="00DA227F">
      <w:pPr>
        <w:spacing w:after="0" w:line="240" w:lineRule="auto"/>
        <w:rPr>
          <w:rFonts w:asciiTheme="majorHAnsi" w:hAnsiTheme="majorHAnsi" w:cstheme="majorHAnsi"/>
        </w:rPr>
      </w:pPr>
      <w:r w:rsidRPr="00A35477">
        <w:rPr>
          <w:rFonts w:asciiTheme="majorHAnsi" w:hAnsiTheme="majorHAnsi" w:cstheme="majorHAnsi"/>
        </w:rPr>
        <w:t xml:space="preserve">An extensive, routine monitoring dataset </w:t>
      </w:r>
      <w:r w:rsidR="00167666" w:rsidRPr="00A35477">
        <w:rPr>
          <w:rFonts w:asciiTheme="majorHAnsi" w:hAnsiTheme="majorHAnsi" w:cstheme="majorHAnsi"/>
        </w:rPr>
        <w:t>of water quality in</w:t>
      </w:r>
      <w:r w:rsidR="002A2263" w:rsidRPr="00A35477">
        <w:rPr>
          <w:rFonts w:asciiTheme="majorHAnsi" w:hAnsiTheme="majorHAnsi" w:cstheme="majorHAnsi"/>
        </w:rPr>
        <w:t xml:space="preserve"> FCR </w:t>
      </w:r>
      <w:r w:rsidR="00167666" w:rsidRPr="00A35477">
        <w:rPr>
          <w:rFonts w:asciiTheme="majorHAnsi" w:hAnsiTheme="majorHAnsi" w:cstheme="majorHAnsi"/>
        </w:rPr>
        <w:t xml:space="preserve">has been collected </w:t>
      </w:r>
      <w:r w:rsidRPr="00A35477">
        <w:rPr>
          <w:rFonts w:asciiTheme="majorHAnsi" w:hAnsiTheme="majorHAnsi" w:cstheme="majorHAnsi"/>
        </w:rPr>
        <w:t>since 2013 in collaboration with the WVWA and Virginia Tech</w:t>
      </w:r>
      <w:r w:rsidR="00EB2201" w:rsidRPr="00A35477">
        <w:rPr>
          <w:rFonts w:asciiTheme="majorHAnsi" w:hAnsiTheme="majorHAnsi" w:cstheme="majorHAnsi"/>
        </w:rPr>
        <w:t xml:space="preserve">. This dataset includes </w:t>
      </w:r>
      <w:r w:rsidRPr="00A35477">
        <w:rPr>
          <w:rFonts w:asciiTheme="majorHAnsi" w:hAnsiTheme="majorHAnsi" w:cstheme="majorHAnsi"/>
        </w:rPr>
        <w:t>meteorological, physical, chemical, and biological data</w:t>
      </w:r>
      <w:r w:rsidR="00EB2201" w:rsidRPr="00A35477">
        <w:rPr>
          <w:rFonts w:asciiTheme="majorHAnsi" w:hAnsiTheme="majorHAnsi" w:cstheme="majorHAnsi"/>
        </w:rPr>
        <w:t xml:space="preserve"> collected both at the deep hole of the reservoir and at the major inflow to FCR</w:t>
      </w:r>
      <w:r w:rsidR="00B33F29" w:rsidRPr="00A35477">
        <w:rPr>
          <w:rFonts w:asciiTheme="majorHAnsi" w:hAnsiTheme="majorHAnsi" w:cstheme="majorHAnsi"/>
        </w:rPr>
        <w:t xml:space="preserve"> </w:t>
      </w:r>
      <w:commentRangeStart w:id="10"/>
      <w:commentRangeStart w:id="11"/>
      <w:r w:rsidR="00B33F29" w:rsidRPr="00A35477">
        <w:rPr>
          <w:rFonts w:asciiTheme="majorHAnsi" w:hAnsiTheme="majorHAnsi" w:cstheme="majorHAnsi"/>
        </w:rPr>
        <w:t>(add lots of lab citations here)</w:t>
      </w:r>
      <w:commentRangeEnd w:id="10"/>
      <w:r w:rsidR="00DA227F" w:rsidRPr="00A35477">
        <w:rPr>
          <w:rStyle w:val="CommentReference"/>
          <w:rFonts w:asciiTheme="majorHAnsi" w:hAnsiTheme="majorHAnsi" w:cstheme="majorHAnsi"/>
        </w:rPr>
        <w:commentReference w:id="10"/>
      </w:r>
      <w:commentRangeEnd w:id="11"/>
      <w:r w:rsidR="00C43697" w:rsidRPr="00A35477">
        <w:rPr>
          <w:rStyle w:val="CommentReference"/>
          <w:rFonts w:asciiTheme="majorHAnsi" w:hAnsiTheme="majorHAnsi" w:cstheme="majorHAnsi"/>
        </w:rPr>
        <w:commentReference w:id="11"/>
      </w:r>
      <w:r w:rsidRPr="00A35477">
        <w:rPr>
          <w:rFonts w:asciiTheme="majorHAnsi" w:hAnsiTheme="majorHAnsi" w:cstheme="majorHAnsi"/>
        </w:rPr>
        <w:t>.</w:t>
      </w:r>
      <w:r w:rsidR="00EB2201" w:rsidRPr="00A35477">
        <w:rPr>
          <w:rFonts w:asciiTheme="majorHAnsi" w:hAnsiTheme="majorHAnsi" w:cstheme="majorHAnsi"/>
        </w:rPr>
        <w:t xml:space="preserve"> The inflow dataset also includes discharge to the reservoir measured every 15 minutes at a weir installed at the stream site.</w:t>
      </w:r>
      <w:r w:rsidR="002A2263" w:rsidRPr="00A35477">
        <w:rPr>
          <w:rFonts w:asciiTheme="majorHAnsi" w:hAnsiTheme="majorHAnsi" w:cstheme="majorHAnsi"/>
        </w:rPr>
        <w:t xml:space="preserve"> </w:t>
      </w:r>
      <w:r w:rsidRPr="00A35477">
        <w:rPr>
          <w:rFonts w:asciiTheme="majorHAnsi" w:hAnsiTheme="majorHAnsi" w:cstheme="majorHAnsi"/>
        </w:rPr>
        <w:t>More recently, a</w:t>
      </w:r>
      <w:r w:rsidR="00FC258B" w:rsidRPr="00A35477">
        <w:rPr>
          <w:rFonts w:asciiTheme="majorHAnsi" w:hAnsiTheme="majorHAnsi" w:cstheme="majorHAnsi"/>
        </w:rPr>
        <w:t>s part of the Smart and Connected Communities (SCC) project, FCR has been outfitted with numerous high-frequency sensors to capture real-time changes in water quality.</w:t>
      </w:r>
      <w:r w:rsidR="002A2263" w:rsidRPr="00A35477">
        <w:rPr>
          <w:rFonts w:asciiTheme="majorHAnsi" w:hAnsiTheme="majorHAnsi" w:cstheme="majorHAnsi"/>
        </w:rPr>
        <w:t xml:space="preserve"> These data are </w:t>
      </w:r>
      <w:r w:rsidR="00D22EDC" w:rsidRPr="00A35477">
        <w:rPr>
          <w:rFonts w:asciiTheme="majorHAnsi" w:hAnsiTheme="majorHAnsi" w:cstheme="majorHAnsi"/>
        </w:rPr>
        <w:t>streamed wirelessly to a</w:t>
      </w:r>
      <w:r w:rsidR="00C43697" w:rsidRPr="00A35477">
        <w:rPr>
          <w:rFonts w:asciiTheme="majorHAnsi" w:hAnsiTheme="majorHAnsi" w:cstheme="majorHAnsi"/>
        </w:rPr>
        <w:t xml:space="preserve"> staging </w:t>
      </w:r>
      <w:r w:rsidR="00D22EDC" w:rsidRPr="00A35477">
        <w:rPr>
          <w:rFonts w:asciiTheme="majorHAnsi" w:hAnsiTheme="majorHAnsi" w:cstheme="majorHAnsi"/>
        </w:rPr>
        <w:t>server and</w:t>
      </w:r>
      <w:r w:rsidR="00C43697" w:rsidRPr="00A35477">
        <w:rPr>
          <w:rFonts w:asciiTheme="majorHAnsi" w:hAnsiTheme="majorHAnsi" w:cstheme="majorHAnsi"/>
        </w:rPr>
        <w:t xml:space="preserve"> pushed to </w:t>
      </w:r>
      <w:proofErr w:type="spellStart"/>
      <w:r w:rsidR="00C43697" w:rsidRPr="00A35477">
        <w:rPr>
          <w:rFonts w:asciiTheme="majorHAnsi" w:hAnsiTheme="majorHAnsi" w:cstheme="majorHAnsi"/>
        </w:rPr>
        <w:t>Github</w:t>
      </w:r>
      <w:proofErr w:type="spellEnd"/>
      <w:r w:rsidR="00C43697" w:rsidRPr="00A35477">
        <w:rPr>
          <w:rFonts w:asciiTheme="majorHAnsi" w:hAnsiTheme="majorHAnsi" w:cstheme="majorHAnsi"/>
        </w:rPr>
        <w:t xml:space="preserve"> multiple times per day</w:t>
      </w:r>
      <w:r w:rsidR="00D22EDC" w:rsidRPr="00A35477">
        <w:rPr>
          <w:rFonts w:asciiTheme="majorHAnsi" w:hAnsiTheme="majorHAnsi" w:cstheme="majorHAnsi"/>
        </w:rPr>
        <w:t>. Sensor data include</w:t>
      </w:r>
      <w:r w:rsidR="00C43697" w:rsidRPr="00A35477">
        <w:rPr>
          <w:rFonts w:asciiTheme="majorHAnsi" w:hAnsiTheme="majorHAnsi" w:cstheme="majorHAnsi"/>
        </w:rPr>
        <w:t xml:space="preserve"> multiple</w:t>
      </w:r>
      <w:r w:rsidR="00D22EDC" w:rsidRPr="00A35477">
        <w:rPr>
          <w:rFonts w:asciiTheme="majorHAnsi" w:hAnsiTheme="majorHAnsi" w:cstheme="majorHAnsi"/>
        </w:rPr>
        <w:t xml:space="preserve"> meteorological, physical, </w:t>
      </w:r>
      <w:r w:rsidR="00167666" w:rsidRPr="00A35477">
        <w:rPr>
          <w:rFonts w:asciiTheme="majorHAnsi" w:hAnsiTheme="majorHAnsi" w:cstheme="majorHAnsi"/>
        </w:rPr>
        <w:t xml:space="preserve">chemical, </w:t>
      </w:r>
      <w:r w:rsidR="00D22EDC" w:rsidRPr="00A35477">
        <w:rPr>
          <w:rFonts w:asciiTheme="majorHAnsi" w:hAnsiTheme="majorHAnsi" w:cstheme="majorHAnsi"/>
        </w:rPr>
        <w:t xml:space="preserve">and biological </w:t>
      </w:r>
      <w:r w:rsidR="00C43697" w:rsidRPr="00A35477">
        <w:rPr>
          <w:rFonts w:asciiTheme="majorHAnsi" w:hAnsiTheme="majorHAnsi" w:cstheme="majorHAnsi"/>
        </w:rPr>
        <w:t>variables</w:t>
      </w:r>
      <w:r w:rsidR="00D22EDC" w:rsidRPr="00A35477">
        <w:rPr>
          <w:rFonts w:asciiTheme="majorHAnsi" w:hAnsiTheme="majorHAnsi" w:cstheme="majorHAnsi"/>
        </w:rPr>
        <w:t xml:space="preserve">. </w:t>
      </w:r>
    </w:p>
    <w:p w14:paraId="1C78A258" w14:textId="77777777" w:rsidR="00E464A2" w:rsidRPr="00A35477" w:rsidRDefault="00E464A2" w:rsidP="00E464A2">
      <w:pPr>
        <w:spacing w:after="0" w:line="240" w:lineRule="auto"/>
        <w:rPr>
          <w:rFonts w:asciiTheme="majorHAnsi" w:hAnsiTheme="majorHAnsi" w:cstheme="majorHAnsi"/>
          <w:b/>
        </w:rPr>
      </w:pPr>
    </w:p>
    <w:p w14:paraId="5AF8BA25" w14:textId="77777777" w:rsidR="005367DC" w:rsidRPr="00A35477" w:rsidRDefault="005367DC" w:rsidP="00E464A2">
      <w:pPr>
        <w:spacing w:after="0" w:line="240" w:lineRule="auto"/>
        <w:rPr>
          <w:rFonts w:asciiTheme="majorHAnsi" w:hAnsiTheme="majorHAnsi" w:cstheme="majorHAnsi"/>
          <w:i/>
        </w:rPr>
      </w:pPr>
      <w:r w:rsidRPr="00A35477">
        <w:rPr>
          <w:rFonts w:asciiTheme="majorHAnsi" w:hAnsiTheme="majorHAnsi" w:cstheme="majorHAnsi"/>
          <w:i/>
        </w:rPr>
        <w:t>Model Development</w:t>
      </w:r>
      <w:r w:rsidR="002B10E7" w:rsidRPr="00A35477">
        <w:rPr>
          <w:rFonts w:asciiTheme="majorHAnsi" w:hAnsiTheme="majorHAnsi" w:cstheme="majorHAnsi"/>
          <w:i/>
        </w:rPr>
        <w:t xml:space="preserve"> (Question 1)</w:t>
      </w:r>
    </w:p>
    <w:p w14:paraId="130A15C8" w14:textId="77777777" w:rsidR="00397952" w:rsidRPr="00A35477" w:rsidRDefault="00397952" w:rsidP="00E464A2">
      <w:pPr>
        <w:spacing w:after="0" w:line="240" w:lineRule="auto"/>
        <w:rPr>
          <w:rFonts w:asciiTheme="majorHAnsi" w:hAnsiTheme="majorHAnsi" w:cstheme="majorHAnsi"/>
        </w:rPr>
      </w:pPr>
      <w:r w:rsidRPr="00A35477">
        <w:rPr>
          <w:rFonts w:asciiTheme="majorHAnsi" w:hAnsiTheme="majorHAnsi" w:cstheme="majorHAnsi"/>
        </w:rPr>
        <w:t xml:space="preserve">We </w:t>
      </w:r>
      <w:r w:rsidR="007D0E56" w:rsidRPr="00A35477">
        <w:rPr>
          <w:rFonts w:asciiTheme="majorHAnsi" w:hAnsiTheme="majorHAnsi" w:cstheme="majorHAnsi"/>
        </w:rPr>
        <w:t>will develop</w:t>
      </w:r>
      <w:r w:rsidRPr="00A35477">
        <w:rPr>
          <w:rFonts w:asciiTheme="majorHAnsi" w:hAnsiTheme="majorHAnsi" w:cstheme="majorHAnsi"/>
        </w:rPr>
        <w:t xml:space="preserve"> both an empirical and a process-based model to forecast chlorophyll-a in the surface water (1.0 m) at FCR during the summer stratified period (May-October)</w:t>
      </w:r>
      <w:r w:rsidR="00C43697" w:rsidRPr="00A35477">
        <w:rPr>
          <w:rFonts w:asciiTheme="majorHAnsi" w:hAnsiTheme="majorHAnsi" w:cstheme="majorHAnsi"/>
        </w:rPr>
        <w:t>,</w:t>
      </w:r>
      <w:r w:rsidR="00026A6E" w:rsidRPr="00A35477">
        <w:rPr>
          <w:rFonts w:asciiTheme="majorHAnsi" w:hAnsiTheme="majorHAnsi" w:cstheme="majorHAnsi"/>
        </w:rPr>
        <w:t xml:space="preserve"> when phytoplankton populations are at their highest</w:t>
      </w:r>
      <w:r w:rsidRPr="00A35477">
        <w:rPr>
          <w:rFonts w:asciiTheme="majorHAnsi" w:hAnsiTheme="majorHAnsi" w:cstheme="majorHAnsi"/>
        </w:rPr>
        <w:t xml:space="preserve">. </w:t>
      </w:r>
      <w:r w:rsidR="00F67C47" w:rsidRPr="00A35477">
        <w:rPr>
          <w:rFonts w:asciiTheme="majorHAnsi" w:hAnsiTheme="majorHAnsi" w:cstheme="majorHAnsi"/>
        </w:rPr>
        <w:t xml:space="preserve">The training period for </w:t>
      </w:r>
      <w:r w:rsidR="00A60B4B" w:rsidRPr="00A35477">
        <w:rPr>
          <w:rFonts w:asciiTheme="majorHAnsi" w:hAnsiTheme="majorHAnsi" w:cstheme="majorHAnsi"/>
        </w:rPr>
        <w:t xml:space="preserve">both models will be 2013-2016 during which we have regularly, weekly coverage of both response and driver data. </w:t>
      </w:r>
      <w:r w:rsidR="00F67C47" w:rsidRPr="00A35477">
        <w:rPr>
          <w:rFonts w:asciiTheme="majorHAnsi" w:hAnsiTheme="majorHAnsi" w:cstheme="majorHAnsi"/>
        </w:rPr>
        <w:t xml:space="preserve">Both models will be </w:t>
      </w:r>
      <w:r w:rsidR="00E741C4" w:rsidRPr="00A35477">
        <w:rPr>
          <w:rFonts w:asciiTheme="majorHAnsi" w:hAnsiTheme="majorHAnsi" w:cstheme="majorHAnsi"/>
        </w:rPr>
        <w:t>validated</w:t>
      </w:r>
      <w:r w:rsidR="00F67C47" w:rsidRPr="00A35477">
        <w:rPr>
          <w:rFonts w:asciiTheme="majorHAnsi" w:hAnsiTheme="majorHAnsi" w:cstheme="majorHAnsi"/>
        </w:rPr>
        <w:t xml:space="preserve"> using data from 2018. </w:t>
      </w:r>
    </w:p>
    <w:p w14:paraId="04F24232" w14:textId="77777777" w:rsidR="00E464A2" w:rsidRPr="00A35477" w:rsidRDefault="00E464A2" w:rsidP="00E464A2">
      <w:pPr>
        <w:spacing w:after="0" w:line="240" w:lineRule="auto"/>
        <w:rPr>
          <w:rFonts w:asciiTheme="majorHAnsi" w:hAnsiTheme="majorHAnsi" w:cstheme="majorHAnsi"/>
        </w:rPr>
      </w:pPr>
    </w:p>
    <w:p w14:paraId="5CE235E7" w14:textId="77777777" w:rsidR="005367DC" w:rsidRPr="00A35477" w:rsidRDefault="00397952" w:rsidP="00E464A2">
      <w:pPr>
        <w:spacing w:after="0" w:line="240" w:lineRule="auto"/>
        <w:rPr>
          <w:rFonts w:asciiTheme="majorHAnsi" w:hAnsiTheme="majorHAnsi" w:cstheme="majorHAnsi"/>
          <w:u w:val="single"/>
        </w:rPr>
      </w:pPr>
      <w:r w:rsidRPr="00A35477">
        <w:rPr>
          <w:rFonts w:asciiTheme="majorHAnsi" w:hAnsiTheme="majorHAnsi" w:cstheme="majorHAnsi"/>
          <w:u w:val="single"/>
        </w:rPr>
        <w:t xml:space="preserve">Empirical: </w:t>
      </w:r>
      <w:r w:rsidR="005367DC" w:rsidRPr="00A35477">
        <w:rPr>
          <w:rFonts w:asciiTheme="majorHAnsi" w:hAnsiTheme="majorHAnsi" w:cstheme="majorHAnsi"/>
          <w:u w:val="single"/>
        </w:rPr>
        <w:t>ARIMA</w:t>
      </w:r>
    </w:p>
    <w:p w14:paraId="6D3AD288" w14:textId="77777777" w:rsidR="00EB2201" w:rsidRPr="00A35477" w:rsidRDefault="007B341F" w:rsidP="00E464A2">
      <w:pPr>
        <w:spacing w:after="0" w:line="240" w:lineRule="auto"/>
        <w:rPr>
          <w:rFonts w:asciiTheme="majorHAnsi" w:hAnsiTheme="majorHAnsi" w:cstheme="majorHAnsi"/>
        </w:rPr>
      </w:pPr>
      <w:r w:rsidRPr="00A35477">
        <w:rPr>
          <w:rFonts w:asciiTheme="majorHAnsi" w:hAnsiTheme="majorHAnsi" w:cstheme="majorHAnsi"/>
        </w:rPr>
        <w:t>We chose a</w:t>
      </w:r>
      <w:r w:rsidR="00397952" w:rsidRPr="00A35477">
        <w:rPr>
          <w:rFonts w:asciiTheme="majorHAnsi" w:hAnsiTheme="majorHAnsi" w:cstheme="majorHAnsi"/>
        </w:rPr>
        <w:t xml:space="preserve">n autoregressive integrated moving average (ARIMA) generalized linear model for our empirical approach to forecast chlorophyll-a in FCR. </w:t>
      </w:r>
      <w:commentRangeStart w:id="12"/>
      <w:commentRangeStart w:id="13"/>
      <w:r w:rsidR="007D0E56" w:rsidRPr="00A35477">
        <w:rPr>
          <w:rFonts w:asciiTheme="majorHAnsi" w:hAnsiTheme="majorHAnsi" w:cstheme="majorHAnsi"/>
        </w:rPr>
        <w:t xml:space="preserve">The autoregressive term </w:t>
      </w:r>
      <w:r w:rsidRPr="00A35477">
        <w:rPr>
          <w:rFonts w:asciiTheme="majorHAnsi" w:hAnsiTheme="majorHAnsi" w:cstheme="majorHAnsi"/>
        </w:rPr>
        <w:t xml:space="preserve">in ARIMA </w:t>
      </w:r>
      <w:r w:rsidR="00C43697" w:rsidRPr="00A35477">
        <w:rPr>
          <w:rFonts w:asciiTheme="majorHAnsi" w:hAnsiTheme="majorHAnsi" w:cstheme="majorHAnsi"/>
        </w:rPr>
        <w:t>was</w:t>
      </w:r>
      <w:r w:rsidR="007D0E56" w:rsidRPr="00A35477">
        <w:rPr>
          <w:rFonts w:asciiTheme="majorHAnsi" w:hAnsiTheme="majorHAnsi" w:cstheme="majorHAnsi"/>
        </w:rPr>
        <w:t xml:space="preserve"> determined by selecting the </w:t>
      </w:r>
      <w:r w:rsidRPr="00A35477">
        <w:rPr>
          <w:rFonts w:asciiTheme="majorHAnsi" w:hAnsiTheme="majorHAnsi" w:cstheme="majorHAnsi"/>
        </w:rPr>
        <w:t xml:space="preserve">previous </w:t>
      </w:r>
      <w:r w:rsidR="00BD2095" w:rsidRPr="00A35477">
        <w:rPr>
          <w:rFonts w:asciiTheme="majorHAnsi" w:hAnsiTheme="majorHAnsi" w:cstheme="majorHAnsi"/>
        </w:rPr>
        <w:t>timestep</w:t>
      </w:r>
      <w:r w:rsidRPr="00A35477">
        <w:rPr>
          <w:rFonts w:asciiTheme="majorHAnsi" w:hAnsiTheme="majorHAnsi" w:cstheme="majorHAnsi"/>
        </w:rPr>
        <w:t xml:space="preserve"> of chlorophyll-a</w:t>
      </w:r>
      <w:r w:rsidR="007D0E56" w:rsidRPr="00A35477">
        <w:rPr>
          <w:rFonts w:asciiTheme="majorHAnsi" w:hAnsiTheme="majorHAnsi" w:cstheme="majorHAnsi"/>
        </w:rPr>
        <w:t xml:space="preserve"> with the highest Pearson’s r correlation coefficient</w:t>
      </w:r>
      <w:r w:rsidRPr="00A35477">
        <w:rPr>
          <w:rFonts w:asciiTheme="majorHAnsi" w:hAnsiTheme="majorHAnsi" w:cstheme="majorHAnsi"/>
        </w:rPr>
        <w:t xml:space="preserve"> </w:t>
      </w:r>
      <w:r w:rsidRPr="00A35477">
        <w:rPr>
          <w:rFonts w:asciiTheme="majorHAnsi" w:hAnsiTheme="majorHAnsi" w:cstheme="majorHAnsi"/>
        </w:rPr>
        <w:lastRenderedPageBreak/>
        <w:t>with the current measurement of chlorophyll-a</w:t>
      </w:r>
      <w:r w:rsidR="007D0E56" w:rsidRPr="00A35477">
        <w:rPr>
          <w:rFonts w:asciiTheme="majorHAnsi" w:hAnsiTheme="majorHAnsi" w:cstheme="majorHAnsi"/>
        </w:rPr>
        <w:t xml:space="preserve">. </w:t>
      </w:r>
      <w:commentRangeEnd w:id="12"/>
      <w:r w:rsidR="00C43697" w:rsidRPr="00A35477">
        <w:rPr>
          <w:rStyle w:val="CommentReference"/>
          <w:rFonts w:asciiTheme="majorHAnsi" w:hAnsiTheme="majorHAnsi" w:cstheme="majorHAnsi"/>
        </w:rPr>
        <w:commentReference w:id="12"/>
      </w:r>
      <w:commentRangeEnd w:id="13"/>
      <w:r w:rsidR="00BD2095" w:rsidRPr="00A35477">
        <w:rPr>
          <w:rStyle w:val="CommentReference"/>
          <w:rFonts w:asciiTheme="majorHAnsi" w:hAnsiTheme="majorHAnsi" w:cstheme="majorHAnsi"/>
        </w:rPr>
        <w:commentReference w:id="13"/>
      </w:r>
      <w:r w:rsidR="00397952" w:rsidRPr="00A35477">
        <w:rPr>
          <w:rFonts w:asciiTheme="majorHAnsi" w:hAnsiTheme="majorHAnsi" w:cstheme="majorHAnsi"/>
        </w:rPr>
        <w:t xml:space="preserve">From </w:t>
      </w:r>
      <w:r w:rsidR="007D0E56" w:rsidRPr="00A35477">
        <w:rPr>
          <w:rFonts w:asciiTheme="majorHAnsi" w:hAnsiTheme="majorHAnsi" w:cstheme="majorHAnsi"/>
        </w:rPr>
        <w:t>a</w:t>
      </w:r>
      <w:r w:rsidR="00397952" w:rsidRPr="00A35477">
        <w:rPr>
          <w:rFonts w:asciiTheme="majorHAnsi" w:hAnsiTheme="majorHAnsi" w:cstheme="majorHAnsi"/>
        </w:rPr>
        <w:t xml:space="preserve"> pool of 53 </w:t>
      </w:r>
      <w:r w:rsidR="0088098E" w:rsidRPr="00A35477">
        <w:rPr>
          <w:rFonts w:asciiTheme="majorHAnsi" w:hAnsiTheme="majorHAnsi" w:cstheme="majorHAnsi"/>
        </w:rPr>
        <w:t xml:space="preserve">potential </w:t>
      </w:r>
      <w:r w:rsidR="00397952" w:rsidRPr="00A35477">
        <w:rPr>
          <w:rFonts w:asciiTheme="majorHAnsi" w:hAnsiTheme="majorHAnsi" w:cstheme="majorHAnsi"/>
        </w:rPr>
        <w:t>meteorological, physical, chemical, and biological driver variables</w:t>
      </w:r>
      <w:r w:rsidR="007D0E56" w:rsidRPr="00A35477">
        <w:rPr>
          <w:rFonts w:asciiTheme="majorHAnsi" w:hAnsiTheme="majorHAnsi" w:cstheme="majorHAnsi"/>
        </w:rPr>
        <w:t xml:space="preserve">, we </w:t>
      </w:r>
      <w:r w:rsidR="0088098E" w:rsidRPr="00A35477">
        <w:rPr>
          <w:rFonts w:asciiTheme="majorHAnsi" w:hAnsiTheme="majorHAnsi" w:cstheme="majorHAnsi"/>
        </w:rPr>
        <w:t xml:space="preserve">first focused on </w:t>
      </w:r>
      <w:r w:rsidR="007D0E56" w:rsidRPr="00A35477">
        <w:rPr>
          <w:rFonts w:asciiTheme="majorHAnsi" w:hAnsiTheme="majorHAnsi" w:cstheme="majorHAnsi"/>
        </w:rPr>
        <w:t xml:space="preserve">driver variables </w:t>
      </w:r>
      <w:r w:rsidR="0088098E" w:rsidRPr="00A35477">
        <w:rPr>
          <w:rFonts w:asciiTheme="majorHAnsi" w:hAnsiTheme="majorHAnsi" w:cstheme="majorHAnsi"/>
        </w:rPr>
        <w:t>that have biological significance for phytoplankton growth</w:t>
      </w:r>
      <w:r w:rsidR="007B3365" w:rsidRPr="00A35477">
        <w:rPr>
          <w:rFonts w:asciiTheme="majorHAnsi" w:hAnsiTheme="majorHAnsi" w:cstheme="majorHAnsi"/>
        </w:rPr>
        <w:t xml:space="preserve"> and which are also predictable in nature (e.g., temperature, discharge). W</w:t>
      </w:r>
      <w:r w:rsidR="0088098E" w:rsidRPr="00A35477">
        <w:rPr>
          <w:rFonts w:asciiTheme="majorHAnsi" w:hAnsiTheme="majorHAnsi" w:cstheme="majorHAnsi"/>
        </w:rPr>
        <w:t xml:space="preserve">e </w:t>
      </w:r>
      <w:r w:rsidR="00AE5855" w:rsidRPr="00A35477">
        <w:rPr>
          <w:rFonts w:asciiTheme="majorHAnsi" w:hAnsiTheme="majorHAnsi" w:cstheme="majorHAnsi"/>
        </w:rPr>
        <w:t xml:space="preserve">excluded </w:t>
      </w:r>
      <w:r w:rsidR="007D0E56" w:rsidRPr="00A35477">
        <w:rPr>
          <w:rFonts w:asciiTheme="majorHAnsi" w:hAnsiTheme="majorHAnsi" w:cstheme="majorHAnsi"/>
        </w:rPr>
        <w:t xml:space="preserve">variables </w:t>
      </w:r>
      <w:r w:rsidR="00AE5855" w:rsidRPr="00A35477">
        <w:rPr>
          <w:rFonts w:asciiTheme="majorHAnsi" w:hAnsiTheme="majorHAnsi" w:cstheme="majorHAnsi"/>
        </w:rPr>
        <w:t xml:space="preserve">that were </w:t>
      </w:r>
      <w:r w:rsidR="007D0E56" w:rsidRPr="00A35477">
        <w:rPr>
          <w:rFonts w:asciiTheme="majorHAnsi" w:hAnsiTheme="majorHAnsi" w:cstheme="majorHAnsi"/>
        </w:rPr>
        <w:t xml:space="preserve">correlated with each other </w:t>
      </w:r>
      <w:proofErr w:type="gramStart"/>
      <w:r w:rsidR="007D0E56" w:rsidRPr="00A35477">
        <w:rPr>
          <w:rFonts w:asciiTheme="majorHAnsi" w:hAnsiTheme="majorHAnsi" w:cstheme="majorHAnsi"/>
        </w:rPr>
        <w:t>through the use of</w:t>
      </w:r>
      <w:proofErr w:type="gramEnd"/>
      <w:r w:rsidR="007D0E56" w:rsidRPr="00A35477">
        <w:rPr>
          <w:rFonts w:asciiTheme="majorHAnsi" w:hAnsiTheme="majorHAnsi" w:cstheme="majorHAnsi"/>
        </w:rPr>
        <w:t xml:space="preserve"> a Pearson’s correlation analysis</w:t>
      </w:r>
      <w:r w:rsidR="00AE5855" w:rsidRPr="00A35477">
        <w:rPr>
          <w:rFonts w:asciiTheme="majorHAnsi" w:hAnsiTheme="majorHAnsi" w:cstheme="majorHAnsi"/>
        </w:rPr>
        <w:t xml:space="preserve"> (r &gt; </w:t>
      </w:r>
      <w:r w:rsidR="00BD2095" w:rsidRPr="00A35477">
        <w:rPr>
          <w:rFonts w:asciiTheme="majorHAnsi" w:hAnsiTheme="majorHAnsi" w:cstheme="majorHAnsi"/>
        </w:rPr>
        <w:t>0.5 &amp; r &lt; -0.5</w:t>
      </w:r>
      <w:r w:rsidR="00AE5855" w:rsidRPr="00A35477">
        <w:rPr>
          <w:rFonts w:asciiTheme="majorHAnsi" w:hAnsiTheme="majorHAnsi" w:cstheme="majorHAnsi"/>
        </w:rPr>
        <w:t>)</w:t>
      </w:r>
      <w:r w:rsidR="007D0E56" w:rsidRPr="00A35477">
        <w:rPr>
          <w:rFonts w:asciiTheme="majorHAnsi" w:hAnsiTheme="majorHAnsi" w:cstheme="majorHAnsi"/>
        </w:rPr>
        <w:t>. Using these variables, we develop</w:t>
      </w:r>
      <w:r w:rsidR="00AE5855" w:rsidRPr="00A35477">
        <w:rPr>
          <w:rFonts w:asciiTheme="majorHAnsi" w:hAnsiTheme="majorHAnsi" w:cstheme="majorHAnsi"/>
        </w:rPr>
        <w:t>ed</w:t>
      </w:r>
      <w:r w:rsidR="007D0E56" w:rsidRPr="00A35477">
        <w:rPr>
          <w:rFonts w:asciiTheme="majorHAnsi" w:hAnsiTheme="majorHAnsi" w:cstheme="majorHAnsi"/>
        </w:rPr>
        <w:t xml:space="preserve"> all possible ARIMA </w:t>
      </w:r>
      <w:r w:rsidR="00E741C4" w:rsidRPr="00A35477">
        <w:rPr>
          <w:rFonts w:asciiTheme="majorHAnsi" w:hAnsiTheme="majorHAnsi" w:cstheme="majorHAnsi"/>
        </w:rPr>
        <w:t>combinations with the selected driver variables</w:t>
      </w:r>
      <w:r w:rsidR="007D0E56" w:rsidRPr="00A35477">
        <w:rPr>
          <w:rFonts w:asciiTheme="majorHAnsi" w:hAnsiTheme="majorHAnsi" w:cstheme="majorHAnsi"/>
        </w:rPr>
        <w:t xml:space="preserve">, and the best model </w:t>
      </w:r>
      <w:r w:rsidR="00AE5855" w:rsidRPr="00A35477">
        <w:rPr>
          <w:rFonts w:asciiTheme="majorHAnsi" w:hAnsiTheme="majorHAnsi" w:cstheme="majorHAnsi"/>
        </w:rPr>
        <w:t>was</w:t>
      </w:r>
      <w:r w:rsidR="007D0E56" w:rsidRPr="00A35477">
        <w:rPr>
          <w:rFonts w:asciiTheme="majorHAnsi" w:hAnsiTheme="majorHAnsi" w:cstheme="majorHAnsi"/>
        </w:rPr>
        <w:t xml:space="preserve"> </w:t>
      </w:r>
      <w:r w:rsidR="00E741C4" w:rsidRPr="00A35477">
        <w:rPr>
          <w:rFonts w:asciiTheme="majorHAnsi" w:hAnsiTheme="majorHAnsi" w:cstheme="majorHAnsi"/>
        </w:rPr>
        <w:t>determined</w:t>
      </w:r>
      <w:r w:rsidR="007D0E56" w:rsidRPr="00A35477">
        <w:rPr>
          <w:rFonts w:asciiTheme="majorHAnsi" w:hAnsiTheme="majorHAnsi" w:cstheme="majorHAnsi"/>
        </w:rPr>
        <w:t xml:space="preserve"> by </w:t>
      </w:r>
      <w:proofErr w:type="spellStart"/>
      <w:r w:rsidR="007D0E56" w:rsidRPr="00A35477">
        <w:rPr>
          <w:rFonts w:asciiTheme="majorHAnsi" w:hAnsiTheme="majorHAnsi" w:cstheme="majorHAnsi"/>
        </w:rPr>
        <w:t>AICc</w:t>
      </w:r>
      <w:proofErr w:type="spellEnd"/>
      <w:r w:rsidR="007D0E56" w:rsidRPr="00A35477">
        <w:rPr>
          <w:rFonts w:asciiTheme="majorHAnsi" w:hAnsiTheme="majorHAnsi" w:cstheme="majorHAnsi"/>
        </w:rPr>
        <w:t xml:space="preserve"> (</w:t>
      </w:r>
      <w:r w:rsidR="00AE5855" w:rsidRPr="00A35477">
        <w:rPr>
          <w:rFonts w:asciiTheme="majorHAnsi" w:hAnsiTheme="majorHAnsi" w:cstheme="majorHAnsi"/>
        </w:rPr>
        <w:t xml:space="preserve">corrected </w:t>
      </w:r>
      <w:r w:rsidR="007D0E56" w:rsidRPr="00A35477">
        <w:rPr>
          <w:rFonts w:asciiTheme="majorHAnsi" w:hAnsiTheme="majorHAnsi" w:cstheme="majorHAnsi"/>
        </w:rPr>
        <w:t>Akaike’s Information Criterion).</w:t>
      </w:r>
    </w:p>
    <w:p w14:paraId="04AB8FAA" w14:textId="77777777" w:rsidR="00E464A2" w:rsidRPr="00A35477" w:rsidRDefault="00E464A2" w:rsidP="00E464A2">
      <w:pPr>
        <w:spacing w:after="0" w:line="240" w:lineRule="auto"/>
        <w:rPr>
          <w:rFonts w:asciiTheme="majorHAnsi" w:hAnsiTheme="majorHAnsi" w:cstheme="majorHAnsi"/>
        </w:rPr>
      </w:pPr>
    </w:p>
    <w:p w14:paraId="44B321BB" w14:textId="77777777" w:rsidR="005367DC" w:rsidRPr="00A35477" w:rsidRDefault="007D0E56" w:rsidP="00E464A2">
      <w:pPr>
        <w:spacing w:after="0" w:line="240" w:lineRule="auto"/>
        <w:rPr>
          <w:rFonts w:asciiTheme="majorHAnsi" w:hAnsiTheme="majorHAnsi" w:cstheme="majorHAnsi"/>
          <w:u w:val="single"/>
        </w:rPr>
      </w:pPr>
      <w:r w:rsidRPr="00A35477">
        <w:rPr>
          <w:rFonts w:asciiTheme="majorHAnsi" w:hAnsiTheme="majorHAnsi" w:cstheme="majorHAnsi"/>
          <w:u w:val="single"/>
        </w:rPr>
        <w:t xml:space="preserve">Process-based: </w:t>
      </w:r>
      <w:r w:rsidR="005367DC" w:rsidRPr="00A35477">
        <w:rPr>
          <w:rFonts w:asciiTheme="majorHAnsi" w:hAnsiTheme="majorHAnsi" w:cstheme="majorHAnsi"/>
          <w:u w:val="single"/>
        </w:rPr>
        <w:t>GLM</w:t>
      </w:r>
    </w:p>
    <w:p w14:paraId="2721ECE2" w14:textId="77777777" w:rsidR="00D769B4" w:rsidRPr="00A35477" w:rsidRDefault="00D769B4" w:rsidP="00E464A2">
      <w:pPr>
        <w:spacing w:after="0" w:line="240" w:lineRule="auto"/>
        <w:rPr>
          <w:rFonts w:asciiTheme="majorHAnsi" w:hAnsiTheme="majorHAnsi" w:cstheme="majorHAnsi"/>
        </w:rPr>
      </w:pPr>
      <w:r w:rsidRPr="00A35477">
        <w:rPr>
          <w:rFonts w:asciiTheme="majorHAnsi" w:hAnsiTheme="majorHAnsi" w:cstheme="majorHAnsi"/>
        </w:rPr>
        <w:t xml:space="preserve">We used the General Lake Model, Aquatic </w:t>
      </w:r>
      <w:proofErr w:type="spellStart"/>
      <w:r w:rsidRPr="00A35477">
        <w:rPr>
          <w:rFonts w:asciiTheme="majorHAnsi" w:hAnsiTheme="majorHAnsi" w:cstheme="majorHAnsi"/>
        </w:rPr>
        <w:t>Ecodynamics</w:t>
      </w:r>
      <w:proofErr w:type="spellEnd"/>
      <w:r w:rsidRPr="00A35477">
        <w:rPr>
          <w:rFonts w:asciiTheme="majorHAnsi" w:hAnsiTheme="majorHAnsi" w:cstheme="majorHAnsi"/>
        </w:rPr>
        <w:t xml:space="preserve"> (GLM-AED) as our process-based model. GLM-AED is a one-dimensional hydrodynamic model, </w:t>
      </w:r>
      <w:commentRangeStart w:id="14"/>
      <w:r w:rsidRPr="00A35477">
        <w:rPr>
          <w:rFonts w:asciiTheme="majorHAnsi" w:hAnsiTheme="majorHAnsi" w:cstheme="majorHAnsi"/>
        </w:rPr>
        <w:t>etc.</w:t>
      </w:r>
      <w:commentRangeEnd w:id="14"/>
      <w:r w:rsidR="0095464C" w:rsidRPr="00A35477">
        <w:rPr>
          <w:rStyle w:val="CommentReference"/>
          <w:rFonts w:asciiTheme="majorHAnsi" w:hAnsiTheme="majorHAnsi" w:cstheme="majorHAnsi"/>
        </w:rPr>
        <w:commentReference w:id="14"/>
      </w:r>
    </w:p>
    <w:p w14:paraId="5B896DCC" w14:textId="77777777" w:rsidR="00E464A2" w:rsidRPr="00A35477" w:rsidRDefault="00E464A2" w:rsidP="00E464A2">
      <w:pPr>
        <w:spacing w:after="0" w:line="240" w:lineRule="auto"/>
        <w:rPr>
          <w:rFonts w:asciiTheme="majorHAnsi" w:hAnsiTheme="majorHAnsi" w:cstheme="majorHAnsi"/>
        </w:rPr>
      </w:pPr>
    </w:p>
    <w:p w14:paraId="424600D4" w14:textId="77777777" w:rsidR="00E464A2" w:rsidRPr="00A35477" w:rsidRDefault="00E464A2" w:rsidP="00E464A2">
      <w:pPr>
        <w:spacing w:after="0" w:line="240" w:lineRule="auto"/>
        <w:rPr>
          <w:rFonts w:asciiTheme="majorHAnsi" w:hAnsiTheme="majorHAnsi" w:cstheme="majorHAnsi"/>
          <w:u w:val="single"/>
        </w:rPr>
      </w:pPr>
      <w:r w:rsidRPr="00A35477">
        <w:rPr>
          <w:rFonts w:asciiTheme="majorHAnsi" w:hAnsiTheme="majorHAnsi" w:cstheme="majorHAnsi"/>
          <w:u w:val="single"/>
        </w:rPr>
        <w:t>Model Assessment</w:t>
      </w:r>
    </w:p>
    <w:p w14:paraId="129A9711"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 xml:space="preserve">Model performance will be assessed using a number of metrics currently being used in the ecological forecasting field. </w:t>
      </w:r>
      <w:r w:rsidR="00777140" w:rsidRPr="00A35477">
        <w:rPr>
          <w:rFonts w:asciiTheme="majorHAnsi" w:hAnsiTheme="majorHAnsi" w:cstheme="majorHAnsi"/>
        </w:rPr>
        <w:t>As one</w:t>
      </w:r>
      <w:r w:rsidRPr="00A35477">
        <w:rPr>
          <w:rFonts w:asciiTheme="majorHAnsi" w:hAnsiTheme="majorHAnsi" w:cstheme="majorHAnsi"/>
        </w:rPr>
        <w:t xml:space="preserve"> metric </w:t>
      </w:r>
      <w:r w:rsidR="00777140" w:rsidRPr="00A35477">
        <w:rPr>
          <w:rFonts w:asciiTheme="majorHAnsi" w:hAnsiTheme="majorHAnsi" w:cstheme="majorHAnsi"/>
        </w:rPr>
        <w:t>alone cannot</w:t>
      </w:r>
      <w:r w:rsidRPr="00A35477">
        <w:rPr>
          <w:rFonts w:asciiTheme="majorHAnsi" w:hAnsiTheme="majorHAnsi" w:cstheme="majorHAnsi"/>
        </w:rPr>
        <w:t xml:space="preserve"> </w:t>
      </w:r>
      <w:r w:rsidR="004E371C" w:rsidRPr="00A35477">
        <w:rPr>
          <w:rFonts w:asciiTheme="majorHAnsi" w:hAnsiTheme="majorHAnsi" w:cstheme="majorHAnsi"/>
        </w:rPr>
        <w:t xml:space="preserve">determine </w:t>
      </w:r>
      <w:r w:rsidR="00777140" w:rsidRPr="00A35477">
        <w:rPr>
          <w:rFonts w:asciiTheme="majorHAnsi" w:hAnsiTheme="majorHAnsi" w:cstheme="majorHAnsi"/>
        </w:rPr>
        <w:t xml:space="preserve">if a </w:t>
      </w:r>
      <w:r w:rsidR="004E371C" w:rsidRPr="00A35477">
        <w:rPr>
          <w:rFonts w:asciiTheme="majorHAnsi" w:hAnsiTheme="majorHAnsi" w:cstheme="majorHAnsi"/>
        </w:rPr>
        <w:t xml:space="preserve">model performs better than another, a holistic approach examining several model performance metrics will be used. </w:t>
      </w:r>
    </w:p>
    <w:p w14:paraId="4FA216AE"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Comparisons of observed and model descriptors will include the mean, standard deviation, quantiles (</w:t>
      </w:r>
      <w:proofErr w:type="spellStart"/>
      <w:r w:rsidRPr="00A35477">
        <w:rPr>
          <w:rFonts w:asciiTheme="majorHAnsi" w:hAnsiTheme="majorHAnsi" w:cstheme="majorHAnsi"/>
        </w:rPr>
        <w:t>Dietze</w:t>
      </w:r>
      <w:proofErr w:type="spellEnd"/>
      <w:r w:rsidRPr="00A35477">
        <w:rPr>
          <w:rFonts w:asciiTheme="majorHAnsi" w:hAnsiTheme="majorHAnsi" w:cstheme="majorHAnsi"/>
        </w:rPr>
        <w:t xml:space="preserve"> </w:t>
      </w:r>
      <w:r w:rsidR="00777140" w:rsidRPr="00A35477">
        <w:rPr>
          <w:rFonts w:asciiTheme="majorHAnsi" w:hAnsiTheme="majorHAnsi" w:cstheme="majorHAnsi"/>
        </w:rPr>
        <w:t>2017</w:t>
      </w:r>
      <w:r w:rsidRPr="00A35477">
        <w:rPr>
          <w:rFonts w:asciiTheme="majorHAnsi" w:hAnsiTheme="majorHAnsi" w:cstheme="majorHAnsi"/>
        </w:rPr>
        <w:t>), and kurtosis (Bennett et al</w:t>
      </w:r>
      <w:r w:rsidR="007B3365" w:rsidRPr="00A35477">
        <w:rPr>
          <w:rFonts w:asciiTheme="majorHAnsi" w:hAnsiTheme="majorHAnsi" w:cstheme="majorHAnsi"/>
        </w:rPr>
        <w:t>.</w:t>
      </w:r>
      <w:r w:rsidRPr="00A35477">
        <w:rPr>
          <w:rFonts w:asciiTheme="majorHAnsi" w:hAnsiTheme="majorHAnsi" w:cstheme="majorHAnsi"/>
        </w:rPr>
        <w:t xml:space="preserve"> 2013). Forecasts are said to be in consensus if they are insignificantly different from the sample mean (Gregory et al</w:t>
      </w:r>
      <w:r w:rsidR="007B3365" w:rsidRPr="00A35477">
        <w:rPr>
          <w:rFonts w:asciiTheme="majorHAnsi" w:hAnsiTheme="majorHAnsi" w:cstheme="majorHAnsi"/>
        </w:rPr>
        <w:t>.</w:t>
      </w:r>
      <w:r w:rsidRPr="00A35477">
        <w:rPr>
          <w:rFonts w:asciiTheme="majorHAnsi" w:hAnsiTheme="majorHAnsi" w:cstheme="majorHAnsi"/>
        </w:rPr>
        <w:t xml:space="preserve"> 2001)</w:t>
      </w:r>
    </w:p>
    <w:p w14:paraId="184CF132" w14:textId="77777777" w:rsidR="00E464A2" w:rsidRPr="00A35477" w:rsidRDefault="00E464A2" w:rsidP="00E464A2">
      <w:pPr>
        <w:rPr>
          <w:rFonts w:asciiTheme="majorHAnsi" w:hAnsiTheme="majorHAnsi" w:cstheme="majorHAnsi"/>
        </w:rPr>
      </w:pPr>
      <w:commentRangeStart w:id="15"/>
      <w:r w:rsidRPr="00A35477">
        <w:rPr>
          <w:rFonts w:asciiTheme="majorHAnsi" w:hAnsiTheme="majorHAnsi" w:cstheme="majorHAnsi"/>
        </w:rPr>
        <w:t>Model outputs will also be compared with each other using the following performance metrics:</w:t>
      </w:r>
      <w:commentRangeEnd w:id="15"/>
      <w:r w:rsidR="00AB0F13" w:rsidRPr="00A35477">
        <w:rPr>
          <w:rStyle w:val="CommentReference"/>
          <w:rFonts w:asciiTheme="majorHAnsi" w:hAnsiTheme="majorHAnsi" w:cstheme="majorHAnsi"/>
        </w:rPr>
        <w:commentReference w:id="15"/>
      </w:r>
    </w:p>
    <w:p w14:paraId="5ACDD8CA"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RMSE</w:t>
      </w:r>
    </w:p>
    <w:p w14:paraId="26029E1E"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R</w:t>
      </w:r>
      <w:r w:rsidRPr="00A35477">
        <w:rPr>
          <w:rFonts w:asciiTheme="majorHAnsi" w:hAnsiTheme="majorHAnsi" w:cstheme="majorHAnsi"/>
          <w:vertAlign w:val="superscript"/>
        </w:rPr>
        <w:t>2</w:t>
      </w:r>
      <w:r w:rsidRPr="00A35477">
        <w:rPr>
          <w:rFonts w:asciiTheme="majorHAnsi" w:hAnsiTheme="majorHAnsi" w:cstheme="majorHAnsi"/>
        </w:rPr>
        <w:t xml:space="preserve"> (variation from the 1:1 line)</w:t>
      </w:r>
    </w:p>
    <w:p w14:paraId="4D78AB7B"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 xml:space="preserve">Bias </w:t>
      </w:r>
    </w:p>
    <w:p w14:paraId="29576B92" w14:textId="77777777" w:rsidR="00E464A2" w:rsidRPr="00A35477" w:rsidRDefault="00E464A2" w:rsidP="004E371C">
      <w:pPr>
        <w:pStyle w:val="ListParagraph"/>
        <w:numPr>
          <w:ilvl w:val="1"/>
          <w:numId w:val="8"/>
        </w:numPr>
        <w:rPr>
          <w:rFonts w:asciiTheme="majorHAnsi" w:hAnsiTheme="majorHAnsi" w:cstheme="majorHAnsi"/>
        </w:rPr>
      </w:pPr>
      <w:proofErr w:type="gramStart"/>
      <w:r w:rsidRPr="00A35477">
        <w:rPr>
          <w:rFonts w:asciiTheme="majorHAnsi" w:hAnsiTheme="majorHAnsi" w:cstheme="majorHAnsi"/>
        </w:rPr>
        <w:t>SD(</w:t>
      </w:r>
      <w:proofErr w:type="gramEnd"/>
      <w:r w:rsidRPr="00A35477">
        <w:rPr>
          <w:rFonts w:asciiTheme="majorHAnsi" w:hAnsiTheme="majorHAnsi" w:cstheme="majorHAnsi"/>
        </w:rPr>
        <w:t>model)/SD(data)</w:t>
      </w:r>
    </w:p>
    <w:p w14:paraId="19C68A5F" w14:textId="77777777" w:rsidR="00E464A2" w:rsidRPr="00A35477" w:rsidRDefault="00E464A2" w:rsidP="004E371C">
      <w:pPr>
        <w:pStyle w:val="ListParagraph"/>
        <w:numPr>
          <w:ilvl w:val="1"/>
          <w:numId w:val="8"/>
        </w:numPr>
        <w:rPr>
          <w:rFonts w:asciiTheme="majorHAnsi" w:hAnsiTheme="majorHAnsi" w:cstheme="majorHAnsi"/>
        </w:rPr>
      </w:pPr>
      <w:r w:rsidRPr="00A35477">
        <w:rPr>
          <w:rFonts w:asciiTheme="majorHAnsi" w:hAnsiTheme="majorHAnsi" w:cstheme="majorHAnsi"/>
        </w:rPr>
        <w:t xml:space="preserve">Base R bias calc </w:t>
      </w:r>
      <w:proofErr w:type="gramStart"/>
      <w:r w:rsidRPr="00A35477">
        <w:rPr>
          <w:rFonts w:asciiTheme="majorHAnsi" w:hAnsiTheme="majorHAnsi" w:cstheme="majorHAnsi"/>
          <w:color w:val="222222"/>
          <w:shd w:val="clear" w:color="auto" w:fill="FFFFFF"/>
        </w:rPr>
        <w:t>mean(</w:t>
      </w:r>
      <w:proofErr w:type="gramEnd"/>
      <w:r w:rsidRPr="00A35477">
        <w:rPr>
          <w:rFonts w:asciiTheme="majorHAnsi" w:hAnsiTheme="majorHAnsi" w:cstheme="majorHAnsi"/>
          <w:color w:val="222222"/>
          <w:shd w:val="clear" w:color="auto" w:fill="FFFFFF"/>
        </w:rPr>
        <w:t xml:space="preserve">observed </w:t>
      </w:r>
      <w:r w:rsidR="004E371C" w:rsidRPr="00A35477">
        <w:rPr>
          <w:rFonts w:asciiTheme="majorHAnsi" w:hAnsiTheme="majorHAnsi" w:cstheme="majorHAnsi"/>
          <w:color w:val="222222"/>
          <w:shd w:val="clear" w:color="auto" w:fill="FFFFFF"/>
        </w:rPr>
        <w:t>–</w:t>
      </w:r>
      <w:r w:rsidRPr="00A35477">
        <w:rPr>
          <w:rFonts w:asciiTheme="majorHAnsi" w:hAnsiTheme="majorHAnsi" w:cstheme="majorHAnsi"/>
          <w:color w:val="222222"/>
          <w:shd w:val="clear" w:color="auto" w:fill="FFFFFF"/>
        </w:rPr>
        <w:t xml:space="preserve"> model)</w:t>
      </w:r>
    </w:p>
    <w:p w14:paraId="70B7192E"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Slope of the regression btw model and OBS</w:t>
      </w:r>
    </w:p>
    <w:p w14:paraId="3B4DDC2B"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Pearson’s correlation between the model and OBS</w:t>
      </w:r>
    </w:p>
    <w:p w14:paraId="35042B2C"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 xml:space="preserve">Area under the curve (Araujo, </w:t>
      </w:r>
      <w:proofErr w:type="spellStart"/>
      <w:r w:rsidRPr="00A35477">
        <w:rPr>
          <w:rFonts w:asciiTheme="majorHAnsi" w:hAnsiTheme="majorHAnsi" w:cstheme="majorHAnsi"/>
        </w:rPr>
        <w:t>Thuiller</w:t>
      </w:r>
      <w:proofErr w:type="spellEnd"/>
      <w:r w:rsidRPr="00A35477">
        <w:rPr>
          <w:rFonts w:asciiTheme="majorHAnsi" w:hAnsiTheme="majorHAnsi" w:cstheme="majorHAnsi"/>
        </w:rPr>
        <w:t>, and Pearson 2006</w:t>
      </w:r>
      <w:r w:rsidR="004E371C" w:rsidRPr="00A35477">
        <w:rPr>
          <w:rFonts w:asciiTheme="majorHAnsi" w:hAnsiTheme="majorHAnsi" w:cstheme="majorHAnsi"/>
        </w:rPr>
        <w:t>)</w:t>
      </w:r>
    </w:p>
    <w:p w14:paraId="7BF910BF" w14:textId="77777777" w:rsidR="00E464A2" w:rsidRPr="00A35477" w:rsidRDefault="00E464A2" w:rsidP="00E464A2">
      <w:pPr>
        <w:rPr>
          <w:rFonts w:asciiTheme="majorHAnsi" w:hAnsiTheme="majorHAnsi" w:cstheme="majorHAnsi"/>
        </w:rPr>
      </w:pPr>
      <w:r w:rsidRPr="00A35477">
        <w:rPr>
          <w:rFonts w:asciiTheme="majorHAnsi" w:hAnsiTheme="majorHAnsi" w:cstheme="majorHAnsi"/>
        </w:rPr>
        <w:t>Lastly, model performance will be examine</w:t>
      </w:r>
      <w:r w:rsidR="004E371C" w:rsidRPr="00A35477">
        <w:rPr>
          <w:rFonts w:asciiTheme="majorHAnsi" w:hAnsiTheme="majorHAnsi" w:cstheme="majorHAnsi"/>
        </w:rPr>
        <w:t>d</w:t>
      </w:r>
      <w:r w:rsidRPr="00A35477">
        <w:rPr>
          <w:rFonts w:asciiTheme="majorHAnsi" w:hAnsiTheme="majorHAnsi" w:cstheme="majorHAnsi"/>
        </w:rPr>
        <w:t xml:space="preserve"> through visual assessment of the following </w:t>
      </w:r>
      <w:r w:rsidR="006162E2" w:rsidRPr="00A35477">
        <w:rPr>
          <w:rFonts w:asciiTheme="majorHAnsi" w:hAnsiTheme="majorHAnsi" w:cstheme="majorHAnsi"/>
        </w:rPr>
        <w:t xml:space="preserve">diagnostic </w:t>
      </w:r>
      <w:r w:rsidRPr="00A35477">
        <w:rPr>
          <w:rFonts w:asciiTheme="majorHAnsi" w:hAnsiTheme="majorHAnsi" w:cstheme="majorHAnsi"/>
        </w:rPr>
        <w:t>figures</w:t>
      </w:r>
      <w:r w:rsidR="004E371C" w:rsidRPr="00A35477">
        <w:rPr>
          <w:rFonts w:asciiTheme="majorHAnsi" w:hAnsiTheme="majorHAnsi" w:cstheme="majorHAnsi"/>
        </w:rPr>
        <w:t xml:space="preserve"> (</w:t>
      </w:r>
      <w:proofErr w:type="spellStart"/>
      <w:r w:rsidR="004E371C" w:rsidRPr="00A35477">
        <w:rPr>
          <w:rFonts w:asciiTheme="majorHAnsi" w:hAnsiTheme="majorHAnsi" w:cstheme="majorHAnsi"/>
        </w:rPr>
        <w:t>Dietze</w:t>
      </w:r>
      <w:proofErr w:type="spellEnd"/>
      <w:r w:rsidR="004E371C" w:rsidRPr="00A35477">
        <w:rPr>
          <w:rFonts w:asciiTheme="majorHAnsi" w:hAnsiTheme="majorHAnsi" w:cstheme="majorHAnsi"/>
        </w:rPr>
        <w:t xml:space="preserve"> </w:t>
      </w:r>
      <w:r w:rsidR="007B3365" w:rsidRPr="00A35477">
        <w:rPr>
          <w:rFonts w:asciiTheme="majorHAnsi" w:hAnsiTheme="majorHAnsi" w:cstheme="majorHAnsi"/>
        </w:rPr>
        <w:t>2017</w:t>
      </w:r>
      <w:r w:rsidR="004E371C" w:rsidRPr="00A35477">
        <w:rPr>
          <w:rFonts w:asciiTheme="majorHAnsi" w:hAnsiTheme="majorHAnsi" w:cstheme="majorHAnsi"/>
        </w:rPr>
        <w:t>)</w:t>
      </w:r>
      <w:r w:rsidRPr="00A35477">
        <w:rPr>
          <w:rFonts w:asciiTheme="majorHAnsi" w:hAnsiTheme="majorHAnsi" w:cstheme="majorHAnsi"/>
        </w:rPr>
        <w:t>:</w:t>
      </w:r>
    </w:p>
    <w:p w14:paraId="1D046075" w14:textId="77777777" w:rsidR="00E464A2" w:rsidRPr="00A35477" w:rsidRDefault="004E371C" w:rsidP="004E371C">
      <w:pPr>
        <w:pStyle w:val="ListParagraph"/>
        <w:numPr>
          <w:ilvl w:val="0"/>
          <w:numId w:val="20"/>
        </w:numPr>
        <w:rPr>
          <w:rFonts w:asciiTheme="majorHAnsi" w:hAnsiTheme="majorHAnsi" w:cstheme="majorHAnsi"/>
        </w:rPr>
      </w:pPr>
      <w:r w:rsidRPr="00A35477">
        <w:rPr>
          <w:rFonts w:asciiTheme="majorHAnsi" w:hAnsiTheme="majorHAnsi" w:cstheme="majorHAnsi"/>
        </w:rPr>
        <w:t>Observed and model predictions over time</w:t>
      </w:r>
    </w:p>
    <w:p w14:paraId="4BF51FBA" w14:textId="77777777" w:rsidR="00E464A2" w:rsidRPr="00A35477" w:rsidRDefault="00E464A2" w:rsidP="004E371C">
      <w:pPr>
        <w:pStyle w:val="ListParagraph"/>
        <w:numPr>
          <w:ilvl w:val="0"/>
          <w:numId w:val="8"/>
        </w:numPr>
        <w:rPr>
          <w:rFonts w:asciiTheme="majorHAnsi" w:hAnsiTheme="majorHAnsi" w:cstheme="majorHAnsi"/>
        </w:rPr>
      </w:pPr>
      <w:r w:rsidRPr="00A35477">
        <w:rPr>
          <w:rFonts w:asciiTheme="majorHAnsi" w:hAnsiTheme="majorHAnsi" w:cstheme="majorHAnsi"/>
        </w:rPr>
        <w:t>Predicted vs. observed + 95% confidence interval</w:t>
      </w:r>
    </w:p>
    <w:p w14:paraId="15CEF764" w14:textId="77777777" w:rsidR="00E464A2" w:rsidRPr="00A35477" w:rsidRDefault="00E464A2" w:rsidP="00E464A2">
      <w:pPr>
        <w:spacing w:after="0" w:line="240" w:lineRule="auto"/>
        <w:rPr>
          <w:rFonts w:asciiTheme="majorHAnsi" w:hAnsiTheme="majorHAnsi" w:cstheme="majorHAnsi"/>
        </w:rPr>
      </w:pPr>
    </w:p>
    <w:p w14:paraId="3FF5827B" w14:textId="77777777" w:rsidR="005367DC" w:rsidRPr="00A35477" w:rsidRDefault="005367DC" w:rsidP="004E371C">
      <w:pPr>
        <w:spacing w:after="0" w:line="240" w:lineRule="auto"/>
        <w:rPr>
          <w:rFonts w:asciiTheme="majorHAnsi" w:hAnsiTheme="majorHAnsi" w:cstheme="majorHAnsi"/>
          <w:i/>
        </w:rPr>
      </w:pPr>
      <w:r w:rsidRPr="00A35477">
        <w:rPr>
          <w:rFonts w:asciiTheme="majorHAnsi" w:hAnsiTheme="majorHAnsi" w:cstheme="majorHAnsi"/>
          <w:i/>
        </w:rPr>
        <w:t>Forecasting Framework: FLARE</w:t>
      </w:r>
      <w:r w:rsidR="002B10E7" w:rsidRPr="00A35477">
        <w:rPr>
          <w:rFonts w:asciiTheme="majorHAnsi" w:hAnsiTheme="majorHAnsi" w:cstheme="majorHAnsi"/>
          <w:i/>
        </w:rPr>
        <w:t xml:space="preserve"> (Question 2)</w:t>
      </w:r>
    </w:p>
    <w:p w14:paraId="489B89A4" w14:textId="77777777" w:rsidR="00ED4E84" w:rsidRPr="00A35477" w:rsidRDefault="00794C52" w:rsidP="004E371C">
      <w:pPr>
        <w:spacing w:after="0" w:line="240" w:lineRule="auto"/>
        <w:rPr>
          <w:rFonts w:asciiTheme="majorHAnsi" w:hAnsiTheme="majorHAnsi" w:cstheme="majorHAnsi"/>
          <w:b/>
        </w:rPr>
      </w:pPr>
      <w:r w:rsidRPr="00A35477">
        <w:rPr>
          <w:rFonts w:asciiTheme="majorHAnsi" w:hAnsiTheme="majorHAnsi" w:cstheme="majorHAnsi"/>
        </w:rPr>
        <w:t>After addressing Question 1, b</w:t>
      </w:r>
      <w:r w:rsidR="007D0E56" w:rsidRPr="00A35477">
        <w:rPr>
          <w:rFonts w:asciiTheme="majorHAnsi" w:hAnsiTheme="majorHAnsi" w:cstheme="majorHAnsi"/>
        </w:rPr>
        <w:t>oth models will be integrated i</w:t>
      </w:r>
      <w:r w:rsidR="002B10E7" w:rsidRPr="00A35477">
        <w:rPr>
          <w:rFonts w:asciiTheme="majorHAnsi" w:hAnsiTheme="majorHAnsi" w:cstheme="majorHAnsi"/>
        </w:rPr>
        <w:t xml:space="preserve">nto an existing forecasting framework, </w:t>
      </w:r>
      <w:r w:rsidR="005367DC" w:rsidRPr="00A35477">
        <w:rPr>
          <w:rFonts w:asciiTheme="majorHAnsi" w:hAnsiTheme="majorHAnsi" w:cstheme="majorHAnsi"/>
        </w:rPr>
        <w:t>Forecasting Lake and Reservoir Ecosystems (FLARE)</w:t>
      </w:r>
      <w:r w:rsidR="002B10E7" w:rsidRPr="00A35477">
        <w:rPr>
          <w:rFonts w:asciiTheme="majorHAnsi" w:hAnsiTheme="majorHAnsi" w:cstheme="majorHAnsi"/>
        </w:rPr>
        <w:t>, to produce iterative near-term 16-day forecasts of chlorophyll-a</w:t>
      </w:r>
      <w:r w:rsidRPr="00A35477">
        <w:rPr>
          <w:rFonts w:asciiTheme="majorHAnsi" w:hAnsiTheme="majorHAnsi" w:cstheme="majorHAnsi"/>
        </w:rPr>
        <w:t xml:space="preserve"> (Thomas et al, in prep)</w:t>
      </w:r>
      <w:r w:rsidR="002B10E7" w:rsidRPr="00A35477">
        <w:rPr>
          <w:rFonts w:asciiTheme="majorHAnsi" w:hAnsiTheme="majorHAnsi" w:cstheme="majorHAnsi"/>
        </w:rPr>
        <w:t xml:space="preserve">. </w:t>
      </w:r>
      <w:r w:rsidR="00E741C4" w:rsidRPr="00A35477">
        <w:rPr>
          <w:rFonts w:asciiTheme="majorHAnsi" w:hAnsiTheme="majorHAnsi" w:cstheme="majorHAnsi"/>
        </w:rPr>
        <w:t>FLARE is designed to pull</w:t>
      </w:r>
      <w:r w:rsidR="00ED4E84" w:rsidRPr="00A35477">
        <w:rPr>
          <w:rFonts w:asciiTheme="majorHAnsi" w:hAnsiTheme="majorHAnsi" w:cstheme="majorHAnsi"/>
        </w:rPr>
        <w:t xml:space="preserve"> 2-week weather predictions from the National Oceanic and Atmospheric Administration (NOAA) </w:t>
      </w:r>
      <w:r w:rsidRPr="00A35477">
        <w:rPr>
          <w:rFonts w:asciiTheme="majorHAnsi" w:hAnsiTheme="majorHAnsi" w:cstheme="majorHAnsi"/>
        </w:rPr>
        <w:t xml:space="preserve">GEFS server </w:t>
      </w:r>
      <w:r w:rsidR="00ED4E84" w:rsidRPr="00A35477">
        <w:rPr>
          <w:rFonts w:asciiTheme="majorHAnsi" w:hAnsiTheme="majorHAnsi" w:cstheme="majorHAnsi"/>
        </w:rPr>
        <w:t>to force both ARIMA and GLM-AED</w:t>
      </w:r>
      <w:r w:rsidRPr="00A35477">
        <w:rPr>
          <w:rFonts w:asciiTheme="majorHAnsi" w:hAnsiTheme="majorHAnsi" w:cstheme="majorHAnsi"/>
        </w:rPr>
        <w:t xml:space="preserve"> on a daily time step</w:t>
      </w:r>
      <w:r w:rsidR="00ED4E84" w:rsidRPr="00A35477">
        <w:rPr>
          <w:rFonts w:asciiTheme="majorHAnsi" w:hAnsiTheme="majorHAnsi" w:cstheme="majorHAnsi"/>
        </w:rPr>
        <w:t>. Additionally, ARIMA’s autoregressive term will be forced using our established sensor-cloud network to provide yesterday’s chlorophyll-a concentration</w:t>
      </w:r>
      <w:r w:rsidRPr="00A35477">
        <w:rPr>
          <w:rFonts w:asciiTheme="majorHAnsi" w:hAnsiTheme="majorHAnsi" w:cstheme="majorHAnsi"/>
        </w:rPr>
        <w:t xml:space="preserve"> as well as for comparison with the previous days’ forecasts</w:t>
      </w:r>
      <w:r w:rsidR="00ED4E84" w:rsidRPr="00A35477">
        <w:rPr>
          <w:rFonts w:asciiTheme="majorHAnsi" w:hAnsiTheme="majorHAnsi" w:cstheme="majorHAnsi"/>
        </w:rPr>
        <w:t xml:space="preserve">. Lastly, </w:t>
      </w:r>
      <w:r w:rsidR="0095464C" w:rsidRPr="00A35477">
        <w:rPr>
          <w:rFonts w:asciiTheme="majorHAnsi" w:hAnsiTheme="majorHAnsi" w:cstheme="majorHAnsi"/>
        </w:rPr>
        <w:t xml:space="preserve">inflow discharge data for </w:t>
      </w:r>
      <w:r w:rsidR="00ED4E84" w:rsidRPr="00A35477">
        <w:rPr>
          <w:rFonts w:asciiTheme="majorHAnsi" w:hAnsiTheme="majorHAnsi" w:cstheme="majorHAnsi"/>
        </w:rPr>
        <w:t xml:space="preserve">both models will be </w:t>
      </w:r>
      <w:r w:rsidR="00E741C4" w:rsidRPr="00A35477">
        <w:rPr>
          <w:rFonts w:asciiTheme="majorHAnsi" w:hAnsiTheme="majorHAnsi" w:cstheme="majorHAnsi"/>
        </w:rPr>
        <w:t>estimated</w:t>
      </w:r>
      <w:r w:rsidR="00ED4E84" w:rsidRPr="00A35477">
        <w:rPr>
          <w:rFonts w:asciiTheme="majorHAnsi" w:hAnsiTheme="majorHAnsi" w:cstheme="majorHAnsi"/>
        </w:rPr>
        <w:t xml:space="preserve"> using </w:t>
      </w:r>
      <w:r w:rsidR="0095464C" w:rsidRPr="00A35477">
        <w:rPr>
          <w:rFonts w:asciiTheme="majorHAnsi" w:hAnsiTheme="majorHAnsi" w:cstheme="majorHAnsi"/>
        </w:rPr>
        <w:t xml:space="preserve">an autoregressive linear model of discharge based on the previous day’s mean discharge at the major inflow </w:t>
      </w:r>
      <w:r w:rsidR="0095464C" w:rsidRPr="00A35477">
        <w:rPr>
          <w:rFonts w:asciiTheme="majorHAnsi" w:hAnsiTheme="majorHAnsi" w:cstheme="majorHAnsi"/>
        </w:rPr>
        <w:lastRenderedPageBreak/>
        <w:t xml:space="preserve">to the reservoir.  </w:t>
      </w:r>
      <w:r w:rsidR="00ED4E84" w:rsidRPr="00A35477">
        <w:rPr>
          <w:rFonts w:asciiTheme="majorHAnsi" w:hAnsiTheme="majorHAnsi" w:cstheme="majorHAnsi"/>
        </w:rPr>
        <w:t xml:space="preserve">Driver uncertainty will be calculated for both ARIMA and GLM-AED forecasts </w:t>
      </w:r>
      <w:r w:rsidR="007B341F" w:rsidRPr="00A35477">
        <w:rPr>
          <w:rFonts w:asciiTheme="majorHAnsi" w:hAnsiTheme="majorHAnsi" w:cstheme="majorHAnsi"/>
        </w:rPr>
        <w:t>by prop</w:t>
      </w:r>
      <w:r w:rsidR="00E741C4" w:rsidRPr="00A35477">
        <w:rPr>
          <w:rFonts w:asciiTheme="majorHAnsi" w:hAnsiTheme="majorHAnsi" w:cstheme="majorHAnsi"/>
        </w:rPr>
        <w:t>a</w:t>
      </w:r>
      <w:r w:rsidR="007B341F" w:rsidRPr="00A35477">
        <w:rPr>
          <w:rFonts w:asciiTheme="majorHAnsi" w:hAnsiTheme="majorHAnsi" w:cstheme="majorHAnsi"/>
        </w:rPr>
        <w:t>gating</w:t>
      </w:r>
      <w:r w:rsidR="00ED4E84" w:rsidRPr="00A35477">
        <w:rPr>
          <w:rFonts w:asciiTheme="majorHAnsi" w:hAnsiTheme="majorHAnsi" w:cstheme="majorHAnsi"/>
        </w:rPr>
        <w:t xml:space="preserve"> the uncertainty associated with the NOAA weather forecasts. Parameter uncertainties for both ARIMA and GLM-AED will be calculated by sampling from a distribution of </w:t>
      </w:r>
      <w:r w:rsidR="00205CF5" w:rsidRPr="00A35477">
        <w:rPr>
          <w:rFonts w:asciiTheme="majorHAnsi" w:hAnsiTheme="majorHAnsi" w:cstheme="majorHAnsi"/>
        </w:rPr>
        <w:t xml:space="preserve">key </w:t>
      </w:r>
      <w:r w:rsidR="00ED4E84" w:rsidRPr="00A35477">
        <w:rPr>
          <w:rFonts w:asciiTheme="majorHAnsi" w:hAnsiTheme="majorHAnsi" w:cstheme="majorHAnsi"/>
        </w:rPr>
        <w:t>parameters within each model.</w:t>
      </w:r>
      <w:r w:rsidR="007B341F" w:rsidRPr="00A35477">
        <w:rPr>
          <w:rFonts w:asciiTheme="majorHAnsi" w:hAnsiTheme="majorHAnsi" w:cstheme="majorHAnsi"/>
        </w:rPr>
        <w:t xml:space="preserve"> </w:t>
      </w:r>
      <w:r w:rsidR="00ED4E84" w:rsidRPr="00A35477">
        <w:rPr>
          <w:rFonts w:asciiTheme="majorHAnsi" w:hAnsiTheme="majorHAnsi" w:cstheme="majorHAnsi"/>
        </w:rPr>
        <w:t xml:space="preserve">Forecast effectiveness will be assessed using a suite of performance metrics calculated by comparing the forecast model outputs to the observed high-frequency chlorophyll-a sensor in FCR. Assessment metrics will be calculated for various conditions (summer stratified period, fall mixed period, winter ice period, and following storm events) to determine which approach is most robust under different </w:t>
      </w:r>
      <w:r w:rsidR="00E31B5B" w:rsidRPr="00A35477">
        <w:rPr>
          <w:rFonts w:asciiTheme="majorHAnsi" w:hAnsiTheme="majorHAnsi" w:cstheme="majorHAnsi"/>
        </w:rPr>
        <w:t xml:space="preserve">reservoir and meteorological </w:t>
      </w:r>
      <w:r w:rsidR="00ED4E84" w:rsidRPr="00A35477">
        <w:rPr>
          <w:rFonts w:asciiTheme="majorHAnsi" w:hAnsiTheme="majorHAnsi" w:cstheme="majorHAnsi"/>
        </w:rPr>
        <w:t xml:space="preserve">conditions.  </w:t>
      </w:r>
    </w:p>
    <w:p w14:paraId="11FC3412" w14:textId="77777777" w:rsidR="004E371C" w:rsidRPr="00A35477" w:rsidRDefault="004E371C" w:rsidP="004E371C">
      <w:pPr>
        <w:spacing w:after="0" w:line="240" w:lineRule="auto"/>
        <w:rPr>
          <w:rFonts w:asciiTheme="majorHAnsi" w:hAnsiTheme="majorHAnsi" w:cstheme="majorHAnsi"/>
          <w:b/>
        </w:rPr>
      </w:pPr>
    </w:p>
    <w:p w14:paraId="136641B3" w14:textId="77777777" w:rsidR="002B10E7" w:rsidRPr="00A35477" w:rsidRDefault="002B10E7" w:rsidP="004E371C">
      <w:pPr>
        <w:spacing w:after="0" w:line="240" w:lineRule="auto"/>
        <w:rPr>
          <w:rFonts w:asciiTheme="majorHAnsi" w:hAnsiTheme="majorHAnsi" w:cstheme="majorHAnsi"/>
          <w:i/>
        </w:rPr>
      </w:pPr>
      <w:r w:rsidRPr="00A35477">
        <w:rPr>
          <w:rFonts w:asciiTheme="majorHAnsi" w:hAnsiTheme="majorHAnsi" w:cstheme="majorHAnsi"/>
          <w:i/>
        </w:rPr>
        <w:t>Integrated Model Averaging</w:t>
      </w:r>
      <w:r w:rsidR="00F67C47" w:rsidRPr="00A35477">
        <w:rPr>
          <w:rFonts w:asciiTheme="majorHAnsi" w:hAnsiTheme="majorHAnsi" w:cstheme="majorHAnsi"/>
          <w:i/>
        </w:rPr>
        <w:t xml:space="preserve"> (Question 3) </w:t>
      </w:r>
    </w:p>
    <w:p w14:paraId="54F33B7B" w14:textId="77777777" w:rsidR="009C41E3" w:rsidRPr="00A35477" w:rsidRDefault="00E741C4" w:rsidP="004E371C">
      <w:pPr>
        <w:rPr>
          <w:rFonts w:asciiTheme="majorHAnsi" w:hAnsiTheme="majorHAnsi" w:cstheme="majorHAnsi"/>
        </w:rPr>
      </w:pPr>
      <w:r w:rsidRPr="00A35477">
        <w:rPr>
          <w:rFonts w:asciiTheme="majorHAnsi" w:hAnsiTheme="majorHAnsi" w:cstheme="majorHAnsi"/>
        </w:rPr>
        <w:t xml:space="preserve">In order to develop the most informative forecast of chlorophyll-a, we will develop a weighted model </w:t>
      </w:r>
      <w:r w:rsidR="004E371C" w:rsidRPr="00A35477">
        <w:rPr>
          <w:rFonts w:asciiTheme="majorHAnsi" w:hAnsiTheme="majorHAnsi" w:cstheme="majorHAnsi"/>
        </w:rPr>
        <w:t xml:space="preserve">including both empirical and process-based model outputs </w:t>
      </w:r>
      <w:r w:rsidRPr="00A35477">
        <w:rPr>
          <w:rFonts w:asciiTheme="majorHAnsi" w:hAnsiTheme="majorHAnsi" w:cstheme="majorHAnsi"/>
        </w:rPr>
        <w:t>average</w:t>
      </w:r>
      <w:r w:rsidR="00E90318" w:rsidRPr="00A35477">
        <w:rPr>
          <w:rFonts w:asciiTheme="majorHAnsi" w:hAnsiTheme="majorHAnsi" w:cstheme="majorHAnsi"/>
        </w:rPr>
        <w:t>d</w:t>
      </w:r>
      <w:r w:rsidRPr="00A35477">
        <w:rPr>
          <w:rFonts w:asciiTheme="majorHAnsi" w:hAnsiTheme="majorHAnsi" w:cstheme="majorHAnsi"/>
        </w:rPr>
        <w:t xml:space="preserve"> to incorporate the strengths of multiple models</w:t>
      </w:r>
      <w:r w:rsidR="00E31B5B" w:rsidRPr="00A35477">
        <w:rPr>
          <w:rFonts w:asciiTheme="majorHAnsi" w:hAnsiTheme="majorHAnsi" w:cstheme="majorHAnsi"/>
        </w:rPr>
        <w:t xml:space="preserve"> and compare it with a single model approach</w:t>
      </w:r>
      <w:r w:rsidRPr="00A35477">
        <w:rPr>
          <w:rFonts w:asciiTheme="majorHAnsi" w:hAnsiTheme="majorHAnsi" w:cstheme="majorHAnsi"/>
        </w:rPr>
        <w:t xml:space="preserve">. This will allow the </w:t>
      </w:r>
      <w:r w:rsidR="00E31B5B" w:rsidRPr="00A35477">
        <w:rPr>
          <w:rFonts w:asciiTheme="majorHAnsi" w:hAnsiTheme="majorHAnsi" w:cstheme="majorHAnsi"/>
        </w:rPr>
        <w:t xml:space="preserve">ensemble </w:t>
      </w:r>
      <w:r w:rsidRPr="00A35477">
        <w:rPr>
          <w:rFonts w:asciiTheme="majorHAnsi" w:hAnsiTheme="majorHAnsi" w:cstheme="majorHAnsi"/>
        </w:rPr>
        <w:t>forecast to capture as much variability as possible in chlorophyll-a</w:t>
      </w:r>
      <w:r w:rsidR="00E31B5B" w:rsidRPr="00A35477">
        <w:rPr>
          <w:rFonts w:asciiTheme="majorHAnsi" w:hAnsiTheme="majorHAnsi" w:cstheme="majorHAnsi"/>
        </w:rPr>
        <w:t xml:space="preserve"> and the different strengths of the two models</w:t>
      </w:r>
      <w:r w:rsidR="00E31B5B" w:rsidRPr="00A35477">
        <w:rPr>
          <w:rFonts w:asciiTheme="majorHAnsi" w:hAnsiTheme="majorHAnsi" w:cstheme="majorHAnsi"/>
          <w:b/>
        </w:rPr>
        <w:t>.</w:t>
      </w:r>
      <w:r w:rsidRPr="00A35477">
        <w:rPr>
          <w:rFonts w:asciiTheme="majorHAnsi" w:hAnsiTheme="majorHAnsi" w:cstheme="majorHAnsi"/>
          <w:b/>
        </w:rPr>
        <w:t xml:space="preserve"> </w:t>
      </w:r>
      <w:r w:rsidR="00E31B5B" w:rsidRPr="00A35477">
        <w:rPr>
          <w:rFonts w:asciiTheme="majorHAnsi" w:hAnsiTheme="majorHAnsi" w:cstheme="majorHAnsi"/>
          <w:b/>
        </w:rPr>
        <w:t>I</w:t>
      </w:r>
      <w:r w:rsidRPr="00A35477">
        <w:rPr>
          <w:rFonts w:asciiTheme="majorHAnsi" w:hAnsiTheme="majorHAnsi" w:cstheme="majorHAnsi"/>
          <w:b/>
        </w:rPr>
        <w:t>f</w:t>
      </w:r>
      <w:r w:rsidR="00E31B5B" w:rsidRPr="00A35477">
        <w:rPr>
          <w:rFonts w:asciiTheme="majorHAnsi" w:hAnsiTheme="majorHAnsi" w:cstheme="majorHAnsi"/>
          <w:b/>
        </w:rPr>
        <w:t>,</w:t>
      </w:r>
      <w:r w:rsidRPr="00A35477">
        <w:rPr>
          <w:rFonts w:asciiTheme="majorHAnsi" w:hAnsiTheme="majorHAnsi" w:cstheme="majorHAnsi"/>
          <w:b/>
        </w:rPr>
        <w:t xml:space="preserve"> for example, one model does a better job predicti</w:t>
      </w:r>
      <w:r w:rsidR="00E31B5B" w:rsidRPr="00A35477">
        <w:rPr>
          <w:rFonts w:asciiTheme="majorHAnsi" w:hAnsiTheme="majorHAnsi" w:cstheme="majorHAnsi"/>
          <w:b/>
        </w:rPr>
        <w:t>ng</w:t>
      </w:r>
      <w:r w:rsidRPr="00A35477">
        <w:rPr>
          <w:rFonts w:asciiTheme="majorHAnsi" w:hAnsiTheme="majorHAnsi" w:cstheme="majorHAnsi"/>
          <w:b/>
        </w:rPr>
        <w:t xml:space="preserve"> chlorophyll-a at lower concentrations, while another model is more effective at capturing large bloom events</w:t>
      </w:r>
      <w:r w:rsidR="00E31B5B" w:rsidRPr="00A35477">
        <w:rPr>
          <w:rFonts w:asciiTheme="majorHAnsi" w:hAnsiTheme="majorHAnsi" w:cstheme="majorHAnsi"/>
          <w:b/>
        </w:rPr>
        <w:t>, the goal is using the relative strengths of both models to improve overall chlorophyll prediction (or something like that!)</w:t>
      </w:r>
      <w:r w:rsidRPr="00A35477">
        <w:rPr>
          <w:rFonts w:asciiTheme="majorHAnsi" w:hAnsiTheme="majorHAnsi" w:cstheme="majorHAnsi"/>
          <w:b/>
        </w:rPr>
        <w:t>.</w:t>
      </w:r>
      <w:r w:rsidRPr="00A35477">
        <w:rPr>
          <w:rFonts w:asciiTheme="majorHAnsi" w:hAnsiTheme="majorHAnsi" w:cstheme="majorHAnsi"/>
        </w:rPr>
        <w:t xml:space="preserve"> </w:t>
      </w:r>
      <w:r w:rsidR="00E31B5B" w:rsidRPr="00A35477">
        <w:rPr>
          <w:rFonts w:asciiTheme="majorHAnsi" w:hAnsiTheme="majorHAnsi" w:cstheme="majorHAnsi"/>
        </w:rPr>
        <w:t xml:space="preserve">I anticipate that </w:t>
      </w:r>
      <w:r w:rsidR="00BB3FD1" w:rsidRPr="00A35477">
        <w:rPr>
          <w:rFonts w:asciiTheme="majorHAnsi" w:hAnsiTheme="majorHAnsi" w:cstheme="majorHAnsi"/>
        </w:rPr>
        <w:t>for low probability yet high impact events such as phytoplankton</w:t>
      </w:r>
      <w:r w:rsidR="00E31B5B" w:rsidRPr="00A35477">
        <w:rPr>
          <w:rFonts w:asciiTheme="majorHAnsi" w:hAnsiTheme="majorHAnsi" w:cstheme="majorHAnsi"/>
        </w:rPr>
        <w:t xml:space="preserve"> blooms</w:t>
      </w:r>
      <w:r w:rsidR="00BB3FD1" w:rsidRPr="00A35477">
        <w:rPr>
          <w:rFonts w:asciiTheme="majorHAnsi" w:hAnsiTheme="majorHAnsi" w:cstheme="majorHAnsi"/>
        </w:rPr>
        <w:t>,</w:t>
      </w:r>
      <w:r w:rsidR="00E53830" w:rsidRPr="00A35477">
        <w:rPr>
          <w:rFonts w:asciiTheme="majorHAnsi" w:hAnsiTheme="majorHAnsi" w:cstheme="majorHAnsi"/>
        </w:rPr>
        <w:t xml:space="preserve"> </w:t>
      </w:r>
      <w:r w:rsidR="004E371C" w:rsidRPr="00A35477">
        <w:rPr>
          <w:rFonts w:asciiTheme="majorHAnsi" w:hAnsiTheme="majorHAnsi" w:cstheme="majorHAnsi"/>
        </w:rPr>
        <w:t>a</w:t>
      </w:r>
      <w:r w:rsidR="00E31B5B" w:rsidRPr="00A35477">
        <w:rPr>
          <w:rFonts w:asciiTheme="majorHAnsi" w:hAnsiTheme="majorHAnsi" w:cstheme="majorHAnsi"/>
        </w:rPr>
        <w:t>n ensemble approach</w:t>
      </w:r>
      <w:r w:rsidR="004E371C" w:rsidRPr="00A35477">
        <w:rPr>
          <w:rFonts w:asciiTheme="majorHAnsi" w:hAnsiTheme="majorHAnsi" w:cstheme="majorHAnsi"/>
        </w:rPr>
        <w:t xml:space="preserve"> may be necessary to capture these peaks in phytoplankton concentration that may operate under different mechanisms. Incorporating multiple models</w:t>
      </w:r>
      <w:r w:rsidR="00E53830" w:rsidRPr="00A35477">
        <w:rPr>
          <w:rFonts w:asciiTheme="majorHAnsi" w:hAnsiTheme="majorHAnsi" w:cstheme="majorHAnsi"/>
        </w:rPr>
        <w:t xml:space="preserve"> will enable us to</w:t>
      </w:r>
      <w:r w:rsidR="00BB3FD1" w:rsidRPr="00A35477">
        <w:rPr>
          <w:rFonts w:asciiTheme="majorHAnsi" w:hAnsiTheme="majorHAnsi" w:cstheme="majorHAnsi"/>
        </w:rPr>
        <w:t xml:space="preserve"> develop an early-warning system which will alert users when conditions that indicate a peak in phytoplankton is likely to occur.</w:t>
      </w:r>
    </w:p>
    <w:p w14:paraId="123DB427" w14:textId="77777777" w:rsidR="004E371C" w:rsidRPr="00A35477" w:rsidRDefault="004E371C" w:rsidP="004E371C">
      <w:pPr>
        <w:rPr>
          <w:rFonts w:asciiTheme="majorHAnsi" w:hAnsiTheme="majorHAnsi" w:cstheme="majorHAnsi"/>
          <w:b/>
        </w:rPr>
      </w:pPr>
    </w:p>
    <w:p w14:paraId="6435072B" w14:textId="77777777" w:rsidR="0030717F" w:rsidRPr="00A35477" w:rsidRDefault="0030717F" w:rsidP="004E371C">
      <w:pPr>
        <w:rPr>
          <w:rFonts w:asciiTheme="majorHAnsi" w:hAnsiTheme="majorHAnsi" w:cstheme="majorHAnsi"/>
          <w:b/>
          <w:sz w:val="24"/>
          <w:szCs w:val="24"/>
        </w:rPr>
      </w:pPr>
      <w:r w:rsidRPr="00A35477">
        <w:rPr>
          <w:rFonts w:asciiTheme="majorHAnsi" w:hAnsiTheme="majorHAnsi" w:cstheme="majorHAnsi"/>
          <w:b/>
          <w:sz w:val="24"/>
          <w:szCs w:val="24"/>
        </w:rPr>
        <w:t>Preliminary Results</w:t>
      </w:r>
    </w:p>
    <w:p w14:paraId="6160F601" w14:textId="77777777" w:rsidR="000E2224" w:rsidRPr="00A35477" w:rsidRDefault="00E31B5B" w:rsidP="00C864F5">
      <w:pPr>
        <w:rPr>
          <w:rFonts w:asciiTheme="majorHAnsi" w:hAnsiTheme="majorHAnsi" w:cstheme="majorHAnsi"/>
          <w:u w:val="single"/>
        </w:rPr>
      </w:pPr>
      <w:r w:rsidRPr="00A35477">
        <w:rPr>
          <w:rFonts w:asciiTheme="majorHAnsi" w:hAnsiTheme="majorHAnsi" w:cstheme="majorHAnsi"/>
          <w:u w:val="single"/>
        </w:rPr>
        <w:t xml:space="preserve">Question 1: </w:t>
      </w:r>
      <w:r w:rsidR="009C41E3" w:rsidRPr="00A35477">
        <w:rPr>
          <w:rFonts w:asciiTheme="majorHAnsi" w:hAnsiTheme="majorHAnsi" w:cstheme="majorHAnsi"/>
          <w:u w:val="single"/>
        </w:rPr>
        <w:t>H</w:t>
      </w:r>
      <w:r w:rsidR="000E2224" w:rsidRPr="00A35477">
        <w:rPr>
          <w:rFonts w:asciiTheme="majorHAnsi" w:hAnsiTheme="majorHAnsi" w:cstheme="majorHAnsi"/>
          <w:u w:val="single"/>
        </w:rPr>
        <w:t>indcasts of</w:t>
      </w:r>
      <w:r w:rsidR="009C41E3" w:rsidRPr="00A35477">
        <w:rPr>
          <w:rFonts w:asciiTheme="majorHAnsi" w:hAnsiTheme="majorHAnsi" w:cstheme="majorHAnsi"/>
          <w:u w:val="single"/>
        </w:rPr>
        <w:t xml:space="preserve"> chlorophyll-a</w:t>
      </w:r>
    </w:p>
    <w:p w14:paraId="5FCA6817" w14:textId="77777777" w:rsidR="00BE0607" w:rsidRPr="00A35477" w:rsidRDefault="00C864F5" w:rsidP="00C864F5">
      <w:pPr>
        <w:rPr>
          <w:rFonts w:asciiTheme="majorHAnsi" w:hAnsiTheme="majorHAnsi" w:cstheme="majorHAnsi"/>
        </w:rPr>
      </w:pPr>
      <w:r w:rsidRPr="00A35477">
        <w:rPr>
          <w:rFonts w:asciiTheme="majorHAnsi" w:hAnsiTheme="majorHAnsi" w:cstheme="majorHAnsi"/>
        </w:rPr>
        <w:t>Using the summer period of 2013-201</w:t>
      </w:r>
      <w:r w:rsidR="00C40407" w:rsidRPr="00A35477">
        <w:rPr>
          <w:rFonts w:asciiTheme="majorHAnsi" w:hAnsiTheme="majorHAnsi" w:cstheme="majorHAnsi"/>
        </w:rPr>
        <w:t xml:space="preserve">7 </w:t>
      </w:r>
      <w:r w:rsidRPr="00A35477">
        <w:rPr>
          <w:rFonts w:asciiTheme="majorHAnsi" w:hAnsiTheme="majorHAnsi" w:cstheme="majorHAnsi"/>
        </w:rPr>
        <w:t xml:space="preserve">as our training period, </w:t>
      </w:r>
      <w:r w:rsidR="00C40407" w:rsidRPr="00A35477">
        <w:rPr>
          <w:rFonts w:asciiTheme="majorHAnsi" w:hAnsiTheme="majorHAnsi" w:cstheme="majorHAnsi"/>
        </w:rPr>
        <w:t>we developed and calibrated both an empirical</w:t>
      </w:r>
      <w:r w:rsidR="00E31B5B" w:rsidRPr="00A35477">
        <w:rPr>
          <w:rFonts w:asciiTheme="majorHAnsi" w:hAnsiTheme="majorHAnsi" w:cstheme="majorHAnsi"/>
        </w:rPr>
        <w:t xml:space="preserve"> model (</w:t>
      </w:r>
      <w:r w:rsidR="00C40407" w:rsidRPr="00A35477">
        <w:rPr>
          <w:rFonts w:asciiTheme="majorHAnsi" w:hAnsiTheme="majorHAnsi" w:cstheme="majorHAnsi"/>
        </w:rPr>
        <w:t>ARIMA</w:t>
      </w:r>
      <w:r w:rsidR="00E31B5B" w:rsidRPr="00A35477">
        <w:rPr>
          <w:rFonts w:asciiTheme="majorHAnsi" w:hAnsiTheme="majorHAnsi" w:cstheme="majorHAnsi"/>
        </w:rPr>
        <w:t>)</w:t>
      </w:r>
      <w:r w:rsidR="00C40407" w:rsidRPr="00A35477">
        <w:rPr>
          <w:rFonts w:asciiTheme="majorHAnsi" w:hAnsiTheme="majorHAnsi" w:cstheme="majorHAnsi"/>
        </w:rPr>
        <w:t xml:space="preserve"> and process-based model</w:t>
      </w:r>
      <w:r w:rsidR="00E31B5B" w:rsidRPr="00A35477">
        <w:rPr>
          <w:rFonts w:asciiTheme="majorHAnsi" w:hAnsiTheme="majorHAnsi" w:cstheme="majorHAnsi"/>
        </w:rPr>
        <w:t xml:space="preserve"> (</w:t>
      </w:r>
      <w:r w:rsidR="00C40407" w:rsidRPr="00A35477">
        <w:rPr>
          <w:rFonts w:asciiTheme="majorHAnsi" w:hAnsiTheme="majorHAnsi" w:cstheme="majorHAnsi"/>
        </w:rPr>
        <w:t>GLM-AED</w:t>
      </w:r>
      <w:r w:rsidR="00E31B5B" w:rsidRPr="00A35477">
        <w:rPr>
          <w:rFonts w:asciiTheme="majorHAnsi" w:hAnsiTheme="majorHAnsi" w:cstheme="majorHAnsi"/>
        </w:rPr>
        <w:t>)</w:t>
      </w:r>
      <w:r w:rsidR="00C40407" w:rsidRPr="00A35477">
        <w:rPr>
          <w:rFonts w:asciiTheme="majorHAnsi" w:hAnsiTheme="majorHAnsi" w:cstheme="majorHAnsi"/>
        </w:rPr>
        <w:t xml:space="preserve">. </w:t>
      </w:r>
      <w:commentRangeStart w:id="16"/>
      <w:r w:rsidR="00C40407" w:rsidRPr="00A35477">
        <w:rPr>
          <w:rFonts w:asciiTheme="majorHAnsi" w:hAnsiTheme="majorHAnsi" w:cstheme="majorHAnsi"/>
        </w:rPr>
        <w:t>O</w:t>
      </w:r>
      <w:r w:rsidRPr="00A35477">
        <w:rPr>
          <w:rFonts w:asciiTheme="majorHAnsi" w:hAnsiTheme="majorHAnsi" w:cstheme="majorHAnsi"/>
        </w:rPr>
        <w:t>ur best-fitting ARIMA model</w:t>
      </w:r>
      <w:r w:rsidR="00C40407" w:rsidRPr="00A35477">
        <w:rPr>
          <w:rFonts w:asciiTheme="majorHAnsi" w:hAnsiTheme="majorHAnsi" w:cstheme="majorHAnsi"/>
        </w:rPr>
        <w:t xml:space="preserve"> </w:t>
      </w:r>
      <w:commentRangeEnd w:id="16"/>
      <w:r w:rsidR="005A39CC" w:rsidRPr="00A35477">
        <w:rPr>
          <w:rStyle w:val="CommentReference"/>
          <w:rFonts w:asciiTheme="majorHAnsi" w:hAnsiTheme="majorHAnsi" w:cstheme="majorHAnsi"/>
        </w:rPr>
        <w:commentReference w:id="16"/>
      </w:r>
      <w:r w:rsidR="00C40407" w:rsidRPr="00A35477">
        <w:rPr>
          <w:rFonts w:asciiTheme="majorHAnsi" w:hAnsiTheme="majorHAnsi" w:cstheme="majorHAnsi"/>
        </w:rPr>
        <w:t>over 2013-2016</w:t>
      </w:r>
      <w:r w:rsidRPr="00A35477">
        <w:rPr>
          <w:rFonts w:asciiTheme="majorHAnsi" w:hAnsiTheme="majorHAnsi" w:cstheme="majorHAnsi"/>
        </w:rPr>
        <w:t xml:space="preserve"> included discharge to the reservoir and shortwave radiation. ARIMA hindcasted chlorophyll-a over 2013-2016 with an R</w:t>
      </w:r>
      <w:r w:rsidRPr="00A35477">
        <w:rPr>
          <w:rFonts w:asciiTheme="majorHAnsi" w:hAnsiTheme="majorHAnsi" w:cstheme="majorHAnsi"/>
          <w:vertAlign w:val="superscript"/>
        </w:rPr>
        <w:t>2</w:t>
      </w:r>
      <w:r w:rsidRPr="00A35477">
        <w:rPr>
          <w:rFonts w:asciiTheme="majorHAnsi" w:hAnsiTheme="majorHAnsi" w:cstheme="majorHAnsi"/>
        </w:rPr>
        <w:t xml:space="preserve"> = 0.44 and RMSE = 1.71 ug/L. The ARIMA model was able to </w:t>
      </w:r>
      <w:r w:rsidR="000A6831" w:rsidRPr="00A35477">
        <w:rPr>
          <w:rFonts w:asciiTheme="majorHAnsi" w:hAnsiTheme="majorHAnsi" w:cstheme="majorHAnsi"/>
        </w:rPr>
        <w:t xml:space="preserve">successfully </w:t>
      </w:r>
      <w:r w:rsidRPr="00A35477">
        <w:rPr>
          <w:rFonts w:asciiTheme="majorHAnsi" w:hAnsiTheme="majorHAnsi" w:cstheme="majorHAnsi"/>
        </w:rPr>
        <w:t>capture</w:t>
      </w:r>
      <w:r w:rsidR="000E2224" w:rsidRPr="00A35477">
        <w:rPr>
          <w:rFonts w:asciiTheme="majorHAnsi" w:hAnsiTheme="majorHAnsi" w:cstheme="majorHAnsi"/>
        </w:rPr>
        <w:t xml:space="preserve"> </w:t>
      </w:r>
      <w:r w:rsidR="000A6831" w:rsidRPr="00A35477">
        <w:rPr>
          <w:rFonts w:asciiTheme="majorHAnsi" w:hAnsiTheme="majorHAnsi" w:cstheme="majorHAnsi"/>
        </w:rPr>
        <w:t>fluctuations</w:t>
      </w:r>
      <w:r w:rsidR="000E2224" w:rsidRPr="00A35477">
        <w:rPr>
          <w:rFonts w:asciiTheme="majorHAnsi" w:hAnsiTheme="majorHAnsi" w:cstheme="majorHAnsi"/>
        </w:rPr>
        <w:t xml:space="preserve"> at lower chlorophyll-a concentrations (&lt;10 ug/L</w:t>
      </w:r>
      <w:r w:rsidRPr="00A35477">
        <w:rPr>
          <w:rFonts w:asciiTheme="majorHAnsi" w:hAnsiTheme="majorHAnsi" w:cstheme="majorHAnsi"/>
        </w:rPr>
        <w:t>)</w:t>
      </w:r>
      <w:r w:rsidR="00C40407" w:rsidRPr="00A35477">
        <w:rPr>
          <w:rFonts w:asciiTheme="majorHAnsi" w:hAnsiTheme="majorHAnsi" w:cstheme="majorHAnsi"/>
        </w:rPr>
        <w:t xml:space="preserve"> (Figure </w:t>
      </w:r>
      <w:r w:rsidR="00BE0607" w:rsidRPr="00A35477">
        <w:rPr>
          <w:rFonts w:asciiTheme="majorHAnsi" w:hAnsiTheme="majorHAnsi" w:cstheme="majorHAnsi"/>
        </w:rPr>
        <w:t>2</w:t>
      </w:r>
      <w:r w:rsidR="00C40407" w:rsidRPr="00A35477">
        <w:rPr>
          <w:rFonts w:asciiTheme="majorHAnsi" w:hAnsiTheme="majorHAnsi" w:cstheme="majorHAnsi"/>
        </w:rPr>
        <w:t>).</w:t>
      </w:r>
      <w:r w:rsidRPr="00A35477">
        <w:rPr>
          <w:rFonts w:asciiTheme="majorHAnsi" w:hAnsiTheme="majorHAnsi" w:cstheme="majorHAnsi"/>
        </w:rPr>
        <w:t xml:space="preserve"> However, when chlorophyll-a reached values above ~10 ug/L, the model the model was unable to recreate these </w:t>
      </w:r>
      <w:r w:rsidR="00BB3FD1" w:rsidRPr="00A35477">
        <w:rPr>
          <w:rFonts w:asciiTheme="majorHAnsi" w:hAnsiTheme="majorHAnsi" w:cstheme="majorHAnsi"/>
        </w:rPr>
        <w:t xml:space="preserve">observed </w:t>
      </w:r>
      <w:r w:rsidRPr="00A35477">
        <w:rPr>
          <w:rFonts w:asciiTheme="majorHAnsi" w:hAnsiTheme="majorHAnsi" w:cstheme="majorHAnsi"/>
        </w:rPr>
        <w:t xml:space="preserve">dynamics. </w:t>
      </w:r>
      <w:r w:rsidR="00C40407" w:rsidRPr="00A35477">
        <w:rPr>
          <w:rFonts w:asciiTheme="majorHAnsi" w:hAnsiTheme="majorHAnsi" w:cstheme="majorHAnsi"/>
        </w:rPr>
        <w:t>GLM-AED was calibrated over 2013-</w:t>
      </w:r>
      <w:r w:rsidR="000A6831" w:rsidRPr="00A35477">
        <w:rPr>
          <w:rFonts w:asciiTheme="majorHAnsi" w:hAnsiTheme="majorHAnsi" w:cstheme="majorHAnsi"/>
        </w:rPr>
        <w:t xml:space="preserve">2016 </w:t>
      </w:r>
      <w:r w:rsidR="00C40407" w:rsidRPr="00A35477">
        <w:rPr>
          <w:rFonts w:asciiTheme="majorHAnsi" w:hAnsiTheme="majorHAnsi" w:cstheme="majorHAnsi"/>
        </w:rPr>
        <w:t xml:space="preserve">and hindcasted chlorophyll-a with </w:t>
      </w:r>
      <w:commentRangeStart w:id="17"/>
      <w:r w:rsidR="00C40407" w:rsidRPr="00A35477">
        <w:rPr>
          <w:rFonts w:asciiTheme="majorHAnsi" w:hAnsiTheme="majorHAnsi" w:cstheme="majorHAnsi"/>
        </w:rPr>
        <w:t xml:space="preserve">R2 = XXX and RMSE = YYYY.  </w:t>
      </w:r>
      <w:commentRangeEnd w:id="17"/>
      <w:r w:rsidR="00C40407" w:rsidRPr="00A35477">
        <w:rPr>
          <w:rStyle w:val="CommentReference"/>
          <w:rFonts w:asciiTheme="majorHAnsi" w:hAnsiTheme="majorHAnsi" w:cstheme="majorHAnsi"/>
        </w:rPr>
        <w:commentReference w:id="17"/>
      </w:r>
      <w:r w:rsidR="00BB3FD1" w:rsidRPr="00A35477">
        <w:rPr>
          <w:rFonts w:asciiTheme="majorHAnsi" w:hAnsiTheme="majorHAnsi" w:cstheme="majorHAnsi"/>
        </w:rPr>
        <w:t xml:space="preserve">While GLM-AED does not capture </w:t>
      </w:r>
      <w:r w:rsidR="005A39CC" w:rsidRPr="00A35477">
        <w:rPr>
          <w:rFonts w:asciiTheme="majorHAnsi" w:hAnsiTheme="majorHAnsi" w:cstheme="majorHAnsi"/>
        </w:rPr>
        <w:t>the same fluctuations</w:t>
      </w:r>
      <w:r w:rsidR="00BB3FD1" w:rsidRPr="00A35477">
        <w:rPr>
          <w:rFonts w:asciiTheme="majorHAnsi" w:hAnsiTheme="majorHAnsi" w:cstheme="majorHAnsi"/>
        </w:rPr>
        <w:t xml:space="preserve"> in chlorophyll-a dynamics</w:t>
      </w:r>
      <w:r w:rsidR="005A39CC" w:rsidRPr="00A35477">
        <w:rPr>
          <w:rFonts w:asciiTheme="majorHAnsi" w:hAnsiTheme="majorHAnsi" w:cstheme="majorHAnsi"/>
        </w:rPr>
        <w:t xml:space="preserve"> as the empirical model</w:t>
      </w:r>
      <w:r w:rsidR="00BB3FD1" w:rsidRPr="00A35477">
        <w:rPr>
          <w:rFonts w:asciiTheme="majorHAnsi" w:hAnsiTheme="majorHAnsi" w:cstheme="majorHAnsi"/>
        </w:rPr>
        <w:t xml:space="preserve">, </w:t>
      </w:r>
      <w:r w:rsidR="00BB3FD1" w:rsidRPr="00A35477">
        <w:rPr>
          <w:rFonts w:asciiTheme="majorHAnsi" w:hAnsiTheme="majorHAnsi" w:cstheme="majorHAnsi"/>
        </w:rPr>
        <w:lastRenderedPageBreak/>
        <w:t xml:space="preserve">it does capture some large peaks in chlorophyll-a that </w:t>
      </w:r>
      <w:r w:rsidR="005A39CC" w:rsidRPr="00A35477">
        <w:rPr>
          <w:rFonts w:asciiTheme="majorHAnsi" w:hAnsiTheme="majorHAnsi" w:cstheme="majorHAnsi"/>
        </w:rPr>
        <w:t xml:space="preserve">the </w:t>
      </w:r>
      <w:r w:rsidR="00BB3FD1" w:rsidRPr="00A35477">
        <w:rPr>
          <w:rFonts w:asciiTheme="majorHAnsi" w:hAnsiTheme="majorHAnsi" w:cstheme="majorHAnsi"/>
        </w:rPr>
        <w:t xml:space="preserve">ARIMA does not. </w:t>
      </w:r>
      <w:r w:rsidR="00BE0607" w:rsidRPr="00A35477">
        <w:rPr>
          <w:rFonts w:asciiTheme="majorHAnsi" w:hAnsiTheme="majorHAnsi" w:cstheme="majorHAnsi"/>
          <w:noProof/>
        </w:rPr>
        <w:drawing>
          <wp:inline distT="0" distB="0" distL="0" distR="0" wp14:anchorId="19C8C276" wp14:editId="45D8D7D9">
            <wp:extent cx="5943600" cy="3935730"/>
            <wp:effectExtent l="0" t="0" r="0" b="7620"/>
            <wp:docPr id="2" name="Picture 5">
              <a:extLst xmlns:a="http://schemas.openxmlformats.org/drawingml/2006/main">
                <a:ext uri="{FF2B5EF4-FFF2-40B4-BE49-F238E27FC236}">
                  <a16:creationId xmlns:a16="http://schemas.microsoft.com/office/drawing/2014/main" id="{CC883E6D-6795-43C9-B127-42C30984F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883E6D-6795-43C9-B127-42C30984F31D}"/>
                        </a:ext>
                      </a:extLst>
                    </pic:cNvPr>
                    <pic:cNvPicPr>
                      <a:picLocks noChangeAspect="1"/>
                    </pic:cNvPicPr>
                  </pic:nvPicPr>
                  <pic:blipFill>
                    <a:blip r:embed="rId11"/>
                    <a:stretch>
                      <a:fillRect/>
                    </a:stretch>
                  </pic:blipFill>
                  <pic:spPr>
                    <a:xfrm>
                      <a:off x="0" y="0"/>
                      <a:ext cx="5943600" cy="3935730"/>
                    </a:xfrm>
                    <a:prstGeom prst="rect">
                      <a:avLst/>
                    </a:prstGeom>
                  </pic:spPr>
                </pic:pic>
              </a:graphicData>
            </a:graphic>
          </wp:inline>
        </w:drawing>
      </w:r>
    </w:p>
    <w:p w14:paraId="7308317D" w14:textId="77777777" w:rsidR="00BE0607" w:rsidRPr="00A35477" w:rsidRDefault="00BE0607" w:rsidP="00C40407">
      <w:pPr>
        <w:rPr>
          <w:rFonts w:asciiTheme="majorHAnsi" w:hAnsiTheme="majorHAnsi" w:cstheme="majorHAnsi"/>
        </w:rPr>
      </w:pPr>
      <w:r w:rsidRPr="00A35477">
        <w:rPr>
          <w:rFonts w:asciiTheme="majorHAnsi" w:hAnsiTheme="majorHAnsi" w:cstheme="majorHAnsi"/>
        </w:rPr>
        <w:t>Figure 2. Observed and modeled chlorophyll-a data over 2013-2016.</w:t>
      </w:r>
    </w:p>
    <w:p w14:paraId="1C5F8146" w14:textId="2E45128E" w:rsidR="00E7692C" w:rsidRPr="00A35477" w:rsidRDefault="00AB0F13" w:rsidP="00A04A63">
      <w:pPr>
        <w:rPr>
          <w:rFonts w:asciiTheme="majorHAnsi" w:hAnsiTheme="majorHAnsi" w:cstheme="majorHAnsi"/>
        </w:rPr>
      </w:pPr>
      <w:r w:rsidRPr="00A35477">
        <w:rPr>
          <w:rFonts w:asciiTheme="majorHAnsi" w:hAnsiTheme="majorHAnsi" w:cstheme="majorHAnsi"/>
        </w:rPr>
        <w:t xml:space="preserve">Table 2 shows the proposed timeline of remaining steps to finish work required for Chapter 1 and to address the steps needed to address Questions 2 and 3. </w:t>
      </w:r>
    </w:p>
    <w:tbl>
      <w:tblPr>
        <w:tblStyle w:val="TableGrid"/>
        <w:tblW w:w="10075" w:type="dxa"/>
        <w:tblLook w:val="04A0" w:firstRow="1" w:lastRow="0" w:firstColumn="1" w:lastColumn="0" w:noHBand="0" w:noVBand="1"/>
      </w:tblPr>
      <w:tblGrid>
        <w:gridCol w:w="3595"/>
        <w:gridCol w:w="1080"/>
        <w:gridCol w:w="1350"/>
        <w:gridCol w:w="1530"/>
        <w:gridCol w:w="1129"/>
        <w:gridCol w:w="1391"/>
      </w:tblGrid>
      <w:tr w:rsidR="007F6DA5" w:rsidRPr="00A35477" w14:paraId="6BE40FBA" w14:textId="77777777" w:rsidTr="00C43697">
        <w:tc>
          <w:tcPr>
            <w:tcW w:w="10075" w:type="dxa"/>
            <w:gridSpan w:val="6"/>
          </w:tcPr>
          <w:p w14:paraId="16EF0D75" w14:textId="77777777" w:rsidR="007F6DA5" w:rsidRPr="00A35477" w:rsidRDefault="007F6DA5" w:rsidP="00A04A63">
            <w:pPr>
              <w:rPr>
                <w:rFonts w:asciiTheme="majorHAnsi" w:hAnsiTheme="majorHAnsi" w:cstheme="majorHAnsi"/>
              </w:rPr>
            </w:pPr>
            <w:r w:rsidRPr="00A35477">
              <w:rPr>
                <w:rFonts w:asciiTheme="majorHAnsi" w:hAnsiTheme="majorHAnsi" w:cstheme="majorHAnsi"/>
                <w:b/>
              </w:rPr>
              <w:t>Table 2. Proposed timeline for Chapter 1</w:t>
            </w:r>
            <w:r w:rsidRPr="00A35477">
              <w:rPr>
                <w:rFonts w:asciiTheme="majorHAnsi" w:hAnsiTheme="majorHAnsi" w:cstheme="majorHAnsi"/>
              </w:rPr>
              <w:br/>
            </w:r>
            <w:r w:rsidRPr="00A35477">
              <w:rPr>
                <w:rFonts w:asciiTheme="majorHAnsi" w:hAnsiTheme="majorHAnsi" w:cstheme="majorHAnsi"/>
                <w:i/>
              </w:rPr>
              <w:t xml:space="preserve">Black boxes </w:t>
            </w:r>
            <w:proofErr w:type="gramStart"/>
            <w:r w:rsidRPr="00A35477">
              <w:rPr>
                <w:rFonts w:asciiTheme="majorHAnsi" w:hAnsiTheme="majorHAnsi" w:cstheme="majorHAnsi"/>
                <w:i/>
              </w:rPr>
              <w:t>indicate</w:t>
            </w:r>
            <w:proofErr w:type="gramEnd"/>
            <w:r w:rsidRPr="00A35477">
              <w:rPr>
                <w:rFonts w:asciiTheme="majorHAnsi" w:hAnsiTheme="majorHAnsi" w:cstheme="majorHAnsi"/>
                <w:i/>
              </w:rPr>
              <w:t xml:space="preserve"> completed tasks, gray boxes indicate proposed completion</w:t>
            </w:r>
          </w:p>
        </w:tc>
      </w:tr>
      <w:tr w:rsidR="00DD2314" w:rsidRPr="00A35477" w14:paraId="31FF2374" w14:textId="77777777" w:rsidTr="00F222C1">
        <w:tc>
          <w:tcPr>
            <w:tcW w:w="3595" w:type="dxa"/>
          </w:tcPr>
          <w:p w14:paraId="273C44B0" w14:textId="77777777" w:rsidR="00DD2314" w:rsidRPr="00A35477" w:rsidRDefault="00DD2314" w:rsidP="00A04A63">
            <w:pPr>
              <w:rPr>
                <w:rFonts w:asciiTheme="majorHAnsi" w:hAnsiTheme="majorHAnsi" w:cstheme="majorHAnsi"/>
              </w:rPr>
            </w:pPr>
          </w:p>
        </w:tc>
        <w:tc>
          <w:tcPr>
            <w:tcW w:w="1080" w:type="dxa"/>
          </w:tcPr>
          <w:p w14:paraId="4E23DFFD"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Fall 2018</w:t>
            </w:r>
          </w:p>
        </w:tc>
        <w:tc>
          <w:tcPr>
            <w:tcW w:w="1350" w:type="dxa"/>
          </w:tcPr>
          <w:p w14:paraId="5154D4C3"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Spring 2019</w:t>
            </w:r>
          </w:p>
        </w:tc>
        <w:tc>
          <w:tcPr>
            <w:tcW w:w="1530" w:type="dxa"/>
          </w:tcPr>
          <w:p w14:paraId="3E730D3D"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Summer 2019</w:t>
            </w:r>
          </w:p>
        </w:tc>
        <w:tc>
          <w:tcPr>
            <w:tcW w:w="1129" w:type="dxa"/>
          </w:tcPr>
          <w:p w14:paraId="5ECFB32D"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Fall 2019</w:t>
            </w:r>
          </w:p>
        </w:tc>
        <w:tc>
          <w:tcPr>
            <w:tcW w:w="1391" w:type="dxa"/>
          </w:tcPr>
          <w:p w14:paraId="6119B344"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Spring 2020</w:t>
            </w:r>
          </w:p>
        </w:tc>
      </w:tr>
      <w:tr w:rsidR="00DD2314" w:rsidRPr="00A35477" w14:paraId="4668F36E" w14:textId="77777777" w:rsidTr="00F222C1">
        <w:tc>
          <w:tcPr>
            <w:tcW w:w="3595" w:type="dxa"/>
          </w:tcPr>
          <w:p w14:paraId="23FFD443"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Develop ARIMA GLM-AED</w:t>
            </w:r>
          </w:p>
        </w:tc>
        <w:tc>
          <w:tcPr>
            <w:tcW w:w="1080" w:type="dxa"/>
            <w:shd w:val="clear" w:color="auto" w:fill="0D0D0D" w:themeFill="text1" w:themeFillTint="F2"/>
          </w:tcPr>
          <w:p w14:paraId="287ECDE1" w14:textId="77777777" w:rsidR="00DD2314" w:rsidRPr="00A35477" w:rsidRDefault="00DD2314" w:rsidP="00A04A63">
            <w:pPr>
              <w:rPr>
                <w:rFonts w:asciiTheme="majorHAnsi" w:hAnsiTheme="majorHAnsi" w:cstheme="majorHAnsi"/>
              </w:rPr>
            </w:pPr>
          </w:p>
        </w:tc>
        <w:tc>
          <w:tcPr>
            <w:tcW w:w="1350" w:type="dxa"/>
          </w:tcPr>
          <w:p w14:paraId="23AD0BC7" w14:textId="77777777" w:rsidR="00DD2314" w:rsidRPr="00A35477" w:rsidRDefault="00DD2314" w:rsidP="00A04A63">
            <w:pPr>
              <w:rPr>
                <w:rFonts w:asciiTheme="majorHAnsi" w:hAnsiTheme="majorHAnsi" w:cstheme="majorHAnsi"/>
              </w:rPr>
            </w:pPr>
          </w:p>
        </w:tc>
        <w:tc>
          <w:tcPr>
            <w:tcW w:w="1530" w:type="dxa"/>
          </w:tcPr>
          <w:p w14:paraId="40A99F5E" w14:textId="77777777" w:rsidR="00DD2314" w:rsidRPr="00A35477" w:rsidRDefault="00DD2314" w:rsidP="00A04A63">
            <w:pPr>
              <w:rPr>
                <w:rFonts w:asciiTheme="majorHAnsi" w:hAnsiTheme="majorHAnsi" w:cstheme="majorHAnsi"/>
              </w:rPr>
            </w:pPr>
          </w:p>
        </w:tc>
        <w:tc>
          <w:tcPr>
            <w:tcW w:w="1129" w:type="dxa"/>
          </w:tcPr>
          <w:p w14:paraId="4653BD54" w14:textId="77777777" w:rsidR="00DD2314" w:rsidRPr="00A35477" w:rsidRDefault="00DD2314" w:rsidP="00A04A63">
            <w:pPr>
              <w:rPr>
                <w:rFonts w:asciiTheme="majorHAnsi" w:hAnsiTheme="majorHAnsi" w:cstheme="majorHAnsi"/>
              </w:rPr>
            </w:pPr>
          </w:p>
        </w:tc>
        <w:tc>
          <w:tcPr>
            <w:tcW w:w="1391" w:type="dxa"/>
          </w:tcPr>
          <w:p w14:paraId="159313BD" w14:textId="77777777" w:rsidR="00DD2314" w:rsidRPr="00A35477" w:rsidRDefault="00DD2314" w:rsidP="00A04A63">
            <w:pPr>
              <w:rPr>
                <w:rFonts w:asciiTheme="majorHAnsi" w:hAnsiTheme="majorHAnsi" w:cstheme="majorHAnsi"/>
              </w:rPr>
            </w:pPr>
          </w:p>
        </w:tc>
      </w:tr>
      <w:tr w:rsidR="00BB3FD1" w:rsidRPr="00A35477" w14:paraId="4F63EBA2" w14:textId="77777777" w:rsidTr="00F222C1">
        <w:tc>
          <w:tcPr>
            <w:tcW w:w="3595" w:type="dxa"/>
          </w:tcPr>
          <w:p w14:paraId="434F9E86"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Calibrate GLM-AED</w:t>
            </w:r>
          </w:p>
        </w:tc>
        <w:tc>
          <w:tcPr>
            <w:tcW w:w="1080" w:type="dxa"/>
            <w:shd w:val="clear" w:color="auto" w:fill="0D0D0D" w:themeFill="text1" w:themeFillTint="F2"/>
          </w:tcPr>
          <w:p w14:paraId="6081532B" w14:textId="77777777" w:rsidR="00BB3FD1" w:rsidRPr="00A35477" w:rsidRDefault="00BB3FD1" w:rsidP="00A04A63">
            <w:pPr>
              <w:rPr>
                <w:rFonts w:asciiTheme="majorHAnsi" w:hAnsiTheme="majorHAnsi" w:cstheme="majorHAnsi"/>
              </w:rPr>
            </w:pPr>
          </w:p>
        </w:tc>
        <w:tc>
          <w:tcPr>
            <w:tcW w:w="1350" w:type="dxa"/>
          </w:tcPr>
          <w:p w14:paraId="5C608651" w14:textId="77777777" w:rsidR="00BB3FD1" w:rsidRPr="00A35477" w:rsidRDefault="00BB3FD1" w:rsidP="00A04A63">
            <w:pPr>
              <w:rPr>
                <w:rFonts w:asciiTheme="majorHAnsi" w:hAnsiTheme="majorHAnsi" w:cstheme="majorHAnsi"/>
              </w:rPr>
            </w:pPr>
          </w:p>
        </w:tc>
        <w:tc>
          <w:tcPr>
            <w:tcW w:w="1530" w:type="dxa"/>
          </w:tcPr>
          <w:p w14:paraId="7E0DA844" w14:textId="77777777" w:rsidR="00BB3FD1" w:rsidRPr="00A35477" w:rsidRDefault="00BB3FD1" w:rsidP="00A04A63">
            <w:pPr>
              <w:rPr>
                <w:rFonts w:asciiTheme="majorHAnsi" w:hAnsiTheme="majorHAnsi" w:cstheme="majorHAnsi"/>
              </w:rPr>
            </w:pPr>
          </w:p>
        </w:tc>
        <w:tc>
          <w:tcPr>
            <w:tcW w:w="1129" w:type="dxa"/>
          </w:tcPr>
          <w:p w14:paraId="6CFD268C" w14:textId="77777777" w:rsidR="00BB3FD1" w:rsidRPr="00A35477" w:rsidRDefault="00BB3FD1" w:rsidP="00A04A63">
            <w:pPr>
              <w:rPr>
                <w:rFonts w:asciiTheme="majorHAnsi" w:hAnsiTheme="majorHAnsi" w:cstheme="majorHAnsi"/>
              </w:rPr>
            </w:pPr>
          </w:p>
        </w:tc>
        <w:tc>
          <w:tcPr>
            <w:tcW w:w="1391" w:type="dxa"/>
          </w:tcPr>
          <w:p w14:paraId="46BCADCA" w14:textId="77777777" w:rsidR="00BB3FD1" w:rsidRPr="00A35477" w:rsidRDefault="00BB3FD1" w:rsidP="00A04A63">
            <w:pPr>
              <w:rPr>
                <w:rFonts w:asciiTheme="majorHAnsi" w:hAnsiTheme="majorHAnsi" w:cstheme="majorHAnsi"/>
              </w:rPr>
            </w:pPr>
          </w:p>
        </w:tc>
      </w:tr>
      <w:tr w:rsidR="00BB3FD1" w:rsidRPr="00A35477" w14:paraId="31F3A614" w14:textId="77777777" w:rsidTr="00F222C1">
        <w:tc>
          <w:tcPr>
            <w:tcW w:w="3595" w:type="dxa"/>
          </w:tcPr>
          <w:p w14:paraId="47538A1B"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Produce hindcasts</w:t>
            </w:r>
            <w:r w:rsidR="000A6831" w:rsidRPr="00A35477">
              <w:rPr>
                <w:rFonts w:asciiTheme="majorHAnsi" w:hAnsiTheme="majorHAnsi" w:cstheme="majorHAnsi"/>
              </w:rPr>
              <w:t xml:space="preserve"> </w:t>
            </w:r>
          </w:p>
        </w:tc>
        <w:tc>
          <w:tcPr>
            <w:tcW w:w="1080" w:type="dxa"/>
            <w:shd w:val="clear" w:color="auto" w:fill="0D0D0D" w:themeFill="text1" w:themeFillTint="F2"/>
          </w:tcPr>
          <w:p w14:paraId="6AE608FE" w14:textId="77777777" w:rsidR="00BB3FD1" w:rsidRPr="00A35477" w:rsidRDefault="00BB3FD1" w:rsidP="00A04A63">
            <w:pPr>
              <w:rPr>
                <w:rFonts w:asciiTheme="majorHAnsi" w:hAnsiTheme="majorHAnsi" w:cstheme="majorHAnsi"/>
              </w:rPr>
            </w:pPr>
          </w:p>
        </w:tc>
        <w:tc>
          <w:tcPr>
            <w:tcW w:w="1350" w:type="dxa"/>
          </w:tcPr>
          <w:p w14:paraId="15F3FAA7" w14:textId="77777777" w:rsidR="00BB3FD1" w:rsidRPr="00A35477" w:rsidRDefault="00BB3FD1" w:rsidP="00A04A63">
            <w:pPr>
              <w:rPr>
                <w:rFonts w:asciiTheme="majorHAnsi" w:hAnsiTheme="majorHAnsi" w:cstheme="majorHAnsi"/>
              </w:rPr>
            </w:pPr>
          </w:p>
        </w:tc>
        <w:tc>
          <w:tcPr>
            <w:tcW w:w="1530" w:type="dxa"/>
          </w:tcPr>
          <w:p w14:paraId="4BE38E3E" w14:textId="77777777" w:rsidR="00BB3FD1" w:rsidRPr="00A35477" w:rsidRDefault="00BB3FD1" w:rsidP="00A04A63">
            <w:pPr>
              <w:rPr>
                <w:rFonts w:asciiTheme="majorHAnsi" w:hAnsiTheme="majorHAnsi" w:cstheme="majorHAnsi"/>
              </w:rPr>
            </w:pPr>
          </w:p>
        </w:tc>
        <w:tc>
          <w:tcPr>
            <w:tcW w:w="1129" w:type="dxa"/>
          </w:tcPr>
          <w:p w14:paraId="73D4B57D" w14:textId="77777777" w:rsidR="00BB3FD1" w:rsidRPr="00A35477" w:rsidRDefault="00BB3FD1" w:rsidP="00A04A63">
            <w:pPr>
              <w:rPr>
                <w:rFonts w:asciiTheme="majorHAnsi" w:hAnsiTheme="majorHAnsi" w:cstheme="majorHAnsi"/>
              </w:rPr>
            </w:pPr>
          </w:p>
        </w:tc>
        <w:tc>
          <w:tcPr>
            <w:tcW w:w="1391" w:type="dxa"/>
          </w:tcPr>
          <w:p w14:paraId="42437BDD" w14:textId="77777777" w:rsidR="00BB3FD1" w:rsidRPr="00A35477" w:rsidRDefault="00BB3FD1" w:rsidP="00A04A63">
            <w:pPr>
              <w:rPr>
                <w:rFonts w:asciiTheme="majorHAnsi" w:hAnsiTheme="majorHAnsi" w:cstheme="majorHAnsi"/>
              </w:rPr>
            </w:pPr>
          </w:p>
        </w:tc>
      </w:tr>
      <w:tr w:rsidR="00BB3FD1" w:rsidRPr="00A35477" w14:paraId="3F45257A" w14:textId="77777777" w:rsidTr="00F222C1">
        <w:tc>
          <w:tcPr>
            <w:tcW w:w="3595" w:type="dxa"/>
          </w:tcPr>
          <w:p w14:paraId="6B370A1B" w14:textId="77777777" w:rsidR="00BB3FD1" w:rsidRPr="00A35477" w:rsidRDefault="00BB3FD1" w:rsidP="00A04A63">
            <w:pPr>
              <w:rPr>
                <w:rFonts w:asciiTheme="majorHAnsi" w:hAnsiTheme="majorHAnsi" w:cstheme="majorHAnsi"/>
              </w:rPr>
            </w:pPr>
            <w:r w:rsidRPr="00A35477">
              <w:rPr>
                <w:rFonts w:asciiTheme="majorHAnsi" w:hAnsiTheme="majorHAnsi" w:cstheme="majorHAnsi"/>
              </w:rPr>
              <w:t>Validate model</w:t>
            </w:r>
            <w:r w:rsidR="000A6831" w:rsidRPr="00A35477">
              <w:rPr>
                <w:rFonts w:asciiTheme="majorHAnsi" w:hAnsiTheme="majorHAnsi" w:cstheme="majorHAnsi"/>
              </w:rPr>
              <w:t xml:space="preserve"> (Q1)</w:t>
            </w:r>
          </w:p>
        </w:tc>
        <w:tc>
          <w:tcPr>
            <w:tcW w:w="1080" w:type="dxa"/>
            <w:shd w:val="clear" w:color="auto" w:fill="FFFFFF" w:themeFill="background1"/>
          </w:tcPr>
          <w:p w14:paraId="398B9A88" w14:textId="77777777" w:rsidR="00BB3FD1" w:rsidRPr="00A35477" w:rsidRDefault="00BB3FD1" w:rsidP="00A04A63">
            <w:pPr>
              <w:rPr>
                <w:rFonts w:asciiTheme="majorHAnsi" w:hAnsiTheme="majorHAnsi" w:cstheme="majorHAnsi"/>
              </w:rPr>
            </w:pPr>
          </w:p>
        </w:tc>
        <w:tc>
          <w:tcPr>
            <w:tcW w:w="1350" w:type="dxa"/>
            <w:shd w:val="clear" w:color="auto" w:fill="A6A6A6" w:themeFill="background1" w:themeFillShade="A6"/>
          </w:tcPr>
          <w:p w14:paraId="3BB41C76" w14:textId="77777777" w:rsidR="00BB3FD1" w:rsidRPr="00A35477" w:rsidRDefault="00BB3FD1" w:rsidP="00A04A63">
            <w:pPr>
              <w:rPr>
                <w:rFonts w:asciiTheme="majorHAnsi" w:hAnsiTheme="majorHAnsi" w:cstheme="majorHAnsi"/>
              </w:rPr>
            </w:pPr>
          </w:p>
        </w:tc>
        <w:tc>
          <w:tcPr>
            <w:tcW w:w="1530" w:type="dxa"/>
          </w:tcPr>
          <w:p w14:paraId="07B4B888" w14:textId="77777777" w:rsidR="00BB3FD1" w:rsidRPr="00A35477" w:rsidRDefault="00BB3FD1" w:rsidP="00A04A63">
            <w:pPr>
              <w:rPr>
                <w:rFonts w:asciiTheme="majorHAnsi" w:hAnsiTheme="majorHAnsi" w:cstheme="majorHAnsi"/>
              </w:rPr>
            </w:pPr>
          </w:p>
        </w:tc>
        <w:tc>
          <w:tcPr>
            <w:tcW w:w="1129" w:type="dxa"/>
          </w:tcPr>
          <w:p w14:paraId="3B17EED5" w14:textId="77777777" w:rsidR="00BB3FD1" w:rsidRPr="00A35477" w:rsidRDefault="00BB3FD1" w:rsidP="00A04A63">
            <w:pPr>
              <w:rPr>
                <w:rFonts w:asciiTheme="majorHAnsi" w:hAnsiTheme="majorHAnsi" w:cstheme="majorHAnsi"/>
              </w:rPr>
            </w:pPr>
          </w:p>
        </w:tc>
        <w:tc>
          <w:tcPr>
            <w:tcW w:w="1391" w:type="dxa"/>
          </w:tcPr>
          <w:p w14:paraId="2032286A" w14:textId="77777777" w:rsidR="00BB3FD1" w:rsidRPr="00A35477" w:rsidRDefault="00BB3FD1" w:rsidP="00A04A63">
            <w:pPr>
              <w:rPr>
                <w:rFonts w:asciiTheme="majorHAnsi" w:hAnsiTheme="majorHAnsi" w:cstheme="majorHAnsi"/>
              </w:rPr>
            </w:pPr>
          </w:p>
        </w:tc>
      </w:tr>
      <w:tr w:rsidR="00F222C1" w:rsidRPr="00A35477" w14:paraId="0AFBF364" w14:textId="77777777" w:rsidTr="00F222C1">
        <w:tc>
          <w:tcPr>
            <w:tcW w:w="3595" w:type="dxa"/>
          </w:tcPr>
          <w:p w14:paraId="5ABB9149" w14:textId="77777777" w:rsidR="00F222C1" w:rsidRPr="00A35477" w:rsidRDefault="00F222C1" w:rsidP="00A04A63">
            <w:pPr>
              <w:rPr>
                <w:rFonts w:asciiTheme="majorHAnsi" w:hAnsiTheme="majorHAnsi" w:cstheme="majorHAnsi"/>
              </w:rPr>
            </w:pPr>
            <w:r w:rsidRPr="00A35477">
              <w:rPr>
                <w:rFonts w:asciiTheme="majorHAnsi" w:hAnsiTheme="majorHAnsi" w:cstheme="majorHAnsi"/>
              </w:rPr>
              <w:t>Adapt FLARE code for ARIMA (Q2)</w:t>
            </w:r>
          </w:p>
        </w:tc>
        <w:tc>
          <w:tcPr>
            <w:tcW w:w="1080" w:type="dxa"/>
          </w:tcPr>
          <w:p w14:paraId="68C180CC" w14:textId="77777777" w:rsidR="00F222C1" w:rsidRPr="00A35477" w:rsidRDefault="00F222C1" w:rsidP="00A04A63">
            <w:pPr>
              <w:rPr>
                <w:rFonts w:asciiTheme="majorHAnsi" w:hAnsiTheme="majorHAnsi" w:cstheme="majorHAnsi"/>
              </w:rPr>
            </w:pPr>
          </w:p>
        </w:tc>
        <w:tc>
          <w:tcPr>
            <w:tcW w:w="1350" w:type="dxa"/>
            <w:shd w:val="clear" w:color="auto" w:fill="A6A6A6" w:themeFill="background1" w:themeFillShade="A6"/>
          </w:tcPr>
          <w:p w14:paraId="627705CC" w14:textId="77777777" w:rsidR="00F222C1" w:rsidRPr="00A35477" w:rsidRDefault="00F222C1" w:rsidP="00A04A63">
            <w:pPr>
              <w:rPr>
                <w:rFonts w:asciiTheme="majorHAnsi" w:hAnsiTheme="majorHAnsi" w:cstheme="majorHAnsi"/>
              </w:rPr>
            </w:pPr>
          </w:p>
        </w:tc>
        <w:tc>
          <w:tcPr>
            <w:tcW w:w="1530" w:type="dxa"/>
            <w:shd w:val="clear" w:color="auto" w:fill="FFFFFF" w:themeFill="background1"/>
          </w:tcPr>
          <w:p w14:paraId="0B264E56" w14:textId="77777777" w:rsidR="00F222C1" w:rsidRPr="00A35477" w:rsidRDefault="00F222C1" w:rsidP="00A04A63">
            <w:pPr>
              <w:rPr>
                <w:rFonts w:asciiTheme="majorHAnsi" w:hAnsiTheme="majorHAnsi" w:cstheme="majorHAnsi"/>
              </w:rPr>
            </w:pPr>
          </w:p>
        </w:tc>
        <w:tc>
          <w:tcPr>
            <w:tcW w:w="1129" w:type="dxa"/>
          </w:tcPr>
          <w:p w14:paraId="5797E9F2" w14:textId="77777777" w:rsidR="00F222C1" w:rsidRPr="00A35477" w:rsidRDefault="00F222C1" w:rsidP="00A04A63">
            <w:pPr>
              <w:rPr>
                <w:rFonts w:asciiTheme="majorHAnsi" w:hAnsiTheme="majorHAnsi" w:cstheme="majorHAnsi"/>
              </w:rPr>
            </w:pPr>
          </w:p>
        </w:tc>
        <w:tc>
          <w:tcPr>
            <w:tcW w:w="1391" w:type="dxa"/>
          </w:tcPr>
          <w:p w14:paraId="79F6C54C" w14:textId="77777777" w:rsidR="00F222C1" w:rsidRPr="00A35477" w:rsidRDefault="00F222C1" w:rsidP="00A04A63">
            <w:pPr>
              <w:rPr>
                <w:rFonts w:asciiTheme="majorHAnsi" w:hAnsiTheme="majorHAnsi" w:cstheme="majorHAnsi"/>
              </w:rPr>
            </w:pPr>
          </w:p>
        </w:tc>
      </w:tr>
      <w:tr w:rsidR="00DD2314" w:rsidRPr="00A35477" w14:paraId="537C19B0" w14:textId="77777777" w:rsidTr="00F222C1">
        <w:tc>
          <w:tcPr>
            <w:tcW w:w="3595" w:type="dxa"/>
          </w:tcPr>
          <w:p w14:paraId="7EB503B0"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 xml:space="preserve">Create integrated model </w:t>
            </w:r>
            <w:r w:rsidR="00F222C1" w:rsidRPr="00A35477">
              <w:rPr>
                <w:rFonts w:asciiTheme="majorHAnsi" w:hAnsiTheme="majorHAnsi" w:cstheme="majorHAnsi"/>
              </w:rPr>
              <w:t xml:space="preserve">average </w:t>
            </w:r>
            <w:r w:rsidR="000A6831" w:rsidRPr="00A35477">
              <w:rPr>
                <w:rFonts w:asciiTheme="majorHAnsi" w:hAnsiTheme="majorHAnsi" w:cstheme="majorHAnsi"/>
              </w:rPr>
              <w:t>(Q3)</w:t>
            </w:r>
          </w:p>
        </w:tc>
        <w:tc>
          <w:tcPr>
            <w:tcW w:w="1080" w:type="dxa"/>
          </w:tcPr>
          <w:p w14:paraId="015B7845" w14:textId="77777777" w:rsidR="00DD2314" w:rsidRPr="00A35477" w:rsidRDefault="00DD2314" w:rsidP="00A04A63">
            <w:pPr>
              <w:rPr>
                <w:rFonts w:asciiTheme="majorHAnsi" w:hAnsiTheme="majorHAnsi" w:cstheme="majorHAnsi"/>
              </w:rPr>
            </w:pPr>
          </w:p>
        </w:tc>
        <w:tc>
          <w:tcPr>
            <w:tcW w:w="1350" w:type="dxa"/>
            <w:shd w:val="clear" w:color="auto" w:fill="A6A6A6" w:themeFill="background1" w:themeFillShade="A6"/>
          </w:tcPr>
          <w:p w14:paraId="2D218FF6" w14:textId="77777777" w:rsidR="00DD2314" w:rsidRPr="00A35477" w:rsidRDefault="00DD2314" w:rsidP="00A04A63">
            <w:pPr>
              <w:rPr>
                <w:rFonts w:asciiTheme="majorHAnsi" w:hAnsiTheme="majorHAnsi" w:cstheme="majorHAnsi"/>
              </w:rPr>
            </w:pPr>
          </w:p>
        </w:tc>
        <w:tc>
          <w:tcPr>
            <w:tcW w:w="1530" w:type="dxa"/>
            <w:shd w:val="clear" w:color="auto" w:fill="A6A6A6" w:themeFill="background1" w:themeFillShade="A6"/>
          </w:tcPr>
          <w:p w14:paraId="7B9CA03D" w14:textId="77777777" w:rsidR="00DD2314" w:rsidRPr="00A35477" w:rsidRDefault="00DD2314" w:rsidP="00A04A63">
            <w:pPr>
              <w:rPr>
                <w:rFonts w:asciiTheme="majorHAnsi" w:hAnsiTheme="majorHAnsi" w:cstheme="majorHAnsi"/>
              </w:rPr>
            </w:pPr>
          </w:p>
        </w:tc>
        <w:tc>
          <w:tcPr>
            <w:tcW w:w="1129" w:type="dxa"/>
          </w:tcPr>
          <w:p w14:paraId="42BC41A1" w14:textId="77777777" w:rsidR="00DD2314" w:rsidRPr="00A35477" w:rsidRDefault="00DD2314" w:rsidP="00A04A63">
            <w:pPr>
              <w:rPr>
                <w:rFonts w:asciiTheme="majorHAnsi" w:hAnsiTheme="majorHAnsi" w:cstheme="majorHAnsi"/>
              </w:rPr>
            </w:pPr>
          </w:p>
        </w:tc>
        <w:tc>
          <w:tcPr>
            <w:tcW w:w="1391" w:type="dxa"/>
          </w:tcPr>
          <w:p w14:paraId="4B2E8A4A" w14:textId="77777777" w:rsidR="00DD2314" w:rsidRPr="00A35477" w:rsidRDefault="00DD2314" w:rsidP="00A04A63">
            <w:pPr>
              <w:rPr>
                <w:rFonts w:asciiTheme="majorHAnsi" w:hAnsiTheme="majorHAnsi" w:cstheme="majorHAnsi"/>
              </w:rPr>
            </w:pPr>
          </w:p>
        </w:tc>
      </w:tr>
      <w:tr w:rsidR="00DD2314" w:rsidRPr="00A35477" w14:paraId="3F169F6E" w14:textId="77777777" w:rsidTr="00F222C1">
        <w:tc>
          <w:tcPr>
            <w:tcW w:w="3595" w:type="dxa"/>
          </w:tcPr>
          <w:p w14:paraId="5AF268DA"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Run forecasts in FLARE</w:t>
            </w:r>
          </w:p>
        </w:tc>
        <w:tc>
          <w:tcPr>
            <w:tcW w:w="1080" w:type="dxa"/>
          </w:tcPr>
          <w:p w14:paraId="20AD4CF6" w14:textId="77777777" w:rsidR="00DD2314" w:rsidRPr="00A35477" w:rsidRDefault="00DD2314" w:rsidP="00A04A63">
            <w:pPr>
              <w:rPr>
                <w:rFonts w:asciiTheme="majorHAnsi" w:hAnsiTheme="majorHAnsi" w:cstheme="majorHAnsi"/>
              </w:rPr>
            </w:pPr>
          </w:p>
        </w:tc>
        <w:tc>
          <w:tcPr>
            <w:tcW w:w="1350" w:type="dxa"/>
          </w:tcPr>
          <w:p w14:paraId="336E4412" w14:textId="77777777" w:rsidR="00DD2314" w:rsidRPr="00A35477" w:rsidRDefault="00DD2314" w:rsidP="00A04A63">
            <w:pPr>
              <w:rPr>
                <w:rFonts w:asciiTheme="majorHAnsi" w:hAnsiTheme="majorHAnsi" w:cstheme="majorHAnsi"/>
              </w:rPr>
            </w:pPr>
          </w:p>
        </w:tc>
        <w:tc>
          <w:tcPr>
            <w:tcW w:w="1530" w:type="dxa"/>
            <w:shd w:val="clear" w:color="auto" w:fill="A6A6A6" w:themeFill="background1" w:themeFillShade="A6"/>
          </w:tcPr>
          <w:p w14:paraId="2836440D" w14:textId="77777777" w:rsidR="00DD2314" w:rsidRPr="00A35477" w:rsidRDefault="00DD2314" w:rsidP="00A04A63">
            <w:pPr>
              <w:rPr>
                <w:rFonts w:asciiTheme="majorHAnsi" w:hAnsiTheme="majorHAnsi" w:cstheme="majorHAnsi"/>
              </w:rPr>
            </w:pPr>
          </w:p>
        </w:tc>
        <w:tc>
          <w:tcPr>
            <w:tcW w:w="1129" w:type="dxa"/>
            <w:shd w:val="clear" w:color="auto" w:fill="A6A6A6" w:themeFill="background1" w:themeFillShade="A6"/>
          </w:tcPr>
          <w:p w14:paraId="44DD7493" w14:textId="77777777" w:rsidR="00DD2314" w:rsidRPr="00A35477" w:rsidRDefault="00DD2314" w:rsidP="00A04A63">
            <w:pPr>
              <w:rPr>
                <w:rFonts w:asciiTheme="majorHAnsi" w:hAnsiTheme="majorHAnsi" w:cstheme="majorHAnsi"/>
              </w:rPr>
            </w:pPr>
          </w:p>
        </w:tc>
        <w:tc>
          <w:tcPr>
            <w:tcW w:w="1391" w:type="dxa"/>
            <w:shd w:val="clear" w:color="auto" w:fill="A6A6A6" w:themeFill="background1" w:themeFillShade="A6"/>
          </w:tcPr>
          <w:p w14:paraId="7ECDFAAC" w14:textId="77777777" w:rsidR="00DD2314" w:rsidRPr="00A35477" w:rsidRDefault="00DD2314" w:rsidP="00A04A63">
            <w:pPr>
              <w:rPr>
                <w:rFonts w:asciiTheme="majorHAnsi" w:hAnsiTheme="majorHAnsi" w:cstheme="majorHAnsi"/>
              </w:rPr>
            </w:pPr>
          </w:p>
        </w:tc>
      </w:tr>
      <w:tr w:rsidR="00DD2314" w:rsidRPr="00A35477" w14:paraId="66836EF2" w14:textId="77777777" w:rsidTr="00F222C1">
        <w:tc>
          <w:tcPr>
            <w:tcW w:w="3595" w:type="dxa"/>
          </w:tcPr>
          <w:p w14:paraId="61EF1E0B" w14:textId="77777777" w:rsidR="00DD2314" w:rsidRPr="00A35477" w:rsidRDefault="00DD2314" w:rsidP="00A04A63">
            <w:pPr>
              <w:rPr>
                <w:rFonts w:asciiTheme="majorHAnsi" w:hAnsiTheme="majorHAnsi" w:cstheme="majorHAnsi"/>
              </w:rPr>
            </w:pPr>
            <w:r w:rsidRPr="00A35477">
              <w:rPr>
                <w:rFonts w:asciiTheme="majorHAnsi" w:hAnsiTheme="majorHAnsi" w:cstheme="majorHAnsi"/>
              </w:rPr>
              <w:t>Submit manuscript</w:t>
            </w:r>
            <w:r w:rsidR="00A56374" w:rsidRPr="00A35477">
              <w:rPr>
                <w:rFonts w:asciiTheme="majorHAnsi" w:hAnsiTheme="majorHAnsi" w:cstheme="majorHAnsi"/>
              </w:rPr>
              <w:t xml:space="preserve">, </w:t>
            </w:r>
            <w:r w:rsidR="00A56374" w:rsidRPr="00A35477">
              <w:rPr>
                <w:rFonts w:asciiTheme="majorHAnsi" w:hAnsiTheme="majorHAnsi" w:cstheme="majorHAnsi"/>
                <w:i/>
              </w:rPr>
              <w:t xml:space="preserve">target journal: </w:t>
            </w:r>
            <w:r w:rsidR="004E371C" w:rsidRPr="00A35477">
              <w:rPr>
                <w:rFonts w:asciiTheme="majorHAnsi" w:hAnsiTheme="majorHAnsi" w:cstheme="majorHAnsi"/>
                <w:i/>
              </w:rPr>
              <w:t>Ecological Applications</w:t>
            </w:r>
          </w:p>
        </w:tc>
        <w:tc>
          <w:tcPr>
            <w:tcW w:w="1080" w:type="dxa"/>
          </w:tcPr>
          <w:p w14:paraId="2D607918" w14:textId="77777777" w:rsidR="00DD2314" w:rsidRPr="00A35477" w:rsidRDefault="00DD2314" w:rsidP="00A04A63">
            <w:pPr>
              <w:rPr>
                <w:rFonts w:asciiTheme="majorHAnsi" w:hAnsiTheme="majorHAnsi" w:cstheme="majorHAnsi"/>
              </w:rPr>
            </w:pPr>
          </w:p>
        </w:tc>
        <w:tc>
          <w:tcPr>
            <w:tcW w:w="1350" w:type="dxa"/>
          </w:tcPr>
          <w:p w14:paraId="6912532D" w14:textId="77777777" w:rsidR="00DD2314" w:rsidRPr="00A35477" w:rsidRDefault="00DD2314" w:rsidP="00A04A63">
            <w:pPr>
              <w:rPr>
                <w:rFonts w:asciiTheme="majorHAnsi" w:hAnsiTheme="majorHAnsi" w:cstheme="majorHAnsi"/>
              </w:rPr>
            </w:pPr>
          </w:p>
        </w:tc>
        <w:tc>
          <w:tcPr>
            <w:tcW w:w="1530" w:type="dxa"/>
          </w:tcPr>
          <w:p w14:paraId="7F0DCDCB" w14:textId="77777777" w:rsidR="00DD2314" w:rsidRPr="00A35477" w:rsidRDefault="00DD2314" w:rsidP="00A04A63">
            <w:pPr>
              <w:rPr>
                <w:rFonts w:asciiTheme="majorHAnsi" w:hAnsiTheme="majorHAnsi" w:cstheme="majorHAnsi"/>
              </w:rPr>
            </w:pPr>
          </w:p>
        </w:tc>
        <w:tc>
          <w:tcPr>
            <w:tcW w:w="1129" w:type="dxa"/>
            <w:shd w:val="clear" w:color="auto" w:fill="auto"/>
          </w:tcPr>
          <w:p w14:paraId="4F9CECE4" w14:textId="77777777" w:rsidR="00DD2314" w:rsidRPr="00A35477" w:rsidRDefault="00DD2314" w:rsidP="00A04A63">
            <w:pPr>
              <w:rPr>
                <w:rFonts w:asciiTheme="majorHAnsi" w:hAnsiTheme="majorHAnsi" w:cstheme="majorHAnsi"/>
              </w:rPr>
            </w:pPr>
          </w:p>
        </w:tc>
        <w:tc>
          <w:tcPr>
            <w:tcW w:w="1391" w:type="dxa"/>
            <w:shd w:val="clear" w:color="auto" w:fill="A6A6A6" w:themeFill="background1" w:themeFillShade="A6"/>
          </w:tcPr>
          <w:p w14:paraId="5238C251" w14:textId="77777777" w:rsidR="00DD2314" w:rsidRPr="00A35477" w:rsidRDefault="00DD2314" w:rsidP="00A04A63">
            <w:pPr>
              <w:rPr>
                <w:rFonts w:asciiTheme="majorHAnsi" w:hAnsiTheme="majorHAnsi" w:cstheme="majorHAnsi"/>
              </w:rPr>
            </w:pPr>
          </w:p>
        </w:tc>
      </w:tr>
    </w:tbl>
    <w:p w14:paraId="5B442BBB" w14:textId="77777777" w:rsidR="0099602B" w:rsidRPr="00A35477" w:rsidRDefault="0099602B" w:rsidP="00A04A63">
      <w:pPr>
        <w:rPr>
          <w:rFonts w:asciiTheme="majorHAnsi" w:hAnsiTheme="majorHAnsi" w:cstheme="majorHAnsi"/>
        </w:rPr>
      </w:pPr>
    </w:p>
    <w:p w14:paraId="614E7B66" w14:textId="77777777" w:rsidR="00E7692C" w:rsidRPr="00A35477" w:rsidRDefault="00E7692C" w:rsidP="00A04A63">
      <w:pPr>
        <w:rPr>
          <w:rFonts w:asciiTheme="majorHAnsi" w:hAnsiTheme="majorHAnsi" w:cstheme="majorHAnsi"/>
        </w:rPr>
      </w:pPr>
    </w:p>
    <w:p w14:paraId="1AE0E96C" w14:textId="77777777" w:rsidR="00A60B4B" w:rsidRPr="00A35477" w:rsidRDefault="00A60B4B" w:rsidP="00A04A63">
      <w:pPr>
        <w:rPr>
          <w:rFonts w:asciiTheme="majorHAnsi" w:hAnsiTheme="majorHAnsi" w:cstheme="majorHAnsi"/>
        </w:rPr>
      </w:pPr>
    </w:p>
    <w:p w14:paraId="4167A741" w14:textId="77777777" w:rsidR="00A60B4B" w:rsidRPr="00A35477" w:rsidRDefault="00A60B4B" w:rsidP="00A04A63">
      <w:pPr>
        <w:rPr>
          <w:rFonts w:asciiTheme="majorHAnsi" w:hAnsiTheme="majorHAnsi" w:cstheme="majorHAnsi"/>
        </w:rPr>
      </w:pPr>
    </w:p>
    <w:p w14:paraId="40884C58" w14:textId="77777777" w:rsidR="009963CB" w:rsidRPr="00A35477" w:rsidRDefault="009963CB" w:rsidP="009963CB">
      <w:pPr>
        <w:rPr>
          <w:rFonts w:asciiTheme="majorHAnsi" w:hAnsiTheme="majorHAnsi" w:cstheme="majorHAnsi"/>
          <w:b/>
        </w:rPr>
      </w:pPr>
      <w:r w:rsidRPr="00A35477">
        <w:rPr>
          <w:rFonts w:asciiTheme="majorHAnsi" w:hAnsiTheme="majorHAnsi" w:cstheme="majorHAnsi"/>
          <w:b/>
        </w:rPr>
        <w:lastRenderedPageBreak/>
        <w:t>Chapter 2. Spatial heterogeneity of nutrients and phytoplankton along a double reservoir continuum</w:t>
      </w:r>
    </w:p>
    <w:p w14:paraId="5FD3E184" w14:textId="06A1CE71" w:rsidR="00093239" w:rsidRPr="00A35477" w:rsidRDefault="009963CB" w:rsidP="00A35477">
      <w:pPr>
        <w:ind w:firstLine="360"/>
        <w:rPr>
          <w:rFonts w:asciiTheme="majorHAnsi" w:hAnsiTheme="majorHAnsi" w:cstheme="majorHAnsi"/>
        </w:rPr>
      </w:pPr>
      <w:r w:rsidRPr="00A35477">
        <w:rPr>
          <w:rFonts w:asciiTheme="majorHAnsi" w:hAnsiTheme="majorHAnsi" w:cstheme="majorHAnsi"/>
        </w:rPr>
        <w:t xml:space="preserve">Reservoirs are </w:t>
      </w:r>
      <w:r w:rsidR="009E2930" w:rsidRPr="00A35477">
        <w:rPr>
          <w:rFonts w:asciiTheme="majorHAnsi" w:hAnsiTheme="majorHAnsi" w:cstheme="majorHAnsi"/>
        </w:rPr>
        <w:t>eco</w:t>
      </w:r>
      <w:r w:rsidRPr="00A35477">
        <w:rPr>
          <w:rFonts w:asciiTheme="majorHAnsi" w:hAnsiTheme="majorHAnsi" w:cstheme="majorHAnsi"/>
        </w:rPr>
        <w:t xml:space="preserve">systems marked by physical heterogeneity and are classically defined as having a gradient of riverine, transitional, and lacustrine zones (Thornton et al. 1990). The </w:t>
      </w:r>
      <w:r w:rsidR="009E2930" w:rsidRPr="00A35477">
        <w:rPr>
          <w:rFonts w:asciiTheme="majorHAnsi" w:hAnsiTheme="majorHAnsi" w:cstheme="majorHAnsi"/>
        </w:rPr>
        <w:t xml:space="preserve">nutrient chemistry </w:t>
      </w:r>
      <w:r w:rsidRPr="00A35477">
        <w:rPr>
          <w:rFonts w:asciiTheme="majorHAnsi" w:hAnsiTheme="majorHAnsi" w:cstheme="majorHAnsi"/>
        </w:rPr>
        <w:t xml:space="preserve">and biological communities </w:t>
      </w:r>
      <w:r w:rsidR="005E001B">
        <w:rPr>
          <w:rFonts w:asciiTheme="majorHAnsi" w:hAnsiTheme="majorHAnsi" w:cstheme="majorHAnsi"/>
        </w:rPr>
        <w:t xml:space="preserve">change substantially </w:t>
      </w:r>
      <w:r w:rsidR="009362E7">
        <w:rPr>
          <w:rFonts w:asciiTheme="majorHAnsi" w:hAnsiTheme="majorHAnsi" w:cstheme="majorHAnsi"/>
        </w:rPr>
        <w:t>as they travel along this gradient</w:t>
      </w:r>
      <w:r w:rsidR="009E2930" w:rsidRPr="00A35477">
        <w:rPr>
          <w:rFonts w:asciiTheme="majorHAnsi" w:hAnsiTheme="majorHAnsi" w:cstheme="majorHAnsi"/>
        </w:rPr>
        <w:t xml:space="preserve">, as demonstrated by the large change in nutrient concentrations that generally occurs between the inflow and outflow of reservoirs </w:t>
      </w:r>
      <w:r w:rsidRPr="00A35477">
        <w:rPr>
          <w:rFonts w:asciiTheme="majorHAnsi" w:hAnsiTheme="majorHAnsi" w:cstheme="majorHAnsi"/>
        </w:rPr>
        <w:t>(Harrison et al. 2009, Kling et al. 2000, Powers et al. 2015). However, studies examining how concentrations of nitrogen, phosphorus, and chlorophyll-a within reservoirs change along the reservoir gradient</w:t>
      </w:r>
      <w:r w:rsidR="00F97907">
        <w:rPr>
          <w:rFonts w:asciiTheme="majorHAnsi" w:hAnsiTheme="majorHAnsi" w:cstheme="majorHAnsi"/>
        </w:rPr>
        <w:t xml:space="preserve"> are rare, and those that do measure nutrients and biology along the reservoir gradient</w:t>
      </w:r>
      <w:r w:rsidRPr="00A35477">
        <w:rPr>
          <w:rFonts w:asciiTheme="majorHAnsi" w:hAnsiTheme="majorHAnsi" w:cstheme="majorHAnsi"/>
        </w:rPr>
        <w:t xml:space="preserve"> report inconsistent patterns. </w:t>
      </w:r>
      <w:r w:rsidR="00D43987" w:rsidRPr="00A35477">
        <w:rPr>
          <w:rFonts w:asciiTheme="majorHAnsi" w:hAnsiTheme="majorHAnsi" w:cstheme="majorHAnsi"/>
        </w:rPr>
        <w:t>Further, because managers generally extract water from reservoirs for drinking from the deep hole only, most reservoir studies only focus on the lacustrine zone (cite lots of studies here</w:t>
      </w:r>
      <w:r w:rsidR="00093239" w:rsidRPr="00A35477">
        <w:rPr>
          <w:rFonts w:asciiTheme="majorHAnsi" w:hAnsiTheme="majorHAnsi" w:cstheme="majorHAnsi"/>
        </w:rPr>
        <w:t>)</w:t>
      </w:r>
      <w:r w:rsidR="00AC3299">
        <w:rPr>
          <w:rFonts w:asciiTheme="majorHAnsi" w:hAnsiTheme="majorHAnsi" w:cstheme="majorHAnsi"/>
        </w:rPr>
        <w:t>, leading to</w:t>
      </w:r>
      <w:r w:rsidR="00093239" w:rsidRPr="00A35477">
        <w:rPr>
          <w:rFonts w:asciiTheme="majorHAnsi" w:hAnsiTheme="majorHAnsi" w:cstheme="majorHAnsi"/>
        </w:rPr>
        <w:t xml:space="preserve"> a critical lack in the understanding of how these water quality variables changes along a reservoir gradient. </w:t>
      </w:r>
      <w:r w:rsidR="00D43987" w:rsidRPr="00A35477">
        <w:rPr>
          <w:rFonts w:asciiTheme="majorHAnsi" w:hAnsiTheme="majorHAnsi" w:cstheme="majorHAnsi"/>
        </w:rPr>
        <w:t xml:space="preserve"> </w:t>
      </w:r>
      <w:r w:rsidR="00D007A7" w:rsidRPr="00A35477">
        <w:rPr>
          <w:rFonts w:asciiTheme="majorHAnsi" w:hAnsiTheme="majorHAnsi" w:cstheme="majorHAnsi"/>
        </w:rPr>
        <w:t xml:space="preserve">Because there is a lack of research conducted along the reservoir gradient, </w:t>
      </w:r>
      <w:r w:rsidR="00A35477" w:rsidRPr="00A35477">
        <w:rPr>
          <w:rFonts w:asciiTheme="majorHAnsi" w:hAnsiTheme="majorHAnsi" w:cstheme="majorHAnsi"/>
        </w:rPr>
        <w:t xml:space="preserve">we lack understanding of how </w:t>
      </w:r>
      <w:r w:rsidR="00093239" w:rsidRPr="00A35477">
        <w:rPr>
          <w:rFonts w:asciiTheme="majorHAnsi" w:hAnsiTheme="majorHAnsi" w:cstheme="majorHAnsi"/>
        </w:rPr>
        <w:t xml:space="preserve">sites </w:t>
      </w:r>
      <w:r w:rsidR="00A35477" w:rsidRPr="00A35477">
        <w:rPr>
          <w:rFonts w:asciiTheme="majorHAnsi" w:hAnsiTheme="majorHAnsi" w:cstheme="majorHAnsi"/>
        </w:rPr>
        <w:t>along a reservoir gradient</w:t>
      </w:r>
      <w:r w:rsidR="00093239" w:rsidRPr="00A35477">
        <w:rPr>
          <w:rFonts w:asciiTheme="majorHAnsi" w:hAnsiTheme="majorHAnsi" w:cstheme="majorHAnsi"/>
        </w:rPr>
        <w:t xml:space="preserve"> disproportionally affect nutrient concentrations and chlorophyll-a which are measured at the deepest site of the reservoir. </w:t>
      </w:r>
      <w:r w:rsidR="00F97907" w:rsidRPr="00A35477">
        <w:rPr>
          <w:rFonts w:asciiTheme="majorHAnsi" w:hAnsiTheme="majorHAnsi" w:cstheme="majorHAnsi"/>
        </w:rPr>
        <w:t xml:space="preserve">Many important biogeochemical processes occur along this gradient that need to be considered in order to understand these inconsistencies. </w:t>
      </w:r>
      <w:r w:rsidR="00093239" w:rsidRPr="00A35477">
        <w:rPr>
          <w:rFonts w:asciiTheme="majorHAnsi" w:hAnsiTheme="majorHAnsi" w:cstheme="majorHAnsi"/>
        </w:rPr>
        <w:t>For example, some of the inconsistencies could be due to the location of sampling site</w:t>
      </w:r>
      <w:r w:rsidR="00AC3299">
        <w:rPr>
          <w:rFonts w:asciiTheme="majorHAnsi" w:hAnsiTheme="majorHAnsi" w:cstheme="majorHAnsi"/>
        </w:rPr>
        <w:t>s</w:t>
      </w:r>
      <w:r w:rsidR="00093239" w:rsidRPr="00A35477">
        <w:rPr>
          <w:rFonts w:asciiTheme="majorHAnsi" w:hAnsiTheme="majorHAnsi" w:cstheme="majorHAnsi"/>
        </w:rPr>
        <w:t xml:space="preserve"> in relation to reservoir “hot spots” of nutrient processing</w:t>
      </w:r>
      <w:r w:rsidR="00A35477" w:rsidRPr="00A35477">
        <w:rPr>
          <w:rFonts w:asciiTheme="majorHAnsi" w:hAnsiTheme="majorHAnsi" w:cstheme="majorHAnsi"/>
        </w:rPr>
        <w:t xml:space="preserve"> (McClain et al. 2003)</w:t>
      </w:r>
      <w:r w:rsidR="00093239" w:rsidRPr="00A35477">
        <w:rPr>
          <w:rFonts w:asciiTheme="majorHAnsi" w:hAnsiTheme="majorHAnsi" w:cstheme="majorHAnsi"/>
        </w:rPr>
        <w:t xml:space="preserve"> that may occur at the intersection between the zones. </w:t>
      </w:r>
    </w:p>
    <w:p w14:paraId="2C532428" w14:textId="4564C937" w:rsidR="0046743D" w:rsidRDefault="003F4E51" w:rsidP="009963CB">
      <w:pPr>
        <w:ind w:firstLine="360"/>
        <w:rPr>
          <w:rFonts w:asciiTheme="majorHAnsi" w:hAnsiTheme="majorHAnsi" w:cstheme="majorHAnsi"/>
        </w:rPr>
      </w:pPr>
      <w:r>
        <w:rPr>
          <w:rFonts w:asciiTheme="majorHAnsi" w:hAnsiTheme="majorHAnsi" w:cstheme="majorHAnsi"/>
        </w:rPr>
        <w:t xml:space="preserve">Studies looking at heterogeneity of nitrogen along a reservoir gradient report </w:t>
      </w:r>
      <w:proofErr w:type="gramStart"/>
      <w:r>
        <w:rPr>
          <w:rFonts w:asciiTheme="majorHAnsi" w:hAnsiTheme="majorHAnsi" w:cstheme="majorHAnsi"/>
        </w:rPr>
        <w:t>a number of</w:t>
      </w:r>
      <w:proofErr w:type="gramEnd"/>
      <w:r>
        <w:rPr>
          <w:rFonts w:asciiTheme="majorHAnsi" w:hAnsiTheme="majorHAnsi" w:cstheme="majorHAnsi"/>
        </w:rPr>
        <w:t xml:space="preserve"> trends. </w:t>
      </w:r>
      <w:r w:rsidR="009963CB" w:rsidRPr="00A35477">
        <w:rPr>
          <w:rFonts w:asciiTheme="majorHAnsi" w:hAnsiTheme="majorHAnsi" w:cstheme="majorHAnsi"/>
        </w:rPr>
        <w:t xml:space="preserve">Some have found that nitrogen is highest in the riverine zone due to high nutrient inputs </w:t>
      </w:r>
      <w:r w:rsidR="007D5C7F" w:rsidRPr="00A35477">
        <w:rPr>
          <w:rFonts w:asciiTheme="majorHAnsi" w:hAnsiTheme="majorHAnsi" w:cstheme="majorHAnsi"/>
        </w:rPr>
        <w:t xml:space="preserve">from the watershed </w:t>
      </w:r>
      <w:r w:rsidR="009963CB" w:rsidRPr="00A35477">
        <w:rPr>
          <w:rFonts w:asciiTheme="majorHAnsi" w:hAnsiTheme="majorHAnsi" w:cstheme="majorHAnsi"/>
        </w:rPr>
        <w:t>(Soares et al. 2012), while others have found that the transitional zone, where turbulence is decreased yet nutrients are still abundant</w:t>
      </w:r>
      <w:r w:rsidR="009E2930" w:rsidRPr="00A35477">
        <w:rPr>
          <w:rFonts w:asciiTheme="majorHAnsi" w:hAnsiTheme="majorHAnsi" w:cstheme="majorHAnsi"/>
        </w:rPr>
        <w:t xml:space="preserve">, </w:t>
      </w:r>
      <w:r w:rsidR="00196ECD" w:rsidRPr="00A35477">
        <w:rPr>
          <w:rFonts w:asciiTheme="majorHAnsi" w:hAnsiTheme="majorHAnsi" w:cstheme="majorHAnsi"/>
        </w:rPr>
        <w:t>is a hotspot for nitrogen fixation across reservoirs of varying trophic status, effectively increasing the concentration of NH</w:t>
      </w:r>
      <w:r w:rsidR="00196ECD" w:rsidRPr="00A35477">
        <w:rPr>
          <w:rFonts w:asciiTheme="majorHAnsi" w:hAnsiTheme="majorHAnsi" w:cstheme="majorHAnsi"/>
          <w:vertAlign w:val="subscript"/>
        </w:rPr>
        <w:t>4</w:t>
      </w:r>
      <w:r w:rsidR="00196ECD" w:rsidRPr="00A35477">
        <w:rPr>
          <w:rFonts w:asciiTheme="majorHAnsi" w:hAnsiTheme="majorHAnsi" w:cstheme="majorHAnsi"/>
        </w:rPr>
        <w:t xml:space="preserve"> </w:t>
      </w:r>
      <w:r w:rsidR="009963CB" w:rsidRPr="00A35477">
        <w:rPr>
          <w:rFonts w:asciiTheme="majorHAnsi" w:hAnsiTheme="majorHAnsi" w:cstheme="majorHAnsi"/>
        </w:rPr>
        <w:t>(Scott et al. 2009).</w:t>
      </w:r>
      <w:r w:rsidR="0046743D">
        <w:rPr>
          <w:rFonts w:asciiTheme="majorHAnsi" w:hAnsiTheme="majorHAnsi" w:cstheme="majorHAnsi"/>
        </w:rPr>
        <w:t xml:space="preserve"> Additionally, when the hypolimnion of a reservoir becomes anoxic, it can lead to disproportionately high levels of </w:t>
      </w:r>
      <w:r w:rsidR="00AC3299">
        <w:rPr>
          <w:rFonts w:asciiTheme="majorHAnsi" w:hAnsiTheme="majorHAnsi" w:cstheme="majorHAnsi"/>
        </w:rPr>
        <w:t>ammonium (</w:t>
      </w:r>
      <w:r w:rsidR="0046743D">
        <w:rPr>
          <w:rFonts w:asciiTheme="majorHAnsi" w:hAnsiTheme="majorHAnsi" w:cstheme="majorHAnsi"/>
        </w:rPr>
        <w:t>NH</w:t>
      </w:r>
      <w:r w:rsidR="0046743D" w:rsidRPr="00872C3F">
        <w:rPr>
          <w:rFonts w:asciiTheme="majorHAnsi" w:hAnsiTheme="majorHAnsi" w:cstheme="majorHAnsi"/>
          <w:vertAlign w:val="subscript"/>
        </w:rPr>
        <w:t>4</w:t>
      </w:r>
      <w:r w:rsidR="00AC3299">
        <w:rPr>
          <w:rFonts w:asciiTheme="majorHAnsi" w:hAnsiTheme="majorHAnsi" w:cstheme="majorHAnsi"/>
        </w:rPr>
        <w:t xml:space="preserve">) </w:t>
      </w:r>
      <w:r w:rsidR="0046743D">
        <w:rPr>
          <w:rFonts w:asciiTheme="majorHAnsi" w:hAnsiTheme="majorHAnsi" w:cstheme="majorHAnsi"/>
        </w:rPr>
        <w:t>being released from the sediment</w:t>
      </w:r>
      <w:r w:rsidR="007C459A">
        <w:rPr>
          <w:rFonts w:asciiTheme="majorHAnsi" w:hAnsiTheme="majorHAnsi" w:cstheme="majorHAnsi"/>
        </w:rPr>
        <w:t xml:space="preserve"> while nitrate (NO</w:t>
      </w:r>
      <w:r w:rsidR="007C459A" w:rsidRPr="00872C3F">
        <w:rPr>
          <w:rFonts w:asciiTheme="majorHAnsi" w:hAnsiTheme="majorHAnsi" w:cstheme="majorHAnsi"/>
          <w:vertAlign w:val="subscript"/>
        </w:rPr>
        <w:t>3</w:t>
      </w:r>
      <w:r w:rsidR="007C459A">
        <w:rPr>
          <w:rFonts w:asciiTheme="majorHAnsi" w:hAnsiTheme="majorHAnsi" w:cstheme="majorHAnsi"/>
        </w:rPr>
        <w:t>) is concurrently reduced and effectively decreased in concentration</w:t>
      </w:r>
      <w:r w:rsidR="0046743D">
        <w:rPr>
          <w:rFonts w:asciiTheme="majorHAnsi" w:hAnsiTheme="majorHAnsi" w:cstheme="majorHAnsi"/>
        </w:rPr>
        <w:t xml:space="preserve">, especially within the lacustrine zone (Gerling et al. 2006), </w:t>
      </w:r>
      <w:r w:rsidR="0046743D">
        <w:rPr>
          <w:rFonts w:asciiTheme="majorHAnsi" w:hAnsiTheme="majorHAnsi" w:cstheme="majorHAnsi"/>
        </w:rPr>
        <w:t>which can easily be brought to the surface by a mixing event</w:t>
      </w:r>
      <w:r w:rsidR="0046743D">
        <w:rPr>
          <w:rFonts w:asciiTheme="majorHAnsi" w:hAnsiTheme="majorHAnsi" w:cstheme="majorHAnsi"/>
        </w:rPr>
        <w:t>.</w:t>
      </w:r>
      <w:r w:rsidR="00AC3299">
        <w:rPr>
          <w:rFonts w:asciiTheme="majorHAnsi" w:hAnsiTheme="majorHAnsi" w:cstheme="majorHAnsi"/>
        </w:rPr>
        <w:t xml:space="preserve"> This process may lead to an effective increase in ammonium in the lacustrine site of the reservoir. </w:t>
      </w:r>
    </w:p>
    <w:p w14:paraId="75B682A1" w14:textId="69A76870" w:rsidR="00E0096F" w:rsidRPr="00A35477" w:rsidRDefault="009963CB" w:rsidP="009963CB">
      <w:pPr>
        <w:ind w:firstLine="360"/>
        <w:rPr>
          <w:rFonts w:asciiTheme="majorHAnsi" w:hAnsiTheme="majorHAnsi" w:cstheme="majorHAnsi"/>
        </w:rPr>
      </w:pPr>
      <w:proofErr w:type="gramStart"/>
      <w:r w:rsidRPr="00A35477">
        <w:rPr>
          <w:rFonts w:asciiTheme="majorHAnsi" w:hAnsiTheme="majorHAnsi" w:cstheme="majorHAnsi"/>
        </w:rPr>
        <w:t>Similar</w:t>
      </w:r>
      <w:r w:rsidR="00E0096F" w:rsidRPr="00A35477">
        <w:rPr>
          <w:rFonts w:asciiTheme="majorHAnsi" w:hAnsiTheme="majorHAnsi" w:cstheme="majorHAnsi"/>
        </w:rPr>
        <w:t xml:space="preserve"> to</w:t>
      </w:r>
      <w:proofErr w:type="gramEnd"/>
      <w:r w:rsidR="00E0096F" w:rsidRPr="00A35477">
        <w:rPr>
          <w:rFonts w:asciiTheme="majorHAnsi" w:hAnsiTheme="majorHAnsi" w:cstheme="majorHAnsi"/>
        </w:rPr>
        <w:t xml:space="preserve"> nitrogen</w:t>
      </w:r>
      <w:r w:rsidRPr="00A35477">
        <w:rPr>
          <w:rFonts w:asciiTheme="majorHAnsi" w:hAnsiTheme="majorHAnsi" w:cstheme="majorHAnsi"/>
        </w:rPr>
        <w:t>, patterns in chlorophyll-a heterogeneity are inconsistent between studies</w:t>
      </w:r>
      <w:r w:rsidR="00627569" w:rsidRPr="00A35477">
        <w:rPr>
          <w:rFonts w:asciiTheme="majorHAnsi" w:hAnsiTheme="majorHAnsi" w:cstheme="majorHAnsi"/>
        </w:rPr>
        <w:t>. There is some support to show</w:t>
      </w:r>
      <w:r w:rsidRPr="00A35477">
        <w:rPr>
          <w:rFonts w:asciiTheme="majorHAnsi" w:hAnsiTheme="majorHAnsi" w:cstheme="majorHAnsi"/>
        </w:rPr>
        <w:t xml:space="preserve"> that chlorophyll-a is highest in the riverine zone, decreasing along the downstream gradient (Scott et al. 2009)</w:t>
      </w:r>
      <w:r w:rsidR="007D5C7F" w:rsidRPr="00A35477">
        <w:rPr>
          <w:rFonts w:asciiTheme="majorHAnsi" w:hAnsiTheme="majorHAnsi" w:cstheme="majorHAnsi"/>
        </w:rPr>
        <w:t>. In contrast, o</w:t>
      </w:r>
      <w:r w:rsidRPr="00A35477">
        <w:rPr>
          <w:rFonts w:asciiTheme="majorHAnsi" w:hAnsiTheme="majorHAnsi" w:cstheme="majorHAnsi"/>
        </w:rPr>
        <w:t>thers report the transitional zone</w:t>
      </w:r>
      <w:r w:rsidR="007D5C7F" w:rsidRPr="00A35477">
        <w:rPr>
          <w:rFonts w:asciiTheme="majorHAnsi" w:hAnsiTheme="majorHAnsi" w:cstheme="majorHAnsi"/>
        </w:rPr>
        <w:t xml:space="preserve"> as being a</w:t>
      </w:r>
      <w:r w:rsidR="00B0524D">
        <w:rPr>
          <w:rFonts w:asciiTheme="majorHAnsi" w:hAnsiTheme="majorHAnsi" w:cstheme="majorHAnsi"/>
        </w:rPr>
        <w:t>n especially active zone</w:t>
      </w:r>
      <w:r w:rsidR="007D5C7F" w:rsidRPr="00A35477">
        <w:rPr>
          <w:rFonts w:asciiTheme="majorHAnsi" w:hAnsiTheme="majorHAnsi" w:cstheme="majorHAnsi"/>
        </w:rPr>
        <w:t xml:space="preserve"> for phytoplankton activity</w:t>
      </w:r>
      <w:r w:rsidRPr="00A35477">
        <w:rPr>
          <w:rFonts w:asciiTheme="majorHAnsi" w:hAnsiTheme="majorHAnsi" w:cstheme="majorHAnsi"/>
        </w:rPr>
        <w:t xml:space="preserve"> (</w:t>
      </w:r>
      <w:proofErr w:type="spellStart"/>
      <w:r w:rsidRPr="00A35477">
        <w:rPr>
          <w:rFonts w:asciiTheme="majorHAnsi" w:hAnsiTheme="majorHAnsi" w:cstheme="majorHAnsi"/>
        </w:rPr>
        <w:t>Rychtecky</w:t>
      </w:r>
      <w:proofErr w:type="spellEnd"/>
      <w:r w:rsidRPr="00A35477">
        <w:rPr>
          <w:rFonts w:asciiTheme="majorHAnsi" w:hAnsiTheme="majorHAnsi" w:cstheme="majorHAnsi"/>
        </w:rPr>
        <w:t xml:space="preserve"> &amp; </w:t>
      </w:r>
      <w:proofErr w:type="spellStart"/>
      <w:r w:rsidRPr="00A35477">
        <w:rPr>
          <w:rFonts w:asciiTheme="majorHAnsi" w:hAnsiTheme="majorHAnsi" w:cstheme="majorHAnsi"/>
        </w:rPr>
        <w:t>Znachor</w:t>
      </w:r>
      <w:proofErr w:type="spellEnd"/>
      <w:r w:rsidRPr="00A35477">
        <w:rPr>
          <w:rFonts w:asciiTheme="majorHAnsi" w:hAnsiTheme="majorHAnsi" w:cstheme="majorHAnsi"/>
        </w:rPr>
        <w:t>, 2011</w:t>
      </w:r>
      <w:r w:rsidR="00B0524D">
        <w:rPr>
          <w:rFonts w:asciiTheme="majorHAnsi" w:hAnsiTheme="majorHAnsi" w:cstheme="majorHAnsi"/>
        </w:rPr>
        <w:t>; Thornton 1990</w:t>
      </w:r>
      <w:r w:rsidRPr="00A35477">
        <w:rPr>
          <w:rFonts w:asciiTheme="majorHAnsi" w:hAnsiTheme="majorHAnsi" w:cstheme="majorHAnsi"/>
        </w:rPr>
        <w:t xml:space="preserve">), and others still </w:t>
      </w:r>
      <w:r w:rsidR="007D5C7F" w:rsidRPr="00A35477">
        <w:rPr>
          <w:rFonts w:asciiTheme="majorHAnsi" w:hAnsiTheme="majorHAnsi" w:cstheme="majorHAnsi"/>
        </w:rPr>
        <w:t xml:space="preserve">have found </w:t>
      </w:r>
      <w:r w:rsidRPr="00A35477">
        <w:rPr>
          <w:rFonts w:asciiTheme="majorHAnsi" w:hAnsiTheme="majorHAnsi" w:cstheme="majorHAnsi"/>
        </w:rPr>
        <w:t xml:space="preserve">the lacustrine zone </w:t>
      </w:r>
      <w:r w:rsidR="007D5C7F" w:rsidRPr="00A35477">
        <w:rPr>
          <w:rFonts w:asciiTheme="majorHAnsi" w:hAnsiTheme="majorHAnsi" w:cstheme="majorHAnsi"/>
        </w:rPr>
        <w:t xml:space="preserve">to </w:t>
      </w:r>
      <w:r w:rsidR="00E0096F" w:rsidRPr="00A35477">
        <w:rPr>
          <w:rFonts w:asciiTheme="majorHAnsi" w:hAnsiTheme="majorHAnsi" w:cstheme="majorHAnsi"/>
        </w:rPr>
        <w:t>have the highest</w:t>
      </w:r>
      <w:r w:rsidRPr="00A35477">
        <w:rPr>
          <w:rFonts w:asciiTheme="majorHAnsi" w:hAnsiTheme="majorHAnsi" w:cstheme="majorHAnsi"/>
        </w:rPr>
        <w:t xml:space="preserve"> chlorophyll-a </w:t>
      </w:r>
      <w:r w:rsidR="00AC3299">
        <w:rPr>
          <w:rFonts w:asciiTheme="majorHAnsi" w:hAnsiTheme="majorHAnsi" w:cstheme="majorHAnsi"/>
        </w:rPr>
        <w:t>in</w:t>
      </w:r>
      <w:r w:rsidR="00E0096F" w:rsidRPr="00A35477">
        <w:rPr>
          <w:rFonts w:asciiTheme="majorHAnsi" w:hAnsiTheme="majorHAnsi" w:cstheme="majorHAnsi"/>
        </w:rPr>
        <w:t xml:space="preserve"> </w:t>
      </w:r>
      <w:r w:rsidR="00093239" w:rsidRPr="00A35477">
        <w:rPr>
          <w:rFonts w:asciiTheme="majorHAnsi" w:hAnsiTheme="majorHAnsi" w:cstheme="majorHAnsi"/>
        </w:rPr>
        <w:t xml:space="preserve">ecosystems </w:t>
      </w:r>
      <w:r w:rsidRPr="00A35477">
        <w:rPr>
          <w:rFonts w:asciiTheme="majorHAnsi" w:hAnsiTheme="majorHAnsi" w:cstheme="majorHAnsi"/>
        </w:rPr>
        <w:t xml:space="preserve">that are not limited by nutrient availability (Soares et al. 2012). </w:t>
      </w:r>
      <w:r w:rsidR="00F305CF" w:rsidRPr="00A35477">
        <w:rPr>
          <w:rFonts w:asciiTheme="majorHAnsi" w:hAnsiTheme="majorHAnsi" w:cstheme="majorHAnsi"/>
        </w:rPr>
        <w:t xml:space="preserve">Further, Borges et al. </w:t>
      </w:r>
      <w:r w:rsidR="00E0096F" w:rsidRPr="00A35477">
        <w:rPr>
          <w:rFonts w:asciiTheme="majorHAnsi" w:hAnsiTheme="majorHAnsi" w:cstheme="majorHAnsi"/>
        </w:rPr>
        <w:t>(</w:t>
      </w:r>
      <w:r w:rsidR="00F305CF" w:rsidRPr="00A35477">
        <w:rPr>
          <w:rFonts w:asciiTheme="majorHAnsi" w:hAnsiTheme="majorHAnsi" w:cstheme="majorHAnsi"/>
        </w:rPr>
        <w:t>2008</w:t>
      </w:r>
      <w:r w:rsidR="00E0096F" w:rsidRPr="00A35477">
        <w:rPr>
          <w:rFonts w:asciiTheme="majorHAnsi" w:hAnsiTheme="majorHAnsi" w:cstheme="majorHAnsi"/>
        </w:rPr>
        <w:t>)</w:t>
      </w:r>
      <w:r w:rsidR="00F305CF" w:rsidRPr="00A35477">
        <w:rPr>
          <w:rFonts w:asciiTheme="majorHAnsi" w:hAnsiTheme="majorHAnsi" w:cstheme="majorHAnsi"/>
        </w:rPr>
        <w:t xml:space="preserve"> found that the longitudinal pattern of heterogeneity of chlorophyll-a was variable </w:t>
      </w:r>
      <w:r w:rsidR="00E0096F" w:rsidRPr="00A35477">
        <w:rPr>
          <w:rFonts w:asciiTheme="majorHAnsi" w:hAnsiTheme="majorHAnsi" w:cstheme="majorHAnsi"/>
        </w:rPr>
        <w:t xml:space="preserve">among </w:t>
      </w:r>
      <w:r w:rsidR="00F305CF" w:rsidRPr="00A35477">
        <w:rPr>
          <w:rFonts w:asciiTheme="majorHAnsi" w:hAnsiTheme="majorHAnsi" w:cstheme="majorHAnsi"/>
        </w:rPr>
        <w:t>season</w:t>
      </w:r>
      <w:r w:rsidR="00E0096F" w:rsidRPr="00A35477">
        <w:rPr>
          <w:rFonts w:asciiTheme="majorHAnsi" w:hAnsiTheme="majorHAnsi" w:cstheme="majorHAnsi"/>
        </w:rPr>
        <w:t>s</w:t>
      </w:r>
      <w:r w:rsidR="00F305CF" w:rsidRPr="00A35477">
        <w:rPr>
          <w:rFonts w:asciiTheme="majorHAnsi" w:hAnsiTheme="majorHAnsi" w:cstheme="majorHAnsi"/>
        </w:rPr>
        <w:t xml:space="preserve"> in two tropical reservoirs in Brazil.</w:t>
      </w:r>
      <w:r w:rsidR="00AC3299">
        <w:rPr>
          <w:rFonts w:asciiTheme="majorHAnsi" w:hAnsiTheme="majorHAnsi" w:cstheme="majorHAnsi"/>
        </w:rPr>
        <w:t xml:space="preserve"> This finding highlights the fact that patterns are highly variable. </w:t>
      </w:r>
      <w:r w:rsidR="00F305CF" w:rsidRPr="00A35477">
        <w:rPr>
          <w:rFonts w:asciiTheme="majorHAnsi" w:hAnsiTheme="majorHAnsi" w:cstheme="majorHAnsi"/>
        </w:rPr>
        <w:t xml:space="preserve"> </w:t>
      </w:r>
    </w:p>
    <w:p w14:paraId="75BE481B" w14:textId="3DD3B63C" w:rsidR="005A65A7" w:rsidRDefault="009963CB" w:rsidP="009963CB">
      <w:pPr>
        <w:ind w:firstLine="360"/>
        <w:rPr>
          <w:rFonts w:asciiTheme="majorHAnsi" w:hAnsiTheme="majorHAnsi" w:cstheme="majorHAnsi"/>
        </w:rPr>
      </w:pPr>
      <w:r w:rsidRPr="00A35477">
        <w:rPr>
          <w:rFonts w:asciiTheme="majorHAnsi" w:hAnsiTheme="majorHAnsi" w:cstheme="majorHAnsi"/>
        </w:rPr>
        <w:t>Trends in</w:t>
      </w:r>
      <w:r w:rsidR="00E0096F" w:rsidRPr="00A35477">
        <w:rPr>
          <w:rFonts w:asciiTheme="majorHAnsi" w:hAnsiTheme="majorHAnsi" w:cstheme="majorHAnsi"/>
        </w:rPr>
        <w:t xml:space="preserve"> reservoir</w:t>
      </w:r>
      <w:r w:rsidRPr="00A35477">
        <w:rPr>
          <w:rFonts w:asciiTheme="majorHAnsi" w:hAnsiTheme="majorHAnsi" w:cstheme="majorHAnsi"/>
        </w:rPr>
        <w:t xml:space="preserve"> phosphorus </w:t>
      </w:r>
      <w:r w:rsidR="00E0096F" w:rsidRPr="00A35477">
        <w:rPr>
          <w:rFonts w:asciiTheme="majorHAnsi" w:hAnsiTheme="majorHAnsi" w:cstheme="majorHAnsi"/>
        </w:rPr>
        <w:t xml:space="preserve">concentrations </w:t>
      </w:r>
      <w:r w:rsidRPr="00A35477">
        <w:rPr>
          <w:rFonts w:asciiTheme="majorHAnsi" w:hAnsiTheme="majorHAnsi" w:cstheme="majorHAnsi"/>
        </w:rPr>
        <w:t xml:space="preserve">are </w:t>
      </w:r>
      <w:r w:rsidR="00F305CF" w:rsidRPr="00A35477">
        <w:rPr>
          <w:rFonts w:asciiTheme="majorHAnsi" w:hAnsiTheme="majorHAnsi" w:cstheme="majorHAnsi"/>
        </w:rPr>
        <w:t>less</w:t>
      </w:r>
      <w:r w:rsidRPr="00A35477">
        <w:rPr>
          <w:rFonts w:asciiTheme="majorHAnsi" w:hAnsiTheme="majorHAnsi" w:cstheme="majorHAnsi"/>
        </w:rPr>
        <w:t xml:space="preserve"> often reporte</w:t>
      </w:r>
      <w:r w:rsidR="00F305CF" w:rsidRPr="00A35477">
        <w:rPr>
          <w:rFonts w:asciiTheme="majorHAnsi" w:hAnsiTheme="majorHAnsi" w:cstheme="majorHAnsi"/>
        </w:rPr>
        <w:t>d</w:t>
      </w:r>
      <w:r w:rsidR="00E0096F" w:rsidRPr="00A35477">
        <w:rPr>
          <w:rFonts w:asciiTheme="majorHAnsi" w:hAnsiTheme="majorHAnsi" w:cstheme="majorHAnsi"/>
        </w:rPr>
        <w:t xml:space="preserve"> than nitrogen or chlorophyll</w:t>
      </w:r>
      <w:r w:rsidR="00F305CF" w:rsidRPr="00A35477">
        <w:rPr>
          <w:rFonts w:asciiTheme="majorHAnsi" w:hAnsiTheme="majorHAnsi" w:cstheme="majorHAnsi"/>
        </w:rPr>
        <w:t>. O</w:t>
      </w:r>
      <w:r w:rsidR="007D5C7F" w:rsidRPr="00A35477">
        <w:rPr>
          <w:rFonts w:asciiTheme="majorHAnsi" w:hAnsiTheme="majorHAnsi" w:cstheme="majorHAnsi"/>
        </w:rPr>
        <w:t xml:space="preserve">ne study of a </w:t>
      </w:r>
      <w:r w:rsidR="00336D7F" w:rsidRPr="00A35477">
        <w:rPr>
          <w:rFonts w:asciiTheme="majorHAnsi" w:hAnsiTheme="majorHAnsi" w:cstheme="majorHAnsi"/>
        </w:rPr>
        <w:t xml:space="preserve">large, deep </w:t>
      </w:r>
      <w:r w:rsidR="007D5C7F" w:rsidRPr="00A35477">
        <w:rPr>
          <w:rFonts w:asciiTheme="majorHAnsi" w:hAnsiTheme="majorHAnsi" w:cstheme="majorHAnsi"/>
        </w:rPr>
        <w:t>reservoir in the Czech Republic showed that both soluble and total phosphorus decreased along the reservoir gradient (</w:t>
      </w:r>
      <w:proofErr w:type="spellStart"/>
      <w:r w:rsidR="007D5C7F" w:rsidRPr="00A35477">
        <w:rPr>
          <w:rFonts w:asciiTheme="majorHAnsi" w:hAnsiTheme="majorHAnsi" w:cstheme="majorHAnsi"/>
        </w:rPr>
        <w:t>Rychtecky</w:t>
      </w:r>
      <w:proofErr w:type="spellEnd"/>
      <w:r w:rsidR="007D5C7F" w:rsidRPr="00A35477">
        <w:rPr>
          <w:rFonts w:asciiTheme="majorHAnsi" w:hAnsiTheme="majorHAnsi" w:cstheme="majorHAnsi"/>
        </w:rPr>
        <w:t xml:space="preserve"> &amp; </w:t>
      </w:r>
      <w:proofErr w:type="spellStart"/>
      <w:r w:rsidR="007D5C7F" w:rsidRPr="00A35477">
        <w:rPr>
          <w:rFonts w:asciiTheme="majorHAnsi" w:hAnsiTheme="majorHAnsi" w:cstheme="majorHAnsi"/>
        </w:rPr>
        <w:t>Znachor</w:t>
      </w:r>
      <w:proofErr w:type="spellEnd"/>
      <w:r w:rsidR="007D5C7F" w:rsidRPr="00A35477">
        <w:rPr>
          <w:rFonts w:asciiTheme="majorHAnsi" w:hAnsiTheme="majorHAnsi" w:cstheme="majorHAnsi"/>
        </w:rPr>
        <w:t>, 2011)</w:t>
      </w:r>
      <w:r w:rsidRPr="00A35477">
        <w:rPr>
          <w:rFonts w:asciiTheme="majorHAnsi" w:hAnsiTheme="majorHAnsi" w:cstheme="majorHAnsi"/>
        </w:rPr>
        <w:t xml:space="preserve">. </w:t>
      </w:r>
      <w:r w:rsidR="00F305CF" w:rsidRPr="00A35477">
        <w:rPr>
          <w:rFonts w:asciiTheme="majorHAnsi" w:hAnsiTheme="majorHAnsi" w:cstheme="majorHAnsi"/>
        </w:rPr>
        <w:t xml:space="preserve">Borges et al. (2008) found contrasting patterns in two reservoirs in Brazil, one showing a decrease in phosphorus along the reservoir gradient, while another showed no clear longitudinal pattern. </w:t>
      </w:r>
      <w:r w:rsidR="007C459A">
        <w:rPr>
          <w:rFonts w:asciiTheme="majorHAnsi" w:hAnsiTheme="majorHAnsi" w:cstheme="majorHAnsi"/>
        </w:rPr>
        <w:t xml:space="preserve">Sedimentation processes also influence longitudinal distributions of phosphorus, with classical reservoir theory positing that sedimentation </w:t>
      </w:r>
      <w:r w:rsidR="007C459A">
        <w:rPr>
          <w:rFonts w:asciiTheme="majorHAnsi" w:hAnsiTheme="majorHAnsi" w:cstheme="majorHAnsi"/>
        </w:rPr>
        <w:lastRenderedPageBreak/>
        <w:t xml:space="preserve">should be highest in the transitional zone, which should lead to an overall decrease of nutrients along the reservoir gradient (Thornton 1990). However, internal loading of soluble phosphorus can play a substantial role in phosphorus concentrations during anoxic conditions in the hypolimnion, which may lead to increases in phosphorus in the lacustrine zone (Thornton 1990). </w:t>
      </w:r>
      <w:r w:rsidRPr="00A35477">
        <w:rPr>
          <w:rFonts w:asciiTheme="majorHAnsi" w:hAnsiTheme="majorHAnsi" w:cstheme="majorHAnsi"/>
        </w:rPr>
        <w:t xml:space="preserve">While </w:t>
      </w:r>
      <w:proofErr w:type="gramStart"/>
      <w:r w:rsidRPr="00A35477">
        <w:rPr>
          <w:rFonts w:asciiTheme="majorHAnsi" w:hAnsiTheme="majorHAnsi" w:cstheme="majorHAnsi"/>
        </w:rPr>
        <w:t>all of</w:t>
      </w:r>
      <w:proofErr w:type="gramEnd"/>
      <w:r w:rsidRPr="00A35477">
        <w:rPr>
          <w:rFonts w:asciiTheme="majorHAnsi" w:hAnsiTheme="majorHAnsi" w:cstheme="majorHAnsi"/>
        </w:rPr>
        <w:t xml:space="preserve"> these studies agree that spatial heterogeneity of nutrients and phytoplankton exists along a reservoir gradient, </w:t>
      </w:r>
      <w:r w:rsidR="005A65A7" w:rsidRPr="00A35477">
        <w:rPr>
          <w:rFonts w:asciiTheme="majorHAnsi" w:hAnsiTheme="majorHAnsi" w:cstheme="majorHAnsi"/>
        </w:rPr>
        <w:t>the lack of consistency among studies necessitates additional research, especially in</w:t>
      </w:r>
      <w:r w:rsidR="00336D7F" w:rsidRPr="00A35477">
        <w:rPr>
          <w:rFonts w:asciiTheme="majorHAnsi" w:hAnsiTheme="majorHAnsi" w:cstheme="majorHAnsi"/>
        </w:rPr>
        <w:t xml:space="preserve"> small</w:t>
      </w:r>
      <w:r w:rsidR="005A65A7" w:rsidRPr="00A35477">
        <w:rPr>
          <w:rFonts w:asciiTheme="majorHAnsi" w:hAnsiTheme="majorHAnsi" w:cstheme="majorHAnsi"/>
        </w:rPr>
        <w:t>er</w:t>
      </w:r>
      <w:r w:rsidR="00336D7F" w:rsidRPr="00A35477">
        <w:rPr>
          <w:rFonts w:asciiTheme="majorHAnsi" w:hAnsiTheme="majorHAnsi" w:cstheme="majorHAnsi"/>
        </w:rPr>
        <w:t xml:space="preserve"> reservoirs</w:t>
      </w:r>
      <w:r w:rsidR="005A65A7" w:rsidRPr="00A35477">
        <w:rPr>
          <w:rFonts w:asciiTheme="majorHAnsi" w:hAnsiTheme="majorHAnsi" w:cstheme="majorHAnsi"/>
        </w:rPr>
        <w:t xml:space="preserve">, which </w:t>
      </w:r>
      <w:r w:rsidR="007C459A">
        <w:rPr>
          <w:rFonts w:asciiTheme="majorHAnsi" w:hAnsiTheme="majorHAnsi" w:cstheme="majorHAnsi"/>
        </w:rPr>
        <w:t xml:space="preserve">overall </w:t>
      </w:r>
      <w:r w:rsidR="005A65A7" w:rsidRPr="00A35477">
        <w:rPr>
          <w:rFonts w:asciiTheme="majorHAnsi" w:hAnsiTheme="majorHAnsi" w:cstheme="majorHAnsi"/>
        </w:rPr>
        <w:t>remain understudied relative to larger reservoirs</w:t>
      </w:r>
      <w:r w:rsidRPr="00A35477">
        <w:rPr>
          <w:rFonts w:asciiTheme="majorHAnsi" w:hAnsiTheme="majorHAnsi" w:cstheme="majorHAnsi"/>
        </w:rPr>
        <w:t>.</w:t>
      </w:r>
      <w:r w:rsidR="005A65A7" w:rsidRPr="00A35477">
        <w:rPr>
          <w:rFonts w:asciiTheme="majorHAnsi" w:hAnsiTheme="majorHAnsi" w:cstheme="majorHAnsi"/>
        </w:rPr>
        <w:t xml:space="preserve"> In smaller reservoirs, the transitions among zones may happen more rapidly, </w:t>
      </w:r>
      <w:r w:rsidR="007C459A">
        <w:rPr>
          <w:rFonts w:asciiTheme="majorHAnsi" w:hAnsiTheme="majorHAnsi" w:cstheme="majorHAnsi"/>
        </w:rPr>
        <w:t xml:space="preserve">which could </w:t>
      </w:r>
      <w:r w:rsidR="005A65A7" w:rsidRPr="00A35477">
        <w:rPr>
          <w:rFonts w:asciiTheme="majorHAnsi" w:hAnsiTheme="majorHAnsi" w:cstheme="majorHAnsi"/>
        </w:rPr>
        <w:t xml:space="preserve">result in greater variability in nitrogen, phosphorus, and chlorophyll along the downstream gradient. </w:t>
      </w:r>
    </w:p>
    <w:p w14:paraId="7E02E0BA" w14:textId="3CEC8E3A" w:rsidR="00554E66" w:rsidRPr="00A35477" w:rsidRDefault="00554E66" w:rsidP="009963CB">
      <w:pPr>
        <w:ind w:firstLine="360"/>
        <w:rPr>
          <w:rFonts w:asciiTheme="majorHAnsi" w:hAnsiTheme="majorHAnsi" w:cstheme="majorHAnsi"/>
        </w:rPr>
      </w:pPr>
      <w:r w:rsidRPr="00A35477">
        <w:rPr>
          <w:rFonts w:asciiTheme="majorHAnsi" w:hAnsiTheme="majorHAnsi" w:cstheme="majorHAnsi"/>
        </w:rPr>
        <w:t xml:space="preserve">An important factor that can affect the heterogeneity of chemical and biological variables along reservoir gradients is hydrologic flow. Under low flow conditions, residence times of reservoirs and streams are increased, resulting in slower export of nutrients and more time for biotic processing (Saunders and </w:t>
      </w:r>
      <w:proofErr w:type="spellStart"/>
      <w:r w:rsidRPr="00A35477">
        <w:rPr>
          <w:rFonts w:asciiTheme="majorHAnsi" w:hAnsiTheme="majorHAnsi" w:cstheme="majorHAnsi"/>
        </w:rPr>
        <w:t>Kalff</w:t>
      </w:r>
      <w:proofErr w:type="spellEnd"/>
      <w:r w:rsidRPr="00A35477">
        <w:rPr>
          <w:rFonts w:asciiTheme="majorHAnsi" w:hAnsiTheme="majorHAnsi" w:cstheme="majorHAnsi"/>
        </w:rPr>
        <w:t xml:space="preserve">, 2001). </w:t>
      </w:r>
      <w:r>
        <w:rPr>
          <w:rFonts w:asciiTheme="majorHAnsi" w:hAnsiTheme="majorHAnsi" w:cstheme="majorHAnsi"/>
        </w:rPr>
        <w:t xml:space="preserve">This can lead to an increase in chlorophyll concentrations while nutrient conditions remain high, but external loading of nutrients is low under this scenario and nutrients can become quickly depleted. </w:t>
      </w:r>
      <w:r w:rsidRPr="00A35477">
        <w:rPr>
          <w:rFonts w:asciiTheme="majorHAnsi" w:hAnsiTheme="majorHAnsi" w:cstheme="majorHAnsi"/>
        </w:rPr>
        <w:t xml:space="preserve">In comparison, high flow conditions may result in less </w:t>
      </w:r>
      <w:r>
        <w:rPr>
          <w:rFonts w:asciiTheme="majorHAnsi" w:hAnsiTheme="majorHAnsi" w:cstheme="majorHAnsi"/>
        </w:rPr>
        <w:t>biotic uptake of nutrients by phytoplankton</w:t>
      </w:r>
      <w:r w:rsidRPr="00A35477">
        <w:rPr>
          <w:rFonts w:asciiTheme="majorHAnsi" w:hAnsiTheme="majorHAnsi" w:cstheme="majorHAnsi"/>
        </w:rPr>
        <w:t xml:space="preserve"> as water is flushed out more rapidly, </w:t>
      </w:r>
      <w:r>
        <w:rPr>
          <w:rFonts w:asciiTheme="majorHAnsi" w:hAnsiTheme="majorHAnsi" w:cstheme="majorHAnsi"/>
        </w:rPr>
        <w:t>but high flow</w:t>
      </w:r>
      <w:r w:rsidRPr="00A35477">
        <w:rPr>
          <w:rFonts w:asciiTheme="majorHAnsi" w:hAnsiTheme="majorHAnsi" w:cstheme="majorHAnsi"/>
        </w:rPr>
        <w:t xml:space="preserve"> also bring</w:t>
      </w:r>
      <w:r>
        <w:rPr>
          <w:rFonts w:asciiTheme="majorHAnsi" w:hAnsiTheme="majorHAnsi" w:cstheme="majorHAnsi"/>
        </w:rPr>
        <w:t>s</w:t>
      </w:r>
      <w:r w:rsidRPr="00A35477">
        <w:rPr>
          <w:rFonts w:asciiTheme="majorHAnsi" w:hAnsiTheme="majorHAnsi" w:cstheme="majorHAnsi"/>
        </w:rPr>
        <w:t xml:space="preserve"> in high levels of external nutrients which are often limiting to phytoplankton</w:t>
      </w:r>
      <w:r>
        <w:rPr>
          <w:rFonts w:asciiTheme="majorHAnsi" w:hAnsiTheme="majorHAnsi" w:cstheme="majorHAnsi"/>
        </w:rPr>
        <w:t xml:space="preserve">. This can </w:t>
      </w:r>
      <w:r w:rsidRPr="00A35477">
        <w:rPr>
          <w:rFonts w:asciiTheme="majorHAnsi" w:hAnsiTheme="majorHAnsi" w:cstheme="majorHAnsi"/>
        </w:rPr>
        <w:t xml:space="preserve">result in high </w:t>
      </w:r>
      <w:r>
        <w:rPr>
          <w:rFonts w:asciiTheme="majorHAnsi" w:hAnsiTheme="majorHAnsi" w:cstheme="majorHAnsi"/>
        </w:rPr>
        <w:t>nitrogen and phosphorus, but low</w:t>
      </w:r>
      <w:r w:rsidRPr="00A35477">
        <w:rPr>
          <w:rFonts w:asciiTheme="majorHAnsi" w:hAnsiTheme="majorHAnsi" w:cstheme="majorHAnsi"/>
        </w:rPr>
        <w:t xml:space="preserve"> ch</w:t>
      </w:r>
      <w:r>
        <w:rPr>
          <w:rFonts w:asciiTheme="majorHAnsi" w:hAnsiTheme="majorHAnsi" w:cstheme="majorHAnsi"/>
        </w:rPr>
        <w:t>lorophyll concentrations</w:t>
      </w:r>
      <w:r w:rsidRPr="00A35477">
        <w:rPr>
          <w:rFonts w:asciiTheme="majorHAnsi" w:hAnsiTheme="majorHAnsi" w:cstheme="majorHAnsi"/>
        </w:rPr>
        <w:t xml:space="preserve">. </w:t>
      </w:r>
      <w:r>
        <w:rPr>
          <w:rFonts w:asciiTheme="majorHAnsi" w:hAnsiTheme="majorHAnsi" w:cstheme="majorHAnsi"/>
        </w:rPr>
        <w:t xml:space="preserve">These concentrations are typical of the deep hole of a reservoir, which often the only study site in reservoir experiments, and there is less known about how these varying hydrologic regimes effect nutrient and chlorophyll concentrations along the entire reservoir gradient. However, one study measured a direct decrease in spatial heterogeneity of </w:t>
      </w:r>
      <w:r w:rsidR="00A3130B">
        <w:rPr>
          <w:rFonts w:asciiTheme="majorHAnsi" w:hAnsiTheme="majorHAnsi" w:cstheme="majorHAnsi"/>
        </w:rPr>
        <w:t>phytoplankton</w:t>
      </w:r>
      <w:r>
        <w:rPr>
          <w:rFonts w:asciiTheme="majorHAnsi" w:hAnsiTheme="majorHAnsi" w:cstheme="majorHAnsi"/>
        </w:rPr>
        <w:t xml:space="preserve"> with increases in residence time (Soares et al. 2012), illustrating the need to better understand how nutrient and chlorophyll vary not just at the lacustrine site but along the entire reservoir gradient. </w:t>
      </w:r>
      <w:r w:rsidR="00A3130B">
        <w:rPr>
          <w:rFonts w:asciiTheme="majorHAnsi" w:hAnsiTheme="majorHAnsi" w:cstheme="majorHAnsi"/>
        </w:rPr>
        <w:t xml:space="preserve">Further support for the importance of hydrologic flow in driving phytoplankton at the lacustrine site comes from preliminary results of Chapter 1. The empirical model from my forecasting chapter revealed </w:t>
      </w:r>
      <w:r w:rsidR="00A3130B" w:rsidRPr="00A35477">
        <w:rPr>
          <w:rFonts w:asciiTheme="majorHAnsi" w:hAnsiTheme="majorHAnsi" w:cstheme="majorHAnsi"/>
        </w:rPr>
        <w:t>the importance of upstream stream discharge, or changes in hydrologic flow, to phytoplankton dynamics at the deepest site of a reservoir</w:t>
      </w:r>
      <w:r w:rsidR="00A3130B">
        <w:rPr>
          <w:rFonts w:asciiTheme="majorHAnsi" w:hAnsiTheme="majorHAnsi" w:cstheme="majorHAnsi"/>
        </w:rPr>
        <w:t xml:space="preserve">. This finding highlights the importance of gaining a better understanding of how upstream discharge can influence nutrient dynamics along the reservoir continuum before reaching the lacustrine zone. </w:t>
      </w:r>
    </w:p>
    <w:p w14:paraId="31385E6B" w14:textId="27F70574" w:rsidR="00A35477" w:rsidRPr="00A35477" w:rsidRDefault="00A35477" w:rsidP="00A35477">
      <w:pPr>
        <w:ind w:firstLine="720"/>
        <w:rPr>
          <w:rFonts w:asciiTheme="majorHAnsi" w:hAnsiTheme="majorHAnsi" w:cstheme="majorHAnsi"/>
        </w:rPr>
      </w:pPr>
      <w:r w:rsidRPr="00A35477">
        <w:rPr>
          <w:rFonts w:asciiTheme="majorHAnsi" w:hAnsiTheme="majorHAnsi" w:cstheme="majorHAnsi"/>
        </w:rPr>
        <w:t xml:space="preserve">In the face of global change, understanding how and why freshwater systems vary is more important than ever. </w:t>
      </w:r>
      <w:r w:rsidR="008A3CBE">
        <w:rPr>
          <w:rFonts w:asciiTheme="majorHAnsi" w:hAnsiTheme="majorHAnsi" w:cstheme="majorHAnsi"/>
        </w:rPr>
        <w:t xml:space="preserve">As storms are projected to increase in frequency and severity with global climate change (REF), we are likely to see increases in both hydrologic flow and mixing regimes within reservoirs, both of which will impact the heterogeneity of nutrients and chlorophyll along a reservoir continuum. </w:t>
      </w:r>
      <w:r w:rsidRPr="00A35477">
        <w:rPr>
          <w:rFonts w:asciiTheme="majorHAnsi" w:hAnsiTheme="majorHAnsi" w:cstheme="majorHAnsi"/>
        </w:rPr>
        <w:t xml:space="preserve">Identifying </w:t>
      </w:r>
      <w:r>
        <w:rPr>
          <w:rFonts w:asciiTheme="majorHAnsi" w:hAnsiTheme="majorHAnsi" w:cstheme="majorHAnsi"/>
        </w:rPr>
        <w:t>areas within a reservoir where</w:t>
      </w:r>
      <w:r w:rsidRPr="00A35477">
        <w:rPr>
          <w:rFonts w:asciiTheme="majorHAnsi" w:hAnsiTheme="majorHAnsi" w:cstheme="majorHAnsi"/>
        </w:rPr>
        <w:t xml:space="preserve"> chemical or biological </w:t>
      </w:r>
      <w:r>
        <w:rPr>
          <w:rFonts w:asciiTheme="majorHAnsi" w:hAnsiTheme="majorHAnsi" w:cstheme="majorHAnsi"/>
        </w:rPr>
        <w:t>concentrations are disproportionately high</w:t>
      </w:r>
      <w:r w:rsidRPr="00A35477">
        <w:rPr>
          <w:rFonts w:asciiTheme="majorHAnsi" w:hAnsiTheme="majorHAnsi" w:cstheme="majorHAnsi"/>
        </w:rPr>
        <w:t xml:space="preserve"> can help prioritize management efforts to areas within freshwater systems that are more vulnerable to eutrophication or changes in trophic status. </w:t>
      </w:r>
    </w:p>
    <w:p w14:paraId="21FDE089" w14:textId="0AB1FCC3" w:rsidR="009963CB" w:rsidRPr="00A35477" w:rsidRDefault="000E7D49" w:rsidP="009963CB">
      <w:pPr>
        <w:ind w:firstLine="720"/>
        <w:rPr>
          <w:rFonts w:asciiTheme="majorHAnsi" w:hAnsiTheme="majorHAnsi" w:cstheme="majorHAnsi"/>
        </w:rPr>
      </w:pPr>
      <w:commentRangeStart w:id="18"/>
      <w:r w:rsidRPr="00A35477">
        <w:rPr>
          <w:rFonts w:asciiTheme="majorHAnsi" w:hAnsiTheme="majorHAnsi" w:cstheme="majorHAnsi"/>
        </w:rPr>
        <w:t>Finally</w:t>
      </w:r>
      <w:r w:rsidR="009963CB" w:rsidRPr="00A35477">
        <w:rPr>
          <w:rFonts w:asciiTheme="majorHAnsi" w:hAnsiTheme="majorHAnsi" w:cstheme="majorHAnsi"/>
        </w:rPr>
        <w:t xml:space="preserve">, a major driver of differences in chemical and biological composition of a waterbody is the presence of upstream waterbodies. Studies looking at the effect of watershed connectivity and lake chain show that downstream nutrients are significantly reduced by the presence of impoundments upstream (Bosch et al. 2009, Powers et al. 2015, </w:t>
      </w:r>
      <w:proofErr w:type="spellStart"/>
      <w:r w:rsidR="009963CB" w:rsidRPr="00A35477">
        <w:rPr>
          <w:rFonts w:asciiTheme="majorHAnsi" w:hAnsiTheme="majorHAnsi" w:cstheme="majorHAnsi"/>
        </w:rPr>
        <w:t>Stachelek</w:t>
      </w:r>
      <w:proofErr w:type="spellEnd"/>
      <w:r w:rsidR="009963CB" w:rsidRPr="00A35477">
        <w:rPr>
          <w:rFonts w:asciiTheme="majorHAnsi" w:hAnsiTheme="majorHAnsi" w:cstheme="majorHAnsi"/>
        </w:rPr>
        <w:t xml:space="preserve"> &amp; </w:t>
      </w:r>
      <w:proofErr w:type="spellStart"/>
      <w:r w:rsidR="009963CB" w:rsidRPr="00A35477">
        <w:rPr>
          <w:rFonts w:asciiTheme="majorHAnsi" w:hAnsiTheme="majorHAnsi" w:cstheme="majorHAnsi"/>
        </w:rPr>
        <w:t>Soranno</w:t>
      </w:r>
      <w:proofErr w:type="spellEnd"/>
      <w:r w:rsidR="009963CB" w:rsidRPr="00A35477">
        <w:rPr>
          <w:rFonts w:asciiTheme="majorHAnsi" w:hAnsiTheme="majorHAnsi" w:cstheme="majorHAnsi"/>
        </w:rPr>
        <w:t xml:space="preserve"> 2019). </w:t>
      </w:r>
      <w:r w:rsidR="002C487C" w:rsidRPr="00A35477">
        <w:rPr>
          <w:rFonts w:asciiTheme="majorHAnsi" w:hAnsiTheme="majorHAnsi" w:cstheme="majorHAnsi"/>
        </w:rPr>
        <w:t xml:space="preserve">In contrast, Brown et al. (2008) found that increases in upstream lake area was significantly correlated to increases in total nitrogen of small mountain </w:t>
      </w:r>
      <w:proofErr w:type="gramStart"/>
      <w:r w:rsidR="002C487C" w:rsidRPr="00A35477">
        <w:rPr>
          <w:rFonts w:asciiTheme="majorHAnsi" w:hAnsiTheme="majorHAnsi" w:cstheme="majorHAnsi"/>
        </w:rPr>
        <w:t>lakes.</w:t>
      </w:r>
      <w:r w:rsidR="009963CB" w:rsidRPr="00A35477">
        <w:rPr>
          <w:rFonts w:asciiTheme="majorHAnsi" w:hAnsiTheme="majorHAnsi" w:cstheme="majorHAnsi"/>
        </w:rPr>
        <w:t>.</w:t>
      </w:r>
      <w:proofErr w:type="gramEnd"/>
      <w:r w:rsidR="009963CB" w:rsidRPr="00A35477">
        <w:rPr>
          <w:rFonts w:asciiTheme="majorHAnsi" w:hAnsiTheme="majorHAnsi" w:cstheme="majorHAnsi"/>
        </w:rPr>
        <w:t xml:space="preserve"> </w:t>
      </w:r>
      <w:commentRangeEnd w:id="18"/>
      <w:r w:rsidR="00285257">
        <w:rPr>
          <w:rStyle w:val="CommentReference"/>
        </w:rPr>
        <w:commentReference w:id="18"/>
      </w:r>
      <w:r w:rsidR="009963CB" w:rsidRPr="00A35477">
        <w:rPr>
          <w:rFonts w:asciiTheme="majorHAnsi" w:hAnsiTheme="majorHAnsi" w:cstheme="majorHAnsi"/>
        </w:rPr>
        <w:t xml:space="preserve"> </w:t>
      </w:r>
    </w:p>
    <w:p w14:paraId="239BA6C9" w14:textId="77777777" w:rsidR="009963CB" w:rsidRPr="00A35477" w:rsidRDefault="009963CB" w:rsidP="009963CB">
      <w:pPr>
        <w:rPr>
          <w:rFonts w:asciiTheme="majorHAnsi" w:hAnsiTheme="majorHAnsi" w:cstheme="majorHAnsi"/>
          <w:b/>
          <w:u w:val="single"/>
        </w:rPr>
      </w:pPr>
      <w:r w:rsidRPr="00A35477">
        <w:rPr>
          <w:rFonts w:asciiTheme="majorHAnsi" w:hAnsiTheme="majorHAnsi" w:cstheme="majorHAnsi"/>
          <w:b/>
          <w:u w:val="single"/>
        </w:rPr>
        <w:lastRenderedPageBreak/>
        <w:t>Proposed Work</w:t>
      </w:r>
    </w:p>
    <w:p w14:paraId="255A3DA5" w14:textId="19532256" w:rsidR="009963CB" w:rsidRPr="00A35477" w:rsidRDefault="009963CB" w:rsidP="009963CB">
      <w:pPr>
        <w:rPr>
          <w:rFonts w:asciiTheme="majorHAnsi" w:hAnsiTheme="majorHAnsi" w:cstheme="majorHAnsi"/>
        </w:rPr>
      </w:pPr>
      <w:r w:rsidRPr="00A35477">
        <w:rPr>
          <w:rFonts w:asciiTheme="majorHAnsi" w:hAnsiTheme="majorHAnsi" w:cstheme="majorHAnsi"/>
        </w:rPr>
        <w:t xml:space="preserve">My second chapter will focus on the longitudinal spatial heterogeneity of nitrogen, phosphorus, and chlorophyll-a in Beaverdam Reservoir (BVR) and Falling Creek Reservoir (FCR) and the influence of </w:t>
      </w:r>
      <w:r w:rsidR="00872C3F">
        <w:rPr>
          <w:rFonts w:asciiTheme="majorHAnsi" w:hAnsiTheme="majorHAnsi" w:cstheme="majorHAnsi"/>
        </w:rPr>
        <w:t>hydrologic flow</w:t>
      </w:r>
      <w:r w:rsidRPr="00A35477">
        <w:rPr>
          <w:rFonts w:asciiTheme="majorHAnsi" w:hAnsiTheme="majorHAnsi" w:cstheme="majorHAnsi"/>
        </w:rPr>
        <w:t xml:space="preserve"> on this heterogeneity. This research will inform our understanding of how </w:t>
      </w:r>
      <w:r w:rsidR="00872C3F">
        <w:rPr>
          <w:rFonts w:asciiTheme="majorHAnsi" w:hAnsiTheme="majorHAnsi" w:cstheme="majorHAnsi"/>
        </w:rPr>
        <w:t>reservoirs</w:t>
      </w:r>
      <w:r w:rsidRPr="00A35477">
        <w:rPr>
          <w:rFonts w:asciiTheme="majorHAnsi" w:hAnsiTheme="majorHAnsi" w:cstheme="majorHAnsi"/>
        </w:rPr>
        <w:t xml:space="preserve"> will respond </w:t>
      </w:r>
      <w:r w:rsidR="00872C3F">
        <w:rPr>
          <w:rFonts w:asciiTheme="majorHAnsi" w:hAnsiTheme="majorHAnsi" w:cstheme="majorHAnsi"/>
        </w:rPr>
        <w:t>to</w:t>
      </w:r>
      <w:r w:rsidRPr="00A35477">
        <w:rPr>
          <w:rFonts w:asciiTheme="majorHAnsi" w:hAnsiTheme="majorHAnsi" w:cstheme="majorHAnsi"/>
        </w:rPr>
        <w:t xml:space="preserve"> global climate change, which is expected to include more variability in </w:t>
      </w:r>
      <w:r w:rsidR="00872C3F">
        <w:rPr>
          <w:rFonts w:asciiTheme="majorHAnsi" w:hAnsiTheme="majorHAnsi" w:cstheme="majorHAnsi"/>
        </w:rPr>
        <w:t>hydrologic flow and resultant residence times</w:t>
      </w:r>
      <w:r w:rsidRPr="00A35477">
        <w:rPr>
          <w:rFonts w:asciiTheme="majorHAnsi" w:hAnsiTheme="majorHAnsi" w:cstheme="majorHAnsi"/>
        </w:rPr>
        <w:t xml:space="preserve"> as a result of changing precipitation patterns. </w:t>
      </w:r>
    </w:p>
    <w:p w14:paraId="11FBA781" w14:textId="77777777" w:rsidR="009963CB" w:rsidRPr="00A35477" w:rsidRDefault="009963CB" w:rsidP="009963CB">
      <w:pPr>
        <w:rPr>
          <w:rFonts w:asciiTheme="majorHAnsi" w:hAnsiTheme="majorHAnsi" w:cstheme="majorHAnsi"/>
          <w:i/>
        </w:rPr>
      </w:pPr>
      <w:r w:rsidRPr="00A35477">
        <w:rPr>
          <w:rFonts w:asciiTheme="majorHAnsi" w:hAnsiTheme="majorHAnsi" w:cstheme="majorHAnsi"/>
          <w:b/>
          <w:i/>
        </w:rPr>
        <w:t>Question 1</w:t>
      </w:r>
      <w:r w:rsidRPr="00A35477">
        <w:rPr>
          <w:rFonts w:asciiTheme="majorHAnsi" w:hAnsiTheme="majorHAnsi" w:cstheme="majorHAnsi"/>
          <w:i/>
        </w:rPr>
        <w:t>: What is the longitudinal heterogeneity of nitrogen, phosphorus, and chlorophyll-a along a double reservoir continuum?</w:t>
      </w:r>
    </w:p>
    <w:p w14:paraId="7E55BB0E" w14:textId="47A2AF8D" w:rsidR="00400E63" w:rsidRPr="00A35477" w:rsidRDefault="009963CB" w:rsidP="00400E63">
      <w:pPr>
        <w:rPr>
          <w:rFonts w:asciiTheme="majorHAnsi" w:hAnsiTheme="majorHAnsi" w:cstheme="majorHAnsi"/>
          <w:i/>
        </w:rPr>
      </w:pPr>
      <w:r w:rsidRPr="00A35477">
        <w:rPr>
          <w:rFonts w:asciiTheme="majorHAnsi" w:hAnsiTheme="majorHAnsi" w:cstheme="majorHAnsi"/>
          <w:b/>
        </w:rPr>
        <w:t>Hypothesis 1</w:t>
      </w:r>
      <w:r w:rsidRPr="00A35477">
        <w:rPr>
          <w:rFonts w:asciiTheme="majorHAnsi" w:hAnsiTheme="majorHAnsi" w:cstheme="majorHAnsi"/>
        </w:rPr>
        <w:t xml:space="preserve">:  I hypothesize that there will be spatial heterogeneity in nitrogen, phosphorus, and chlorophyll-a within both BVR and FCR along a reservoir gradient of riverine to transitional to lacustrine (Figure </w:t>
      </w:r>
      <w:r w:rsidR="002C487C" w:rsidRPr="00A35477">
        <w:rPr>
          <w:rFonts w:asciiTheme="majorHAnsi" w:hAnsiTheme="majorHAnsi" w:cstheme="majorHAnsi"/>
        </w:rPr>
        <w:t>3</w:t>
      </w:r>
      <w:r w:rsidRPr="00A35477">
        <w:rPr>
          <w:rFonts w:asciiTheme="majorHAnsi" w:hAnsiTheme="majorHAnsi" w:cstheme="majorHAnsi"/>
        </w:rPr>
        <w:t xml:space="preserve">). </w:t>
      </w:r>
      <w:r w:rsidR="00655176">
        <w:rPr>
          <w:rFonts w:asciiTheme="majorHAnsi" w:hAnsiTheme="majorHAnsi" w:cstheme="majorHAnsi"/>
        </w:rPr>
        <w:t>I expect nitrate</w:t>
      </w:r>
      <w:r w:rsidR="00B85355">
        <w:rPr>
          <w:rFonts w:asciiTheme="majorHAnsi" w:hAnsiTheme="majorHAnsi" w:cstheme="majorHAnsi"/>
        </w:rPr>
        <w:t xml:space="preserve"> (NO</w:t>
      </w:r>
      <w:r w:rsidR="00B85355" w:rsidRPr="00B85355">
        <w:rPr>
          <w:rFonts w:asciiTheme="majorHAnsi" w:hAnsiTheme="majorHAnsi" w:cstheme="majorHAnsi"/>
          <w:vertAlign w:val="subscript"/>
        </w:rPr>
        <w:t>3</w:t>
      </w:r>
      <w:r w:rsidR="00B85355">
        <w:rPr>
          <w:rFonts w:asciiTheme="majorHAnsi" w:hAnsiTheme="majorHAnsi" w:cstheme="majorHAnsi"/>
        </w:rPr>
        <w:t>)</w:t>
      </w:r>
      <w:r w:rsidR="00655176">
        <w:rPr>
          <w:rFonts w:asciiTheme="majorHAnsi" w:hAnsiTheme="majorHAnsi" w:cstheme="majorHAnsi"/>
        </w:rPr>
        <w:t xml:space="preserve"> to follow the traditional view of nutrient decrease along the reservoir gradient due to both sedimentation and biotic uptake (Thornton 1990). In contrast, I expect to find a different pattern with </w:t>
      </w:r>
      <w:r w:rsidR="00655176">
        <w:rPr>
          <w:rFonts w:asciiTheme="majorHAnsi" w:hAnsiTheme="majorHAnsi" w:cstheme="majorHAnsi"/>
        </w:rPr>
        <w:t xml:space="preserve">soluble reactive phosphorus (SRP) and </w:t>
      </w:r>
      <w:commentRangeStart w:id="19"/>
      <w:r w:rsidR="00655176">
        <w:rPr>
          <w:rFonts w:asciiTheme="majorHAnsi" w:hAnsiTheme="majorHAnsi" w:cstheme="majorHAnsi"/>
        </w:rPr>
        <w:t>ammonium (NH4)</w:t>
      </w:r>
      <w:r w:rsidR="00655176">
        <w:rPr>
          <w:rFonts w:asciiTheme="majorHAnsi" w:hAnsiTheme="majorHAnsi" w:cstheme="majorHAnsi"/>
        </w:rPr>
        <w:t xml:space="preserve">, </w:t>
      </w:r>
      <w:commentRangeEnd w:id="19"/>
      <w:r w:rsidR="00AC3299">
        <w:rPr>
          <w:rStyle w:val="CommentReference"/>
        </w:rPr>
        <w:commentReference w:id="19"/>
      </w:r>
      <w:r w:rsidR="00655176">
        <w:rPr>
          <w:rFonts w:asciiTheme="majorHAnsi" w:hAnsiTheme="majorHAnsi" w:cstheme="majorHAnsi"/>
        </w:rPr>
        <w:t xml:space="preserve">due to the importance of internal loading in our </w:t>
      </w:r>
      <w:r w:rsidRPr="00A35477">
        <w:rPr>
          <w:rFonts w:asciiTheme="majorHAnsi" w:hAnsiTheme="majorHAnsi" w:cstheme="majorHAnsi"/>
        </w:rPr>
        <w:t>shallow, eutrophic reservoirs which experience substantial</w:t>
      </w:r>
      <w:r w:rsidR="00FC4402" w:rsidRPr="00A35477">
        <w:rPr>
          <w:rFonts w:asciiTheme="majorHAnsi" w:hAnsiTheme="majorHAnsi" w:cstheme="majorHAnsi"/>
        </w:rPr>
        <w:t xml:space="preserve"> anoxi</w:t>
      </w:r>
      <w:r w:rsidR="00655176">
        <w:rPr>
          <w:rFonts w:asciiTheme="majorHAnsi" w:hAnsiTheme="majorHAnsi" w:cstheme="majorHAnsi"/>
        </w:rPr>
        <w:t>a during the summer stratified period</w:t>
      </w:r>
      <w:r w:rsidR="00FC4402" w:rsidRPr="00A35477">
        <w:rPr>
          <w:rFonts w:asciiTheme="majorHAnsi" w:hAnsiTheme="majorHAnsi" w:cstheme="majorHAnsi"/>
        </w:rPr>
        <w:t xml:space="preserve"> </w:t>
      </w:r>
      <w:r w:rsidRPr="00A35477">
        <w:rPr>
          <w:rFonts w:asciiTheme="majorHAnsi" w:hAnsiTheme="majorHAnsi" w:cstheme="majorHAnsi"/>
        </w:rPr>
        <w:t>(Gerling et al. 2016).</w:t>
      </w:r>
      <w:r w:rsidR="00655176">
        <w:rPr>
          <w:rFonts w:asciiTheme="majorHAnsi" w:hAnsiTheme="majorHAnsi" w:cstheme="majorHAnsi"/>
        </w:rPr>
        <w:t xml:space="preserve"> I expect that both SRP and NH4 will enter the riverine zone at relatively high concentrations from stream inputs, decrease within the transitional zone due to sedimentation, and increase in the lacustrine zone as a result of internal loading under anoxic conditions</w:t>
      </w:r>
      <w:r w:rsidR="001A2CCF" w:rsidRPr="00A35477">
        <w:rPr>
          <w:rFonts w:asciiTheme="majorHAnsi" w:hAnsiTheme="majorHAnsi" w:cstheme="majorHAnsi"/>
        </w:rPr>
        <w:t xml:space="preserve">. Lastly, </w:t>
      </w:r>
      <w:r w:rsidR="00655176">
        <w:rPr>
          <w:rFonts w:asciiTheme="majorHAnsi" w:hAnsiTheme="majorHAnsi" w:cstheme="majorHAnsi"/>
        </w:rPr>
        <w:t>I expect to find low chlorophyll concentrations</w:t>
      </w:r>
      <w:r w:rsidR="001A2CCF" w:rsidRPr="00A35477">
        <w:rPr>
          <w:rFonts w:asciiTheme="majorHAnsi" w:hAnsiTheme="majorHAnsi" w:cstheme="majorHAnsi"/>
        </w:rPr>
        <w:t xml:space="preserve"> in the riverine zone due to high flow and low nutrient conditions from stream inputs and increases in the transitional zone in response to increased nitrate, followed by a further increase in the lacustrine zone as internal phosphorus </w:t>
      </w:r>
      <w:r w:rsidR="00AC3299">
        <w:rPr>
          <w:rFonts w:asciiTheme="majorHAnsi" w:hAnsiTheme="majorHAnsi" w:cstheme="majorHAnsi"/>
        </w:rPr>
        <w:t xml:space="preserve">and ammonium </w:t>
      </w:r>
      <w:r w:rsidR="001A2CCF" w:rsidRPr="00A35477">
        <w:rPr>
          <w:rFonts w:asciiTheme="majorHAnsi" w:hAnsiTheme="majorHAnsi" w:cstheme="majorHAnsi"/>
        </w:rPr>
        <w:t xml:space="preserve">becomes abundant. </w:t>
      </w:r>
    </w:p>
    <w:p w14:paraId="39F5F4F5" w14:textId="1F7CE3A9" w:rsidR="009963CB" w:rsidRPr="00A35477" w:rsidRDefault="00655176" w:rsidP="00400E63">
      <w:pPr>
        <w:jc w:val="center"/>
        <w:rPr>
          <w:rFonts w:asciiTheme="majorHAnsi" w:hAnsiTheme="majorHAnsi" w:cstheme="majorHAnsi"/>
        </w:rPr>
      </w:pPr>
      <w:r>
        <w:rPr>
          <w:rFonts w:asciiTheme="majorHAnsi" w:hAnsiTheme="majorHAnsi" w:cstheme="majorHAnsi"/>
          <w:noProof/>
        </w:rPr>
        <w:drawing>
          <wp:inline distT="0" distB="0" distL="0" distR="0" wp14:anchorId="5DA1F8E8" wp14:editId="66705404">
            <wp:extent cx="4854143" cy="366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8619" cy="3667329"/>
                    </a:xfrm>
                    <a:prstGeom prst="rect">
                      <a:avLst/>
                    </a:prstGeom>
                    <a:noFill/>
                  </pic:spPr>
                </pic:pic>
              </a:graphicData>
            </a:graphic>
          </wp:inline>
        </w:drawing>
      </w:r>
    </w:p>
    <w:p w14:paraId="2BC331FF" w14:textId="77777777" w:rsidR="00400E63" w:rsidRPr="00A35477" w:rsidRDefault="00400E63" w:rsidP="009963CB">
      <w:pPr>
        <w:rPr>
          <w:rFonts w:asciiTheme="majorHAnsi" w:hAnsiTheme="majorHAnsi" w:cstheme="majorHAnsi"/>
          <w:b/>
          <w:i/>
        </w:rPr>
      </w:pPr>
    </w:p>
    <w:p w14:paraId="7995A3A2" w14:textId="77777777" w:rsidR="00655176" w:rsidRDefault="00655176" w:rsidP="009963CB">
      <w:pPr>
        <w:rPr>
          <w:rFonts w:asciiTheme="majorHAnsi" w:hAnsiTheme="majorHAnsi" w:cstheme="majorHAnsi"/>
          <w:b/>
          <w:i/>
        </w:rPr>
      </w:pPr>
    </w:p>
    <w:p w14:paraId="7A61D90D" w14:textId="7E540D78" w:rsidR="00400E63" w:rsidRPr="00A35477" w:rsidRDefault="009963CB" w:rsidP="009963CB">
      <w:pPr>
        <w:rPr>
          <w:rFonts w:asciiTheme="majorHAnsi" w:hAnsiTheme="majorHAnsi" w:cstheme="majorHAnsi"/>
          <w:i/>
        </w:rPr>
      </w:pPr>
      <w:r w:rsidRPr="00A35477">
        <w:rPr>
          <w:rFonts w:asciiTheme="majorHAnsi" w:hAnsiTheme="majorHAnsi" w:cstheme="majorHAnsi"/>
          <w:b/>
          <w:i/>
        </w:rPr>
        <w:t>Question 2</w:t>
      </w:r>
      <w:r w:rsidRPr="00A35477">
        <w:rPr>
          <w:rFonts w:asciiTheme="majorHAnsi" w:hAnsiTheme="majorHAnsi" w:cstheme="majorHAnsi"/>
          <w:i/>
        </w:rPr>
        <w:t>: How does a gradient of hydrologic flow conditions influence longitudinal heterogeneity?</w:t>
      </w:r>
    </w:p>
    <w:p w14:paraId="16D0CAA0" w14:textId="685DDDAC" w:rsidR="00400E63" w:rsidRPr="00A35477" w:rsidRDefault="009963CB" w:rsidP="009963CB">
      <w:pPr>
        <w:rPr>
          <w:rFonts w:asciiTheme="majorHAnsi" w:hAnsiTheme="majorHAnsi" w:cstheme="majorHAnsi"/>
        </w:rPr>
      </w:pPr>
      <w:r w:rsidRPr="00A35477">
        <w:rPr>
          <w:rFonts w:asciiTheme="majorHAnsi" w:hAnsiTheme="majorHAnsi" w:cstheme="majorHAnsi"/>
          <w:b/>
        </w:rPr>
        <w:t>Hypothesis 2:</w:t>
      </w:r>
      <w:r w:rsidRPr="00A35477">
        <w:rPr>
          <w:rFonts w:asciiTheme="majorHAnsi" w:hAnsiTheme="majorHAnsi" w:cstheme="majorHAnsi"/>
        </w:rPr>
        <w:t xml:space="preserve"> I hypothesize that increases in flow will increase spatial heterogeneity in both reservoirs</w:t>
      </w:r>
      <w:r w:rsidR="002C487C" w:rsidRPr="00A35477">
        <w:rPr>
          <w:rFonts w:asciiTheme="majorHAnsi" w:hAnsiTheme="majorHAnsi" w:cstheme="majorHAnsi"/>
        </w:rPr>
        <w:t xml:space="preserve"> (Figure 4)</w:t>
      </w:r>
      <w:r w:rsidRPr="00A35477">
        <w:rPr>
          <w:rFonts w:asciiTheme="majorHAnsi" w:hAnsiTheme="majorHAnsi" w:cstheme="majorHAnsi"/>
        </w:rPr>
        <w:t>.</w:t>
      </w:r>
      <w:r w:rsidR="00E90551" w:rsidRPr="00A35477">
        <w:rPr>
          <w:rFonts w:asciiTheme="majorHAnsi" w:hAnsiTheme="majorHAnsi" w:cstheme="majorHAnsi"/>
        </w:rPr>
        <w:t xml:space="preserve"> Spatial heterogeneity will be calculated as the coefficient of variation between sites within a reservoir. </w:t>
      </w:r>
    </w:p>
    <w:p w14:paraId="06767546" w14:textId="5BC5D27A" w:rsidR="00E90551" w:rsidRPr="00A35477" w:rsidRDefault="00E90551" w:rsidP="00E90551">
      <w:pPr>
        <w:jc w:val="center"/>
        <w:rPr>
          <w:rFonts w:asciiTheme="majorHAnsi" w:hAnsiTheme="majorHAnsi" w:cstheme="majorHAnsi"/>
        </w:rPr>
      </w:pPr>
      <w:r w:rsidRPr="00A35477">
        <w:rPr>
          <w:rFonts w:asciiTheme="majorHAnsi" w:hAnsiTheme="majorHAnsi" w:cstheme="majorHAnsi"/>
          <w:noProof/>
        </w:rPr>
        <w:drawing>
          <wp:inline distT="0" distB="0" distL="0" distR="0" wp14:anchorId="1F6A4E34" wp14:editId="1166E782">
            <wp:extent cx="2983591"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3591" cy="2622550"/>
                    </a:xfrm>
                    <a:prstGeom prst="rect">
                      <a:avLst/>
                    </a:prstGeom>
                    <a:noFill/>
                  </pic:spPr>
                </pic:pic>
              </a:graphicData>
            </a:graphic>
          </wp:inline>
        </w:drawing>
      </w:r>
    </w:p>
    <w:p w14:paraId="148F576B" w14:textId="39DA4ADB" w:rsidR="009963CB" w:rsidRPr="00A35477" w:rsidRDefault="009963CB" w:rsidP="00E90551">
      <w:pPr>
        <w:rPr>
          <w:rFonts w:asciiTheme="majorHAnsi" w:hAnsiTheme="majorHAnsi" w:cstheme="majorHAnsi"/>
        </w:rPr>
      </w:pPr>
      <w:commentRangeStart w:id="20"/>
      <w:r w:rsidRPr="00A35477">
        <w:rPr>
          <w:rFonts w:asciiTheme="majorHAnsi" w:hAnsiTheme="majorHAnsi" w:cstheme="majorHAnsi"/>
          <w:b/>
          <w:i/>
        </w:rPr>
        <w:t>Question 3</w:t>
      </w:r>
      <w:r w:rsidRPr="00A35477">
        <w:rPr>
          <w:rFonts w:asciiTheme="majorHAnsi" w:hAnsiTheme="majorHAnsi" w:cstheme="majorHAnsi"/>
          <w:i/>
        </w:rPr>
        <w:t>: Does the presence of an upstream reservoir influence the relative concentration of phytoplankton in a downstream reservoir?</w:t>
      </w:r>
    </w:p>
    <w:p w14:paraId="5A1966DB" w14:textId="77777777" w:rsidR="009963CB" w:rsidRPr="00A35477" w:rsidRDefault="009963CB" w:rsidP="009963CB">
      <w:pPr>
        <w:rPr>
          <w:rFonts w:asciiTheme="majorHAnsi" w:hAnsiTheme="majorHAnsi" w:cstheme="majorHAnsi"/>
        </w:rPr>
      </w:pPr>
      <w:r w:rsidRPr="00A35477">
        <w:rPr>
          <w:rFonts w:asciiTheme="majorHAnsi" w:hAnsiTheme="majorHAnsi" w:cstheme="majorHAnsi"/>
          <w:b/>
        </w:rPr>
        <w:t>Hypothesis 3</w:t>
      </w:r>
      <w:r w:rsidRPr="00A35477">
        <w:rPr>
          <w:rFonts w:asciiTheme="majorHAnsi" w:hAnsiTheme="majorHAnsi" w:cstheme="majorHAnsi"/>
        </w:rPr>
        <w:t xml:space="preserve">: </w:t>
      </w:r>
      <w:commentRangeStart w:id="21"/>
      <w:r w:rsidRPr="00A35477">
        <w:rPr>
          <w:rFonts w:asciiTheme="majorHAnsi" w:hAnsiTheme="majorHAnsi" w:cstheme="majorHAnsi"/>
        </w:rPr>
        <w:t xml:space="preserve">I hypothesize that </w:t>
      </w:r>
      <w:r w:rsidR="00104835" w:rsidRPr="00A35477">
        <w:rPr>
          <w:rFonts w:asciiTheme="majorHAnsi" w:hAnsiTheme="majorHAnsi" w:cstheme="majorHAnsi"/>
        </w:rPr>
        <w:t xml:space="preserve">the relative concentration of nitrogen will increase with reservoir chain number, and </w:t>
      </w:r>
      <w:r w:rsidR="002C487C" w:rsidRPr="00A35477">
        <w:rPr>
          <w:rFonts w:asciiTheme="majorHAnsi" w:hAnsiTheme="majorHAnsi" w:cstheme="majorHAnsi"/>
        </w:rPr>
        <w:t>the relative concentrations</w:t>
      </w:r>
      <w:r w:rsidRPr="00A35477">
        <w:rPr>
          <w:rFonts w:asciiTheme="majorHAnsi" w:hAnsiTheme="majorHAnsi" w:cstheme="majorHAnsi"/>
        </w:rPr>
        <w:t xml:space="preserve"> of phosphorus and chlorophyll-a </w:t>
      </w:r>
      <w:r w:rsidR="00104835" w:rsidRPr="00A35477">
        <w:rPr>
          <w:rFonts w:asciiTheme="majorHAnsi" w:hAnsiTheme="majorHAnsi" w:cstheme="majorHAnsi"/>
        </w:rPr>
        <w:t>will decrease with reservoir chain number (Figure 5)</w:t>
      </w:r>
      <w:r w:rsidRPr="00A35477">
        <w:rPr>
          <w:rFonts w:asciiTheme="majorHAnsi" w:hAnsiTheme="majorHAnsi" w:cstheme="majorHAnsi"/>
        </w:rPr>
        <w:t xml:space="preserve">. </w:t>
      </w:r>
      <w:commentRangeEnd w:id="21"/>
      <w:r w:rsidR="001864B7" w:rsidRPr="00A35477">
        <w:rPr>
          <w:rStyle w:val="CommentReference"/>
          <w:rFonts w:asciiTheme="majorHAnsi" w:hAnsiTheme="majorHAnsi" w:cstheme="majorHAnsi"/>
        </w:rPr>
        <w:commentReference w:id="21"/>
      </w:r>
    </w:p>
    <w:p w14:paraId="5C8D761E" w14:textId="76DDC372" w:rsidR="00400E63" w:rsidRPr="00AC3299" w:rsidRDefault="00A34DAD" w:rsidP="00AC3299">
      <w:pPr>
        <w:jc w:val="center"/>
        <w:rPr>
          <w:rFonts w:asciiTheme="majorHAnsi" w:hAnsiTheme="majorHAnsi" w:cstheme="majorHAnsi"/>
        </w:rPr>
      </w:pPr>
      <w:r w:rsidRPr="00A35477">
        <w:rPr>
          <w:rStyle w:val="CommentReference"/>
          <w:rFonts w:asciiTheme="majorHAnsi" w:hAnsiTheme="majorHAnsi" w:cstheme="majorHAnsi"/>
        </w:rPr>
        <w:commentReference w:id="22"/>
      </w:r>
      <w:commentRangeEnd w:id="20"/>
      <w:r w:rsidR="00AC3299">
        <w:rPr>
          <w:rStyle w:val="CommentReference"/>
        </w:rPr>
        <w:commentReference w:id="20"/>
      </w:r>
      <w:bookmarkStart w:id="23" w:name="_GoBack"/>
      <w:bookmarkEnd w:id="23"/>
    </w:p>
    <w:p w14:paraId="39F95250" w14:textId="77777777" w:rsidR="009963CB" w:rsidRPr="00A35477" w:rsidRDefault="009963CB" w:rsidP="009963CB">
      <w:pPr>
        <w:rPr>
          <w:rFonts w:asciiTheme="majorHAnsi" w:hAnsiTheme="majorHAnsi" w:cstheme="majorHAnsi"/>
          <w:b/>
        </w:rPr>
      </w:pPr>
      <w:r w:rsidRPr="00A35477">
        <w:rPr>
          <w:rFonts w:asciiTheme="majorHAnsi" w:hAnsiTheme="majorHAnsi" w:cstheme="majorHAnsi"/>
          <w:b/>
        </w:rPr>
        <w:t>Methods</w:t>
      </w:r>
    </w:p>
    <w:p w14:paraId="2CD792BE" w14:textId="77777777" w:rsidR="009963CB" w:rsidRPr="00A35477" w:rsidRDefault="009963CB" w:rsidP="009963CB">
      <w:pPr>
        <w:rPr>
          <w:rFonts w:asciiTheme="majorHAnsi" w:hAnsiTheme="majorHAnsi" w:cstheme="majorHAnsi"/>
          <w:i/>
        </w:rPr>
      </w:pPr>
      <w:r w:rsidRPr="00A35477">
        <w:rPr>
          <w:rFonts w:asciiTheme="majorHAnsi" w:hAnsiTheme="majorHAnsi" w:cstheme="majorHAnsi"/>
          <w:i/>
        </w:rPr>
        <w:t>Study site</w:t>
      </w:r>
    </w:p>
    <w:p w14:paraId="65254808" w14:textId="77777777" w:rsidR="009963CB" w:rsidRPr="00A35477" w:rsidRDefault="009963CB" w:rsidP="009963CB">
      <w:pPr>
        <w:rPr>
          <w:rFonts w:asciiTheme="majorHAnsi" w:hAnsiTheme="majorHAnsi" w:cstheme="majorHAnsi"/>
        </w:rPr>
      </w:pPr>
      <w:r w:rsidRPr="00A35477">
        <w:rPr>
          <w:rFonts w:asciiTheme="majorHAnsi" w:hAnsiTheme="majorHAnsi" w:cstheme="majorHAnsi"/>
        </w:rPr>
        <w:t>Beaverdam Reservoir (BVR) is a small (39 ha), shallow (maximum depth &lt; 13</w:t>
      </w:r>
      <w:ins w:id="24" w:author="Cayelan C. Carey" w:date="2019-03-26T09:46:00Z">
        <w:r w:rsidR="001864B7" w:rsidRPr="00A35477">
          <w:rPr>
            <w:rFonts w:asciiTheme="majorHAnsi" w:hAnsiTheme="majorHAnsi" w:cstheme="majorHAnsi"/>
          </w:rPr>
          <w:t xml:space="preserve"> </w:t>
        </w:r>
      </w:ins>
      <w:r w:rsidRPr="00A35477">
        <w:rPr>
          <w:rFonts w:asciiTheme="majorHAnsi" w:hAnsiTheme="majorHAnsi" w:cstheme="majorHAnsi"/>
        </w:rPr>
        <w:t>m), dimictic reservoir owned and operated by the Western Virginia Water Authority (WVWA) and located in Vinton, VA. BVR has multiple inflow stream</w:t>
      </w:r>
      <w:r w:rsidR="00B54D8A" w:rsidRPr="00A35477">
        <w:rPr>
          <w:rFonts w:asciiTheme="majorHAnsi" w:hAnsiTheme="majorHAnsi" w:cstheme="majorHAnsi"/>
        </w:rPr>
        <w:t>s</w:t>
      </w:r>
      <w:r w:rsidRPr="00A35477">
        <w:rPr>
          <w:rFonts w:asciiTheme="majorHAnsi" w:hAnsiTheme="majorHAnsi" w:cstheme="majorHAnsi"/>
        </w:rPr>
        <w:t>, but we have selected</w:t>
      </w:r>
      <w:r w:rsidR="00B54D8A" w:rsidRPr="00A35477">
        <w:rPr>
          <w:rFonts w:asciiTheme="majorHAnsi" w:hAnsiTheme="majorHAnsi" w:cstheme="majorHAnsi"/>
        </w:rPr>
        <w:t xml:space="preserve"> the major inflow in the western and the eastern arms for this study (Figure 1, above).</w:t>
      </w:r>
      <w:r w:rsidRPr="00A35477">
        <w:rPr>
          <w:rFonts w:asciiTheme="majorHAnsi" w:hAnsiTheme="majorHAnsi" w:cstheme="majorHAnsi"/>
        </w:rPr>
        <w:t xml:space="preserve"> BVR has an outflow pipe that flows to Falling Creek Reservoir (FCR), a smaller (), shallower (), dimictic reservoir, also owned and operated by WVWA. </w:t>
      </w:r>
    </w:p>
    <w:p w14:paraId="62493FE8" w14:textId="77777777" w:rsidR="009963CB" w:rsidRPr="00A35477" w:rsidRDefault="001864B7" w:rsidP="009963CB">
      <w:pPr>
        <w:rPr>
          <w:rFonts w:asciiTheme="majorHAnsi" w:hAnsiTheme="majorHAnsi" w:cstheme="majorHAnsi"/>
          <w:i/>
        </w:rPr>
      </w:pPr>
      <w:r w:rsidRPr="00A35477">
        <w:rPr>
          <w:rFonts w:asciiTheme="majorHAnsi" w:hAnsiTheme="majorHAnsi" w:cstheme="majorHAnsi"/>
          <w:i/>
        </w:rPr>
        <w:t xml:space="preserve">Proposed </w:t>
      </w:r>
      <w:r w:rsidR="009963CB" w:rsidRPr="00A35477">
        <w:rPr>
          <w:rFonts w:asciiTheme="majorHAnsi" w:hAnsiTheme="majorHAnsi" w:cstheme="majorHAnsi"/>
          <w:i/>
        </w:rPr>
        <w:t>Field sampling, summer 2019</w:t>
      </w:r>
    </w:p>
    <w:p w14:paraId="2F25A1CA" w14:textId="77777777" w:rsidR="00B54D8A" w:rsidRPr="00A35477" w:rsidRDefault="00B54D8A" w:rsidP="00B54D8A">
      <w:pPr>
        <w:rPr>
          <w:rFonts w:asciiTheme="majorHAnsi" w:hAnsiTheme="majorHAnsi" w:cstheme="majorHAnsi"/>
        </w:rPr>
      </w:pPr>
      <w:r w:rsidRPr="00A35477">
        <w:rPr>
          <w:rFonts w:asciiTheme="majorHAnsi" w:hAnsiTheme="majorHAnsi" w:cstheme="majorHAnsi"/>
        </w:rPr>
        <w:t>We intend to sample</w:t>
      </w:r>
      <w:r w:rsidR="001864B7" w:rsidRPr="00A35477">
        <w:rPr>
          <w:rFonts w:asciiTheme="majorHAnsi" w:hAnsiTheme="majorHAnsi" w:cstheme="majorHAnsi"/>
        </w:rPr>
        <w:t xml:space="preserve"> the reservoir continuum</w:t>
      </w:r>
      <w:r w:rsidRPr="00A35477">
        <w:rPr>
          <w:rFonts w:asciiTheme="majorHAnsi" w:hAnsiTheme="majorHAnsi" w:cstheme="majorHAnsi"/>
        </w:rPr>
        <w:t xml:space="preserve"> once per month from May to September to capture a gradient in seasonal conditions. Additionally, we will add adaptive sampling events to capture a gradient of hydrologic flow conditions (n = ~8). </w:t>
      </w:r>
    </w:p>
    <w:p w14:paraId="51BC9B8C" w14:textId="77777777" w:rsidR="009963CB" w:rsidRPr="00A35477" w:rsidRDefault="009963CB" w:rsidP="00B54D8A">
      <w:pPr>
        <w:pStyle w:val="ListParagraph"/>
        <w:numPr>
          <w:ilvl w:val="0"/>
          <w:numId w:val="8"/>
        </w:numPr>
        <w:rPr>
          <w:rFonts w:asciiTheme="majorHAnsi" w:hAnsiTheme="majorHAnsi" w:cstheme="majorHAnsi"/>
        </w:rPr>
      </w:pPr>
      <w:commentRangeStart w:id="25"/>
      <w:r w:rsidRPr="00A35477">
        <w:rPr>
          <w:rFonts w:asciiTheme="majorHAnsi" w:hAnsiTheme="majorHAnsi" w:cstheme="majorHAnsi"/>
        </w:rPr>
        <w:t>Sites</w:t>
      </w:r>
      <w:commentRangeEnd w:id="25"/>
      <w:r w:rsidR="00B54D8A" w:rsidRPr="00A35477">
        <w:rPr>
          <w:rStyle w:val="CommentReference"/>
          <w:rFonts w:asciiTheme="majorHAnsi" w:hAnsiTheme="majorHAnsi" w:cstheme="majorHAnsi"/>
        </w:rPr>
        <w:commentReference w:id="25"/>
      </w:r>
    </w:p>
    <w:p w14:paraId="4BA8298B" w14:textId="77777777" w:rsidR="009963CB" w:rsidRPr="00A35477" w:rsidRDefault="00B54D8A" w:rsidP="00B54D8A">
      <w:pPr>
        <w:pStyle w:val="ListParagraph"/>
        <w:numPr>
          <w:ilvl w:val="1"/>
          <w:numId w:val="12"/>
        </w:numPr>
        <w:rPr>
          <w:rFonts w:asciiTheme="majorHAnsi" w:hAnsiTheme="majorHAnsi" w:cstheme="majorHAnsi"/>
        </w:rPr>
      </w:pPr>
      <w:r w:rsidRPr="00A35477">
        <w:rPr>
          <w:rFonts w:asciiTheme="majorHAnsi" w:hAnsiTheme="majorHAnsi" w:cstheme="majorHAnsi"/>
        </w:rPr>
        <w:lastRenderedPageBreak/>
        <w:t>The major stream inflow to the western and eastern arms of BVR (n = 2)</w:t>
      </w:r>
    </w:p>
    <w:p w14:paraId="0D4E919D"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4 sites within BVR to capture a gradient of riverine, transitional, and lacustrine conditions, as well as the outflow pipe to FCR</w:t>
      </w:r>
    </w:p>
    <w:p w14:paraId="1A34FEE4"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4 sites along BVR-FCR inflow stream</w:t>
      </w:r>
    </w:p>
    <w:p w14:paraId="7E2335E9"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5 sites within FCR to capture a gradient of riverine, transitional, and lacustrine conditions</w:t>
      </w:r>
    </w:p>
    <w:p w14:paraId="27D8179E"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FCR outflow</w:t>
      </w:r>
    </w:p>
    <w:p w14:paraId="280ED880" w14:textId="77777777" w:rsidR="009963CB" w:rsidRPr="00A35477" w:rsidRDefault="009963CB" w:rsidP="00B54D8A">
      <w:pPr>
        <w:pStyle w:val="ListParagraph"/>
        <w:numPr>
          <w:ilvl w:val="0"/>
          <w:numId w:val="12"/>
        </w:numPr>
        <w:rPr>
          <w:rFonts w:asciiTheme="majorHAnsi" w:hAnsiTheme="majorHAnsi" w:cstheme="majorHAnsi"/>
        </w:rPr>
      </w:pPr>
      <w:r w:rsidRPr="00A35477">
        <w:rPr>
          <w:rFonts w:asciiTheme="majorHAnsi" w:hAnsiTheme="majorHAnsi" w:cstheme="majorHAnsi"/>
        </w:rPr>
        <w:t>Data collection</w:t>
      </w:r>
    </w:p>
    <w:p w14:paraId="5C9460A5"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Nutrient chemistry (total and soluble nitrogen &amp; phosphorus)</w:t>
      </w:r>
    </w:p>
    <w:p w14:paraId="434C71FB"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Discharge at stream sites (using a flowmeter)</w:t>
      </w:r>
    </w:p>
    <w:p w14:paraId="66BD946E"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Physical characteristics from YSI (dissolved oxygen, conductivity, temperature)</w:t>
      </w:r>
    </w:p>
    <w:p w14:paraId="11F42F88" w14:textId="77777777" w:rsidR="009963CB" w:rsidRPr="00A35477" w:rsidRDefault="009963CB" w:rsidP="00B54D8A">
      <w:pPr>
        <w:pStyle w:val="ListParagraph"/>
        <w:numPr>
          <w:ilvl w:val="1"/>
          <w:numId w:val="12"/>
        </w:numPr>
        <w:rPr>
          <w:rFonts w:asciiTheme="majorHAnsi" w:hAnsiTheme="majorHAnsi" w:cstheme="majorHAnsi"/>
        </w:rPr>
      </w:pPr>
      <w:r w:rsidRPr="00A35477">
        <w:rPr>
          <w:rFonts w:asciiTheme="majorHAnsi" w:hAnsiTheme="majorHAnsi" w:cstheme="majorHAnsi"/>
        </w:rPr>
        <w:t>Chlorophyll-a</w:t>
      </w:r>
    </w:p>
    <w:p w14:paraId="5FD039A3" w14:textId="77777777" w:rsidR="009963CB" w:rsidRPr="00A35477" w:rsidRDefault="009963CB" w:rsidP="00B54D8A">
      <w:pPr>
        <w:pStyle w:val="ListParagraph"/>
        <w:numPr>
          <w:ilvl w:val="0"/>
          <w:numId w:val="12"/>
        </w:numPr>
        <w:rPr>
          <w:rFonts w:asciiTheme="majorHAnsi" w:hAnsiTheme="majorHAnsi" w:cstheme="majorHAnsi"/>
        </w:rPr>
      </w:pPr>
      <w:r w:rsidRPr="00A35477">
        <w:rPr>
          <w:rFonts w:asciiTheme="majorHAnsi" w:hAnsiTheme="majorHAnsi" w:cstheme="majorHAnsi"/>
        </w:rPr>
        <w:t>Sampling frequency</w:t>
      </w:r>
    </w:p>
    <w:p w14:paraId="52401C1F" w14:textId="77777777" w:rsidR="009963CB" w:rsidRPr="00A35477" w:rsidRDefault="009963CB" w:rsidP="009963CB">
      <w:pPr>
        <w:rPr>
          <w:rFonts w:asciiTheme="majorHAnsi" w:hAnsiTheme="majorHAnsi" w:cstheme="majorHAnsi"/>
          <w:i/>
        </w:rPr>
      </w:pPr>
      <w:r w:rsidRPr="00A35477">
        <w:rPr>
          <w:rFonts w:asciiTheme="majorHAnsi" w:hAnsiTheme="majorHAnsi" w:cstheme="majorHAnsi"/>
          <w:i/>
        </w:rPr>
        <w:t>Data analysis</w:t>
      </w:r>
    </w:p>
    <w:p w14:paraId="0083BF69" w14:textId="0C42481F" w:rsidR="009963CB" w:rsidRPr="00A35477" w:rsidRDefault="00291DE8" w:rsidP="009963CB">
      <w:pPr>
        <w:pStyle w:val="ListParagraph"/>
        <w:numPr>
          <w:ilvl w:val="1"/>
          <w:numId w:val="13"/>
        </w:numPr>
        <w:rPr>
          <w:rFonts w:asciiTheme="majorHAnsi" w:hAnsiTheme="majorHAnsi" w:cstheme="majorHAnsi"/>
        </w:rPr>
      </w:pPr>
      <w:r>
        <w:rPr>
          <w:rFonts w:asciiTheme="majorHAnsi" w:hAnsiTheme="majorHAnsi" w:cstheme="majorHAnsi"/>
        </w:rPr>
        <w:t>Coefficient of variation to determine heterogeneity of sites within BVR and FCR</w:t>
      </w:r>
    </w:p>
    <w:p w14:paraId="5952D312" w14:textId="65D57D5D" w:rsidR="009963CB" w:rsidRDefault="009963CB" w:rsidP="009963CB">
      <w:pPr>
        <w:pStyle w:val="ListParagraph"/>
        <w:numPr>
          <w:ilvl w:val="1"/>
          <w:numId w:val="13"/>
        </w:numPr>
        <w:rPr>
          <w:rFonts w:asciiTheme="majorHAnsi" w:hAnsiTheme="majorHAnsi" w:cstheme="majorHAnsi"/>
        </w:rPr>
      </w:pPr>
      <w:r w:rsidRPr="00A35477">
        <w:rPr>
          <w:rFonts w:asciiTheme="majorHAnsi" w:hAnsiTheme="majorHAnsi" w:cstheme="majorHAnsi"/>
        </w:rPr>
        <w:t>Generalized linear models to analyze drivers of nutrient and phytoplankton dynamics along a stream-reservoir gradient</w:t>
      </w:r>
    </w:p>
    <w:p w14:paraId="4A374A27" w14:textId="20775A26" w:rsidR="00291DE8" w:rsidRPr="00A35477" w:rsidRDefault="00291DE8" w:rsidP="00291DE8">
      <w:pPr>
        <w:pStyle w:val="ListParagraph"/>
        <w:numPr>
          <w:ilvl w:val="2"/>
          <w:numId w:val="13"/>
        </w:numPr>
        <w:rPr>
          <w:rFonts w:asciiTheme="majorHAnsi" w:hAnsiTheme="majorHAnsi" w:cstheme="majorHAnsi"/>
        </w:rPr>
      </w:pPr>
      <w:r>
        <w:rPr>
          <w:rFonts w:asciiTheme="majorHAnsi" w:hAnsiTheme="majorHAnsi" w:cstheme="majorHAnsi"/>
        </w:rPr>
        <w:t>Physical, chemical, and meteorological variables</w:t>
      </w:r>
    </w:p>
    <w:p w14:paraId="59782EA8" w14:textId="77777777" w:rsidR="009963CB" w:rsidRPr="00A35477" w:rsidRDefault="009963CB" w:rsidP="009963CB">
      <w:pPr>
        <w:rPr>
          <w:rFonts w:asciiTheme="majorHAnsi" w:hAnsiTheme="majorHAnsi" w:cstheme="majorHAnsi"/>
        </w:rPr>
      </w:pPr>
    </w:p>
    <w:p w14:paraId="72A2D585" w14:textId="77777777" w:rsidR="009963CB" w:rsidRPr="00A35477" w:rsidRDefault="009963CB" w:rsidP="009963CB">
      <w:pPr>
        <w:rPr>
          <w:rFonts w:asciiTheme="majorHAnsi" w:hAnsiTheme="majorHAnsi" w:cstheme="majorHAnsi"/>
        </w:rPr>
      </w:pPr>
    </w:p>
    <w:p w14:paraId="6BE63E22" w14:textId="77777777" w:rsidR="009963CB" w:rsidRPr="00A35477" w:rsidRDefault="009963CB" w:rsidP="009963CB">
      <w:pPr>
        <w:rPr>
          <w:rFonts w:asciiTheme="majorHAnsi" w:hAnsiTheme="majorHAnsi" w:cstheme="majorHAnsi"/>
        </w:rPr>
      </w:pPr>
      <w:r w:rsidRPr="00A35477">
        <w:rPr>
          <w:rFonts w:asciiTheme="majorHAnsi" w:hAnsiTheme="majorHAnsi" w:cstheme="majorHAnsi"/>
        </w:rPr>
        <w:t>CITATIONS (Incomplete)</w:t>
      </w:r>
    </w:p>
    <w:p w14:paraId="7AEA9110" w14:textId="77777777" w:rsidR="009963CB" w:rsidRPr="00A35477" w:rsidRDefault="009963CB" w:rsidP="009963CB">
      <w:pPr>
        <w:rPr>
          <w:rFonts w:asciiTheme="majorHAnsi" w:hAnsiTheme="majorHAnsi" w:cstheme="majorHAnsi"/>
        </w:rPr>
      </w:pPr>
    </w:p>
    <w:p w14:paraId="13CC169D" w14:textId="77777777" w:rsidR="009963CB" w:rsidRPr="00A35477" w:rsidRDefault="009963CB" w:rsidP="009963CB">
      <w:pPr>
        <w:rPr>
          <w:rFonts w:asciiTheme="majorHAnsi" w:hAnsiTheme="majorHAnsi" w:cstheme="majorHAnsi"/>
        </w:rPr>
      </w:pPr>
      <w:r w:rsidRPr="00A35477">
        <w:rPr>
          <w:rFonts w:asciiTheme="majorHAnsi" w:hAnsiTheme="majorHAnsi" w:cstheme="majorHAnsi"/>
        </w:rPr>
        <w:t>Thornton, K. W., B. L. Kimmel &amp; F. E. Payne (eds), 1990. Reservoir limnology: ecological perspectives. Wiley, New York.</w:t>
      </w:r>
    </w:p>
    <w:p w14:paraId="178C4BFF" w14:textId="77777777" w:rsidR="00C40407" w:rsidRPr="00A35477" w:rsidRDefault="00C40407" w:rsidP="005D30B3">
      <w:pPr>
        <w:rPr>
          <w:rFonts w:asciiTheme="majorHAnsi" w:hAnsiTheme="majorHAnsi" w:cstheme="majorHAnsi"/>
        </w:rPr>
      </w:pPr>
    </w:p>
    <w:p w14:paraId="7C4C29A2" w14:textId="77777777" w:rsidR="005D30B3" w:rsidRPr="00A35477" w:rsidRDefault="005D30B3" w:rsidP="005D30B3">
      <w:pPr>
        <w:rPr>
          <w:rFonts w:asciiTheme="majorHAnsi" w:hAnsiTheme="majorHAnsi" w:cstheme="majorHAnsi"/>
        </w:rPr>
      </w:pPr>
    </w:p>
    <w:sectPr w:rsidR="005D30B3" w:rsidRPr="00A35477">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hitney Woelmer" w:date="2019-03-29T11:35:00Z" w:initials="WW">
    <w:p w14:paraId="339C8467" w14:textId="6F82EBB6" w:rsidR="00111084" w:rsidRDefault="00111084">
      <w:pPr>
        <w:pStyle w:val="CommentText"/>
      </w:pPr>
      <w:r>
        <w:rPr>
          <w:rStyle w:val="CommentReference"/>
        </w:rPr>
        <w:annotationRef/>
      </w:r>
      <w:r>
        <w:t>Freshwaters are important to humans</w:t>
      </w:r>
    </w:p>
  </w:comment>
  <w:comment w:id="1" w:author="Whitney Woelmer" w:date="2019-03-29T11:09:00Z" w:initials="WW">
    <w:p w14:paraId="61A6CB9D" w14:textId="43B327F6" w:rsidR="001D6794" w:rsidRDefault="001D6794">
      <w:pPr>
        <w:pStyle w:val="CommentText"/>
      </w:pPr>
      <w:r>
        <w:rPr>
          <w:rStyle w:val="CommentReference"/>
        </w:rPr>
        <w:annotationRef/>
      </w:r>
      <w:r>
        <w:t xml:space="preserve">Too dramatic??? </w:t>
      </w:r>
      <w:r w:rsidR="00CB128F">
        <w:t>:P</w:t>
      </w:r>
    </w:p>
  </w:comment>
  <w:comment w:id="2" w:author="Whitney Woelmer" w:date="2019-03-29T11:35:00Z" w:initials="WW">
    <w:p w14:paraId="0C999656" w14:textId="7BAC5F51" w:rsidR="00111084" w:rsidRDefault="00111084">
      <w:pPr>
        <w:pStyle w:val="CommentText"/>
      </w:pPr>
      <w:r>
        <w:rPr>
          <w:rStyle w:val="CommentReference"/>
        </w:rPr>
        <w:annotationRef/>
      </w:r>
      <w:r>
        <w:t>Humans are negatively impacting freshwater resources</w:t>
      </w:r>
    </w:p>
  </w:comment>
  <w:comment w:id="3" w:author="Whitney Woelmer" w:date="2019-03-29T11:36:00Z" w:initials="WW">
    <w:p w14:paraId="1ED19FF6" w14:textId="4BBFBE46" w:rsidR="00111084" w:rsidRDefault="00111084">
      <w:pPr>
        <w:pStyle w:val="CommentText"/>
      </w:pPr>
      <w:r>
        <w:rPr>
          <w:rStyle w:val="CommentReference"/>
        </w:rPr>
        <w:annotationRef/>
      </w:r>
      <w:r>
        <w:t>This impacts rapidly change phytoplankton dynamics</w:t>
      </w:r>
    </w:p>
  </w:comment>
  <w:comment w:id="4" w:author="Whitney Woelmer" w:date="2019-03-29T11:36:00Z" w:initials="WW">
    <w:p w14:paraId="15F36F54" w14:textId="34D86EC7" w:rsidR="00111084" w:rsidRDefault="00111084">
      <w:pPr>
        <w:pStyle w:val="CommentText"/>
      </w:pPr>
      <w:r>
        <w:rPr>
          <w:rStyle w:val="CommentReference"/>
        </w:rPr>
        <w:annotationRef/>
      </w:r>
      <w:proofErr w:type="gramStart"/>
      <w:r>
        <w:t>So</w:t>
      </w:r>
      <w:proofErr w:type="gramEnd"/>
      <w:r>
        <w:t xml:space="preserve"> we need a better understanding of the spatial and temporal changes which lead to these phytoplankton responses</w:t>
      </w:r>
    </w:p>
  </w:comment>
  <w:comment w:id="5" w:author="Whitney Woelmer" w:date="2019-03-29T11:36:00Z" w:initials="WW">
    <w:p w14:paraId="6E1EA7E6" w14:textId="7F44235E" w:rsidR="00111084" w:rsidRDefault="00111084">
      <w:pPr>
        <w:pStyle w:val="CommentText"/>
      </w:pPr>
      <w:r>
        <w:rPr>
          <w:rStyle w:val="CommentReference"/>
        </w:rPr>
        <w:annotationRef/>
      </w:r>
      <w:r>
        <w:t>With a better understanding, we can produce forecasts and adaptively manage. Here’s why forecasts are important</w:t>
      </w:r>
    </w:p>
  </w:comment>
  <w:comment w:id="7" w:author="Cayelan C. Carey" w:date="2019-03-25T20:02:00Z" w:initials="CCC">
    <w:p w14:paraId="57EB4C62" w14:textId="77777777" w:rsidR="00A34DAD" w:rsidRDefault="00A34DAD">
      <w:pPr>
        <w:pStyle w:val="CommentText"/>
      </w:pPr>
      <w:r>
        <w:rPr>
          <w:rStyle w:val="CommentReference"/>
        </w:rPr>
        <w:annotationRef/>
      </w:r>
      <w:r>
        <w:t>Could you add a sentence or two above to identify what the 2 studies that did both did? Was it a comparison of the two methods? If so, which one did better??</w:t>
      </w:r>
    </w:p>
  </w:comment>
  <w:comment w:id="8" w:author="Cayelan C. Carey" w:date="2019-03-25T20:03:00Z" w:initials="CCC">
    <w:p w14:paraId="78DE1DDF" w14:textId="77777777" w:rsidR="00A34DAD" w:rsidRDefault="00A34DAD">
      <w:pPr>
        <w:pStyle w:val="CommentText"/>
      </w:pPr>
      <w:r>
        <w:rPr>
          <w:rStyle w:val="CommentReference"/>
        </w:rPr>
        <w:annotationRef/>
      </w:r>
      <w:r>
        <w:t xml:space="preserve">I think that this is </w:t>
      </w:r>
      <w:proofErr w:type="spellStart"/>
      <w:r>
        <w:t>Mridul’s</w:t>
      </w:r>
      <w:proofErr w:type="spellEnd"/>
      <w:r>
        <w:t xml:space="preserve"> paper, yes? </w:t>
      </w:r>
    </w:p>
    <w:p w14:paraId="7C2CDEC8" w14:textId="77777777" w:rsidR="00A34DAD" w:rsidRDefault="00A34DAD">
      <w:pPr>
        <w:pStyle w:val="CommentText"/>
      </w:pPr>
    </w:p>
    <w:p w14:paraId="606B98B6" w14:textId="77777777" w:rsidR="00A34DAD" w:rsidRDefault="00A34DAD">
      <w:pPr>
        <w:pStyle w:val="CommentText"/>
      </w:pPr>
      <w:r>
        <w:t xml:space="preserve">As a heads up to be strategic, look at some of Quinn’s recent papers that are tree focused to make sure that the refs therein are included </w:t>
      </w:r>
    </w:p>
  </w:comment>
  <w:comment w:id="10" w:author="Whitney Woelmer" w:date="2019-03-25T08:26:00Z" w:initials="WW">
    <w:p w14:paraId="33C0EFC0" w14:textId="77777777" w:rsidR="00A34DAD" w:rsidRDefault="00A34DAD">
      <w:pPr>
        <w:pStyle w:val="CommentText"/>
      </w:pPr>
      <w:r>
        <w:rPr>
          <w:rStyle w:val="CommentReference"/>
        </w:rPr>
        <w:annotationRef/>
      </w:r>
      <w:r>
        <w:t>Site EDI?</w:t>
      </w:r>
    </w:p>
  </w:comment>
  <w:comment w:id="11" w:author="Cayelan C. Carey" w:date="2019-03-25T20:24:00Z" w:initials="CCC">
    <w:p w14:paraId="0BBA5765" w14:textId="77777777" w:rsidR="00A34DAD" w:rsidRDefault="00A34DAD">
      <w:pPr>
        <w:pStyle w:val="CommentText"/>
      </w:pPr>
      <w:r>
        <w:rPr>
          <w:rStyle w:val="CommentReference"/>
        </w:rPr>
        <w:annotationRef/>
      </w:r>
      <w:r>
        <w:t xml:space="preserve">Great </w:t>
      </w:r>
      <w:proofErr w:type="spellStart"/>
      <w:proofErr w:type="gramStart"/>
      <w:r>
        <w:t>call,yes</w:t>
      </w:r>
      <w:proofErr w:type="spellEnd"/>
      <w:proofErr w:type="gramEnd"/>
      <w:r>
        <w:t>! Do a keyword search for “</w:t>
      </w:r>
      <w:proofErr w:type="spellStart"/>
      <w:r>
        <w:t>carey</w:t>
      </w:r>
      <w:proofErr w:type="spellEnd"/>
      <w:r>
        <w:t xml:space="preserve"> lab” in the EDI data portal</w:t>
      </w:r>
    </w:p>
  </w:comment>
  <w:comment w:id="12" w:author="Cayelan C. Carey" w:date="2019-03-25T20:27:00Z" w:initials="CCC">
    <w:p w14:paraId="06B76B7A" w14:textId="77777777" w:rsidR="00A34DAD" w:rsidRDefault="00A34DAD">
      <w:pPr>
        <w:pStyle w:val="CommentText"/>
      </w:pPr>
      <w:r>
        <w:rPr>
          <w:rStyle w:val="CommentReference"/>
        </w:rPr>
        <w:annotationRef/>
      </w:r>
      <w:r>
        <w:t xml:space="preserve">Wasn’t it just the previous time step as the AR term? or did you add in other lags as well? </w:t>
      </w:r>
    </w:p>
  </w:comment>
  <w:comment w:id="13" w:author="Whitney Woelmer" w:date="2019-03-26T10:23:00Z" w:initials="WW">
    <w:p w14:paraId="45A2DA1F" w14:textId="77777777" w:rsidR="00A34DAD" w:rsidRDefault="00A34DAD">
      <w:pPr>
        <w:pStyle w:val="CommentText"/>
      </w:pPr>
      <w:r>
        <w:rPr>
          <w:rStyle w:val="CommentReference"/>
        </w:rPr>
        <w:annotationRef/>
      </w:r>
      <w:r>
        <w:t xml:space="preserve">Nope, I looked at several different lengths of lags (t-1, t-2, etc.) to see which was most highly correlated with the current time step, t </w:t>
      </w:r>
    </w:p>
  </w:comment>
  <w:comment w:id="14" w:author="Whitney Woelmer" w:date="2019-03-18T21:35:00Z" w:initials="WW">
    <w:p w14:paraId="1396B6F3" w14:textId="77777777" w:rsidR="00A34DAD" w:rsidRDefault="00A34DAD">
      <w:pPr>
        <w:pStyle w:val="CommentText"/>
      </w:pPr>
      <w:r>
        <w:rPr>
          <w:rStyle w:val="CommentReference"/>
        </w:rPr>
        <w:annotationRef/>
      </w:r>
      <w:r>
        <w:t>Need to get some text from Nicole</w:t>
      </w:r>
    </w:p>
  </w:comment>
  <w:comment w:id="15" w:author="Whitney Woelmer" w:date="2019-03-30T10:19:00Z" w:initials="WW">
    <w:p w14:paraId="63F04719" w14:textId="65646BA9" w:rsidR="00AB0F13" w:rsidRDefault="00AB0F13">
      <w:pPr>
        <w:pStyle w:val="CommentText"/>
      </w:pPr>
      <w:r>
        <w:rPr>
          <w:rStyle w:val="CommentReference"/>
        </w:rPr>
        <w:annotationRef/>
      </w:r>
      <w:r>
        <w:t>Note to self: clean up this section, maybe make a table so things are more visually organized, be consistent with citations for metrics</w:t>
      </w:r>
    </w:p>
  </w:comment>
  <w:comment w:id="16" w:author="Cayelan C. Carey" w:date="2019-03-25T20:55:00Z" w:initials="CCC">
    <w:p w14:paraId="17F53A08" w14:textId="77777777" w:rsidR="00A34DAD" w:rsidRDefault="00A34DAD">
      <w:pPr>
        <w:pStyle w:val="CommentText"/>
      </w:pPr>
      <w:r>
        <w:rPr>
          <w:rStyle w:val="CommentReference"/>
        </w:rPr>
        <w:annotationRef/>
      </w:r>
      <w:r>
        <w:t xml:space="preserve">Could you add the model equation so we could see its form? E.g., </w:t>
      </w:r>
      <w:proofErr w:type="spellStart"/>
      <w:r>
        <w:t>Chla</w:t>
      </w:r>
      <w:proofErr w:type="spellEnd"/>
      <w:r>
        <w:t xml:space="preserve"> (t) = </w:t>
      </w:r>
      <w:proofErr w:type="spellStart"/>
      <w:r>
        <w:t>Chla</w:t>
      </w:r>
      <w:proofErr w:type="spellEnd"/>
      <w:r>
        <w:t xml:space="preserve"> (t-1) + Discharge(t) + SW(t) with the parameter values + error term?</w:t>
      </w:r>
    </w:p>
  </w:comment>
  <w:comment w:id="17" w:author="Whitney Woelmer" w:date="2019-03-18T21:07:00Z" w:initials="WW">
    <w:p w14:paraId="35C00FC3" w14:textId="0C683B0B" w:rsidR="00A34DAD" w:rsidRDefault="00A34DAD">
      <w:pPr>
        <w:pStyle w:val="CommentText"/>
      </w:pPr>
      <w:r>
        <w:rPr>
          <w:rStyle w:val="CommentReference"/>
        </w:rPr>
        <w:annotationRef/>
      </w:r>
      <w:r w:rsidR="00AB0F13">
        <w:t>Recalculate with latest output from GLM</w:t>
      </w:r>
      <w:r>
        <w:t xml:space="preserve"> </w:t>
      </w:r>
    </w:p>
  </w:comment>
  <w:comment w:id="18" w:author="Whitney Woelmer" w:date="2019-03-30T20:56:00Z" w:initials="WW">
    <w:p w14:paraId="6B9F75D9" w14:textId="77777777" w:rsidR="00285257" w:rsidRDefault="00285257">
      <w:pPr>
        <w:pStyle w:val="CommentText"/>
      </w:pPr>
      <w:r>
        <w:rPr>
          <w:rStyle w:val="CommentReference"/>
        </w:rPr>
        <w:annotationRef/>
      </w:r>
      <w:proofErr w:type="spellStart"/>
      <w:r w:rsidR="00D82DD8">
        <w:t>Cayelan</w:t>
      </w:r>
      <w:proofErr w:type="spellEnd"/>
      <w:r w:rsidR="00D82DD8">
        <w:t xml:space="preserve">, I’m wondering if it makes sense for this to be my back up question. As I was going back through this intro section, I’m struggling to find a way to really tie this reservoir chain topic into everything as written. It seems more like a totally separate question now that I’m thinking about it. And I think it will be </w:t>
      </w:r>
      <w:proofErr w:type="gramStart"/>
      <w:r w:rsidR="00D82DD8">
        <w:t>a really interesting</w:t>
      </w:r>
      <w:proofErr w:type="gramEnd"/>
      <w:r w:rsidR="00D82DD8">
        <w:t xml:space="preserve"> one especially given what we know about BVR being an intermittent source of water to FCR. Maybe we find that BVR isn’t inputting water to FCR for </w:t>
      </w:r>
      <w:proofErr w:type="gramStart"/>
      <w:r w:rsidR="00D82DD8">
        <w:t>a majority of</w:t>
      </w:r>
      <w:proofErr w:type="gramEnd"/>
      <w:r w:rsidR="00D82DD8">
        <w:t xml:space="preserve"> the summer; then we have FCR fluctuating as being in a reservoir chain or not, which is super cool, and we should be able to answer whether or not that makes a difference! But we don’t know what we’re going to find, so maybe this is a totally separate question (that will get answered this summer) but the Q’s 1 &amp; 2 seem to paint a complete picture? What are your thoughts?</w:t>
      </w:r>
    </w:p>
    <w:p w14:paraId="3BD8F345" w14:textId="77777777" w:rsidR="008A3CBE" w:rsidRDefault="008A3CBE">
      <w:pPr>
        <w:pStyle w:val="CommentText"/>
      </w:pPr>
    </w:p>
    <w:p w14:paraId="22863958" w14:textId="7E25D65C" w:rsidR="008A3CBE" w:rsidRDefault="008A3CBE">
      <w:pPr>
        <w:pStyle w:val="CommentText"/>
      </w:pPr>
      <w:r>
        <w:t xml:space="preserve">Also, whatever my backup question ends up being, should I develop text for it within my prospectus?  </w:t>
      </w:r>
    </w:p>
  </w:comment>
  <w:comment w:id="19" w:author="Whitney Woelmer" w:date="2019-03-31T08:54:00Z" w:initials="WW">
    <w:p w14:paraId="47358AB1" w14:textId="6B52F3BF" w:rsidR="00AC3299" w:rsidRDefault="00AC3299">
      <w:pPr>
        <w:pStyle w:val="CommentText"/>
      </w:pPr>
      <w:r>
        <w:rPr>
          <w:rStyle w:val="CommentReference"/>
        </w:rPr>
        <w:annotationRef/>
      </w:r>
      <w:proofErr w:type="spellStart"/>
      <w:r>
        <w:t>Cayelan</w:t>
      </w:r>
      <w:proofErr w:type="spellEnd"/>
      <w:r>
        <w:t>, is it better to use ‘NH4’ or ammonium (for example) throughout the text after the first definition?</w:t>
      </w:r>
    </w:p>
  </w:comment>
  <w:comment w:id="21" w:author="Cayelan C. Carey" w:date="2019-03-26T09:45:00Z" w:initials="CCC">
    <w:p w14:paraId="5C1A0858" w14:textId="77777777" w:rsidR="00A34DAD" w:rsidRDefault="00A34DAD">
      <w:pPr>
        <w:pStyle w:val="CommentText"/>
      </w:pPr>
      <w:r>
        <w:rPr>
          <w:rStyle w:val="CommentReference"/>
        </w:rPr>
        <w:annotationRef/>
      </w:r>
      <w:r>
        <w:t xml:space="preserve">Why? Can you give justification? Wouldn’t the outflow of BVR be at the same concentration of the inflow to FCR? </w:t>
      </w:r>
    </w:p>
  </w:comment>
  <w:comment w:id="22" w:author="Whitney Woelmer" w:date="2019-03-26T12:23:00Z" w:initials="WW">
    <w:p w14:paraId="6DBEEC69" w14:textId="77777777" w:rsidR="00A34DAD" w:rsidRDefault="00A34DAD">
      <w:pPr>
        <w:pStyle w:val="CommentText"/>
      </w:pPr>
      <w:r>
        <w:rPr>
          <w:rStyle w:val="CommentReference"/>
        </w:rPr>
        <w:annotationRef/>
      </w:r>
      <w:r>
        <w:t>Two points of BVR and FC</w:t>
      </w:r>
      <w:r w:rsidR="009A7F17">
        <w:t>R</w:t>
      </w:r>
      <w:r>
        <w:t xml:space="preserve"> instead of within reservoir patterns</w:t>
      </w:r>
      <w:r w:rsidR="009624CD">
        <w:t>, break down to SRP, NH4, and NO3</w:t>
      </w:r>
    </w:p>
  </w:comment>
  <w:comment w:id="20" w:author="Whitney Woelmer" w:date="2019-03-31T08:55:00Z" w:initials="WW">
    <w:p w14:paraId="740DEFEA" w14:textId="6C182F5C" w:rsidR="00AC3299" w:rsidRDefault="00AC3299">
      <w:pPr>
        <w:pStyle w:val="CommentText"/>
      </w:pPr>
      <w:r>
        <w:rPr>
          <w:rStyle w:val="CommentReference"/>
        </w:rPr>
        <w:annotationRef/>
      </w:r>
      <w:r>
        <w:t>I want to spend more time on this before putting together a hypothesis</w:t>
      </w:r>
    </w:p>
  </w:comment>
  <w:comment w:id="25" w:author="Whitney Woelmer" w:date="2019-03-25T10:47:00Z" w:initials="WW">
    <w:p w14:paraId="50806D2F" w14:textId="77777777" w:rsidR="00A34DAD" w:rsidRDefault="00A34DAD">
      <w:pPr>
        <w:pStyle w:val="CommentText"/>
      </w:pPr>
      <w:r>
        <w:rPr>
          <w:rStyle w:val="CommentReference"/>
        </w:rPr>
        <w:annotationRef/>
      </w:r>
      <w:r>
        <w:t>Will add a map with stars for site locations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C8467" w15:done="0"/>
  <w15:commentEx w15:paraId="61A6CB9D" w15:done="0"/>
  <w15:commentEx w15:paraId="0C999656" w15:done="0"/>
  <w15:commentEx w15:paraId="1ED19FF6" w15:done="0"/>
  <w15:commentEx w15:paraId="15F36F54" w15:done="0"/>
  <w15:commentEx w15:paraId="6E1EA7E6" w15:done="0"/>
  <w15:commentEx w15:paraId="57EB4C62" w15:done="0"/>
  <w15:commentEx w15:paraId="606B98B6" w15:done="0"/>
  <w15:commentEx w15:paraId="33C0EFC0" w15:done="0"/>
  <w15:commentEx w15:paraId="0BBA5765" w15:done="0"/>
  <w15:commentEx w15:paraId="06B76B7A" w15:done="0"/>
  <w15:commentEx w15:paraId="45A2DA1F" w15:paraIdParent="06B76B7A" w15:done="0"/>
  <w15:commentEx w15:paraId="1396B6F3" w15:done="0"/>
  <w15:commentEx w15:paraId="63F04719" w15:done="0"/>
  <w15:commentEx w15:paraId="17F53A08" w15:done="0"/>
  <w15:commentEx w15:paraId="35C00FC3" w15:done="0"/>
  <w15:commentEx w15:paraId="22863958" w15:done="0"/>
  <w15:commentEx w15:paraId="47358AB1" w15:done="0"/>
  <w15:commentEx w15:paraId="5C1A0858" w15:done="0"/>
  <w15:commentEx w15:paraId="6DBEEC69" w15:done="0"/>
  <w15:commentEx w15:paraId="740DEFEA" w15:done="0"/>
  <w15:commentEx w15:paraId="50806D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C8467" w16cid:durableId="20488191"/>
  <w16cid:commentId w16cid:paraId="61A6CB9D" w16cid:durableId="20487B74"/>
  <w16cid:commentId w16cid:paraId="0C999656" w16cid:durableId="2048819B"/>
  <w16cid:commentId w16cid:paraId="1ED19FF6" w16cid:durableId="204881A8"/>
  <w16cid:commentId w16cid:paraId="15F36F54" w16cid:durableId="204881C1"/>
  <w16cid:commentId w16cid:paraId="6E1EA7E6" w16cid:durableId="204881D6"/>
  <w16cid:commentId w16cid:paraId="57EB4C62" w16cid:durableId="2044751B"/>
  <w16cid:commentId w16cid:paraId="606B98B6" w16cid:durableId="2044751C"/>
  <w16cid:commentId w16cid:paraId="33C0EFC0" w16cid:durableId="20447524"/>
  <w16cid:commentId w16cid:paraId="0BBA5765" w16cid:durableId="20447525"/>
  <w16cid:commentId w16cid:paraId="06B76B7A" w16cid:durableId="20447526"/>
  <w16cid:commentId w16cid:paraId="45A2DA1F" w16cid:durableId="20447C34"/>
  <w16cid:commentId w16cid:paraId="1396B6F3" w16cid:durableId="20447528"/>
  <w16cid:commentId w16cid:paraId="63F04719" w16cid:durableId="2049C12E"/>
  <w16cid:commentId w16cid:paraId="17F53A08" w16cid:durableId="2044752A"/>
  <w16cid:commentId w16cid:paraId="35C00FC3" w16cid:durableId="2044752B"/>
  <w16cid:commentId w16cid:paraId="22863958" w16cid:durableId="204A5671"/>
  <w16cid:commentId w16cid:paraId="47358AB1" w16cid:durableId="204AFED1"/>
  <w16cid:commentId w16cid:paraId="5C1A0858" w16cid:durableId="2044753E"/>
  <w16cid:commentId w16cid:paraId="740DEFEA" w16cid:durableId="204AFF07"/>
  <w16cid:commentId w16cid:paraId="50806D2F" w16cid:durableId="20447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7CA17" w14:textId="77777777" w:rsidR="00404A39" w:rsidRDefault="00404A39" w:rsidP="00F24871">
      <w:pPr>
        <w:spacing w:after="0" w:line="240" w:lineRule="auto"/>
      </w:pPr>
      <w:r>
        <w:separator/>
      </w:r>
    </w:p>
  </w:endnote>
  <w:endnote w:type="continuationSeparator" w:id="0">
    <w:p w14:paraId="16C8E46C" w14:textId="77777777" w:rsidR="00404A39" w:rsidRDefault="00404A39" w:rsidP="00F2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3641363"/>
      <w:docPartObj>
        <w:docPartGallery w:val="Page Numbers (Bottom of Page)"/>
        <w:docPartUnique/>
      </w:docPartObj>
    </w:sdtPr>
    <w:sdtEndPr>
      <w:rPr>
        <w:rStyle w:val="PageNumber"/>
      </w:rPr>
    </w:sdtEndPr>
    <w:sdtContent>
      <w:p w14:paraId="497F505C" w14:textId="77777777" w:rsidR="00A34DAD" w:rsidRDefault="00A34DAD"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AB5F6" w14:textId="77777777" w:rsidR="00A34DAD" w:rsidRDefault="00A34DAD" w:rsidP="00E016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1884939"/>
      <w:docPartObj>
        <w:docPartGallery w:val="Page Numbers (Bottom of Page)"/>
        <w:docPartUnique/>
      </w:docPartObj>
    </w:sdtPr>
    <w:sdtEndPr>
      <w:rPr>
        <w:rStyle w:val="PageNumber"/>
      </w:rPr>
    </w:sdtEndPr>
    <w:sdtContent>
      <w:p w14:paraId="3E27A78B" w14:textId="77777777" w:rsidR="00A34DAD" w:rsidRDefault="00A34DAD" w:rsidP="000A7A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535B36" w14:textId="77777777" w:rsidR="00A34DAD" w:rsidRDefault="00A34DAD" w:rsidP="00E016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FBDE0" w14:textId="77777777" w:rsidR="00404A39" w:rsidRDefault="00404A39" w:rsidP="00F24871">
      <w:pPr>
        <w:spacing w:after="0" w:line="240" w:lineRule="auto"/>
      </w:pPr>
      <w:r>
        <w:separator/>
      </w:r>
    </w:p>
  </w:footnote>
  <w:footnote w:type="continuationSeparator" w:id="0">
    <w:p w14:paraId="4D3C72BF" w14:textId="77777777" w:rsidR="00404A39" w:rsidRDefault="00404A39" w:rsidP="00F2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AA4"/>
    <w:multiLevelType w:val="hybridMultilevel"/>
    <w:tmpl w:val="54FA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82EBC"/>
    <w:multiLevelType w:val="hybridMultilevel"/>
    <w:tmpl w:val="360E1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00C83"/>
    <w:multiLevelType w:val="hybridMultilevel"/>
    <w:tmpl w:val="67DA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4137A"/>
    <w:multiLevelType w:val="hybridMultilevel"/>
    <w:tmpl w:val="CABE5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54C"/>
    <w:multiLevelType w:val="hybridMultilevel"/>
    <w:tmpl w:val="7FBA7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62DA8"/>
    <w:multiLevelType w:val="hybridMultilevel"/>
    <w:tmpl w:val="763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296C"/>
    <w:multiLevelType w:val="hybridMultilevel"/>
    <w:tmpl w:val="AF00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133"/>
    <w:multiLevelType w:val="multilevel"/>
    <w:tmpl w:val="0B5E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307A9"/>
    <w:multiLevelType w:val="hybridMultilevel"/>
    <w:tmpl w:val="EBA0DE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C5CD5"/>
    <w:multiLevelType w:val="hybridMultilevel"/>
    <w:tmpl w:val="61F08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54FCE"/>
    <w:multiLevelType w:val="hybridMultilevel"/>
    <w:tmpl w:val="A8B0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06F84"/>
    <w:multiLevelType w:val="hybridMultilevel"/>
    <w:tmpl w:val="F37A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466D2"/>
    <w:multiLevelType w:val="hybridMultilevel"/>
    <w:tmpl w:val="BD420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91825"/>
    <w:multiLevelType w:val="hybridMultilevel"/>
    <w:tmpl w:val="F2E2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22FD1"/>
    <w:multiLevelType w:val="hybridMultilevel"/>
    <w:tmpl w:val="29CC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F3C8D"/>
    <w:multiLevelType w:val="hybridMultilevel"/>
    <w:tmpl w:val="61C89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3653B"/>
    <w:multiLevelType w:val="hybridMultilevel"/>
    <w:tmpl w:val="534ABE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F2A9E"/>
    <w:multiLevelType w:val="hybridMultilevel"/>
    <w:tmpl w:val="6674F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A17A33"/>
    <w:multiLevelType w:val="hybridMultilevel"/>
    <w:tmpl w:val="A7AAB4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4167AC"/>
    <w:multiLevelType w:val="hybridMultilevel"/>
    <w:tmpl w:val="D762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0"/>
  </w:num>
  <w:num w:numId="5">
    <w:abstractNumId w:val="3"/>
  </w:num>
  <w:num w:numId="6">
    <w:abstractNumId w:val="18"/>
  </w:num>
  <w:num w:numId="7">
    <w:abstractNumId w:val="17"/>
  </w:num>
  <w:num w:numId="8">
    <w:abstractNumId w:val="4"/>
  </w:num>
  <w:num w:numId="9">
    <w:abstractNumId w:val="10"/>
  </w:num>
  <w:num w:numId="10">
    <w:abstractNumId w:val="5"/>
  </w:num>
  <w:num w:numId="11">
    <w:abstractNumId w:val="14"/>
  </w:num>
  <w:num w:numId="12">
    <w:abstractNumId w:val="12"/>
  </w:num>
  <w:num w:numId="13">
    <w:abstractNumId w:val="15"/>
  </w:num>
  <w:num w:numId="14">
    <w:abstractNumId w:val="9"/>
  </w:num>
  <w:num w:numId="15">
    <w:abstractNumId w:val="2"/>
  </w:num>
  <w:num w:numId="16">
    <w:abstractNumId w:val="8"/>
  </w:num>
  <w:num w:numId="17">
    <w:abstractNumId w:val="7"/>
  </w:num>
  <w:num w:numId="18">
    <w:abstractNumId w:val="16"/>
  </w:num>
  <w:num w:numId="19">
    <w:abstractNumId w:val="1"/>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rson w15:author="Cayelan C. Carey">
    <w15:presenceInfo w15:providerId="None" w15:userId="Cayelan C. Ca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11"/>
    <w:rsid w:val="00006D80"/>
    <w:rsid w:val="00016956"/>
    <w:rsid w:val="00026A6E"/>
    <w:rsid w:val="00030F99"/>
    <w:rsid w:val="000318BB"/>
    <w:rsid w:val="000445A9"/>
    <w:rsid w:val="00051494"/>
    <w:rsid w:val="00066AA0"/>
    <w:rsid w:val="00066B4F"/>
    <w:rsid w:val="00073AE1"/>
    <w:rsid w:val="0007417B"/>
    <w:rsid w:val="00093239"/>
    <w:rsid w:val="00093A6F"/>
    <w:rsid w:val="000A4920"/>
    <w:rsid w:val="000A6831"/>
    <w:rsid w:val="000A7A45"/>
    <w:rsid w:val="000B31B5"/>
    <w:rsid w:val="000B4F17"/>
    <w:rsid w:val="000C7294"/>
    <w:rsid w:val="000D2E7B"/>
    <w:rsid w:val="000E0F8F"/>
    <w:rsid w:val="000E1AF5"/>
    <w:rsid w:val="000E2224"/>
    <w:rsid w:val="000E6E72"/>
    <w:rsid w:val="000E7D49"/>
    <w:rsid w:val="00104835"/>
    <w:rsid w:val="00111084"/>
    <w:rsid w:val="00112372"/>
    <w:rsid w:val="00112652"/>
    <w:rsid w:val="00113103"/>
    <w:rsid w:val="00114590"/>
    <w:rsid w:val="00117E66"/>
    <w:rsid w:val="001238AF"/>
    <w:rsid w:val="00126C24"/>
    <w:rsid w:val="00127385"/>
    <w:rsid w:val="00142E66"/>
    <w:rsid w:val="00142F28"/>
    <w:rsid w:val="001444BD"/>
    <w:rsid w:val="0016750F"/>
    <w:rsid w:val="00167666"/>
    <w:rsid w:val="00180481"/>
    <w:rsid w:val="0018590B"/>
    <w:rsid w:val="001864B7"/>
    <w:rsid w:val="00191BF5"/>
    <w:rsid w:val="00192674"/>
    <w:rsid w:val="00194DF2"/>
    <w:rsid w:val="00196ECD"/>
    <w:rsid w:val="001A0DF1"/>
    <w:rsid w:val="001A2CCF"/>
    <w:rsid w:val="001A5882"/>
    <w:rsid w:val="001C2B7C"/>
    <w:rsid w:val="001D084C"/>
    <w:rsid w:val="001D5E83"/>
    <w:rsid w:val="001D6794"/>
    <w:rsid w:val="001F323E"/>
    <w:rsid w:val="00205CF5"/>
    <w:rsid w:val="002221A8"/>
    <w:rsid w:val="00223202"/>
    <w:rsid w:val="002408E6"/>
    <w:rsid w:val="00240B11"/>
    <w:rsid w:val="00243779"/>
    <w:rsid w:val="00246BFA"/>
    <w:rsid w:val="00253349"/>
    <w:rsid w:val="00255A95"/>
    <w:rsid w:val="00277E0F"/>
    <w:rsid w:val="00284411"/>
    <w:rsid w:val="00285257"/>
    <w:rsid w:val="00291DE8"/>
    <w:rsid w:val="00292535"/>
    <w:rsid w:val="002A1449"/>
    <w:rsid w:val="002A2263"/>
    <w:rsid w:val="002B055B"/>
    <w:rsid w:val="002B10E7"/>
    <w:rsid w:val="002B1D0A"/>
    <w:rsid w:val="002B4CC4"/>
    <w:rsid w:val="002B7506"/>
    <w:rsid w:val="002C487C"/>
    <w:rsid w:val="002D3409"/>
    <w:rsid w:val="002E1AF6"/>
    <w:rsid w:val="002F12C7"/>
    <w:rsid w:val="0030717F"/>
    <w:rsid w:val="00320827"/>
    <w:rsid w:val="00322096"/>
    <w:rsid w:val="00336D7F"/>
    <w:rsid w:val="003459D1"/>
    <w:rsid w:val="00356CA4"/>
    <w:rsid w:val="0036543E"/>
    <w:rsid w:val="003800DF"/>
    <w:rsid w:val="00386172"/>
    <w:rsid w:val="00397952"/>
    <w:rsid w:val="003A3A2A"/>
    <w:rsid w:val="003B6476"/>
    <w:rsid w:val="003C4CA7"/>
    <w:rsid w:val="003D0C30"/>
    <w:rsid w:val="003E1C78"/>
    <w:rsid w:val="003E22BD"/>
    <w:rsid w:val="003F4E51"/>
    <w:rsid w:val="003F5EE5"/>
    <w:rsid w:val="00400E63"/>
    <w:rsid w:val="00403A5C"/>
    <w:rsid w:val="00404A39"/>
    <w:rsid w:val="004202E1"/>
    <w:rsid w:val="00420A96"/>
    <w:rsid w:val="004230BE"/>
    <w:rsid w:val="00432EE0"/>
    <w:rsid w:val="00446A47"/>
    <w:rsid w:val="0045461B"/>
    <w:rsid w:val="004613B2"/>
    <w:rsid w:val="00462381"/>
    <w:rsid w:val="0046743D"/>
    <w:rsid w:val="00483E4E"/>
    <w:rsid w:val="00491707"/>
    <w:rsid w:val="00494C60"/>
    <w:rsid w:val="004A3CB8"/>
    <w:rsid w:val="004C463C"/>
    <w:rsid w:val="004C5A57"/>
    <w:rsid w:val="004D43A9"/>
    <w:rsid w:val="004E1BFA"/>
    <w:rsid w:val="004E371C"/>
    <w:rsid w:val="004F6ED8"/>
    <w:rsid w:val="004F736B"/>
    <w:rsid w:val="005029AA"/>
    <w:rsid w:val="005058DB"/>
    <w:rsid w:val="00511C21"/>
    <w:rsid w:val="0051720B"/>
    <w:rsid w:val="00524714"/>
    <w:rsid w:val="0053336B"/>
    <w:rsid w:val="00536010"/>
    <w:rsid w:val="005367DC"/>
    <w:rsid w:val="00536CC9"/>
    <w:rsid w:val="00554E66"/>
    <w:rsid w:val="0056354D"/>
    <w:rsid w:val="00583EF1"/>
    <w:rsid w:val="00593957"/>
    <w:rsid w:val="005A39CC"/>
    <w:rsid w:val="005A65A7"/>
    <w:rsid w:val="005B292A"/>
    <w:rsid w:val="005C2294"/>
    <w:rsid w:val="005D085F"/>
    <w:rsid w:val="005D0B43"/>
    <w:rsid w:val="005D1BF2"/>
    <w:rsid w:val="005D30B3"/>
    <w:rsid w:val="005E001B"/>
    <w:rsid w:val="005E320C"/>
    <w:rsid w:val="005E62C0"/>
    <w:rsid w:val="005F735D"/>
    <w:rsid w:val="00605F86"/>
    <w:rsid w:val="006102E1"/>
    <w:rsid w:val="006162E2"/>
    <w:rsid w:val="00622BC4"/>
    <w:rsid w:val="00627569"/>
    <w:rsid w:val="0063111F"/>
    <w:rsid w:val="00655176"/>
    <w:rsid w:val="00662CC1"/>
    <w:rsid w:val="00667469"/>
    <w:rsid w:val="00691826"/>
    <w:rsid w:val="006A1933"/>
    <w:rsid w:val="006A2ABE"/>
    <w:rsid w:val="006A3761"/>
    <w:rsid w:val="006A5BAA"/>
    <w:rsid w:val="006A5BC9"/>
    <w:rsid w:val="006B06BB"/>
    <w:rsid w:val="006B2426"/>
    <w:rsid w:val="006B4AF0"/>
    <w:rsid w:val="006C387A"/>
    <w:rsid w:val="006D611C"/>
    <w:rsid w:val="006E40FB"/>
    <w:rsid w:val="006F01B7"/>
    <w:rsid w:val="006F2D2F"/>
    <w:rsid w:val="007203FB"/>
    <w:rsid w:val="00722142"/>
    <w:rsid w:val="00744C7A"/>
    <w:rsid w:val="007548FC"/>
    <w:rsid w:val="00756CD2"/>
    <w:rsid w:val="00777140"/>
    <w:rsid w:val="007877BC"/>
    <w:rsid w:val="007907BF"/>
    <w:rsid w:val="00793A87"/>
    <w:rsid w:val="007948AD"/>
    <w:rsid w:val="00794C52"/>
    <w:rsid w:val="007A4C69"/>
    <w:rsid w:val="007B3365"/>
    <w:rsid w:val="007B341F"/>
    <w:rsid w:val="007C4409"/>
    <w:rsid w:val="007C459A"/>
    <w:rsid w:val="007D0E56"/>
    <w:rsid w:val="007D383C"/>
    <w:rsid w:val="007D510C"/>
    <w:rsid w:val="007D5C7F"/>
    <w:rsid w:val="007D64D2"/>
    <w:rsid w:val="007E2387"/>
    <w:rsid w:val="007E4196"/>
    <w:rsid w:val="007F6A38"/>
    <w:rsid w:val="007F6DA5"/>
    <w:rsid w:val="00806D35"/>
    <w:rsid w:val="00813885"/>
    <w:rsid w:val="00832834"/>
    <w:rsid w:val="00834C31"/>
    <w:rsid w:val="00856147"/>
    <w:rsid w:val="008572AD"/>
    <w:rsid w:val="00864C7D"/>
    <w:rsid w:val="00865DE1"/>
    <w:rsid w:val="00872C3F"/>
    <w:rsid w:val="00876C3A"/>
    <w:rsid w:val="0088098E"/>
    <w:rsid w:val="008879A6"/>
    <w:rsid w:val="00890330"/>
    <w:rsid w:val="00892097"/>
    <w:rsid w:val="008A2FA1"/>
    <w:rsid w:val="008A3CBE"/>
    <w:rsid w:val="008A409D"/>
    <w:rsid w:val="008A58D8"/>
    <w:rsid w:val="008D3875"/>
    <w:rsid w:val="008D4878"/>
    <w:rsid w:val="008E2132"/>
    <w:rsid w:val="00915BE0"/>
    <w:rsid w:val="00915D94"/>
    <w:rsid w:val="00916A41"/>
    <w:rsid w:val="00927615"/>
    <w:rsid w:val="00931231"/>
    <w:rsid w:val="009362E7"/>
    <w:rsid w:val="00940D5A"/>
    <w:rsid w:val="0094434B"/>
    <w:rsid w:val="00947402"/>
    <w:rsid w:val="009517EC"/>
    <w:rsid w:val="0095464C"/>
    <w:rsid w:val="009624CD"/>
    <w:rsid w:val="00971EE5"/>
    <w:rsid w:val="00975F1C"/>
    <w:rsid w:val="009856A0"/>
    <w:rsid w:val="00992902"/>
    <w:rsid w:val="0099602B"/>
    <w:rsid w:val="009963CB"/>
    <w:rsid w:val="009A04B6"/>
    <w:rsid w:val="009A1B33"/>
    <w:rsid w:val="009A24B3"/>
    <w:rsid w:val="009A5DB2"/>
    <w:rsid w:val="009A6FB7"/>
    <w:rsid w:val="009A7F17"/>
    <w:rsid w:val="009C08D7"/>
    <w:rsid w:val="009C2B8A"/>
    <w:rsid w:val="009C41E3"/>
    <w:rsid w:val="009D16A7"/>
    <w:rsid w:val="009D35A4"/>
    <w:rsid w:val="009E1152"/>
    <w:rsid w:val="009E2930"/>
    <w:rsid w:val="009F3ACF"/>
    <w:rsid w:val="00A04A63"/>
    <w:rsid w:val="00A16EA0"/>
    <w:rsid w:val="00A3130B"/>
    <w:rsid w:val="00A34DAD"/>
    <w:rsid w:val="00A35477"/>
    <w:rsid w:val="00A539DE"/>
    <w:rsid w:val="00A56374"/>
    <w:rsid w:val="00A60B4B"/>
    <w:rsid w:val="00A60E2D"/>
    <w:rsid w:val="00A65A6B"/>
    <w:rsid w:val="00A65DB6"/>
    <w:rsid w:val="00A92EA0"/>
    <w:rsid w:val="00AB0F13"/>
    <w:rsid w:val="00AB40B1"/>
    <w:rsid w:val="00AC14DE"/>
    <w:rsid w:val="00AC3299"/>
    <w:rsid w:val="00AD1D50"/>
    <w:rsid w:val="00AD77B1"/>
    <w:rsid w:val="00AE5855"/>
    <w:rsid w:val="00B00AD5"/>
    <w:rsid w:val="00B0524D"/>
    <w:rsid w:val="00B0705D"/>
    <w:rsid w:val="00B13A88"/>
    <w:rsid w:val="00B14301"/>
    <w:rsid w:val="00B156E4"/>
    <w:rsid w:val="00B33F29"/>
    <w:rsid w:val="00B54D8A"/>
    <w:rsid w:val="00B56F1F"/>
    <w:rsid w:val="00B629F5"/>
    <w:rsid w:val="00B62AB0"/>
    <w:rsid w:val="00B67703"/>
    <w:rsid w:val="00B67A29"/>
    <w:rsid w:val="00B72463"/>
    <w:rsid w:val="00B753B5"/>
    <w:rsid w:val="00B8482B"/>
    <w:rsid w:val="00B85355"/>
    <w:rsid w:val="00B85A3A"/>
    <w:rsid w:val="00B900BF"/>
    <w:rsid w:val="00B96D4C"/>
    <w:rsid w:val="00BA5D71"/>
    <w:rsid w:val="00BB073C"/>
    <w:rsid w:val="00BB1F77"/>
    <w:rsid w:val="00BB3FD1"/>
    <w:rsid w:val="00BB7FA6"/>
    <w:rsid w:val="00BD2095"/>
    <w:rsid w:val="00BD2144"/>
    <w:rsid w:val="00BE0607"/>
    <w:rsid w:val="00BF027C"/>
    <w:rsid w:val="00C02B45"/>
    <w:rsid w:val="00C2013C"/>
    <w:rsid w:val="00C22121"/>
    <w:rsid w:val="00C40407"/>
    <w:rsid w:val="00C43697"/>
    <w:rsid w:val="00C44557"/>
    <w:rsid w:val="00C4455B"/>
    <w:rsid w:val="00C448E0"/>
    <w:rsid w:val="00C549FA"/>
    <w:rsid w:val="00C60AE3"/>
    <w:rsid w:val="00C60F59"/>
    <w:rsid w:val="00C65ED5"/>
    <w:rsid w:val="00C71542"/>
    <w:rsid w:val="00C718C3"/>
    <w:rsid w:val="00C718C8"/>
    <w:rsid w:val="00C83A45"/>
    <w:rsid w:val="00C84329"/>
    <w:rsid w:val="00C864F5"/>
    <w:rsid w:val="00C95155"/>
    <w:rsid w:val="00CB128F"/>
    <w:rsid w:val="00CB2814"/>
    <w:rsid w:val="00CD5222"/>
    <w:rsid w:val="00CE466C"/>
    <w:rsid w:val="00CE6236"/>
    <w:rsid w:val="00CF2BA3"/>
    <w:rsid w:val="00D007A7"/>
    <w:rsid w:val="00D22EDC"/>
    <w:rsid w:val="00D43987"/>
    <w:rsid w:val="00D57358"/>
    <w:rsid w:val="00D610A8"/>
    <w:rsid w:val="00D70698"/>
    <w:rsid w:val="00D72676"/>
    <w:rsid w:val="00D76467"/>
    <w:rsid w:val="00D769B4"/>
    <w:rsid w:val="00D82DD8"/>
    <w:rsid w:val="00D84741"/>
    <w:rsid w:val="00D90E96"/>
    <w:rsid w:val="00D92362"/>
    <w:rsid w:val="00D94C90"/>
    <w:rsid w:val="00DA227F"/>
    <w:rsid w:val="00DB7216"/>
    <w:rsid w:val="00DD2314"/>
    <w:rsid w:val="00DD273C"/>
    <w:rsid w:val="00DD27A5"/>
    <w:rsid w:val="00DE16B6"/>
    <w:rsid w:val="00DE4822"/>
    <w:rsid w:val="00E0096F"/>
    <w:rsid w:val="00E0166E"/>
    <w:rsid w:val="00E04A9E"/>
    <w:rsid w:val="00E107B8"/>
    <w:rsid w:val="00E12A6B"/>
    <w:rsid w:val="00E13CC0"/>
    <w:rsid w:val="00E1528C"/>
    <w:rsid w:val="00E207C5"/>
    <w:rsid w:val="00E22927"/>
    <w:rsid w:val="00E2472E"/>
    <w:rsid w:val="00E31B5B"/>
    <w:rsid w:val="00E31D62"/>
    <w:rsid w:val="00E32CF7"/>
    <w:rsid w:val="00E33697"/>
    <w:rsid w:val="00E415F7"/>
    <w:rsid w:val="00E43974"/>
    <w:rsid w:val="00E442FE"/>
    <w:rsid w:val="00E4448C"/>
    <w:rsid w:val="00E464A2"/>
    <w:rsid w:val="00E52FFB"/>
    <w:rsid w:val="00E53830"/>
    <w:rsid w:val="00E66A90"/>
    <w:rsid w:val="00E73FBE"/>
    <w:rsid w:val="00E741C4"/>
    <w:rsid w:val="00E7692C"/>
    <w:rsid w:val="00E82FAF"/>
    <w:rsid w:val="00E845A8"/>
    <w:rsid w:val="00E90318"/>
    <w:rsid w:val="00E90551"/>
    <w:rsid w:val="00E90FD1"/>
    <w:rsid w:val="00EA7D48"/>
    <w:rsid w:val="00EB2201"/>
    <w:rsid w:val="00EB3492"/>
    <w:rsid w:val="00EB7571"/>
    <w:rsid w:val="00EC71CE"/>
    <w:rsid w:val="00ED4567"/>
    <w:rsid w:val="00ED4E84"/>
    <w:rsid w:val="00EE37CC"/>
    <w:rsid w:val="00EE7A9B"/>
    <w:rsid w:val="00F00186"/>
    <w:rsid w:val="00F07E88"/>
    <w:rsid w:val="00F11DD5"/>
    <w:rsid w:val="00F14B1B"/>
    <w:rsid w:val="00F222C1"/>
    <w:rsid w:val="00F22B93"/>
    <w:rsid w:val="00F24871"/>
    <w:rsid w:val="00F305CF"/>
    <w:rsid w:val="00F33448"/>
    <w:rsid w:val="00F4340F"/>
    <w:rsid w:val="00F43434"/>
    <w:rsid w:val="00F50B95"/>
    <w:rsid w:val="00F5259C"/>
    <w:rsid w:val="00F67C47"/>
    <w:rsid w:val="00F8456B"/>
    <w:rsid w:val="00F97907"/>
    <w:rsid w:val="00FB7532"/>
    <w:rsid w:val="00FC00C5"/>
    <w:rsid w:val="00FC258B"/>
    <w:rsid w:val="00FC27C3"/>
    <w:rsid w:val="00FC2E7E"/>
    <w:rsid w:val="00FC4402"/>
    <w:rsid w:val="00FD0E00"/>
    <w:rsid w:val="00FD37C7"/>
    <w:rsid w:val="00FE2793"/>
    <w:rsid w:val="00FE2CD8"/>
    <w:rsid w:val="00FF1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40B7"/>
  <w15:chartTrackingRefBased/>
  <w15:docId w15:val="{57AC5501-4E7C-4486-92F3-D04A7D6E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0BF"/>
    <w:pPr>
      <w:ind w:left="720"/>
      <w:contextualSpacing/>
    </w:pPr>
  </w:style>
  <w:style w:type="character" w:styleId="CommentReference">
    <w:name w:val="annotation reference"/>
    <w:basedOn w:val="DefaultParagraphFont"/>
    <w:uiPriority w:val="99"/>
    <w:semiHidden/>
    <w:unhideWhenUsed/>
    <w:rsid w:val="00D84741"/>
    <w:rPr>
      <w:sz w:val="16"/>
      <w:szCs w:val="16"/>
    </w:rPr>
  </w:style>
  <w:style w:type="paragraph" w:styleId="CommentText">
    <w:name w:val="annotation text"/>
    <w:basedOn w:val="Normal"/>
    <w:link w:val="CommentTextChar"/>
    <w:uiPriority w:val="99"/>
    <w:semiHidden/>
    <w:unhideWhenUsed/>
    <w:rsid w:val="00D84741"/>
    <w:pPr>
      <w:spacing w:line="240" w:lineRule="auto"/>
    </w:pPr>
    <w:rPr>
      <w:sz w:val="20"/>
      <w:szCs w:val="20"/>
    </w:rPr>
  </w:style>
  <w:style w:type="character" w:customStyle="1" w:styleId="CommentTextChar">
    <w:name w:val="Comment Text Char"/>
    <w:basedOn w:val="DefaultParagraphFont"/>
    <w:link w:val="CommentText"/>
    <w:uiPriority w:val="99"/>
    <w:semiHidden/>
    <w:rsid w:val="00D84741"/>
    <w:rPr>
      <w:sz w:val="20"/>
      <w:szCs w:val="20"/>
    </w:rPr>
  </w:style>
  <w:style w:type="paragraph" w:styleId="CommentSubject">
    <w:name w:val="annotation subject"/>
    <w:basedOn w:val="CommentText"/>
    <w:next w:val="CommentText"/>
    <w:link w:val="CommentSubjectChar"/>
    <w:uiPriority w:val="99"/>
    <w:semiHidden/>
    <w:unhideWhenUsed/>
    <w:rsid w:val="00D84741"/>
    <w:rPr>
      <w:b/>
      <w:bCs/>
    </w:rPr>
  </w:style>
  <w:style w:type="character" w:customStyle="1" w:styleId="CommentSubjectChar">
    <w:name w:val="Comment Subject Char"/>
    <w:basedOn w:val="CommentTextChar"/>
    <w:link w:val="CommentSubject"/>
    <w:uiPriority w:val="99"/>
    <w:semiHidden/>
    <w:rsid w:val="00D84741"/>
    <w:rPr>
      <w:b/>
      <w:bCs/>
      <w:sz w:val="20"/>
      <w:szCs w:val="20"/>
    </w:rPr>
  </w:style>
  <w:style w:type="paragraph" w:styleId="BalloonText">
    <w:name w:val="Balloon Text"/>
    <w:basedOn w:val="Normal"/>
    <w:link w:val="BalloonTextChar"/>
    <w:uiPriority w:val="99"/>
    <w:semiHidden/>
    <w:unhideWhenUsed/>
    <w:rsid w:val="00D8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741"/>
    <w:rPr>
      <w:rFonts w:ascii="Segoe UI" w:hAnsi="Segoe UI" w:cs="Segoe UI"/>
      <w:sz w:val="18"/>
      <w:szCs w:val="18"/>
    </w:rPr>
  </w:style>
  <w:style w:type="paragraph" w:styleId="Footer">
    <w:name w:val="footer"/>
    <w:basedOn w:val="Normal"/>
    <w:link w:val="FooterChar"/>
    <w:uiPriority w:val="99"/>
    <w:unhideWhenUsed/>
    <w:rsid w:val="00F24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71"/>
  </w:style>
  <w:style w:type="character" w:styleId="PageNumber">
    <w:name w:val="page number"/>
    <w:basedOn w:val="DefaultParagraphFont"/>
    <w:uiPriority w:val="99"/>
    <w:semiHidden/>
    <w:unhideWhenUsed/>
    <w:rsid w:val="00F24871"/>
  </w:style>
  <w:style w:type="character" w:styleId="Hyperlink">
    <w:name w:val="Hyperlink"/>
    <w:basedOn w:val="DefaultParagraphFont"/>
    <w:uiPriority w:val="99"/>
    <w:unhideWhenUsed/>
    <w:rsid w:val="006B06BB"/>
    <w:rPr>
      <w:color w:val="0563C1" w:themeColor="hyperlink"/>
      <w:u w:val="single"/>
    </w:rPr>
  </w:style>
  <w:style w:type="character" w:styleId="UnresolvedMention">
    <w:name w:val="Unresolved Mention"/>
    <w:basedOn w:val="DefaultParagraphFont"/>
    <w:uiPriority w:val="99"/>
    <w:semiHidden/>
    <w:unhideWhenUsed/>
    <w:rsid w:val="006B06BB"/>
    <w:rPr>
      <w:color w:val="605E5C"/>
      <w:shd w:val="clear" w:color="auto" w:fill="E1DFDD"/>
    </w:rPr>
  </w:style>
  <w:style w:type="paragraph" w:styleId="NormalWeb">
    <w:name w:val="Normal (Web)"/>
    <w:basedOn w:val="Normal"/>
    <w:uiPriority w:val="99"/>
    <w:semiHidden/>
    <w:unhideWhenUsed/>
    <w:rsid w:val="005D30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6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371C"/>
    <w:pPr>
      <w:spacing w:after="0" w:line="240" w:lineRule="auto"/>
    </w:pPr>
  </w:style>
  <w:style w:type="paragraph" w:styleId="Header">
    <w:name w:val="header"/>
    <w:basedOn w:val="Normal"/>
    <w:link w:val="HeaderChar"/>
    <w:uiPriority w:val="99"/>
    <w:unhideWhenUsed/>
    <w:rsid w:val="004E3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8210">
      <w:bodyDiv w:val="1"/>
      <w:marLeft w:val="0"/>
      <w:marRight w:val="0"/>
      <w:marTop w:val="0"/>
      <w:marBottom w:val="0"/>
      <w:divBdr>
        <w:top w:val="none" w:sz="0" w:space="0" w:color="auto"/>
        <w:left w:val="none" w:sz="0" w:space="0" w:color="auto"/>
        <w:bottom w:val="none" w:sz="0" w:space="0" w:color="auto"/>
        <w:right w:val="none" w:sz="0" w:space="0" w:color="auto"/>
      </w:divBdr>
    </w:div>
    <w:div w:id="862979519">
      <w:bodyDiv w:val="1"/>
      <w:marLeft w:val="0"/>
      <w:marRight w:val="0"/>
      <w:marTop w:val="0"/>
      <w:marBottom w:val="0"/>
      <w:divBdr>
        <w:top w:val="none" w:sz="0" w:space="0" w:color="auto"/>
        <w:left w:val="none" w:sz="0" w:space="0" w:color="auto"/>
        <w:bottom w:val="none" w:sz="0" w:space="0" w:color="auto"/>
        <w:right w:val="none" w:sz="0" w:space="0" w:color="auto"/>
      </w:divBdr>
    </w:div>
    <w:div w:id="1222131627">
      <w:bodyDiv w:val="1"/>
      <w:marLeft w:val="0"/>
      <w:marRight w:val="0"/>
      <w:marTop w:val="0"/>
      <w:marBottom w:val="0"/>
      <w:divBdr>
        <w:top w:val="none" w:sz="0" w:space="0" w:color="auto"/>
        <w:left w:val="none" w:sz="0" w:space="0" w:color="auto"/>
        <w:bottom w:val="none" w:sz="0" w:space="0" w:color="auto"/>
        <w:right w:val="none" w:sz="0" w:space="0" w:color="auto"/>
      </w:divBdr>
      <w:divsChild>
        <w:div w:id="64189220">
          <w:marLeft w:val="0"/>
          <w:marRight w:val="0"/>
          <w:marTop w:val="0"/>
          <w:marBottom w:val="0"/>
          <w:divBdr>
            <w:top w:val="none" w:sz="0" w:space="0" w:color="auto"/>
            <w:left w:val="none" w:sz="0" w:space="0" w:color="auto"/>
            <w:bottom w:val="none" w:sz="0" w:space="0" w:color="auto"/>
            <w:right w:val="none" w:sz="0" w:space="0" w:color="auto"/>
          </w:divBdr>
        </w:div>
        <w:div w:id="445007682">
          <w:marLeft w:val="0"/>
          <w:marRight w:val="0"/>
          <w:marTop w:val="0"/>
          <w:marBottom w:val="0"/>
          <w:divBdr>
            <w:top w:val="none" w:sz="0" w:space="0" w:color="auto"/>
            <w:left w:val="none" w:sz="0" w:space="0" w:color="auto"/>
            <w:bottom w:val="none" w:sz="0" w:space="0" w:color="auto"/>
            <w:right w:val="none" w:sz="0" w:space="0" w:color="auto"/>
          </w:divBdr>
        </w:div>
        <w:div w:id="649792112">
          <w:marLeft w:val="0"/>
          <w:marRight w:val="0"/>
          <w:marTop w:val="0"/>
          <w:marBottom w:val="0"/>
          <w:divBdr>
            <w:top w:val="none" w:sz="0" w:space="0" w:color="auto"/>
            <w:left w:val="none" w:sz="0" w:space="0" w:color="auto"/>
            <w:bottom w:val="none" w:sz="0" w:space="0" w:color="auto"/>
            <w:right w:val="none" w:sz="0" w:space="0" w:color="auto"/>
          </w:divBdr>
        </w:div>
        <w:div w:id="672879536">
          <w:marLeft w:val="0"/>
          <w:marRight w:val="0"/>
          <w:marTop w:val="0"/>
          <w:marBottom w:val="0"/>
          <w:divBdr>
            <w:top w:val="none" w:sz="0" w:space="0" w:color="auto"/>
            <w:left w:val="none" w:sz="0" w:space="0" w:color="auto"/>
            <w:bottom w:val="none" w:sz="0" w:space="0" w:color="auto"/>
            <w:right w:val="none" w:sz="0" w:space="0" w:color="auto"/>
          </w:divBdr>
        </w:div>
        <w:div w:id="892035761">
          <w:marLeft w:val="0"/>
          <w:marRight w:val="0"/>
          <w:marTop w:val="0"/>
          <w:marBottom w:val="0"/>
          <w:divBdr>
            <w:top w:val="none" w:sz="0" w:space="0" w:color="auto"/>
            <w:left w:val="none" w:sz="0" w:space="0" w:color="auto"/>
            <w:bottom w:val="none" w:sz="0" w:space="0" w:color="auto"/>
            <w:right w:val="none" w:sz="0" w:space="0" w:color="auto"/>
          </w:divBdr>
        </w:div>
        <w:div w:id="1011757808">
          <w:marLeft w:val="0"/>
          <w:marRight w:val="0"/>
          <w:marTop w:val="0"/>
          <w:marBottom w:val="0"/>
          <w:divBdr>
            <w:top w:val="none" w:sz="0" w:space="0" w:color="auto"/>
            <w:left w:val="none" w:sz="0" w:space="0" w:color="auto"/>
            <w:bottom w:val="none" w:sz="0" w:space="0" w:color="auto"/>
            <w:right w:val="none" w:sz="0" w:space="0" w:color="auto"/>
          </w:divBdr>
        </w:div>
        <w:div w:id="1039474712">
          <w:marLeft w:val="0"/>
          <w:marRight w:val="0"/>
          <w:marTop w:val="0"/>
          <w:marBottom w:val="0"/>
          <w:divBdr>
            <w:top w:val="none" w:sz="0" w:space="0" w:color="auto"/>
            <w:left w:val="none" w:sz="0" w:space="0" w:color="auto"/>
            <w:bottom w:val="none" w:sz="0" w:space="0" w:color="auto"/>
            <w:right w:val="none" w:sz="0" w:space="0" w:color="auto"/>
          </w:divBdr>
        </w:div>
        <w:div w:id="1089083913">
          <w:marLeft w:val="0"/>
          <w:marRight w:val="0"/>
          <w:marTop w:val="0"/>
          <w:marBottom w:val="0"/>
          <w:divBdr>
            <w:top w:val="none" w:sz="0" w:space="0" w:color="auto"/>
            <w:left w:val="none" w:sz="0" w:space="0" w:color="auto"/>
            <w:bottom w:val="none" w:sz="0" w:space="0" w:color="auto"/>
            <w:right w:val="none" w:sz="0" w:space="0" w:color="auto"/>
          </w:divBdr>
        </w:div>
        <w:div w:id="1326280614">
          <w:marLeft w:val="0"/>
          <w:marRight w:val="0"/>
          <w:marTop w:val="0"/>
          <w:marBottom w:val="0"/>
          <w:divBdr>
            <w:top w:val="none" w:sz="0" w:space="0" w:color="auto"/>
            <w:left w:val="none" w:sz="0" w:space="0" w:color="auto"/>
            <w:bottom w:val="none" w:sz="0" w:space="0" w:color="auto"/>
            <w:right w:val="none" w:sz="0" w:space="0" w:color="auto"/>
          </w:divBdr>
        </w:div>
        <w:div w:id="1340742620">
          <w:marLeft w:val="0"/>
          <w:marRight w:val="0"/>
          <w:marTop w:val="0"/>
          <w:marBottom w:val="0"/>
          <w:divBdr>
            <w:top w:val="none" w:sz="0" w:space="0" w:color="auto"/>
            <w:left w:val="none" w:sz="0" w:space="0" w:color="auto"/>
            <w:bottom w:val="none" w:sz="0" w:space="0" w:color="auto"/>
            <w:right w:val="none" w:sz="0" w:space="0" w:color="auto"/>
          </w:divBdr>
        </w:div>
        <w:div w:id="1459489807">
          <w:marLeft w:val="0"/>
          <w:marRight w:val="0"/>
          <w:marTop w:val="0"/>
          <w:marBottom w:val="0"/>
          <w:divBdr>
            <w:top w:val="none" w:sz="0" w:space="0" w:color="auto"/>
            <w:left w:val="none" w:sz="0" w:space="0" w:color="auto"/>
            <w:bottom w:val="none" w:sz="0" w:space="0" w:color="auto"/>
            <w:right w:val="none" w:sz="0" w:space="0" w:color="auto"/>
          </w:divBdr>
        </w:div>
        <w:div w:id="1485318149">
          <w:marLeft w:val="0"/>
          <w:marRight w:val="0"/>
          <w:marTop w:val="0"/>
          <w:marBottom w:val="0"/>
          <w:divBdr>
            <w:top w:val="none" w:sz="0" w:space="0" w:color="auto"/>
            <w:left w:val="none" w:sz="0" w:space="0" w:color="auto"/>
            <w:bottom w:val="none" w:sz="0" w:space="0" w:color="auto"/>
            <w:right w:val="none" w:sz="0" w:space="0" w:color="auto"/>
          </w:divBdr>
        </w:div>
        <w:div w:id="1506633054">
          <w:marLeft w:val="0"/>
          <w:marRight w:val="0"/>
          <w:marTop w:val="0"/>
          <w:marBottom w:val="0"/>
          <w:divBdr>
            <w:top w:val="none" w:sz="0" w:space="0" w:color="auto"/>
            <w:left w:val="none" w:sz="0" w:space="0" w:color="auto"/>
            <w:bottom w:val="none" w:sz="0" w:space="0" w:color="auto"/>
            <w:right w:val="none" w:sz="0" w:space="0" w:color="auto"/>
          </w:divBdr>
        </w:div>
        <w:div w:id="1567299307">
          <w:marLeft w:val="0"/>
          <w:marRight w:val="0"/>
          <w:marTop w:val="0"/>
          <w:marBottom w:val="0"/>
          <w:divBdr>
            <w:top w:val="none" w:sz="0" w:space="0" w:color="auto"/>
            <w:left w:val="none" w:sz="0" w:space="0" w:color="auto"/>
            <w:bottom w:val="none" w:sz="0" w:space="0" w:color="auto"/>
            <w:right w:val="none" w:sz="0" w:space="0" w:color="auto"/>
          </w:divBdr>
        </w:div>
        <w:div w:id="1770004649">
          <w:marLeft w:val="0"/>
          <w:marRight w:val="0"/>
          <w:marTop w:val="0"/>
          <w:marBottom w:val="0"/>
          <w:divBdr>
            <w:top w:val="none" w:sz="0" w:space="0" w:color="auto"/>
            <w:left w:val="none" w:sz="0" w:space="0" w:color="auto"/>
            <w:bottom w:val="none" w:sz="0" w:space="0" w:color="auto"/>
            <w:right w:val="none" w:sz="0" w:space="0" w:color="auto"/>
          </w:divBdr>
        </w:div>
        <w:div w:id="1821463442">
          <w:marLeft w:val="0"/>
          <w:marRight w:val="0"/>
          <w:marTop w:val="0"/>
          <w:marBottom w:val="0"/>
          <w:divBdr>
            <w:top w:val="none" w:sz="0" w:space="0" w:color="auto"/>
            <w:left w:val="none" w:sz="0" w:space="0" w:color="auto"/>
            <w:bottom w:val="none" w:sz="0" w:space="0" w:color="auto"/>
            <w:right w:val="none" w:sz="0" w:space="0" w:color="auto"/>
          </w:divBdr>
        </w:div>
        <w:div w:id="1946039907">
          <w:marLeft w:val="0"/>
          <w:marRight w:val="0"/>
          <w:marTop w:val="0"/>
          <w:marBottom w:val="0"/>
          <w:divBdr>
            <w:top w:val="none" w:sz="0" w:space="0" w:color="auto"/>
            <w:left w:val="none" w:sz="0" w:space="0" w:color="auto"/>
            <w:bottom w:val="none" w:sz="0" w:space="0" w:color="auto"/>
            <w:right w:val="none" w:sz="0" w:space="0" w:color="auto"/>
          </w:divBdr>
        </w:div>
        <w:div w:id="1974559103">
          <w:marLeft w:val="0"/>
          <w:marRight w:val="0"/>
          <w:marTop w:val="0"/>
          <w:marBottom w:val="0"/>
          <w:divBdr>
            <w:top w:val="none" w:sz="0" w:space="0" w:color="auto"/>
            <w:left w:val="none" w:sz="0" w:space="0" w:color="auto"/>
            <w:bottom w:val="none" w:sz="0" w:space="0" w:color="auto"/>
            <w:right w:val="none" w:sz="0" w:space="0" w:color="auto"/>
          </w:divBdr>
        </w:div>
        <w:div w:id="2014841926">
          <w:marLeft w:val="0"/>
          <w:marRight w:val="0"/>
          <w:marTop w:val="0"/>
          <w:marBottom w:val="0"/>
          <w:divBdr>
            <w:top w:val="none" w:sz="0" w:space="0" w:color="auto"/>
            <w:left w:val="none" w:sz="0" w:space="0" w:color="auto"/>
            <w:bottom w:val="none" w:sz="0" w:space="0" w:color="auto"/>
            <w:right w:val="none" w:sz="0" w:space="0" w:color="auto"/>
          </w:divBdr>
        </w:div>
      </w:divsChild>
    </w:div>
    <w:div w:id="1555660676">
      <w:bodyDiv w:val="1"/>
      <w:marLeft w:val="0"/>
      <w:marRight w:val="0"/>
      <w:marTop w:val="0"/>
      <w:marBottom w:val="0"/>
      <w:divBdr>
        <w:top w:val="none" w:sz="0" w:space="0" w:color="auto"/>
        <w:left w:val="none" w:sz="0" w:space="0" w:color="auto"/>
        <w:bottom w:val="none" w:sz="0" w:space="0" w:color="auto"/>
        <w:right w:val="none" w:sz="0" w:space="0" w:color="auto"/>
      </w:divBdr>
    </w:div>
    <w:div w:id="212568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2</cp:revision>
  <dcterms:created xsi:type="dcterms:W3CDTF">2019-03-31T12:56:00Z</dcterms:created>
  <dcterms:modified xsi:type="dcterms:W3CDTF">2019-03-31T12:56:00Z</dcterms:modified>
</cp:coreProperties>
</file>