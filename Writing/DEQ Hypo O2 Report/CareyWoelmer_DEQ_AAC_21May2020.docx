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A61" w:rsidRDefault="00A22A61">
      <w:pPr>
        <w:jc w:val="center"/>
        <w:rPr>
          <w:b/>
          <w:sz w:val="24"/>
          <w:szCs w:val="24"/>
        </w:rPr>
      </w:pPr>
      <w:bookmarkStart w:id="0" w:name="_Hlk39609380"/>
    </w:p>
    <w:p w:rsidR="00A22A61" w:rsidRDefault="00A22A61">
      <w:pPr>
        <w:jc w:val="center"/>
        <w:rPr>
          <w:b/>
          <w:sz w:val="24"/>
          <w:szCs w:val="24"/>
        </w:rPr>
      </w:pPr>
    </w:p>
    <w:p w:rsidR="00A22A61" w:rsidRDefault="00A22A61">
      <w:pPr>
        <w:jc w:val="center"/>
        <w:rPr>
          <w:b/>
          <w:sz w:val="24"/>
          <w:szCs w:val="24"/>
        </w:rPr>
      </w:pPr>
    </w:p>
    <w:p w:rsidR="00560B98" w:rsidRDefault="00843401">
      <w:pPr>
        <w:jc w:val="center"/>
        <w:rPr>
          <w:b/>
          <w:sz w:val="24"/>
          <w:szCs w:val="24"/>
        </w:rPr>
      </w:pPr>
      <w:r>
        <w:rPr>
          <w:b/>
          <w:sz w:val="24"/>
          <w:szCs w:val="24"/>
        </w:rPr>
        <w:t>Water Quality Assessment Procedures for Virginia</w:t>
      </w:r>
      <w:r w:rsidR="00557B45">
        <w:rPr>
          <w:b/>
          <w:sz w:val="24"/>
          <w:szCs w:val="24"/>
        </w:rPr>
        <w:t>:</w:t>
      </w:r>
    </w:p>
    <w:p w:rsidR="00560B98" w:rsidRDefault="00843401">
      <w:pPr>
        <w:jc w:val="center"/>
        <w:rPr>
          <w:b/>
          <w:sz w:val="24"/>
          <w:szCs w:val="24"/>
        </w:rPr>
      </w:pPr>
      <w:r>
        <w:rPr>
          <w:b/>
          <w:sz w:val="24"/>
          <w:szCs w:val="24"/>
        </w:rPr>
        <w:t>D</w:t>
      </w:r>
      <w:r w:rsidR="00F537C1">
        <w:rPr>
          <w:b/>
          <w:sz w:val="24"/>
          <w:szCs w:val="24"/>
        </w:rPr>
        <w:t xml:space="preserve">issolved </w:t>
      </w:r>
      <w:r>
        <w:rPr>
          <w:b/>
          <w:sz w:val="24"/>
          <w:szCs w:val="24"/>
        </w:rPr>
        <w:t>O</w:t>
      </w:r>
      <w:r w:rsidR="00F537C1">
        <w:rPr>
          <w:b/>
          <w:sz w:val="24"/>
          <w:szCs w:val="24"/>
        </w:rPr>
        <w:t>xygen</w:t>
      </w:r>
      <w:r>
        <w:rPr>
          <w:b/>
          <w:sz w:val="24"/>
          <w:szCs w:val="24"/>
        </w:rPr>
        <w:t xml:space="preserve"> Assessment of Lakes and Reservoirs</w:t>
      </w:r>
    </w:p>
    <w:p w:rsidR="007F5CD8" w:rsidRDefault="007F5CD8">
      <w:pPr>
        <w:jc w:val="center"/>
        <w:rPr>
          <w:b/>
          <w:sz w:val="24"/>
          <w:szCs w:val="24"/>
        </w:rPr>
      </w:pPr>
    </w:p>
    <w:p w:rsidR="007F5CD8" w:rsidRDefault="007F5CD8">
      <w:pPr>
        <w:jc w:val="center"/>
        <w:rPr>
          <w:b/>
          <w:sz w:val="24"/>
          <w:szCs w:val="24"/>
        </w:rPr>
      </w:pPr>
    </w:p>
    <w:p w:rsidR="00557B45" w:rsidRDefault="00557B45">
      <w:pPr>
        <w:jc w:val="center"/>
        <w:rPr>
          <w:b/>
          <w:sz w:val="24"/>
          <w:szCs w:val="24"/>
        </w:rPr>
      </w:pPr>
    </w:p>
    <w:p w:rsidR="00557B45" w:rsidRDefault="00557B45">
      <w:pPr>
        <w:jc w:val="center"/>
        <w:rPr>
          <w:b/>
          <w:sz w:val="24"/>
          <w:szCs w:val="24"/>
        </w:rPr>
      </w:pPr>
    </w:p>
    <w:p w:rsidR="00557B45" w:rsidRDefault="00557B45">
      <w:pPr>
        <w:jc w:val="center"/>
        <w:rPr>
          <w:b/>
          <w:sz w:val="24"/>
          <w:szCs w:val="24"/>
        </w:rPr>
      </w:pPr>
    </w:p>
    <w:p w:rsidR="00557B45" w:rsidRDefault="00557B45">
      <w:pPr>
        <w:jc w:val="center"/>
        <w:rPr>
          <w:b/>
          <w:sz w:val="24"/>
          <w:szCs w:val="24"/>
        </w:rPr>
      </w:pPr>
    </w:p>
    <w:p w:rsidR="00557B45" w:rsidRDefault="00557B45">
      <w:pPr>
        <w:jc w:val="center"/>
        <w:rPr>
          <w:b/>
          <w:sz w:val="24"/>
          <w:szCs w:val="24"/>
        </w:rPr>
      </w:pPr>
    </w:p>
    <w:p w:rsidR="00557B45" w:rsidRDefault="00557B45">
      <w:pPr>
        <w:jc w:val="center"/>
        <w:rPr>
          <w:b/>
          <w:sz w:val="24"/>
          <w:szCs w:val="24"/>
        </w:rPr>
      </w:pPr>
      <w:r w:rsidRPr="00557B45">
        <w:rPr>
          <w:b/>
          <w:sz w:val="24"/>
          <w:szCs w:val="24"/>
        </w:rPr>
        <w:t>20</w:t>
      </w:r>
      <w:r>
        <w:rPr>
          <w:b/>
          <w:sz w:val="24"/>
          <w:szCs w:val="24"/>
        </w:rPr>
        <w:t>20</w:t>
      </w:r>
      <w:r w:rsidRPr="00557B45">
        <w:rPr>
          <w:b/>
          <w:sz w:val="24"/>
          <w:szCs w:val="24"/>
        </w:rPr>
        <w:t xml:space="preserve"> Report of the Academic Advisory Committee </w:t>
      </w:r>
      <w:r w:rsidR="0096376B">
        <w:rPr>
          <w:b/>
          <w:sz w:val="24"/>
          <w:szCs w:val="24"/>
        </w:rPr>
        <w:t>to</w:t>
      </w:r>
      <w:r w:rsidRPr="00557B45">
        <w:rPr>
          <w:b/>
          <w:sz w:val="24"/>
          <w:szCs w:val="24"/>
        </w:rPr>
        <w:t xml:space="preserve"> </w:t>
      </w:r>
    </w:p>
    <w:p w:rsidR="007F5CD8" w:rsidRDefault="00557B45">
      <w:pPr>
        <w:jc w:val="center"/>
        <w:rPr>
          <w:b/>
          <w:sz w:val="24"/>
          <w:szCs w:val="24"/>
        </w:rPr>
      </w:pPr>
      <w:r w:rsidRPr="00557B45">
        <w:rPr>
          <w:b/>
          <w:sz w:val="24"/>
          <w:szCs w:val="24"/>
        </w:rPr>
        <w:t xml:space="preserve">Virginia Department of Environmental Quality  </w:t>
      </w:r>
    </w:p>
    <w:p w:rsidR="00560B98" w:rsidRDefault="00560B98">
      <w:pPr>
        <w:jc w:val="center"/>
        <w:rPr>
          <w:b/>
          <w:sz w:val="24"/>
          <w:szCs w:val="24"/>
        </w:rPr>
      </w:pPr>
    </w:p>
    <w:p w:rsidR="00557B45" w:rsidRDefault="00557B45">
      <w:pPr>
        <w:jc w:val="center"/>
        <w:rPr>
          <w:b/>
          <w:sz w:val="24"/>
          <w:szCs w:val="24"/>
        </w:rPr>
      </w:pPr>
    </w:p>
    <w:p w:rsidR="00557B45" w:rsidRDefault="00557B45">
      <w:pPr>
        <w:jc w:val="center"/>
        <w:rPr>
          <w:b/>
          <w:sz w:val="24"/>
          <w:szCs w:val="24"/>
        </w:rPr>
      </w:pPr>
    </w:p>
    <w:p w:rsidR="00557B45" w:rsidRDefault="00557B45">
      <w:pPr>
        <w:jc w:val="center"/>
        <w:rPr>
          <w:b/>
          <w:sz w:val="24"/>
          <w:szCs w:val="24"/>
        </w:rPr>
      </w:pPr>
    </w:p>
    <w:p w:rsidR="00560B98" w:rsidRDefault="00843401">
      <w:pPr>
        <w:jc w:val="center"/>
        <w:rPr>
          <w:sz w:val="24"/>
          <w:szCs w:val="24"/>
        </w:rPr>
      </w:pPr>
      <w:r>
        <w:rPr>
          <w:sz w:val="24"/>
          <w:szCs w:val="24"/>
        </w:rPr>
        <w:t>Prepared by:</w:t>
      </w:r>
    </w:p>
    <w:p w:rsidR="00560B98" w:rsidRDefault="00560B98">
      <w:pPr>
        <w:jc w:val="center"/>
        <w:rPr>
          <w:b/>
          <w:sz w:val="24"/>
          <w:szCs w:val="24"/>
        </w:rPr>
      </w:pPr>
    </w:p>
    <w:p w:rsidR="00560B98" w:rsidRDefault="00843401">
      <w:pPr>
        <w:jc w:val="center"/>
        <w:rPr>
          <w:b/>
          <w:sz w:val="24"/>
          <w:szCs w:val="24"/>
        </w:rPr>
      </w:pPr>
      <w:r>
        <w:rPr>
          <w:b/>
          <w:sz w:val="24"/>
          <w:szCs w:val="24"/>
        </w:rPr>
        <w:t>Cayelan C. Carey, Ph.D.</w:t>
      </w:r>
    </w:p>
    <w:p w:rsidR="00560B98" w:rsidRPr="007F5CD8" w:rsidRDefault="00843401">
      <w:pPr>
        <w:jc w:val="center"/>
        <w:rPr>
          <w:sz w:val="24"/>
          <w:szCs w:val="24"/>
        </w:rPr>
      </w:pPr>
      <w:r w:rsidRPr="007F5CD8">
        <w:rPr>
          <w:sz w:val="24"/>
          <w:szCs w:val="24"/>
        </w:rPr>
        <w:t>Associate Professor of Freshwater Ecosystem Ecology</w:t>
      </w:r>
    </w:p>
    <w:p w:rsidR="00560B98" w:rsidRDefault="00560B98">
      <w:pPr>
        <w:jc w:val="center"/>
        <w:rPr>
          <w:b/>
          <w:sz w:val="24"/>
          <w:szCs w:val="24"/>
        </w:rPr>
      </w:pPr>
    </w:p>
    <w:p w:rsidR="00560B98" w:rsidRDefault="00843401">
      <w:pPr>
        <w:jc w:val="center"/>
        <w:rPr>
          <w:b/>
          <w:sz w:val="24"/>
          <w:szCs w:val="24"/>
        </w:rPr>
      </w:pPr>
      <w:r>
        <w:rPr>
          <w:b/>
          <w:sz w:val="24"/>
          <w:szCs w:val="24"/>
        </w:rPr>
        <w:t xml:space="preserve"> </w:t>
      </w:r>
      <w:r>
        <w:rPr>
          <w:sz w:val="24"/>
          <w:szCs w:val="24"/>
        </w:rPr>
        <w:t>and</w:t>
      </w:r>
      <w:r>
        <w:rPr>
          <w:b/>
          <w:sz w:val="24"/>
          <w:szCs w:val="24"/>
        </w:rPr>
        <w:t xml:space="preserve"> </w:t>
      </w:r>
    </w:p>
    <w:p w:rsidR="00560B98" w:rsidRDefault="00560B98">
      <w:pPr>
        <w:jc w:val="center"/>
        <w:rPr>
          <w:b/>
          <w:sz w:val="24"/>
          <w:szCs w:val="24"/>
        </w:rPr>
      </w:pPr>
    </w:p>
    <w:p w:rsidR="00560B98" w:rsidRDefault="00843401">
      <w:pPr>
        <w:jc w:val="center"/>
        <w:rPr>
          <w:b/>
          <w:sz w:val="24"/>
          <w:szCs w:val="24"/>
        </w:rPr>
      </w:pPr>
      <w:r>
        <w:rPr>
          <w:b/>
          <w:sz w:val="24"/>
          <w:szCs w:val="24"/>
        </w:rPr>
        <w:t xml:space="preserve">Whitney M. </w:t>
      </w:r>
      <w:proofErr w:type="spellStart"/>
      <w:r>
        <w:rPr>
          <w:b/>
          <w:sz w:val="24"/>
          <w:szCs w:val="24"/>
        </w:rPr>
        <w:t>Woelmer</w:t>
      </w:r>
      <w:proofErr w:type="spellEnd"/>
    </w:p>
    <w:p w:rsidR="00560B98" w:rsidRPr="007F5CD8" w:rsidRDefault="00843401">
      <w:pPr>
        <w:jc w:val="center"/>
        <w:rPr>
          <w:sz w:val="24"/>
          <w:szCs w:val="24"/>
        </w:rPr>
      </w:pPr>
      <w:r w:rsidRPr="007F5CD8">
        <w:rPr>
          <w:sz w:val="24"/>
          <w:szCs w:val="24"/>
        </w:rPr>
        <w:t>Ph. D. Student</w:t>
      </w:r>
    </w:p>
    <w:p w:rsidR="00560B98" w:rsidRPr="007F5CD8" w:rsidRDefault="00560B98">
      <w:pPr>
        <w:jc w:val="center"/>
        <w:rPr>
          <w:sz w:val="24"/>
          <w:szCs w:val="24"/>
        </w:rPr>
      </w:pPr>
    </w:p>
    <w:p w:rsidR="00560B98" w:rsidRPr="007F5CD8" w:rsidRDefault="00843401">
      <w:pPr>
        <w:jc w:val="center"/>
        <w:rPr>
          <w:sz w:val="24"/>
          <w:szCs w:val="24"/>
        </w:rPr>
      </w:pPr>
      <w:r w:rsidRPr="007F5CD8">
        <w:rPr>
          <w:sz w:val="24"/>
          <w:szCs w:val="24"/>
        </w:rPr>
        <w:t>Department of Biological Sciences, Virginia Tech</w:t>
      </w:r>
    </w:p>
    <w:p w:rsidR="00560B98" w:rsidRDefault="00560B98">
      <w:pPr>
        <w:jc w:val="center"/>
        <w:rPr>
          <w:b/>
          <w:sz w:val="24"/>
          <w:szCs w:val="24"/>
        </w:rPr>
      </w:pPr>
    </w:p>
    <w:p w:rsidR="00557B45" w:rsidRDefault="00557B45">
      <w:pPr>
        <w:jc w:val="center"/>
        <w:rPr>
          <w:b/>
          <w:sz w:val="24"/>
          <w:szCs w:val="24"/>
        </w:rPr>
      </w:pPr>
    </w:p>
    <w:p w:rsidR="00557B45" w:rsidRDefault="00557B45">
      <w:pPr>
        <w:jc w:val="center"/>
        <w:rPr>
          <w:b/>
          <w:sz w:val="24"/>
          <w:szCs w:val="24"/>
        </w:rPr>
      </w:pPr>
    </w:p>
    <w:p w:rsidR="00557B45" w:rsidRDefault="00557B45">
      <w:pPr>
        <w:jc w:val="center"/>
        <w:rPr>
          <w:b/>
          <w:sz w:val="24"/>
          <w:szCs w:val="24"/>
        </w:rPr>
      </w:pPr>
    </w:p>
    <w:p w:rsidR="00557B45" w:rsidRDefault="00557B45">
      <w:pPr>
        <w:jc w:val="center"/>
        <w:rPr>
          <w:b/>
          <w:sz w:val="24"/>
          <w:szCs w:val="24"/>
        </w:rPr>
      </w:pPr>
    </w:p>
    <w:p w:rsidR="00557B45" w:rsidRDefault="00557B45">
      <w:pPr>
        <w:jc w:val="center"/>
        <w:rPr>
          <w:b/>
          <w:sz w:val="24"/>
          <w:szCs w:val="24"/>
        </w:rPr>
      </w:pPr>
    </w:p>
    <w:p w:rsidR="00560B98" w:rsidRDefault="00557B45">
      <w:pPr>
        <w:jc w:val="center"/>
        <w:rPr>
          <w:b/>
          <w:sz w:val="24"/>
          <w:szCs w:val="24"/>
        </w:rPr>
      </w:pPr>
      <w:r>
        <w:rPr>
          <w:b/>
          <w:sz w:val="24"/>
          <w:szCs w:val="24"/>
        </w:rPr>
        <w:t>1 May</w:t>
      </w:r>
      <w:r w:rsidR="00E561D4" w:rsidRPr="00E561D4">
        <w:rPr>
          <w:b/>
          <w:sz w:val="24"/>
          <w:szCs w:val="24"/>
        </w:rPr>
        <w:t xml:space="preserve"> 2020</w:t>
      </w:r>
    </w:p>
    <w:p w:rsidR="00755D2E" w:rsidRDefault="00755D2E">
      <w:pPr>
        <w:jc w:val="center"/>
        <w:rPr>
          <w:b/>
          <w:sz w:val="24"/>
          <w:szCs w:val="24"/>
        </w:rPr>
        <w:sectPr w:rsidR="00755D2E" w:rsidSect="00A22A61">
          <w:footerReference w:type="default" r:id="rId8"/>
          <w:pgSz w:w="12240" w:h="15840"/>
          <w:pgMar w:top="1440" w:right="1440" w:bottom="1440" w:left="1440" w:header="720" w:footer="720" w:gutter="0"/>
          <w:pgNumType w:start="1"/>
          <w:cols w:space="720"/>
          <w:titlePg/>
          <w:docGrid w:linePitch="299"/>
        </w:sectPr>
      </w:pPr>
    </w:p>
    <w:p w:rsidR="00A22A61" w:rsidRPr="00A22A61" w:rsidRDefault="00A22A61" w:rsidP="00A22A61">
      <w:pPr>
        <w:kinsoku w:val="0"/>
        <w:overflowPunct w:val="0"/>
        <w:autoSpaceDE w:val="0"/>
        <w:autoSpaceDN w:val="0"/>
        <w:adjustRightInd w:val="0"/>
        <w:spacing w:before="52" w:line="240" w:lineRule="auto"/>
        <w:outlineLvl w:val="1"/>
        <w:rPr>
          <w:b/>
          <w:bCs/>
          <w:sz w:val="24"/>
          <w:szCs w:val="24"/>
          <w:u w:val="single"/>
        </w:rPr>
      </w:pPr>
      <w:r w:rsidRPr="00A22A61">
        <w:rPr>
          <w:b/>
          <w:bCs/>
          <w:sz w:val="24"/>
          <w:szCs w:val="24"/>
          <w:u w:val="single"/>
        </w:rPr>
        <w:t>Fiscal Year 2020 Academic Advisory Committee</w:t>
      </w:r>
    </w:p>
    <w:p w:rsidR="00A22A61" w:rsidRPr="00F31E01" w:rsidRDefault="00A22A61" w:rsidP="00A22A61">
      <w:pPr>
        <w:kinsoku w:val="0"/>
        <w:overflowPunct w:val="0"/>
        <w:autoSpaceDE w:val="0"/>
        <w:autoSpaceDN w:val="0"/>
        <w:adjustRightInd w:val="0"/>
        <w:spacing w:line="240" w:lineRule="auto"/>
        <w:rPr>
          <w:b/>
          <w:bCs/>
          <w:sz w:val="24"/>
          <w:szCs w:val="24"/>
        </w:rPr>
      </w:pPr>
    </w:p>
    <w:p w:rsidR="00A22A61" w:rsidRPr="00083765" w:rsidRDefault="00A22A61" w:rsidP="00A22A61">
      <w:pPr>
        <w:kinsoku w:val="0"/>
        <w:overflowPunct w:val="0"/>
        <w:autoSpaceDE w:val="0"/>
        <w:autoSpaceDN w:val="0"/>
        <w:adjustRightInd w:val="0"/>
        <w:spacing w:line="240" w:lineRule="auto"/>
        <w:ind w:left="100"/>
        <w:rPr>
          <w:sz w:val="24"/>
          <w:szCs w:val="24"/>
        </w:rPr>
      </w:pPr>
      <w:r w:rsidRPr="00083765">
        <w:rPr>
          <w:sz w:val="24"/>
          <w:szCs w:val="24"/>
        </w:rPr>
        <w:t xml:space="preserve">Stephen </w:t>
      </w:r>
      <w:proofErr w:type="spellStart"/>
      <w:r w:rsidRPr="00083765">
        <w:rPr>
          <w:sz w:val="24"/>
          <w:szCs w:val="24"/>
        </w:rPr>
        <w:t>Schoenholtz</w:t>
      </w:r>
      <w:proofErr w:type="spellEnd"/>
      <w:r w:rsidRPr="00083765">
        <w:rPr>
          <w:sz w:val="24"/>
          <w:szCs w:val="24"/>
        </w:rPr>
        <w:t>, Virginia Water Resources Research Center, Chair</w:t>
      </w:r>
    </w:p>
    <w:p w:rsidR="00A22A61" w:rsidRPr="00083765" w:rsidRDefault="00A22A61" w:rsidP="00A22A61">
      <w:pPr>
        <w:kinsoku w:val="0"/>
        <w:overflowPunct w:val="0"/>
        <w:autoSpaceDE w:val="0"/>
        <w:autoSpaceDN w:val="0"/>
        <w:adjustRightInd w:val="0"/>
        <w:spacing w:line="240" w:lineRule="auto"/>
        <w:ind w:left="100"/>
        <w:rPr>
          <w:sz w:val="24"/>
          <w:szCs w:val="24"/>
        </w:rPr>
      </w:pPr>
      <w:r w:rsidRPr="00083765">
        <w:rPr>
          <w:sz w:val="24"/>
          <w:szCs w:val="24"/>
        </w:rPr>
        <w:t>E. Fred Benfield, Virginia Tech</w:t>
      </w:r>
    </w:p>
    <w:p w:rsidR="00A22A61" w:rsidRDefault="00A22A61" w:rsidP="00A22A61">
      <w:pPr>
        <w:kinsoku w:val="0"/>
        <w:overflowPunct w:val="0"/>
        <w:autoSpaceDE w:val="0"/>
        <w:autoSpaceDN w:val="0"/>
        <w:adjustRightInd w:val="0"/>
        <w:spacing w:line="240" w:lineRule="auto"/>
        <w:ind w:left="100" w:right="3431"/>
        <w:rPr>
          <w:sz w:val="24"/>
          <w:szCs w:val="24"/>
        </w:rPr>
      </w:pPr>
      <w:r w:rsidRPr="00434D9C">
        <w:rPr>
          <w:sz w:val="24"/>
          <w:szCs w:val="24"/>
        </w:rPr>
        <w:t xml:space="preserve">Paul </w:t>
      </w:r>
      <w:proofErr w:type="spellStart"/>
      <w:r w:rsidRPr="00434D9C">
        <w:rPr>
          <w:sz w:val="24"/>
          <w:szCs w:val="24"/>
        </w:rPr>
        <w:t>Bukaveckas</w:t>
      </w:r>
      <w:proofErr w:type="spellEnd"/>
      <w:r w:rsidRPr="00434D9C">
        <w:rPr>
          <w:sz w:val="24"/>
          <w:szCs w:val="24"/>
        </w:rPr>
        <w:t xml:space="preserve">, Virginia Commonwealth University </w:t>
      </w:r>
    </w:p>
    <w:p w:rsidR="00A22A61"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Cayelan Carey</w:t>
      </w:r>
      <w:r>
        <w:rPr>
          <w:sz w:val="24"/>
          <w:szCs w:val="24"/>
        </w:rPr>
        <w:t>, Virginia Tech</w:t>
      </w:r>
    </w:p>
    <w:p w:rsidR="00A22A61" w:rsidRDefault="00A22A61" w:rsidP="00A22A61">
      <w:pPr>
        <w:kinsoku w:val="0"/>
        <w:overflowPunct w:val="0"/>
        <w:autoSpaceDE w:val="0"/>
        <w:autoSpaceDN w:val="0"/>
        <w:adjustRightInd w:val="0"/>
        <w:spacing w:line="240" w:lineRule="auto"/>
        <w:ind w:left="100" w:right="3431"/>
        <w:rPr>
          <w:sz w:val="24"/>
          <w:szCs w:val="24"/>
        </w:rPr>
      </w:pPr>
      <w:r w:rsidRPr="00434D9C">
        <w:rPr>
          <w:sz w:val="24"/>
          <w:szCs w:val="24"/>
        </w:rPr>
        <w:t xml:space="preserve">Greg Garman, Virginia </w:t>
      </w:r>
      <w:r w:rsidRPr="00167506">
        <w:rPr>
          <w:sz w:val="24"/>
          <w:szCs w:val="24"/>
        </w:rPr>
        <w:t xml:space="preserve">Commonwealth University </w:t>
      </w:r>
    </w:p>
    <w:p w:rsidR="00A22A61"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 xml:space="preserve">Carl Hershner, Virginia Institute of Marine Science </w:t>
      </w:r>
    </w:p>
    <w:p w:rsidR="00A22A61" w:rsidRPr="003E7D2E"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Erin Hotchkiss, Virginia Tech</w:t>
      </w:r>
    </w:p>
    <w:p w:rsidR="00A22A61" w:rsidRPr="003E7D2E"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Winston Lung, University of Virginia</w:t>
      </w:r>
    </w:p>
    <w:p w:rsidR="00A22A61" w:rsidRPr="003E7D2E" w:rsidRDefault="00A22A61" w:rsidP="00A22A61">
      <w:pPr>
        <w:kinsoku w:val="0"/>
        <w:overflowPunct w:val="0"/>
        <w:autoSpaceDE w:val="0"/>
        <w:autoSpaceDN w:val="0"/>
        <w:adjustRightInd w:val="0"/>
        <w:spacing w:line="240" w:lineRule="auto"/>
        <w:ind w:left="100" w:right="2350"/>
        <w:rPr>
          <w:sz w:val="24"/>
          <w:szCs w:val="24"/>
        </w:rPr>
      </w:pPr>
      <w:r w:rsidRPr="003E7D2E">
        <w:rPr>
          <w:sz w:val="24"/>
          <w:szCs w:val="24"/>
        </w:rPr>
        <w:t xml:space="preserve">Kevin McGuire, Virginia Water Resources Research Center Daniel McLaughlin, Virginia Water Resources Research Center </w:t>
      </w:r>
      <w:proofErr w:type="spellStart"/>
      <w:r w:rsidRPr="003E7D2E">
        <w:rPr>
          <w:sz w:val="24"/>
          <w:szCs w:val="24"/>
        </w:rPr>
        <w:t>Durelle</w:t>
      </w:r>
      <w:proofErr w:type="spellEnd"/>
      <w:r w:rsidRPr="003E7D2E">
        <w:rPr>
          <w:sz w:val="24"/>
          <w:szCs w:val="24"/>
        </w:rPr>
        <w:t xml:space="preserve"> Scott, Virginia Tech</w:t>
      </w:r>
    </w:p>
    <w:p w:rsidR="00A22A61" w:rsidRPr="003E7D2E" w:rsidRDefault="00A22A61" w:rsidP="00A22A61">
      <w:pPr>
        <w:kinsoku w:val="0"/>
        <w:overflowPunct w:val="0"/>
        <w:autoSpaceDE w:val="0"/>
        <w:autoSpaceDN w:val="0"/>
        <w:adjustRightInd w:val="0"/>
        <w:spacing w:line="240" w:lineRule="auto"/>
        <w:ind w:left="100" w:right="4297"/>
        <w:rPr>
          <w:sz w:val="24"/>
          <w:szCs w:val="24"/>
        </w:rPr>
      </w:pPr>
      <w:r w:rsidRPr="003E7D2E">
        <w:rPr>
          <w:sz w:val="24"/>
          <w:szCs w:val="24"/>
        </w:rPr>
        <w:t xml:space="preserve">Leonard </w:t>
      </w:r>
      <w:proofErr w:type="spellStart"/>
      <w:r w:rsidRPr="003E7D2E">
        <w:rPr>
          <w:sz w:val="24"/>
          <w:szCs w:val="24"/>
        </w:rPr>
        <w:t>Shabman</w:t>
      </w:r>
      <w:proofErr w:type="spellEnd"/>
      <w:r w:rsidRPr="003E7D2E">
        <w:rPr>
          <w:sz w:val="24"/>
          <w:szCs w:val="24"/>
        </w:rPr>
        <w:t>, Resources for the Future Eric Smith, Virginia Tech</w:t>
      </w:r>
    </w:p>
    <w:p w:rsidR="00A22A61" w:rsidRPr="003E7D2E" w:rsidRDefault="00A22A61" w:rsidP="00A22A61">
      <w:pPr>
        <w:kinsoku w:val="0"/>
        <w:overflowPunct w:val="0"/>
        <w:autoSpaceDE w:val="0"/>
        <w:autoSpaceDN w:val="0"/>
        <w:adjustRightInd w:val="0"/>
        <w:spacing w:line="240" w:lineRule="auto"/>
        <w:ind w:left="100" w:right="3591"/>
        <w:rPr>
          <w:sz w:val="24"/>
          <w:szCs w:val="24"/>
        </w:rPr>
      </w:pPr>
      <w:r w:rsidRPr="003E7D2E">
        <w:rPr>
          <w:sz w:val="24"/>
          <w:szCs w:val="24"/>
        </w:rPr>
        <w:t>Leonard Smock, Virginia Commonwealth University Meredith Steele, Virginia Tech</w:t>
      </w:r>
    </w:p>
    <w:p w:rsidR="00A22A61" w:rsidRPr="003E7D2E" w:rsidRDefault="00A22A61" w:rsidP="00A22A61">
      <w:pPr>
        <w:kinsoku w:val="0"/>
        <w:overflowPunct w:val="0"/>
        <w:autoSpaceDE w:val="0"/>
        <w:autoSpaceDN w:val="0"/>
        <w:adjustRightInd w:val="0"/>
        <w:spacing w:line="240" w:lineRule="auto"/>
        <w:ind w:left="100"/>
        <w:rPr>
          <w:sz w:val="24"/>
          <w:szCs w:val="24"/>
        </w:rPr>
      </w:pPr>
      <w:r w:rsidRPr="003E7D2E">
        <w:rPr>
          <w:sz w:val="24"/>
          <w:szCs w:val="24"/>
        </w:rPr>
        <w:t>Kurt Stephenson, Virginia Tech</w:t>
      </w:r>
    </w:p>
    <w:p w:rsidR="00A22A61" w:rsidRPr="003E7D2E" w:rsidRDefault="00A22A61" w:rsidP="00A22A61">
      <w:pPr>
        <w:kinsoku w:val="0"/>
        <w:overflowPunct w:val="0"/>
        <w:autoSpaceDE w:val="0"/>
        <w:autoSpaceDN w:val="0"/>
        <w:adjustRightInd w:val="0"/>
        <w:spacing w:line="240" w:lineRule="auto"/>
        <w:ind w:left="100" w:right="2990"/>
        <w:rPr>
          <w:sz w:val="24"/>
          <w:szCs w:val="24"/>
        </w:rPr>
      </w:pPr>
      <w:r w:rsidRPr="003E7D2E">
        <w:rPr>
          <w:sz w:val="24"/>
          <w:szCs w:val="24"/>
        </w:rPr>
        <w:t>Jane Walker, Virginia Water Resources Research Center Kang Xia, Virginia Tech</w:t>
      </w:r>
    </w:p>
    <w:p w:rsidR="00A22A61" w:rsidRPr="00F31E01" w:rsidRDefault="00A22A61" w:rsidP="00A22A61">
      <w:pPr>
        <w:kinsoku w:val="0"/>
        <w:overflowPunct w:val="0"/>
        <w:autoSpaceDE w:val="0"/>
        <w:autoSpaceDN w:val="0"/>
        <w:adjustRightInd w:val="0"/>
        <w:spacing w:line="240" w:lineRule="auto"/>
        <w:ind w:left="100"/>
        <w:rPr>
          <w:sz w:val="24"/>
          <w:szCs w:val="24"/>
        </w:rPr>
      </w:pPr>
      <w:r w:rsidRPr="003E7D2E">
        <w:rPr>
          <w:sz w:val="24"/>
          <w:szCs w:val="24"/>
        </w:rPr>
        <w:t>Carl Zipper, Virginia Tech</w:t>
      </w:r>
    </w:p>
    <w:p w:rsidR="00755D2E" w:rsidRDefault="00755D2E">
      <w:pPr>
        <w:jc w:val="center"/>
        <w:rPr>
          <w:b/>
          <w:sz w:val="24"/>
          <w:szCs w:val="24"/>
        </w:rPr>
        <w:sectPr w:rsidR="00755D2E" w:rsidSect="00A22A61">
          <w:pgSz w:w="12240" w:h="15840"/>
          <w:pgMar w:top="1440" w:right="1440" w:bottom="1440" w:left="1440" w:header="720" w:footer="720" w:gutter="0"/>
          <w:pgNumType w:start="1"/>
          <w:cols w:space="720"/>
          <w:titlePg/>
          <w:docGrid w:linePitch="299"/>
        </w:sectPr>
      </w:pPr>
    </w:p>
    <w:p w:rsidR="00446482" w:rsidRDefault="00446482">
      <w:pPr>
        <w:rPr>
          <w:b/>
          <w:sz w:val="24"/>
          <w:szCs w:val="24"/>
          <w:u w:val="single"/>
        </w:rPr>
      </w:pPr>
      <w:commentRangeStart w:id="1"/>
      <w:r>
        <w:rPr>
          <w:b/>
          <w:sz w:val="24"/>
          <w:szCs w:val="24"/>
          <w:u w:val="single"/>
        </w:rPr>
        <w:t>Executive Summary</w:t>
      </w:r>
      <w:commentRangeEnd w:id="1"/>
      <w:r>
        <w:rPr>
          <w:rStyle w:val="CommentReference"/>
        </w:rPr>
        <w:commentReference w:id="1"/>
      </w:r>
      <w:r>
        <w:rPr>
          <w:b/>
          <w:sz w:val="24"/>
          <w:szCs w:val="24"/>
          <w:u w:val="single"/>
        </w:rPr>
        <w:br w:type="page"/>
      </w:r>
    </w:p>
    <w:p w:rsidR="00561591" w:rsidRDefault="00561591">
      <w:pPr>
        <w:rPr>
          <w:b/>
          <w:sz w:val="24"/>
          <w:szCs w:val="24"/>
        </w:rPr>
      </w:pPr>
    </w:p>
    <w:p w:rsidR="00785B30" w:rsidRPr="00785B30" w:rsidRDefault="00785B30">
      <w:pPr>
        <w:rPr>
          <w:b/>
          <w:sz w:val="24"/>
          <w:szCs w:val="24"/>
          <w:u w:val="single"/>
        </w:rPr>
      </w:pPr>
      <w:r w:rsidRPr="00785B30">
        <w:rPr>
          <w:b/>
          <w:sz w:val="24"/>
          <w:szCs w:val="24"/>
          <w:u w:val="single"/>
        </w:rPr>
        <w:t>Introduction</w:t>
      </w:r>
    </w:p>
    <w:p w:rsidR="00785B30" w:rsidRDefault="00785B30">
      <w:pPr>
        <w:rPr>
          <w:b/>
          <w:sz w:val="24"/>
          <w:szCs w:val="24"/>
        </w:rPr>
      </w:pPr>
    </w:p>
    <w:p w:rsidR="007910BD" w:rsidRPr="00DE5304" w:rsidRDefault="007910BD">
      <w:pPr>
        <w:rPr>
          <w:b/>
          <w:sz w:val="24"/>
          <w:szCs w:val="24"/>
        </w:rPr>
      </w:pPr>
      <w:r w:rsidRPr="00DE5304">
        <w:rPr>
          <w:b/>
          <w:sz w:val="24"/>
          <w:szCs w:val="24"/>
        </w:rPr>
        <w:t>Background</w:t>
      </w:r>
    </w:p>
    <w:p w:rsidR="00D56AD6" w:rsidRDefault="00F07204" w:rsidP="00877809">
      <w:pPr>
        <w:ind w:firstLine="720"/>
        <w:rPr>
          <w:sz w:val="24"/>
          <w:szCs w:val="24"/>
        </w:rPr>
      </w:pPr>
      <w:r>
        <w:rPr>
          <w:sz w:val="24"/>
          <w:szCs w:val="24"/>
        </w:rPr>
        <w:t xml:space="preserve">The Virginia Department of Environmental Quality (DEQ) </w:t>
      </w:r>
      <w:r w:rsidR="00D37EFF">
        <w:rPr>
          <w:sz w:val="24"/>
          <w:szCs w:val="24"/>
        </w:rPr>
        <w:t>is responsible for conducting w</w:t>
      </w:r>
      <w:r w:rsidRPr="00F07204">
        <w:rPr>
          <w:sz w:val="24"/>
          <w:szCs w:val="24"/>
        </w:rPr>
        <w:t xml:space="preserve">ater </w:t>
      </w:r>
      <w:r w:rsidR="00D37EFF">
        <w:rPr>
          <w:sz w:val="24"/>
          <w:szCs w:val="24"/>
        </w:rPr>
        <w:t>q</w:t>
      </w:r>
      <w:r w:rsidRPr="00F07204">
        <w:rPr>
          <w:sz w:val="24"/>
          <w:szCs w:val="24"/>
        </w:rPr>
        <w:t xml:space="preserve">uality </w:t>
      </w:r>
      <w:r w:rsidR="00D37EFF">
        <w:rPr>
          <w:sz w:val="24"/>
          <w:szCs w:val="24"/>
        </w:rPr>
        <w:t>a</w:t>
      </w:r>
      <w:r w:rsidRPr="00F07204">
        <w:rPr>
          <w:sz w:val="24"/>
          <w:szCs w:val="24"/>
        </w:rPr>
        <w:t>ssessment</w:t>
      </w:r>
      <w:r w:rsidR="00D37EFF">
        <w:rPr>
          <w:sz w:val="24"/>
          <w:szCs w:val="24"/>
        </w:rPr>
        <w:t xml:space="preserve">s of lakes and reservoirs in Virginia. Through this process, </w:t>
      </w:r>
      <w:r w:rsidR="00FE26C5">
        <w:rPr>
          <w:sz w:val="24"/>
          <w:szCs w:val="24"/>
        </w:rPr>
        <w:t>collected</w:t>
      </w:r>
      <w:r w:rsidRPr="00F07204">
        <w:rPr>
          <w:sz w:val="24"/>
          <w:szCs w:val="24"/>
        </w:rPr>
        <w:t xml:space="preserve"> </w:t>
      </w:r>
      <w:r w:rsidR="00D37EFF">
        <w:rPr>
          <w:sz w:val="24"/>
          <w:szCs w:val="24"/>
        </w:rPr>
        <w:t>data</w:t>
      </w:r>
      <w:r w:rsidRPr="00F07204">
        <w:rPr>
          <w:sz w:val="24"/>
          <w:szCs w:val="24"/>
        </w:rPr>
        <w:t xml:space="preserve"> are compared to water quality standards to determine if </w:t>
      </w:r>
      <w:r w:rsidR="00D37EFF">
        <w:rPr>
          <w:sz w:val="24"/>
          <w:szCs w:val="24"/>
        </w:rPr>
        <w:t xml:space="preserve">each </w:t>
      </w:r>
      <w:r w:rsidR="00FE26C5">
        <w:rPr>
          <w:sz w:val="24"/>
          <w:szCs w:val="24"/>
        </w:rPr>
        <w:t xml:space="preserve">monitored </w:t>
      </w:r>
      <w:r w:rsidR="00D37EFF">
        <w:rPr>
          <w:sz w:val="24"/>
          <w:szCs w:val="24"/>
        </w:rPr>
        <w:t>w</w:t>
      </w:r>
      <w:r w:rsidRPr="00F07204">
        <w:rPr>
          <w:sz w:val="24"/>
          <w:szCs w:val="24"/>
        </w:rPr>
        <w:t>ater</w:t>
      </w:r>
      <w:r w:rsidR="00D37EFF">
        <w:rPr>
          <w:sz w:val="24"/>
          <w:szCs w:val="24"/>
        </w:rPr>
        <w:t>body suppo</w:t>
      </w:r>
      <w:r w:rsidR="000219BB">
        <w:rPr>
          <w:sz w:val="24"/>
          <w:szCs w:val="24"/>
        </w:rPr>
        <w:t>r</w:t>
      </w:r>
      <w:r w:rsidR="00D37EFF">
        <w:rPr>
          <w:sz w:val="24"/>
          <w:szCs w:val="24"/>
        </w:rPr>
        <w:t>ts its designed uses (</w:t>
      </w:r>
      <w:r w:rsidR="00D37EFF" w:rsidRPr="007910BD">
        <w:rPr>
          <w:i/>
          <w:sz w:val="24"/>
          <w:szCs w:val="24"/>
        </w:rPr>
        <w:t>e.g</w:t>
      </w:r>
      <w:r w:rsidR="00D37EFF">
        <w:rPr>
          <w:sz w:val="24"/>
          <w:szCs w:val="24"/>
        </w:rPr>
        <w:t xml:space="preserve">., swimmable, fishable) or is impaired. </w:t>
      </w:r>
      <w:r w:rsidR="000219BB">
        <w:rPr>
          <w:sz w:val="24"/>
          <w:szCs w:val="24"/>
        </w:rPr>
        <w:t xml:space="preserve">The </w:t>
      </w:r>
      <w:r w:rsidR="00D37EFF">
        <w:rPr>
          <w:sz w:val="24"/>
          <w:szCs w:val="24"/>
        </w:rPr>
        <w:t xml:space="preserve">DEQ also develops </w:t>
      </w:r>
      <w:r w:rsidR="00B06195" w:rsidRPr="00B06195">
        <w:rPr>
          <w:sz w:val="24"/>
          <w:szCs w:val="24"/>
        </w:rPr>
        <w:t xml:space="preserve">monitoring and assessment guidance </w:t>
      </w:r>
      <w:r w:rsidR="00D37EFF">
        <w:rPr>
          <w:sz w:val="24"/>
          <w:szCs w:val="24"/>
        </w:rPr>
        <w:t>that describes</w:t>
      </w:r>
      <w:r w:rsidR="00877809" w:rsidRPr="00877809">
        <w:rPr>
          <w:sz w:val="24"/>
          <w:szCs w:val="24"/>
        </w:rPr>
        <w:t xml:space="preserve"> the procedures and methods to be used</w:t>
      </w:r>
      <w:r w:rsidR="00B06195">
        <w:rPr>
          <w:sz w:val="24"/>
          <w:szCs w:val="24"/>
        </w:rPr>
        <w:t xml:space="preserve">. </w:t>
      </w:r>
      <w:r w:rsidR="00172490" w:rsidRPr="00172490">
        <w:rPr>
          <w:sz w:val="24"/>
          <w:szCs w:val="24"/>
        </w:rPr>
        <w:t xml:space="preserve">Updates </w:t>
      </w:r>
      <w:r w:rsidR="00E335D7">
        <w:rPr>
          <w:sz w:val="24"/>
          <w:szCs w:val="24"/>
        </w:rPr>
        <w:t xml:space="preserve">to the guidance manual </w:t>
      </w:r>
      <w:r w:rsidR="00172490" w:rsidRPr="00172490">
        <w:rPr>
          <w:sz w:val="24"/>
          <w:szCs w:val="24"/>
        </w:rPr>
        <w:t xml:space="preserve">are made </w:t>
      </w:r>
      <w:r w:rsidR="00172490" w:rsidRPr="00D16577">
        <w:rPr>
          <w:sz w:val="24"/>
          <w:szCs w:val="24"/>
        </w:rPr>
        <w:t>every two years</w:t>
      </w:r>
      <w:r w:rsidR="00172490">
        <w:rPr>
          <w:sz w:val="24"/>
          <w:szCs w:val="24"/>
        </w:rPr>
        <w:t>.</w:t>
      </w:r>
      <w:r w:rsidR="00C876B5">
        <w:rPr>
          <w:sz w:val="24"/>
          <w:szCs w:val="24"/>
        </w:rPr>
        <w:t xml:space="preserve">  </w:t>
      </w:r>
    </w:p>
    <w:p w:rsidR="000F25A4" w:rsidRPr="000F25A4" w:rsidRDefault="000F25A4" w:rsidP="007910BD">
      <w:pPr>
        <w:ind w:firstLine="720"/>
        <w:rPr>
          <w:sz w:val="24"/>
          <w:szCs w:val="24"/>
        </w:rPr>
      </w:pPr>
      <w:r>
        <w:rPr>
          <w:sz w:val="24"/>
          <w:szCs w:val="24"/>
        </w:rPr>
        <w:t>For fiscal year</w:t>
      </w:r>
      <w:r w:rsidR="00D56AD6">
        <w:rPr>
          <w:sz w:val="24"/>
          <w:szCs w:val="24"/>
        </w:rPr>
        <w:t xml:space="preserve"> </w:t>
      </w:r>
      <w:r w:rsidRPr="000F25A4">
        <w:rPr>
          <w:sz w:val="24"/>
          <w:szCs w:val="24"/>
        </w:rPr>
        <w:t xml:space="preserve">2020, </w:t>
      </w:r>
      <w:r>
        <w:rPr>
          <w:sz w:val="24"/>
          <w:szCs w:val="24"/>
        </w:rPr>
        <w:t xml:space="preserve">the </w:t>
      </w:r>
      <w:r w:rsidRPr="000F25A4">
        <w:rPr>
          <w:sz w:val="24"/>
          <w:szCs w:val="24"/>
        </w:rPr>
        <w:t>DEQ request</w:t>
      </w:r>
      <w:r>
        <w:rPr>
          <w:sz w:val="24"/>
          <w:szCs w:val="24"/>
        </w:rPr>
        <w:t>ed</w:t>
      </w:r>
      <w:r w:rsidRPr="000F25A4">
        <w:rPr>
          <w:sz w:val="24"/>
          <w:szCs w:val="24"/>
        </w:rPr>
        <w:t xml:space="preserve"> assistance from the </w:t>
      </w:r>
      <w:r w:rsidR="00F81E0E">
        <w:rPr>
          <w:sz w:val="24"/>
          <w:szCs w:val="24"/>
        </w:rPr>
        <w:t>Academic Advisory Committee (</w:t>
      </w:r>
      <w:r w:rsidRPr="000F25A4">
        <w:rPr>
          <w:sz w:val="24"/>
          <w:szCs w:val="24"/>
        </w:rPr>
        <w:t>AAC</w:t>
      </w:r>
      <w:r w:rsidR="00F81E0E">
        <w:rPr>
          <w:sz w:val="24"/>
          <w:szCs w:val="24"/>
        </w:rPr>
        <w:t>)</w:t>
      </w:r>
      <w:r w:rsidRPr="000F25A4">
        <w:rPr>
          <w:sz w:val="24"/>
          <w:szCs w:val="24"/>
        </w:rPr>
        <w:t xml:space="preserve"> concerning the assessment of dissolved oxygen</w:t>
      </w:r>
      <w:r w:rsidR="000B6A2D">
        <w:rPr>
          <w:sz w:val="24"/>
          <w:szCs w:val="24"/>
        </w:rPr>
        <w:t xml:space="preserve"> </w:t>
      </w:r>
      <w:r w:rsidR="000B6A2D" w:rsidRPr="001B3C2F">
        <w:rPr>
          <w:sz w:val="24"/>
          <w:szCs w:val="24"/>
        </w:rPr>
        <w:t>(DO)</w:t>
      </w:r>
      <w:r w:rsidRPr="000F25A4">
        <w:rPr>
          <w:sz w:val="24"/>
          <w:szCs w:val="24"/>
        </w:rPr>
        <w:t xml:space="preserve"> in the Commonwealth’s lakes</w:t>
      </w:r>
      <w:r w:rsidR="0083488A">
        <w:rPr>
          <w:sz w:val="24"/>
          <w:szCs w:val="24"/>
        </w:rPr>
        <w:t xml:space="preserve"> and </w:t>
      </w:r>
      <w:r w:rsidRPr="000F25A4">
        <w:rPr>
          <w:sz w:val="24"/>
          <w:szCs w:val="24"/>
        </w:rPr>
        <w:t xml:space="preserve">reservoirs. </w:t>
      </w:r>
      <w:r w:rsidR="00F81E0E">
        <w:rPr>
          <w:sz w:val="24"/>
          <w:szCs w:val="24"/>
        </w:rPr>
        <w:t xml:space="preserve">The </w:t>
      </w:r>
      <w:r w:rsidRPr="000F25A4">
        <w:rPr>
          <w:sz w:val="24"/>
          <w:szCs w:val="24"/>
        </w:rPr>
        <w:t>DEQ provided a paper entitled “Request for a Scientific Peer Review of DEQ’s Assessment Methodology for Lake/Reservoir Dissolved Oxygen</w:t>
      </w:r>
      <w:r w:rsidR="0083488A">
        <w:rPr>
          <w:sz w:val="24"/>
          <w:szCs w:val="24"/>
        </w:rPr>
        <w:t>” (Appendix A)</w:t>
      </w:r>
      <w:r w:rsidRPr="000F25A4">
        <w:rPr>
          <w:sz w:val="24"/>
          <w:szCs w:val="24"/>
        </w:rPr>
        <w:t>. The paper make</w:t>
      </w:r>
      <w:r w:rsidR="00172490">
        <w:rPr>
          <w:sz w:val="24"/>
          <w:szCs w:val="24"/>
        </w:rPr>
        <w:t>s</w:t>
      </w:r>
      <w:r w:rsidRPr="000F25A4">
        <w:rPr>
          <w:sz w:val="24"/>
          <w:szCs w:val="24"/>
        </w:rPr>
        <w:t xml:space="preserve"> three requests of the AAC: </w:t>
      </w:r>
    </w:p>
    <w:p w:rsidR="000F25A4" w:rsidRPr="000F25A4" w:rsidRDefault="000F25A4" w:rsidP="007910BD">
      <w:pPr>
        <w:ind w:left="360"/>
        <w:rPr>
          <w:sz w:val="24"/>
          <w:szCs w:val="24"/>
        </w:rPr>
      </w:pPr>
      <w:r w:rsidRPr="000F25A4">
        <w:rPr>
          <w:sz w:val="24"/>
          <w:szCs w:val="24"/>
        </w:rPr>
        <w:t>(1)</w:t>
      </w:r>
      <w:r w:rsidRPr="000F25A4">
        <w:rPr>
          <w:sz w:val="24"/>
          <w:szCs w:val="24"/>
        </w:rPr>
        <w:tab/>
        <w:t>Review the agency’s current</w:t>
      </w:r>
      <w:r>
        <w:rPr>
          <w:sz w:val="24"/>
          <w:szCs w:val="24"/>
        </w:rPr>
        <w:t xml:space="preserve"> </w:t>
      </w:r>
      <w:r w:rsidRPr="000F25A4">
        <w:rPr>
          <w:sz w:val="24"/>
          <w:szCs w:val="24"/>
        </w:rPr>
        <w:t xml:space="preserve">process for assessing DO in lakes/reservoirs; </w:t>
      </w:r>
    </w:p>
    <w:p w:rsidR="000F25A4" w:rsidRPr="000F25A4" w:rsidRDefault="000F25A4" w:rsidP="007910BD">
      <w:pPr>
        <w:ind w:left="360"/>
        <w:rPr>
          <w:sz w:val="24"/>
          <w:szCs w:val="24"/>
        </w:rPr>
      </w:pPr>
      <w:r w:rsidRPr="000F25A4">
        <w:rPr>
          <w:sz w:val="24"/>
          <w:szCs w:val="24"/>
        </w:rPr>
        <w:t>(2)</w:t>
      </w:r>
      <w:r w:rsidRPr="000F25A4">
        <w:rPr>
          <w:sz w:val="24"/>
          <w:szCs w:val="24"/>
        </w:rPr>
        <w:tab/>
        <w:t xml:space="preserve">Provide a technical review of an alternative procedure </w:t>
      </w:r>
      <w:r w:rsidR="0083488A">
        <w:rPr>
          <w:sz w:val="24"/>
          <w:szCs w:val="24"/>
        </w:rPr>
        <w:t xml:space="preserve">developed by DEQ </w:t>
      </w:r>
      <w:r w:rsidRPr="000F25A4">
        <w:rPr>
          <w:sz w:val="24"/>
          <w:szCs w:val="24"/>
        </w:rPr>
        <w:t>for assessing DO in lakes/reservoirs that reflects staff recommendations combined with suggestions submitted by a commenter regarding pH criteria assessment;</w:t>
      </w:r>
    </w:p>
    <w:p w:rsidR="000F25A4" w:rsidRPr="000F25A4" w:rsidRDefault="000F25A4" w:rsidP="007910BD">
      <w:pPr>
        <w:ind w:left="360"/>
        <w:rPr>
          <w:sz w:val="24"/>
          <w:szCs w:val="24"/>
        </w:rPr>
      </w:pPr>
      <w:r w:rsidRPr="000F25A4">
        <w:rPr>
          <w:sz w:val="24"/>
          <w:szCs w:val="24"/>
        </w:rPr>
        <w:t>(3)</w:t>
      </w:r>
      <w:r w:rsidRPr="000F25A4">
        <w:rPr>
          <w:sz w:val="24"/>
          <w:szCs w:val="24"/>
        </w:rPr>
        <w:tab/>
        <w:t xml:space="preserve"> Advise DEQ on how to handle the assessment of low DO conditions caused by incomplete fall turnover.  </w:t>
      </w:r>
    </w:p>
    <w:p w:rsidR="00062DD1" w:rsidRDefault="000F25A4" w:rsidP="000F25A4">
      <w:pPr>
        <w:rPr>
          <w:sz w:val="24"/>
          <w:szCs w:val="24"/>
        </w:rPr>
      </w:pPr>
      <w:r w:rsidRPr="000F25A4">
        <w:rPr>
          <w:sz w:val="24"/>
          <w:szCs w:val="24"/>
        </w:rPr>
        <w:t xml:space="preserve">The paper concludes with </w:t>
      </w:r>
      <w:r>
        <w:rPr>
          <w:sz w:val="24"/>
          <w:szCs w:val="24"/>
        </w:rPr>
        <w:t>a series of</w:t>
      </w:r>
      <w:r w:rsidRPr="000F25A4">
        <w:rPr>
          <w:sz w:val="24"/>
          <w:szCs w:val="24"/>
        </w:rPr>
        <w:t xml:space="preserve"> questions</w:t>
      </w:r>
      <w:r w:rsidR="00461A12">
        <w:rPr>
          <w:sz w:val="24"/>
          <w:szCs w:val="24"/>
        </w:rPr>
        <w:t xml:space="preserve"> posed by DEQ</w:t>
      </w:r>
      <w:r>
        <w:rPr>
          <w:sz w:val="24"/>
          <w:szCs w:val="24"/>
        </w:rPr>
        <w:t xml:space="preserve">, which are addressed in </w:t>
      </w:r>
      <w:r w:rsidR="007910BD">
        <w:rPr>
          <w:sz w:val="24"/>
          <w:szCs w:val="24"/>
        </w:rPr>
        <w:t xml:space="preserve">their entirety in </w:t>
      </w:r>
      <w:r>
        <w:rPr>
          <w:sz w:val="24"/>
          <w:szCs w:val="24"/>
        </w:rPr>
        <w:t>this report.</w:t>
      </w:r>
    </w:p>
    <w:p w:rsidR="00062DD1" w:rsidRDefault="00062DD1">
      <w:pPr>
        <w:rPr>
          <w:sz w:val="24"/>
          <w:szCs w:val="24"/>
        </w:rPr>
      </w:pPr>
    </w:p>
    <w:p w:rsidR="00560B98" w:rsidRPr="00A0627A" w:rsidRDefault="00843401">
      <w:pPr>
        <w:rPr>
          <w:b/>
          <w:sz w:val="24"/>
          <w:szCs w:val="24"/>
        </w:rPr>
      </w:pPr>
      <w:r w:rsidRPr="00DE5304">
        <w:rPr>
          <w:b/>
          <w:sz w:val="24"/>
          <w:szCs w:val="24"/>
        </w:rPr>
        <w:t>Th</w:t>
      </w:r>
      <w:r w:rsidRPr="00A0627A">
        <w:rPr>
          <w:b/>
          <w:sz w:val="24"/>
          <w:szCs w:val="24"/>
        </w:rPr>
        <w:t>e importance of dissolved oxygen as a metric of water quality</w:t>
      </w:r>
    </w:p>
    <w:p w:rsidR="00560B98" w:rsidRDefault="00843401">
      <w:pPr>
        <w:ind w:firstLine="720"/>
        <w:rPr>
          <w:sz w:val="24"/>
          <w:szCs w:val="24"/>
        </w:rPr>
      </w:pPr>
      <w:r>
        <w:rPr>
          <w:sz w:val="24"/>
          <w:szCs w:val="24"/>
        </w:rPr>
        <w:t>Dissolved oxygen concentrations are widely considered the single most important metric of lake and reservoir water quality (Hutchinson 1957, Wetzel 2001). D</w:t>
      </w:r>
      <w:r w:rsidR="00F537C1">
        <w:rPr>
          <w:sz w:val="24"/>
          <w:szCs w:val="24"/>
        </w:rPr>
        <w:t>issolved oxygen</w:t>
      </w:r>
      <w:r>
        <w:rPr>
          <w:sz w:val="24"/>
          <w:szCs w:val="24"/>
        </w:rPr>
        <w:t xml:space="preserve"> availability is a primary indicator of water quality because DO serves as a “gatekeeper” that controls the rates of many ecological and biogeochemical processes in freshwater ecosystems</w:t>
      </w:r>
      <w:r w:rsidR="00E561D4">
        <w:rPr>
          <w:sz w:val="24"/>
          <w:szCs w:val="24"/>
        </w:rPr>
        <w:t xml:space="preserve"> (Carey </w:t>
      </w:r>
      <w:r w:rsidR="00E561D4" w:rsidRPr="00A0627A">
        <w:rPr>
          <w:i/>
          <w:sz w:val="24"/>
          <w:szCs w:val="24"/>
        </w:rPr>
        <w:t>et al</w:t>
      </w:r>
      <w:r w:rsidR="00E561D4">
        <w:rPr>
          <w:sz w:val="24"/>
          <w:szCs w:val="24"/>
        </w:rPr>
        <w:t>. 2018)</w:t>
      </w:r>
      <w:r>
        <w:rPr>
          <w:sz w:val="24"/>
          <w:szCs w:val="24"/>
        </w:rPr>
        <w:t xml:space="preserve">. For example, low DO concentrations in the bottom waters of lakes and reservoirs promote the release of reduced nutrients and metals from the sediments into the water column, stimulating phytoplankton blooms and impairing water quality </w:t>
      </w:r>
      <w:r w:rsidR="00994B76">
        <w:rPr>
          <w:sz w:val="24"/>
          <w:szCs w:val="24"/>
        </w:rPr>
        <w:t xml:space="preserve">overall </w:t>
      </w:r>
      <w:r>
        <w:rPr>
          <w:sz w:val="24"/>
          <w:szCs w:val="24"/>
        </w:rPr>
        <w:t xml:space="preserve">(Cooke </w:t>
      </w:r>
      <w:r w:rsidRPr="00994B76">
        <w:rPr>
          <w:i/>
          <w:sz w:val="24"/>
          <w:szCs w:val="24"/>
        </w:rPr>
        <w:t>et al</w:t>
      </w:r>
      <w:r>
        <w:rPr>
          <w:sz w:val="24"/>
          <w:szCs w:val="24"/>
        </w:rPr>
        <w:t>. 2005). D</w:t>
      </w:r>
      <w:r w:rsidR="001E5184">
        <w:rPr>
          <w:sz w:val="24"/>
          <w:szCs w:val="24"/>
        </w:rPr>
        <w:t>issolved oxygen</w:t>
      </w:r>
      <w:r>
        <w:rPr>
          <w:sz w:val="24"/>
          <w:szCs w:val="24"/>
        </w:rPr>
        <w:t xml:space="preserve"> availability also governs habitat quality for freshwater organisms (</w:t>
      </w:r>
      <w:r w:rsidRPr="00994B76">
        <w:rPr>
          <w:i/>
          <w:sz w:val="24"/>
          <w:szCs w:val="24"/>
        </w:rPr>
        <w:t>e.g</w:t>
      </w:r>
      <w:r>
        <w:rPr>
          <w:sz w:val="24"/>
          <w:szCs w:val="24"/>
        </w:rPr>
        <w:t xml:space="preserve">., fish; Kramer 1987, </w:t>
      </w:r>
      <w:proofErr w:type="spellStart"/>
      <w:r>
        <w:rPr>
          <w:sz w:val="24"/>
          <w:szCs w:val="24"/>
        </w:rPr>
        <w:t>Dodds</w:t>
      </w:r>
      <w:proofErr w:type="spellEnd"/>
      <w:r>
        <w:rPr>
          <w:sz w:val="24"/>
          <w:szCs w:val="24"/>
        </w:rPr>
        <w:t xml:space="preserve"> 2002). Consequently, monitoring DO concentrations in waterbodies over time is of paramount importance to state and federal agencies and drinking water managers.</w:t>
      </w:r>
    </w:p>
    <w:p w:rsidR="00560B98" w:rsidRDefault="00843401">
      <w:pPr>
        <w:ind w:firstLine="720"/>
        <w:rPr>
          <w:sz w:val="24"/>
          <w:szCs w:val="24"/>
        </w:rPr>
      </w:pPr>
      <w:r>
        <w:rPr>
          <w:sz w:val="24"/>
          <w:szCs w:val="24"/>
        </w:rPr>
        <w:t xml:space="preserve">Dissolved oxygen availability may be quantified in two ways: as a mass concentration (generally in </w:t>
      </w:r>
      <w:r w:rsidR="00E612A2">
        <w:rPr>
          <w:sz w:val="24"/>
          <w:szCs w:val="24"/>
        </w:rPr>
        <w:t xml:space="preserve">milligrams per liter or </w:t>
      </w:r>
      <w:r>
        <w:rPr>
          <w:sz w:val="24"/>
          <w:szCs w:val="24"/>
        </w:rPr>
        <w:t>mg/L) or as percent saturation</w:t>
      </w:r>
      <w:r w:rsidR="00E612A2">
        <w:rPr>
          <w:sz w:val="24"/>
          <w:szCs w:val="24"/>
        </w:rPr>
        <w:t xml:space="preserve"> </w:t>
      </w:r>
      <w:r w:rsidR="00E612A2" w:rsidRPr="00E612A2">
        <w:rPr>
          <w:sz w:val="24"/>
          <w:szCs w:val="24"/>
        </w:rPr>
        <w:t>(%)</w:t>
      </w:r>
      <w:r>
        <w:rPr>
          <w:sz w:val="24"/>
          <w:szCs w:val="24"/>
        </w:rPr>
        <w:t xml:space="preserve">. Percent saturation, which </w:t>
      </w:r>
      <w:r w:rsidR="00994B76">
        <w:rPr>
          <w:sz w:val="24"/>
          <w:szCs w:val="24"/>
        </w:rPr>
        <w:t>typically</w:t>
      </w:r>
      <w:r w:rsidR="0014333C">
        <w:rPr>
          <w:sz w:val="24"/>
          <w:szCs w:val="24"/>
        </w:rPr>
        <w:t xml:space="preserve"> </w:t>
      </w:r>
      <w:r>
        <w:rPr>
          <w:sz w:val="24"/>
          <w:szCs w:val="24"/>
        </w:rPr>
        <w:t xml:space="preserve">ranges from 0% (no oxygen present) to 100% (in equilibrium with atmospheric oxygen concentrations), controls for the differential solubility of DO at different water temperatures (Figure 1; Wetzel and Likens 1991). Oxygen saturation decreases non-linearly with </w:t>
      </w:r>
      <w:r w:rsidR="00A22A61">
        <w:rPr>
          <w:sz w:val="24"/>
          <w:szCs w:val="24"/>
        </w:rPr>
        <w:t xml:space="preserve">increasing </w:t>
      </w:r>
      <w:r>
        <w:rPr>
          <w:sz w:val="24"/>
          <w:szCs w:val="24"/>
        </w:rPr>
        <w:t>water temperature; consequently, at 25</w:t>
      </w:r>
      <w:r>
        <w:rPr>
          <w:sz w:val="24"/>
          <w:szCs w:val="24"/>
          <w:vertAlign w:val="superscript"/>
        </w:rPr>
        <w:t>o</w:t>
      </w:r>
      <w:r>
        <w:rPr>
          <w:sz w:val="24"/>
          <w:szCs w:val="24"/>
        </w:rPr>
        <w:t>C, the concentration of DO associated with 100% saturation is 8.24 mg/L, whereas at 4</w:t>
      </w:r>
      <w:r>
        <w:rPr>
          <w:sz w:val="24"/>
          <w:szCs w:val="24"/>
          <w:vertAlign w:val="superscript"/>
        </w:rPr>
        <w:t>o</w:t>
      </w:r>
      <w:r>
        <w:rPr>
          <w:sz w:val="24"/>
          <w:szCs w:val="24"/>
        </w:rPr>
        <w:t xml:space="preserve">C, the concentration of DO associated with 100% saturation is 13.09 mg/L (Figure 1; Wetzel and Likens 1991). Because of the temperature sensitivity of DO solubility in water, it is important to quantify DO </w:t>
      </w:r>
      <w:r w:rsidR="00E612A2">
        <w:rPr>
          <w:sz w:val="24"/>
          <w:szCs w:val="24"/>
        </w:rPr>
        <w:t xml:space="preserve">as both a mass concentration </w:t>
      </w:r>
      <w:r>
        <w:rPr>
          <w:sz w:val="24"/>
          <w:szCs w:val="24"/>
        </w:rPr>
        <w:t xml:space="preserve">and </w:t>
      </w:r>
      <w:r w:rsidR="00084B7D">
        <w:rPr>
          <w:sz w:val="24"/>
          <w:szCs w:val="24"/>
        </w:rPr>
        <w:t>percent</w:t>
      </w:r>
      <w:r>
        <w:rPr>
          <w:sz w:val="24"/>
          <w:szCs w:val="24"/>
        </w:rPr>
        <w:t xml:space="preserve"> saturation </w:t>
      </w:r>
      <w:r w:rsidR="00E612A2">
        <w:rPr>
          <w:sz w:val="24"/>
          <w:szCs w:val="24"/>
        </w:rPr>
        <w:t>when</w:t>
      </w:r>
      <w:r>
        <w:rPr>
          <w:sz w:val="24"/>
          <w:szCs w:val="24"/>
        </w:rPr>
        <w:t xml:space="preserve"> comparing DO conditions across waterbodies (Wetzel 2001).</w:t>
      </w:r>
    </w:p>
    <w:p w:rsidR="00560B98" w:rsidRDefault="00843401">
      <w:pPr>
        <w:ind w:firstLine="720"/>
        <w:rPr>
          <w:sz w:val="24"/>
          <w:szCs w:val="24"/>
        </w:rPr>
      </w:pPr>
      <w:r>
        <w:rPr>
          <w:noProof/>
          <w:sz w:val="24"/>
          <w:szCs w:val="24"/>
          <w:lang w:val="en-US"/>
        </w:rPr>
        <w:drawing>
          <wp:inline distT="114300" distB="114300" distL="114300" distR="114300" wp14:anchorId="08847B9B" wp14:editId="5D868FBF">
            <wp:extent cx="4191000" cy="3381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91000" cy="3381375"/>
                    </a:xfrm>
                    <a:prstGeom prst="rect">
                      <a:avLst/>
                    </a:prstGeom>
                    <a:ln/>
                  </pic:spPr>
                </pic:pic>
              </a:graphicData>
            </a:graphic>
          </wp:inline>
        </w:drawing>
      </w:r>
    </w:p>
    <w:p w:rsidR="00560B98" w:rsidRDefault="00843401">
      <w:pPr>
        <w:rPr>
          <w:sz w:val="24"/>
          <w:szCs w:val="24"/>
        </w:rPr>
      </w:pPr>
      <w:r>
        <w:rPr>
          <w:sz w:val="24"/>
          <w:szCs w:val="24"/>
        </w:rPr>
        <w:t xml:space="preserve">Figure 1. Oxygen saturation decreases with </w:t>
      </w:r>
      <w:r w:rsidR="0014333C">
        <w:rPr>
          <w:sz w:val="24"/>
          <w:szCs w:val="24"/>
        </w:rPr>
        <w:t xml:space="preserve">increasing </w:t>
      </w:r>
      <w:r>
        <w:rPr>
          <w:sz w:val="24"/>
          <w:szCs w:val="24"/>
        </w:rPr>
        <w:t>water temperature</w:t>
      </w:r>
      <w:r w:rsidR="0014333C">
        <w:rPr>
          <w:sz w:val="24"/>
          <w:szCs w:val="24"/>
        </w:rPr>
        <w:t>s</w:t>
      </w:r>
      <w:r>
        <w:rPr>
          <w:sz w:val="24"/>
          <w:szCs w:val="24"/>
        </w:rPr>
        <w:t xml:space="preserve">. Modified from Wetzel </w:t>
      </w:r>
      <w:r w:rsidR="007F5CD8">
        <w:rPr>
          <w:sz w:val="24"/>
          <w:szCs w:val="24"/>
        </w:rPr>
        <w:t xml:space="preserve">and Likens </w:t>
      </w:r>
      <w:r>
        <w:rPr>
          <w:sz w:val="24"/>
          <w:szCs w:val="24"/>
        </w:rPr>
        <w:t>(</w:t>
      </w:r>
      <w:r w:rsidR="00F02BED">
        <w:rPr>
          <w:sz w:val="24"/>
          <w:szCs w:val="24"/>
        </w:rPr>
        <w:t>1991</w:t>
      </w:r>
      <w:r>
        <w:rPr>
          <w:sz w:val="24"/>
          <w:szCs w:val="24"/>
        </w:rPr>
        <w:t>). The dotted line shows 100% saturation for each water temperature from 0 to 40 degrees Celsius.</w:t>
      </w:r>
    </w:p>
    <w:p w:rsidR="00560B98" w:rsidRDefault="00560B98">
      <w:pPr>
        <w:rPr>
          <w:sz w:val="24"/>
          <w:szCs w:val="24"/>
        </w:rPr>
      </w:pPr>
    </w:p>
    <w:p w:rsidR="003F2721" w:rsidRDefault="00843401" w:rsidP="007F5CD8">
      <w:pPr>
        <w:ind w:firstLine="720"/>
        <w:rPr>
          <w:sz w:val="24"/>
          <w:szCs w:val="24"/>
        </w:rPr>
      </w:pPr>
      <w:r>
        <w:rPr>
          <w:sz w:val="24"/>
          <w:szCs w:val="24"/>
        </w:rPr>
        <w:t xml:space="preserve">Despite the need for temperature correction of DO concentrations, water quality monitoring agencies have historically used </w:t>
      </w:r>
      <w:r w:rsidR="00197183">
        <w:rPr>
          <w:sz w:val="24"/>
          <w:szCs w:val="24"/>
        </w:rPr>
        <w:t xml:space="preserve">mass </w:t>
      </w:r>
      <w:r>
        <w:rPr>
          <w:sz w:val="24"/>
          <w:szCs w:val="24"/>
        </w:rPr>
        <w:t>concentrations in mg/L as their metric of DO availability over time. Th</w:t>
      </w:r>
      <w:r w:rsidR="003F2721">
        <w:rPr>
          <w:sz w:val="24"/>
          <w:szCs w:val="24"/>
        </w:rPr>
        <w:t>e preference for criteri</w:t>
      </w:r>
      <w:r w:rsidR="00C31D87">
        <w:rPr>
          <w:sz w:val="24"/>
          <w:szCs w:val="24"/>
        </w:rPr>
        <w:t>a</w:t>
      </w:r>
      <w:r w:rsidR="003F2721">
        <w:rPr>
          <w:sz w:val="24"/>
          <w:szCs w:val="24"/>
        </w:rPr>
        <w:t xml:space="preserve"> based on </w:t>
      </w:r>
      <w:r w:rsidR="005B46CD">
        <w:rPr>
          <w:sz w:val="24"/>
          <w:szCs w:val="24"/>
        </w:rPr>
        <w:t xml:space="preserve">mass </w:t>
      </w:r>
      <w:r w:rsidR="003F2721">
        <w:rPr>
          <w:sz w:val="24"/>
          <w:szCs w:val="24"/>
        </w:rPr>
        <w:t xml:space="preserve">concentrations </w:t>
      </w:r>
      <w:r>
        <w:rPr>
          <w:sz w:val="24"/>
          <w:szCs w:val="24"/>
        </w:rPr>
        <w:t xml:space="preserve">may have been related to the lack of reliable methods available in the 1970s and 1980s for measuring </w:t>
      </w:r>
      <w:r w:rsidR="00084B7D">
        <w:rPr>
          <w:sz w:val="24"/>
          <w:szCs w:val="24"/>
        </w:rPr>
        <w:t>percent</w:t>
      </w:r>
      <w:r>
        <w:rPr>
          <w:sz w:val="24"/>
          <w:szCs w:val="24"/>
        </w:rPr>
        <w:t xml:space="preserve"> saturation, in comparison to the well-established method of using Winkler titrations to calculate </w:t>
      </w:r>
      <w:r w:rsidR="000B1533">
        <w:rPr>
          <w:sz w:val="24"/>
          <w:szCs w:val="24"/>
        </w:rPr>
        <w:t>the concentration of DO</w:t>
      </w:r>
      <w:r>
        <w:rPr>
          <w:sz w:val="24"/>
          <w:szCs w:val="24"/>
        </w:rPr>
        <w:t xml:space="preserve"> (Winkler 1888; see Carpenter 1965 for more information). </w:t>
      </w:r>
    </w:p>
    <w:p w:rsidR="00560B98" w:rsidRDefault="00A1386F" w:rsidP="007E089E">
      <w:pPr>
        <w:ind w:firstLine="720"/>
        <w:rPr>
          <w:rFonts w:eastAsia="Arial Unicode MS"/>
          <w:sz w:val="24"/>
          <w:szCs w:val="24"/>
          <w:highlight w:val="white"/>
        </w:rPr>
      </w:pPr>
      <w:r>
        <w:rPr>
          <w:sz w:val="24"/>
          <w:szCs w:val="24"/>
        </w:rPr>
        <w:t>W</w:t>
      </w:r>
      <w:r w:rsidR="00843401">
        <w:rPr>
          <w:sz w:val="24"/>
          <w:szCs w:val="24"/>
        </w:rPr>
        <w:t xml:space="preserve">ater quality thresholds are still set using </w:t>
      </w:r>
      <w:r w:rsidR="00994B76">
        <w:rPr>
          <w:sz w:val="24"/>
          <w:szCs w:val="24"/>
        </w:rPr>
        <w:t xml:space="preserve">numeric </w:t>
      </w:r>
      <w:r w:rsidR="00843401">
        <w:rPr>
          <w:sz w:val="24"/>
          <w:szCs w:val="24"/>
        </w:rPr>
        <w:t>criteria</w:t>
      </w:r>
      <w:r w:rsidR="000B1533">
        <w:rPr>
          <w:sz w:val="24"/>
          <w:szCs w:val="24"/>
        </w:rPr>
        <w:t xml:space="preserve"> </w:t>
      </w:r>
      <w:r w:rsidR="00994B76">
        <w:rPr>
          <w:sz w:val="24"/>
          <w:szCs w:val="24"/>
        </w:rPr>
        <w:t xml:space="preserve">in mass concentration units </w:t>
      </w:r>
      <w:r w:rsidR="000B1533">
        <w:rPr>
          <w:sz w:val="24"/>
          <w:szCs w:val="24"/>
        </w:rPr>
        <w:t>(mg/L)</w:t>
      </w:r>
      <w:r w:rsidR="00843401">
        <w:rPr>
          <w:sz w:val="24"/>
          <w:szCs w:val="24"/>
        </w:rPr>
        <w:t xml:space="preserve">, </w:t>
      </w:r>
      <w:r>
        <w:rPr>
          <w:sz w:val="24"/>
          <w:szCs w:val="24"/>
        </w:rPr>
        <w:t>even though</w:t>
      </w:r>
      <w:r w:rsidR="00843401">
        <w:rPr>
          <w:sz w:val="24"/>
          <w:szCs w:val="24"/>
        </w:rPr>
        <w:t xml:space="preserve"> common handheld DO sensors now provide DO availability in </w:t>
      </w:r>
      <w:r w:rsidR="00DE5304">
        <w:rPr>
          <w:sz w:val="24"/>
          <w:szCs w:val="24"/>
        </w:rPr>
        <w:t>both</w:t>
      </w:r>
      <w:r w:rsidR="00843401">
        <w:rPr>
          <w:sz w:val="24"/>
          <w:szCs w:val="24"/>
        </w:rPr>
        <w:t xml:space="preserve"> </w:t>
      </w:r>
      <w:r w:rsidR="00B123B2">
        <w:rPr>
          <w:sz w:val="24"/>
          <w:szCs w:val="24"/>
        </w:rPr>
        <w:t xml:space="preserve">mass concentration </w:t>
      </w:r>
      <w:r w:rsidR="00DE5304">
        <w:rPr>
          <w:sz w:val="24"/>
          <w:szCs w:val="24"/>
        </w:rPr>
        <w:t>and</w:t>
      </w:r>
      <w:r w:rsidR="00843401">
        <w:rPr>
          <w:sz w:val="24"/>
          <w:szCs w:val="24"/>
        </w:rPr>
        <w:t xml:space="preserve"> </w:t>
      </w:r>
      <w:r w:rsidR="00084B7D">
        <w:rPr>
          <w:sz w:val="24"/>
          <w:szCs w:val="24"/>
        </w:rPr>
        <w:t>percent</w:t>
      </w:r>
      <w:r w:rsidR="00843401">
        <w:rPr>
          <w:sz w:val="24"/>
          <w:szCs w:val="24"/>
        </w:rPr>
        <w:t xml:space="preserve"> saturation. </w:t>
      </w:r>
      <w:r w:rsidR="00477625">
        <w:rPr>
          <w:sz w:val="24"/>
          <w:szCs w:val="24"/>
        </w:rPr>
        <w:t>For example, t</w:t>
      </w:r>
      <w:r w:rsidR="00A0468A">
        <w:rPr>
          <w:sz w:val="24"/>
          <w:szCs w:val="24"/>
        </w:rPr>
        <w:t>he EPA's</w:t>
      </w:r>
      <w:r w:rsidR="00843401">
        <w:rPr>
          <w:sz w:val="24"/>
          <w:szCs w:val="24"/>
        </w:rPr>
        <w:t xml:space="preserve"> national water quality thresholds for DO are approximately 3 mg/L. </w:t>
      </w:r>
      <w:r w:rsidR="00B456EF">
        <w:rPr>
          <w:sz w:val="24"/>
          <w:szCs w:val="24"/>
        </w:rPr>
        <w:t>T</w:t>
      </w:r>
      <w:r w:rsidR="00843401">
        <w:rPr>
          <w:sz w:val="24"/>
          <w:szCs w:val="24"/>
        </w:rPr>
        <w:t xml:space="preserve">he EPA National Aquatic Resource Survey (U.S. EPA 2020) considers DO concentrations &lt;3 mg/L to be “of concern” and waters with levels &lt;1 mg/L to be “usually devoid of life.” The EPA’s </w:t>
      </w:r>
      <w:bookmarkStart w:id="2" w:name="_Hlk39261156"/>
      <w:r w:rsidR="00C4173C">
        <w:rPr>
          <w:sz w:val="24"/>
          <w:szCs w:val="24"/>
        </w:rPr>
        <w:t xml:space="preserve">2012 </w:t>
      </w:r>
      <w:r w:rsidR="00843401">
        <w:rPr>
          <w:sz w:val="24"/>
          <w:szCs w:val="24"/>
        </w:rPr>
        <w:t>National Lake</w:t>
      </w:r>
      <w:r w:rsidR="0014333C">
        <w:rPr>
          <w:sz w:val="24"/>
          <w:szCs w:val="24"/>
        </w:rPr>
        <w:t>s</w:t>
      </w:r>
      <w:r w:rsidR="00843401">
        <w:rPr>
          <w:sz w:val="24"/>
          <w:szCs w:val="24"/>
        </w:rPr>
        <w:t xml:space="preserve"> Assessment </w:t>
      </w:r>
      <w:bookmarkEnd w:id="2"/>
      <w:r w:rsidR="00843401">
        <w:rPr>
          <w:sz w:val="24"/>
          <w:szCs w:val="24"/>
        </w:rPr>
        <w:t>(</w:t>
      </w:r>
      <w:r w:rsidR="00552F16">
        <w:rPr>
          <w:sz w:val="24"/>
          <w:szCs w:val="24"/>
        </w:rPr>
        <w:t xml:space="preserve">U.S. EPA </w:t>
      </w:r>
      <w:r w:rsidR="00843401">
        <w:rPr>
          <w:sz w:val="24"/>
          <w:szCs w:val="24"/>
        </w:rPr>
        <w:t>201</w:t>
      </w:r>
      <w:r w:rsidR="00C4173C">
        <w:rPr>
          <w:sz w:val="24"/>
          <w:szCs w:val="24"/>
        </w:rPr>
        <w:t>7</w:t>
      </w:r>
      <w:r w:rsidR="00843401">
        <w:rPr>
          <w:sz w:val="24"/>
          <w:szCs w:val="24"/>
        </w:rPr>
        <w:t xml:space="preserve">) classifies </w:t>
      </w:r>
      <w:r w:rsidR="001E5184">
        <w:rPr>
          <w:sz w:val="24"/>
          <w:szCs w:val="24"/>
        </w:rPr>
        <w:t>DO</w:t>
      </w:r>
      <w:r w:rsidR="007E089E">
        <w:rPr>
          <w:sz w:val="24"/>
          <w:szCs w:val="24"/>
        </w:rPr>
        <w:t xml:space="preserve"> into three classes: </w:t>
      </w:r>
      <w:r w:rsidR="00843401" w:rsidRPr="007E089E">
        <w:rPr>
          <w:rFonts w:eastAsia="Arial Unicode MS"/>
          <w:sz w:val="24"/>
          <w:szCs w:val="24"/>
          <w:highlight w:val="white"/>
        </w:rPr>
        <w:t>“least disturbed” (≥5 mg/L), “moderately disturbed”</w:t>
      </w:r>
      <w:r w:rsidR="007F5CD8" w:rsidRPr="007E089E">
        <w:rPr>
          <w:rFonts w:eastAsia="Arial Unicode MS"/>
          <w:sz w:val="24"/>
          <w:szCs w:val="24"/>
          <w:highlight w:val="white"/>
        </w:rPr>
        <w:t xml:space="preserve"> </w:t>
      </w:r>
      <w:r w:rsidR="00843401" w:rsidRPr="007E089E">
        <w:rPr>
          <w:rFonts w:eastAsia="Arial Unicode MS"/>
          <w:sz w:val="24"/>
          <w:szCs w:val="24"/>
          <w:highlight w:val="white"/>
        </w:rPr>
        <w:t>(3-5 mg/L), and “most disturbed” (≤3 mg/L).</w:t>
      </w:r>
    </w:p>
    <w:p w:rsidR="00B4230C" w:rsidRPr="007E089E" w:rsidRDefault="00B4230C" w:rsidP="007E089E">
      <w:pPr>
        <w:ind w:firstLine="720"/>
        <w:rPr>
          <w:sz w:val="24"/>
          <w:szCs w:val="24"/>
        </w:rPr>
      </w:pPr>
    </w:p>
    <w:p w:rsidR="00560B98" w:rsidRPr="00994B76" w:rsidRDefault="00843401" w:rsidP="007F5CD8">
      <w:pPr>
        <w:rPr>
          <w:b/>
          <w:sz w:val="24"/>
          <w:szCs w:val="24"/>
        </w:rPr>
      </w:pPr>
      <w:r w:rsidRPr="00994B76">
        <w:rPr>
          <w:b/>
          <w:sz w:val="24"/>
          <w:szCs w:val="24"/>
        </w:rPr>
        <w:t>Dissolved oxygen in a stratified waterbody</w:t>
      </w:r>
    </w:p>
    <w:p w:rsidR="00560B98" w:rsidRDefault="00843401" w:rsidP="008B5600">
      <w:pPr>
        <w:ind w:firstLine="720"/>
        <w:rPr>
          <w:sz w:val="24"/>
          <w:szCs w:val="24"/>
        </w:rPr>
      </w:pPr>
      <w:r>
        <w:rPr>
          <w:sz w:val="24"/>
          <w:szCs w:val="24"/>
        </w:rPr>
        <w:t xml:space="preserve">The concentration of </w:t>
      </w:r>
      <w:r w:rsidR="008E5076">
        <w:rPr>
          <w:sz w:val="24"/>
          <w:szCs w:val="24"/>
        </w:rPr>
        <w:t>DO</w:t>
      </w:r>
      <w:r>
        <w:rPr>
          <w:sz w:val="24"/>
          <w:szCs w:val="24"/>
        </w:rPr>
        <w:t xml:space="preserve"> in the epilimnion (surface layer) is governed by different factors than in the hypolimnion (bottom layer) of a thermally-stratified lake or reservoir (Wetzel 2001). In the epilimnion, oxygen concentrations are primarily governed by: 1) diffusion of oxygen across the air-water interface or entering from inflows; 2) production of oxygen in well-lit waters by phytoplankton; and 3) consumption of oxygen by respiration of microbes and other organisms (Wetzel 2001). If a waterbody is experiencing high phytoplankton concentrations, there will be high DO concentrations during the day (when photosynthesis rates are at their highest) and low DO at night (when no photosynthesis can occur in the dark yet respiration is still occurring). During extremely large phytoplankton blooms, high rates of photosynthesis can occasionally result in supersaturation (&gt;100% DO saturation) during the day, until the excess DO in the water diffuses into the atmosphere at night (Welch 1969, </w:t>
      </w:r>
      <w:hyperlink r:id="rId11">
        <w:r>
          <w:rPr>
            <w:sz w:val="24"/>
            <w:szCs w:val="24"/>
          </w:rPr>
          <w:t xml:space="preserve">O’Boyle </w:t>
        </w:r>
        <w:r w:rsidRPr="00994B76">
          <w:rPr>
            <w:i/>
            <w:sz w:val="24"/>
            <w:szCs w:val="24"/>
          </w:rPr>
          <w:t>et al</w:t>
        </w:r>
      </w:hyperlink>
      <w:hyperlink r:id="rId12">
        <w:r>
          <w:rPr>
            <w:sz w:val="24"/>
            <w:szCs w:val="24"/>
          </w:rPr>
          <w:t>.</w:t>
        </w:r>
      </w:hyperlink>
      <w:hyperlink r:id="rId13">
        <w:r>
          <w:rPr>
            <w:sz w:val="24"/>
            <w:szCs w:val="24"/>
          </w:rPr>
          <w:t xml:space="preserve"> 2013</w:t>
        </w:r>
      </w:hyperlink>
      <w:r>
        <w:rPr>
          <w:sz w:val="24"/>
          <w:szCs w:val="24"/>
        </w:rPr>
        <w:t>). Waterbodies with high organic matter concentrations in their surface water will likely exhibit lower DO availability (</w:t>
      </w:r>
      <w:proofErr w:type="spellStart"/>
      <w:r>
        <w:rPr>
          <w:sz w:val="24"/>
          <w:szCs w:val="24"/>
        </w:rPr>
        <w:t>undersaturation</w:t>
      </w:r>
      <w:proofErr w:type="spellEnd"/>
      <w:r>
        <w:rPr>
          <w:sz w:val="24"/>
          <w:szCs w:val="24"/>
        </w:rPr>
        <w:t xml:space="preserve">, or &lt;100% saturation) due to greater microbial respiration rates breaking down the organic matter (Jewell 1971, </w:t>
      </w:r>
      <w:hyperlink r:id="rId14">
        <w:r>
          <w:rPr>
            <w:sz w:val="24"/>
            <w:szCs w:val="24"/>
          </w:rPr>
          <w:t xml:space="preserve">Pereira </w:t>
        </w:r>
        <w:r w:rsidRPr="00994B76">
          <w:rPr>
            <w:i/>
            <w:sz w:val="24"/>
            <w:szCs w:val="24"/>
          </w:rPr>
          <w:t>et al</w:t>
        </w:r>
        <w:r>
          <w:rPr>
            <w:sz w:val="24"/>
            <w:szCs w:val="24"/>
          </w:rPr>
          <w:t>. 1994</w:t>
        </w:r>
      </w:hyperlink>
      <w:r>
        <w:rPr>
          <w:sz w:val="24"/>
          <w:szCs w:val="24"/>
        </w:rPr>
        <w:t>). Oxygen concentrations in surface inflows entering a lake or reservoir could either result in an increase or decrease of oxygen, depending on the DO concentration in the stream inflow in comparison to the lake or reservoir DO concentration. In waterbodies with good water quality (</w:t>
      </w:r>
      <w:r w:rsidR="00994B76">
        <w:rPr>
          <w:sz w:val="24"/>
          <w:szCs w:val="24"/>
        </w:rPr>
        <w:t>as indicated by the absence of</w:t>
      </w:r>
      <w:r w:rsidR="00312709">
        <w:rPr>
          <w:sz w:val="24"/>
          <w:szCs w:val="24"/>
        </w:rPr>
        <w:t xml:space="preserve"> </w:t>
      </w:r>
      <w:r>
        <w:rPr>
          <w:sz w:val="24"/>
          <w:szCs w:val="24"/>
        </w:rPr>
        <w:t xml:space="preserve">phytoplankton blooms), </w:t>
      </w:r>
      <w:proofErr w:type="spellStart"/>
      <w:r>
        <w:rPr>
          <w:sz w:val="24"/>
          <w:szCs w:val="24"/>
        </w:rPr>
        <w:t>epilimnetic</w:t>
      </w:r>
      <w:proofErr w:type="spellEnd"/>
      <w:r>
        <w:rPr>
          <w:sz w:val="24"/>
          <w:szCs w:val="24"/>
        </w:rPr>
        <w:t xml:space="preserve"> DO availability should usually be at or near 100% saturation due to oxygen diffusion from the atmosphere into the mixed surface layer (Wetzel 2001).</w:t>
      </w:r>
    </w:p>
    <w:p w:rsidR="00560B98" w:rsidRDefault="00843401">
      <w:pPr>
        <w:ind w:firstLine="720"/>
        <w:rPr>
          <w:sz w:val="24"/>
          <w:szCs w:val="24"/>
        </w:rPr>
      </w:pPr>
      <w:r>
        <w:rPr>
          <w:sz w:val="24"/>
          <w:szCs w:val="24"/>
        </w:rPr>
        <w:t>In contrast, DO availability in the hypolimnion is usually lower than in the epilimnion because of the absence of photosynthesis in the dark bottom waters of lakes and reservoirs (Wetzel 2001). In the hypolimnion, in lieu of groundwater inputs, DO concentrations are primarily governed by: 1) oxygen consumption by respiration of organisms (predominantly microbes) consuming organic matter; and 2) oxygen consumption by reduced chemical compounds (</w:t>
      </w:r>
      <w:r w:rsidRPr="00994B76">
        <w:rPr>
          <w:i/>
          <w:sz w:val="24"/>
          <w:szCs w:val="24"/>
        </w:rPr>
        <w:t>e.g</w:t>
      </w:r>
      <w:r>
        <w:rPr>
          <w:sz w:val="24"/>
          <w:szCs w:val="24"/>
        </w:rPr>
        <w:t>., methane, CH</w:t>
      </w:r>
      <w:r w:rsidRPr="00EC6C65">
        <w:rPr>
          <w:sz w:val="24"/>
          <w:szCs w:val="24"/>
          <w:vertAlign w:val="subscript"/>
        </w:rPr>
        <w:t>4</w:t>
      </w:r>
      <w:r>
        <w:rPr>
          <w:sz w:val="24"/>
          <w:szCs w:val="24"/>
        </w:rPr>
        <w:t>; hydrogen sulfide, H</w:t>
      </w:r>
      <w:r w:rsidRPr="00EC6C65">
        <w:rPr>
          <w:sz w:val="24"/>
          <w:szCs w:val="24"/>
          <w:vertAlign w:val="subscript"/>
        </w:rPr>
        <w:t>2</w:t>
      </w:r>
      <w:r>
        <w:rPr>
          <w:sz w:val="24"/>
          <w:szCs w:val="24"/>
        </w:rPr>
        <w:t>S; ammonium, NH</w:t>
      </w:r>
      <w:r w:rsidRPr="00EC6C65">
        <w:rPr>
          <w:sz w:val="24"/>
          <w:szCs w:val="24"/>
          <w:vertAlign w:val="subscript"/>
        </w:rPr>
        <w:t>4</w:t>
      </w:r>
      <w:r w:rsidR="00CA5D93" w:rsidRPr="00CA5D93">
        <w:rPr>
          <w:sz w:val="24"/>
          <w:szCs w:val="24"/>
          <w:vertAlign w:val="superscript"/>
        </w:rPr>
        <w:t>+</w:t>
      </w:r>
      <w:r w:rsidR="00CA5D93">
        <w:rPr>
          <w:sz w:val="24"/>
          <w:szCs w:val="24"/>
        </w:rPr>
        <w:t>,</w:t>
      </w:r>
      <w:r>
        <w:rPr>
          <w:sz w:val="24"/>
          <w:szCs w:val="24"/>
        </w:rPr>
        <w:t xml:space="preserve"> and ferrous iron, Fe</w:t>
      </w:r>
      <w:r w:rsidRPr="00CA5D93">
        <w:rPr>
          <w:sz w:val="24"/>
          <w:szCs w:val="24"/>
          <w:vertAlign w:val="superscript"/>
        </w:rPr>
        <w:t>2+</w:t>
      </w:r>
      <w:r>
        <w:rPr>
          <w:sz w:val="24"/>
          <w:szCs w:val="24"/>
        </w:rPr>
        <w:t>). The oxygen consumption rates by microbes and chemical compounds are partitioned into biological oxygen demand (BOD) and chemical oxygen demand (COD), respectively (</w:t>
      </w:r>
      <w:hyperlink r:id="rId15">
        <w:r>
          <w:rPr>
            <w:sz w:val="24"/>
            <w:szCs w:val="24"/>
          </w:rPr>
          <w:t>Wang 1980</w:t>
        </w:r>
      </w:hyperlink>
      <w:r>
        <w:rPr>
          <w:sz w:val="24"/>
          <w:szCs w:val="24"/>
        </w:rPr>
        <w:t xml:space="preserve">, Wetzel 2001). Lakes or reservoirs with </w:t>
      </w:r>
      <w:r w:rsidRPr="007334D7">
        <w:rPr>
          <w:sz w:val="24"/>
          <w:szCs w:val="24"/>
        </w:rPr>
        <w:t>high concentrations of organic matter</w:t>
      </w:r>
      <w:r>
        <w:rPr>
          <w:sz w:val="24"/>
          <w:szCs w:val="24"/>
        </w:rPr>
        <w:t xml:space="preserve"> and reduced chemical </w:t>
      </w:r>
      <w:commentRangeStart w:id="3"/>
      <w:r>
        <w:rPr>
          <w:sz w:val="24"/>
          <w:szCs w:val="24"/>
        </w:rPr>
        <w:t xml:space="preserve">compounds in their sediments </w:t>
      </w:r>
      <w:r w:rsidR="007D0383">
        <w:rPr>
          <w:sz w:val="24"/>
          <w:szCs w:val="24"/>
        </w:rPr>
        <w:t xml:space="preserve">— </w:t>
      </w:r>
      <w:r w:rsidR="00CA5D93" w:rsidRPr="00994B76">
        <w:rPr>
          <w:i/>
          <w:sz w:val="24"/>
          <w:szCs w:val="24"/>
        </w:rPr>
        <w:t>i.e</w:t>
      </w:r>
      <w:r w:rsidR="00CA5D93">
        <w:rPr>
          <w:sz w:val="24"/>
          <w:szCs w:val="24"/>
        </w:rPr>
        <w:t xml:space="preserve">., </w:t>
      </w:r>
      <w:r w:rsidR="00994B76">
        <w:rPr>
          <w:sz w:val="24"/>
          <w:szCs w:val="24"/>
        </w:rPr>
        <w:t xml:space="preserve">indicators of </w:t>
      </w:r>
      <w:r w:rsidR="00CA5D93">
        <w:rPr>
          <w:sz w:val="24"/>
          <w:szCs w:val="24"/>
        </w:rPr>
        <w:t xml:space="preserve">poor water quality </w:t>
      </w:r>
      <w:r w:rsidR="007D0383">
        <w:rPr>
          <w:sz w:val="24"/>
          <w:szCs w:val="24"/>
        </w:rPr>
        <w:t>—</w:t>
      </w:r>
      <w:r w:rsidR="00CA5D93">
        <w:rPr>
          <w:sz w:val="24"/>
          <w:szCs w:val="24"/>
        </w:rPr>
        <w:t xml:space="preserve"> </w:t>
      </w:r>
      <w:r>
        <w:rPr>
          <w:sz w:val="24"/>
          <w:szCs w:val="24"/>
        </w:rPr>
        <w:t xml:space="preserve">will generally exhibit hypolimnetic DO availability less than </w:t>
      </w:r>
      <w:ins w:id="4" w:author="Cayelan C. Carey" w:date="2020-05-21T11:46:00Z">
        <w:r w:rsidR="00C80BC1">
          <w:rPr>
            <w:sz w:val="24"/>
            <w:szCs w:val="24"/>
          </w:rPr>
          <w:t>50</w:t>
        </w:r>
      </w:ins>
      <w:del w:id="5" w:author="Cayelan C. Carey" w:date="2020-05-21T11:46:00Z">
        <w:r w:rsidDel="00C80BC1">
          <w:rPr>
            <w:sz w:val="24"/>
            <w:szCs w:val="24"/>
          </w:rPr>
          <w:delText>100</w:delText>
        </w:r>
      </w:del>
      <w:r>
        <w:rPr>
          <w:sz w:val="24"/>
          <w:szCs w:val="24"/>
        </w:rPr>
        <w:t xml:space="preserve">% saturation and occasionally </w:t>
      </w:r>
      <w:r w:rsidR="00994B76">
        <w:rPr>
          <w:sz w:val="24"/>
          <w:szCs w:val="24"/>
        </w:rPr>
        <w:t xml:space="preserve">hypoxia (low oxygen) or even </w:t>
      </w:r>
      <w:r>
        <w:rPr>
          <w:sz w:val="24"/>
          <w:szCs w:val="24"/>
        </w:rPr>
        <w:t>anoxia (no oxygen).</w:t>
      </w:r>
      <w:commentRangeEnd w:id="3"/>
      <w:r w:rsidR="00A51075">
        <w:rPr>
          <w:rStyle w:val="CommentReference"/>
        </w:rPr>
        <w:commentReference w:id="3"/>
      </w:r>
      <w:r w:rsidR="00785B30">
        <w:rPr>
          <w:sz w:val="24"/>
          <w:szCs w:val="24"/>
        </w:rPr>
        <w:t xml:space="preserve"> </w:t>
      </w:r>
      <w:ins w:id="6" w:author="Cayelan C. Carey" w:date="2020-05-21T11:42:00Z">
        <w:r w:rsidR="00785B30">
          <w:rPr>
            <w:sz w:val="24"/>
            <w:szCs w:val="24"/>
          </w:rPr>
          <w:t xml:space="preserve">We note that </w:t>
        </w:r>
      </w:ins>
      <w:ins w:id="7" w:author="Cayelan C. Carey" w:date="2020-05-21T11:44:00Z">
        <w:r w:rsidR="00785B30">
          <w:rPr>
            <w:sz w:val="24"/>
            <w:szCs w:val="24"/>
          </w:rPr>
          <w:t xml:space="preserve">it is common even for low-nutrient </w:t>
        </w:r>
      </w:ins>
      <w:ins w:id="8" w:author="Cayelan C. Carey" w:date="2020-05-21T11:47:00Z">
        <w:r w:rsidR="00C80BC1">
          <w:rPr>
            <w:sz w:val="24"/>
            <w:szCs w:val="24"/>
          </w:rPr>
          <w:t xml:space="preserve">(oligotrophic) </w:t>
        </w:r>
      </w:ins>
      <w:ins w:id="9" w:author="Cayelan C. Carey" w:date="2020-05-21T11:44:00Z">
        <w:r w:rsidR="00785B30">
          <w:rPr>
            <w:sz w:val="24"/>
            <w:szCs w:val="24"/>
          </w:rPr>
          <w:t xml:space="preserve">lakes and reservoirs </w:t>
        </w:r>
      </w:ins>
      <w:ins w:id="10" w:author="Cayelan C. Carey" w:date="2020-05-21T11:45:00Z">
        <w:r w:rsidR="00785B30">
          <w:rPr>
            <w:sz w:val="24"/>
            <w:szCs w:val="24"/>
          </w:rPr>
          <w:t xml:space="preserve">to exhibit </w:t>
        </w:r>
      </w:ins>
      <w:ins w:id="11" w:author="Cayelan C. Carey" w:date="2020-05-21T11:48:00Z">
        <w:r w:rsidR="00C80BC1">
          <w:rPr>
            <w:sz w:val="24"/>
            <w:szCs w:val="24"/>
          </w:rPr>
          <w:t xml:space="preserve">some </w:t>
        </w:r>
      </w:ins>
      <w:ins w:id="12" w:author="Cayelan C. Carey" w:date="2020-05-21T11:46:00Z">
        <w:r w:rsidR="00785B30">
          <w:rPr>
            <w:sz w:val="24"/>
            <w:szCs w:val="24"/>
          </w:rPr>
          <w:t xml:space="preserve">hypolimnetic </w:t>
        </w:r>
      </w:ins>
      <w:ins w:id="13" w:author="Cayelan C. Carey" w:date="2020-05-21T11:45:00Z">
        <w:r w:rsidR="00785B30">
          <w:rPr>
            <w:sz w:val="24"/>
            <w:szCs w:val="24"/>
          </w:rPr>
          <w:t>oxygen depletion near t</w:t>
        </w:r>
      </w:ins>
      <w:ins w:id="14" w:author="Cayelan C. Carey" w:date="2020-05-21T11:46:00Z">
        <w:r w:rsidR="00785B30">
          <w:rPr>
            <w:sz w:val="24"/>
            <w:szCs w:val="24"/>
          </w:rPr>
          <w:t xml:space="preserve">he sediments during </w:t>
        </w:r>
        <w:r w:rsidR="00C80BC1">
          <w:rPr>
            <w:sz w:val="24"/>
            <w:szCs w:val="24"/>
          </w:rPr>
          <w:t xml:space="preserve">the late summer; however, </w:t>
        </w:r>
      </w:ins>
      <w:ins w:id="15" w:author="Cayelan C. Carey" w:date="2020-05-21T11:47:00Z">
        <w:r w:rsidR="00C80BC1">
          <w:rPr>
            <w:sz w:val="24"/>
            <w:szCs w:val="24"/>
          </w:rPr>
          <w:t>it is unlikely that this depletion would reach hypoxic or</w:t>
        </w:r>
      </w:ins>
      <w:ins w:id="16" w:author="Cayelan C. Carey" w:date="2020-05-21T11:48:00Z">
        <w:r w:rsidR="00C80BC1">
          <w:rPr>
            <w:sz w:val="24"/>
            <w:szCs w:val="24"/>
          </w:rPr>
          <w:t xml:space="preserve"> anoxic levels or extend throughout the entire hypolimnetic layer (following Wetzel 2001).</w:t>
        </w:r>
      </w:ins>
    </w:p>
    <w:p w:rsidR="00560B98" w:rsidRDefault="00843401">
      <w:pPr>
        <w:ind w:firstLine="720"/>
        <w:rPr>
          <w:sz w:val="24"/>
          <w:szCs w:val="24"/>
        </w:rPr>
      </w:pPr>
      <w:r>
        <w:rPr>
          <w:sz w:val="24"/>
          <w:szCs w:val="24"/>
        </w:rPr>
        <w:t>It is important that a full DO depth profile (</w:t>
      </w:r>
      <w:r w:rsidRPr="00994B76">
        <w:rPr>
          <w:i/>
          <w:sz w:val="24"/>
          <w:szCs w:val="24"/>
        </w:rPr>
        <w:t>i.e</w:t>
      </w:r>
      <w:r>
        <w:rPr>
          <w:sz w:val="24"/>
          <w:szCs w:val="24"/>
        </w:rPr>
        <w:t xml:space="preserve">., DO at multiple depths from the water’s surface to the sediments) is measured when monitoring lakes and reservoirs because </w:t>
      </w:r>
      <w:proofErr w:type="spellStart"/>
      <w:r>
        <w:rPr>
          <w:sz w:val="24"/>
          <w:szCs w:val="24"/>
        </w:rPr>
        <w:t>epilimnetic</w:t>
      </w:r>
      <w:proofErr w:type="spellEnd"/>
      <w:r>
        <w:rPr>
          <w:sz w:val="24"/>
          <w:szCs w:val="24"/>
        </w:rPr>
        <w:t xml:space="preserve"> and hypolimnetic DO availability reveals different aspects of water quality. In general, we consider DO availability at or near 100% saturation to be indicative of “good” water quality because that water has not been influenced by biological or chemical processes resulting in either supersaturation (&gt;100%) or </w:t>
      </w:r>
      <w:proofErr w:type="spellStart"/>
      <w:r>
        <w:rPr>
          <w:sz w:val="24"/>
          <w:szCs w:val="24"/>
        </w:rPr>
        <w:t>undersaturation</w:t>
      </w:r>
      <w:proofErr w:type="spellEnd"/>
      <w:r>
        <w:rPr>
          <w:sz w:val="24"/>
          <w:szCs w:val="24"/>
        </w:rPr>
        <w:t xml:space="preserve"> (&lt;100%). In the epilimnion, as described above, supersaturation during daytime would be indicative of phytoplankton blooms, which represent poor water quality due to excess nutrient (nitrogen and/or phosphorus) concentrations</w:t>
      </w:r>
      <w:r w:rsidR="005E2ECE">
        <w:rPr>
          <w:sz w:val="24"/>
          <w:szCs w:val="24"/>
        </w:rPr>
        <w:t xml:space="preserve"> that </w:t>
      </w:r>
      <w:r>
        <w:rPr>
          <w:sz w:val="24"/>
          <w:szCs w:val="24"/>
        </w:rPr>
        <w:t xml:space="preserve">stimulate phytoplankton growth (Schindler 1977, Schindler </w:t>
      </w:r>
      <w:r w:rsidRPr="00994B76">
        <w:rPr>
          <w:i/>
          <w:sz w:val="24"/>
          <w:szCs w:val="24"/>
        </w:rPr>
        <w:t>et al</w:t>
      </w:r>
      <w:r w:rsidR="00CA5D93">
        <w:rPr>
          <w:sz w:val="24"/>
          <w:szCs w:val="24"/>
        </w:rPr>
        <w:t>.</w:t>
      </w:r>
      <w:r>
        <w:rPr>
          <w:sz w:val="24"/>
          <w:szCs w:val="24"/>
        </w:rPr>
        <w:t xml:space="preserve"> 2008, Smith 1982). In the epilimnion, DO </w:t>
      </w:r>
      <w:proofErr w:type="spellStart"/>
      <w:r>
        <w:rPr>
          <w:sz w:val="24"/>
          <w:szCs w:val="24"/>
        </w:rPr>
        <w:t>undersaturation</w:t>
      </w:r>
      <w:proofErr w:type="spellEnd"/>
      <w:r>
        <w:rPr>
          <w:sz w:val="24"/>
          <w:szCs w:val="24"/>
        </w:rPr>
        <w:t xml:space="preserve"> would be indicative of high organic matter, which could either occur due to natural sources (</w:t>
      </w:r>
      <w:r w:rsidRPr="00994B76">
        <w:rPr>
          <w:i/>
          <w:sz w:val="24"/>
          <w:szCs w:val="24"/>
        </w:rPr>
        <w:t>e.g</w:t>
      </w:r>
      <w:r>
        <w:rPr>
          <w:sz w:val="24"/>
          <w:szCs w:val="24"/>
        </w:rPr>
        <w:t>., leaching of organic matter compounds into a waterbody) or to anthropogenic sources (</w:t>
      </w:r>
      <w:r w:rsidRPr="00994B76">
        <w:rPr>
          <w:i/>
          <w:sz w:val="24"/>
          <w:szCs w:val="24"/>
        </w:rPr>
        <w:t>e.g.</w:t>
      </w:r>
      <w:r>
        <w:rPr>
          <w:sz w:val="24"/>
          <w:szCs w:val="24"/>
        </w:rPr>
        <w:t xml:space="preserve">, sewage). Anthropogenic inputs into lakes and reservoirs resulting in undersaturated </w:t>
      </w:r>
      <w:proofErr w:type="spellStart"/>
      <w:r>
        <w:rPr>
          <w:sz w:val="24"/>
          <w:szCs w:val="24"/>
        </w:rPr>
        <w:t>epilimnetic</w:t>
      </w:r>
      <w:proofErr w:type="spellEnd"/>
      <w:r>
        <w:rPr>
          <w:sz w:val="24"/>
          <w:szCs w:val="24"/>
        </w:rPr>
        <w:t xml:space="preserve"> DO concentrations are indicative of poor water quality, which usually occurs at </w:t>
      </w:r>
      <w:r w:rsidR="00726F52">
        <w:rPr>
          <w:sz w:val="24"/>
          <w:szCs w:val="24"/>
        </w:rPr>
        <w:t xml:space="preserve">&lt;3 mg/L or </w:t>
      </w:r>
      <w:r>
        <w:rPr>
          <w:sz w:val="24"/>
          <w:szCs w:val="24"/>
        </w:rPr>
        <w:t>&lt;50% saturation</w:t>
      </w:r>
      <w:r w:rsidR="00726F52">
        <w:rPr>
          <w:sz w:val="24"/>
          <w:szCs w:val="24"/>
        </w:rPr>
        <w:t>, which is a common threshold below which many aquatic organisms cannot survive (Davis 1975, Franklin 2014)</w:t>
      </w:r>
      <w:r>
        <w:rPr>
          <w:sz w:val="24"/>
          <w:szCs w:val="24"/>
        </w:rPr>
        <w:t xml:space="preserve">.   </w:t>
      </w:r>
    </w:p>
    <w:p w:rsidR="00560B98" w:rsidRDefault="00843401">
      <w:pPr>
        <w:ind w:firstLine="720"/>
        <w:rPr>
          <w:sz w:val="24"/>
          <w:szCs w:val="24"/>
        </w:rPr>
      </w:pPr>
      <w:r>
        <w:rPr>
          <w:sz w:val="24"/>
          <w:szCs w:val="24"/>
        </w:rPr>
        <w:t>D</w:t>
      </w:r>
      <w:r w:rsidR="00521EB0">
        <w:rPr>
          <w:sz w:val="24"/>
          <w:szCs w:val="24"/>
        </w:rPr>
        <w:t>issolved oxygen</w:t>
      </w:r>
      <w:r>
        <w:rPr>
          <w:sz w:val="24"/>
          <w:szCs w:val="24"/>
        </w:rPr>
        <w:t xml:space="preserve"> availability in lake and reservoir </w:t>
      </w:r>
      <w:proofErr w:type="spellStart"/>
      <w:r>
        <w:rPr>
          <w:sz w:val="24"/>
          <w:szCs w:val="24"/>
        </w:rPr>
        <w:t>hypolimnia</w:t>
      </w:r>
      <w:proofErr w:type="spellEnd"/>
      <w:r>
        <w:rPr>
          <w:sz w:val="24"/>
          <w:szCs w:val="24"/>
        </w:rPr>
        <w:t xml:space="preserve"> is a key metric of water quality: highly undersaturated or supersaturated DO availability both represent poor water quality status (Hynes 1960, </w:t>
      </w:r>
      <w:r w:rsidR="00552F16">
        <w:rPr>
          <w:sz w:val="24"/>
          <w:szCs w:val="24"/>
        </w:rPr>
        <w:t xml:space="preserve">U.S. </w:t>
      </w:r>
      <w:r>
        <w:rPr>
          <w:sz w:val="24"/>
          <w:szCs w:val="24"/>
        </w:rPr>
        <w:t>EPA 201</w:t>
      </w:r>
      <w:r w:rsidR="00C4173C">
        <w:rPr>
          <w:sz w:val="24"/>
          <w:szCs w:val="24"/>
        </w:rPr>
        <w:t>7</w:t>
      </w:r>
      <w:r>
        <w:rPr>
          <w:sz w:val="24"/>
          <w:szCs w:val="24"/>
        </w:rPr>
        <w:t>). Due to the lack of photosynthesis in dark bottom waters, supersaturation due to phytoplankton blooms generally cannot occur except in rare cases. During thermally</w:t>
      </w:r>
      <w:r w:rsidR="000B5FD6">
        <w:rPr>
          <w:sz w:val="24"/>
          <w:szCs w:val="24"/>
        </w:rPr>
        <w:t>-</w:t>
      </w:r>
      <w:r>
        <w:rPr>
          <w:sz w:val="24"/>
          <w:szCs w:val="24"/>
        </w:rPr>
        <w:t xml:space="preserve">stratified conditions, diffusion of DO from the epilimnion into the hypolimnion is limited (Wetzel 2001). In waterbodies with poor water quality, DO concentrations will decrease in the hypolimnion soon after the onset of thermal stratification due to high BOD and COD. Hypolimnetic </w:t>
      </w:r>
      <w:proofErr w:type="spellStart"/>
      <w:r>
        <w:rPr>
          <w:sz w:val="24"/>
          <w:szCs w:val="24"/>
        </w:rPr>
        <w:t>undersaturation</w:t>
      </w:r>
      <w:proofErr w:type="spellEnd"/>
      <w:r>
        <w:rPr>
          <w:sz w:val="24"/>
          <w:szCs w:val="24"/>
        </w:rPr>
        <w:t xml:space="preserve"> is </w:t>
      </w:r>
      <w:r w:rsidR="00994B76">
        <w:rPr>
          <w:sz w:val="24"/>
          <w:szCs w:val="24"/>
        </w:rPr>
        <w:t xml:space="preserve">very </w:t>
      </w:r>
      <w:r>
        <w:rPr>
          <w:sz w:val="24"/>
          <w:szCs w:val="24"/>
        </w:rPr>
        <w:t>common in many waterbodies across the U.S.</w:t>
      </w:r>
      <w:r w:rsidR="00B456EF">
        <w:rPr>
          <w:sz w:val="24"/>
          <w:szCs w:val="24"/>
        </w:rPr>
        <w:t>, occasionally reaching hypoxia and even anoxia</w:t>
      </w:r>
      <w:r>
        <w:rPr>
          <w:sz w:val="24"/>
          <w:szCs w:val="24"/>
        </w:rPr>
        <w:t xml:space="preserve"> (</w:t>
      </w:r>
      <w:proofErr w:type="spellStart"/>
      <w:r w:rsidR="00446482">
        <w:rPr>
          <w:sz w:val="24"/>
          <w:szCs w:val="24"/>
        </w:rPr>
        <w:fldChar w:fldCharType="begin"/>
      </w:r>
      <w:r w:rsidR="00446482">
        <w:rPr>
          <w:sz w:val="24"/>
          <w:szCs w:val="24"/>
        </w:rPr>
        <w:instrText xml:space="preserve"> HYPERLINK "https://www.zotero.org/google-docs/?AVUlw7" \h </w:instrText>
      </w:r>
      <w:r w:rsidR="00446482">
        <w:rPr>
          <w:sz w:val="24"/>
          <w:szCs w:val="24"/>
        </w:rPr>
        <w:fldChar w:fldCharType="separate"/>
      </w:r>
      <w:r>
        <w:rPr>
          <w:sz w:val="24"/>
          <w:szCs w:val="24"/>
        </w:rPr>
        <w:t>Dodds</w:t>
      </w:r>
      <w:proofErr w:type="spellEnd"/>
      <w:r>
        <w:rPr>
          <w:sz w:val="24"/>
          <w:szCs w:val="24"/>
        </w:rPr>
        <w:t xml:space="preserve"> </w:t>
      </w:r>
      <w:r w:rsidRPr="00994B76">
        <w:rPr>
          <w:i/>
          <w:sz w:val="24"/>
          <w:szCs w:val="24"/>
        </w:rPr>
        <w:t>et al</w:t>
      </w:r>
      <w:r>
        <w:rPr>
          <w:sz w:val="24"/>
          <w:szCs w:val="24"/>
        </w:rPr>
        <w:t>. 2009</w:t>
      </w:r>
      <w:r w:rsidR="00446482">
        <w:rPr>
          <w:sz w:val="24"/>
          <w:szCs w:val="24"/>
        </w:rPr>
        <w:fldChar w:fldCharType="end"/>
      </w:r>
      <w:r>
        <w:rPr>
          <w:sz w:val="24"/>
          <w:szCs w:val="24"/>
        </w:rPr>
        <w:t xml:space="preserve">, Stoddard </w:t>
      </w:r>
      <w:r w:rsidRPr="00994B76">
        <w:rPr>
          <w:i/>
          <w:sz w:val="24"/>
          <w:szCs w:val="24"/>
        </w:rPr>
        <w:t>et al</w:t>
      </w:r>
      <w:r>
        <w:rPr>
          <w:sz w:val="24"/>
          <w:szCs w:val="24"/>
        </w:rPr>
        <w:t>. 2016)</w:t>
      </w:r>
      <w:r w:rsidR="00B456EF">
        <w:rPr>
          <w:sz w:val="24"/>
          <w:szCs w:val="24"/>
        </w:rPr>
        <w:t>.</w:t>
      </w:r>
      <w:r>
        <w:rPr>
          <w:sz w:val="24"/>
          <w:szCs w:val="24"/>
        </w:rPr>
        <w:t xml:space="preserve"> </w:t>
      </w:r>
      <w:r w:rsidR="00B456EF">
        <w:rPr>
          <w:sz w:val="24"/>
          <w:szCs w:val="24"/>
        </w:rPr>
        <w:t xml:space="preserve">Hypolimnetic </w:t>
      </w:r>
      <w:proofErr w:type="spellStart"/>
      <w:r w:rsidR="00B456EF">
        <w:rPr>
          <w:sz w:val="24"/>
          <w:szCs w:val="24"/>
        </w:rPr>
        <w:t>undersaturation</w:t>
      </w:r>
      <w:proofErr w:type="spellEnd"/>
      <w:r>
        <w:rPr>
          <w:sz w:val="24"/>
          <w:szCs w:val="24"/>
        </w:rPr>
        <w:t xml:space="preserve"> is an important indicator of </w:t>
      </w:r>
      <w:ins w:id="17" w:author="Cayelan C. Carey" w:date="2020-05-21T11:45:00Z">
        <w:r w:rsidR="00785B30">
          <w:rPr>
            <w:sz w:val="24"/>
            <w:szCs w:val="24"/>
          </w:rPr>
          <w:t xml:space="preserve">suboptimal </w:t>
        </w:r>
      </w:ins>
      <w:r>
        <w:rPr>
          <w:sz w:val="24"/>
          <w:szCs w:val="24"/>
        </w:rPr>
        <w:t xml:space="preserve">water quality </w:t>
      </w:r>
      <w:ins w:id="18" w:author="Cayelan C. Carey" w:date="2020-05-21T11:45:00Z">
        <w:r w:rsidR="00785B30">
          <w:rPr>
            <w:sz w:val="24"/>
            <w:szCs w:val="24"/>
          </w:rPr>
          <w:t>conditions</w:t>
        </w:r>
        <w:r w:rsidR="00785B30">
          <w:rPr>
            <w:sz w:val="24"/>
            <w:szCs w:val="24"/>
          </w:rPr>
          <w:t xml:space="preserve"> </w:t>
        </w:r>
      </w:ins>
      <w:r>
        <w:rPr>
          <w:sz w:val="24"/>
          <w:szCs w:val="24"/>
        </w:rPr>
        <w:t>because it promotes the release of reduced nutrients and metals from the sediments into the water column.</w:t>
      </w:r>
    </w:p>
    <w:p w:rsidR="00560B98" w:rsidRDefault="00843401">
      <w:pPr>
        <w:ind w:left="1440"/>
        <w:rPr>
          <w:sz w:val="24"/>
          <w:szCs w:val="24"/>
        </w:rPr>
      </w:pPr>
      <w:r>
        <w:rPr>
          <w:sz w:val="24"/>
          <w:szCs w:val="24"/>
        </w:rPr>
        <w:t xml:space="preserve"> </w:t>
      </w:r>
    </w:p>
    <w:p w:rsidR="00560B98" w:rsidRPr="00994B76" w:rsidRDefault="00843401">
      <w:pPr>
        <w:rPr>
          <w:b/>
          <w:sz w:val="24"/>
          <w:szCs w:val="24"/>
        </w:rPr>
      </w:pPr>
      <w:r w:rsidRPr="00994B76">
        <w:rPr>
          <w:b/>
          <w:sz w:val="24"/>
          <w:szCs w:val="24"/>
        </w:rPr>
        <w:t>Global change effects on dissolved oxygen and mixing</w:t>
      </w:r>
    </w:p>
    <w:p w:rsidR="00560B98" w:rsidRDefault="00843401">
      <w:pPr>
        <w:ind w:firstLine="720"/>
        <w:rPr>
          <w:sz w:val="24"/>
          <w:szCs w:val="24"/>
        </w:rPr>
      </w:pPr>
      <w:r>
        <w:rPr>
          <w:sz w:val="24"/>
          <w:szCs w:val="24"/>
        </w:rPr>
        <w:t>As a result of climate and land use change, hypolimnetic DO availability is decreasing in lakes and reservoirs globally, posing substantial threats to water quality (</w:t>
      </w:r>
      <w:hyperlink r:id="rId16">
        <w:r>
          <w:rPr>
            <w:sz w:val="24"/>
            <w:szCs w:val="24"/>
          </w:rPr>
          <w:t xml:space="preserve">Jenny </w:t>
        </w:r>
        <w:r w:rsidRPr="00994B76">
          <w:rPr>
            <w:i/>
            <w:sz w:val="24"/>
            <w:szCs w:val="24"/>
          </w:rPr>
          <w:t>et al</w:t>
        </w:r>
        <w:r>
          <w:rPr>
            <w:sz w:val="24"/>
            <w:szCs w:val="24"/>
          </w:rPr>
          <w:t>. 2016</w:t>
        </w:r>
      </w:hyperlink>
      <w:r>
        <w:rPr>
          <w:sz w:val="24"/>
          <w:szCs w:val="24"/>
        </w:rPr>
        <w:t>). A recent survey of 365 waterbodies indicates that the dominant driver of increased hypolimnetic anoxia (defined as bottom-water DO concentrations &lt;2</w:t>
      </w:r>
      <w:r w:rsidR="00342703">
        <w:rPr>
          <w:sz w:val="24"/>
          <w:szCs w:val="24"/>
        </w:rPr>
        <w:t> </w:t>
      </w:r>
      <w:r>
        <w:rPr>
          <w:sz w:val="24"/>
          <w:szCs w:val="24"/>
        </w:rPr>
        <w:t>mg/L) is increas</w:t>
      </w:r>
      <w:r w:rsidR="00C6647F">
        <w:rPr>
          <w:sz w:val="24"/>
          <w:szCs w:val="24"/>
        </w:rPr>
        <w:t xml:space="preserve">ed </w:t>
      </w:r>
      <w:r w:rsidR="00994B76">
        <w:rPr>
          <w:sz w:val="24"/>
          <w:szCs w:val="24"/>
        </w:rPr>
        <w:t>levels</w:t>
      </w:r>
      <w:r w:rsidR="00C6647F">
        <w:rPr>
          <w:sz w:val="24"/>
          <w:szCs w:val="24"/>
        </w:rPr>
        <w:t xml:space="preserve"> of runoff</w:t>
      </w:r>
      <w:r>
        <w:rPr>
          <w:sz w:val="24"/>
          <w:szCs w:val="24"/>
        </w:rPr>
        <w:t xml:space="preserve"> </w:t>
      </w:r>
      <w:r w:rsidR="00C6647F">
        <w:rPr>
          <w:sz w:val="24"/>
          <w:szCs w:val="24"/>
        </w:rPr>
        <w:t xml:space="preserve">high in </w:t>
      </w:r>
      <w:r>
        <w:rPr>
          <w:sz w:val="24"/>
          <w:szCs w:val="24"/>
        </w:rPr>
        <w:t>nutrient</w:t>
      </w:r>
      <w:r w:rsidR="00C6647F">
        <w:rPr>
          <w:sz w:val="24"/>
          <w:szCs w:val="24"/>
        </w:rPr>
        <w:t>s</w:t>
      </w:r>
      <w:r>
        <w:rPr>
          <w:sz w:val="24"/>
          <w:szCs w:val="24"/>
        </w:rPr>
        <w:t xml:space="preserve"> (nitrogen and/or phosphorus) </w:t>
      </w:r>
      <w:r w:rsidR="00342703">
        <w:rPr>
          <w:sz w:val="24"/>
          <w:szCs w:val="24"/>
        </w:rPr>
        <w:t xml:space="preserve">entering </w:t>
      </w:r>
      <w:r>
        <w:rPr>
          <w:sz w:val="24"/>
          <w:szCs w:val="24"/>
        </w:rPr>
        <w:t xml:space="preserve">lakes and reservoirs (Jenny </w:t>
      </w:r>
      <w:r w:rsidRPr="00994B76">
        <w:rPr>
          <w:i/>
          <w:sz w:val="24"/>
          <w:szCs w:val="24"/>
        </w:rPr>
        <w:t>et al</w:t>
      </w:r>
      <w:r>
        <w:rPr>
          <w:sz w:val="24"/>
          <w:szCs w:val="24"/>
        </w:rPr>
        <w:t xml:space="preserve">. 2016). </w:t>
      </w:r>
      <w:r w:rsidR="00C6647F">
        <w:rPr>
          <w:sz w:val="24"/>
          <w:szCs w:val="24"/>
        </w:rPr>
        <w:t xml:space="preserve">Runoff high in </w:t>
      </w:r>
      <w:r>
        <w:rPr>
          <w:sz w:val="24"/>
          <w:szCs w:val="24"/>
        </w:rPr>
        <w:t>nutrient</w:t>
      </w:r>
      <w:r w:rsidR="00C6647F">
        <w:rPr>
          <w:sz w:val="24"/>
          <w:szCs w:val="24"/>
        </w:rPr>
        <w:t>s</w:t>
      </w:r>
      <w:r>
        <w:rPr>
          <w:sz w:val="24"/>
          <w:szCs w:val="24"/>
        </w:rPr>
        <w:t xml:space="preserve"> promotes phytoplankton blooms that initially cause </w:t>
      </w:r>
      <w:r w:rsidR="000B5FD6">
        <w:rPr>
          <w:sz w:val="24"/>
          <w:szCs w:val="24"/>
        </w:rPr>
        <w:t xml:space="preserve">DO </w:t>
      </w:r>
      <w:r>
        <w:rPr>
          <w:sz w:val="24"/>
          <w:szCs w:val="24"/>
        </w:rPr>
        <w:t xml:space="preserve">supersaturation in </w:t>
      </w:r>
      <w:proofErr w:type="spellStart"/>
      <w:r>
        <w:rPr>
          <w:sz w:val="24"/>
          <w:szCs w:val="24"/>
        </w:rPr>
        <w:t>epilimnetic</w:t>
      </w:r>
      <w:proofErr w:type="spellEnd"/>
      <w:r>
        <w:rPr>
          <w:sz w:val="24"/>
          <w:szCs w:val="24"/>
        </w:rPr>
        <w:t xml:space="preserve"> waters. After the phytoplankton die and sink to the sediments, the increase in organic matter will stimulate hypolimnetic microbial respiration, thereby decreasing hypolimnetic DO concentrations (</w:t>
      </w:r>
      <w:r w:rsidR="00D469D4" w:rsidRPr="009E7734">
        <w:rPr>
          <w:sz w:val="24"/>
          <w:szCs w:val="24"/>
        </w:rPr>
        <w:t>Müller</w:t>
      </w:r>
      <w:r w:rsidR="00D469D4">
        <w:rPr>
          <w:sz w:val="24"/>
          <w:szCs w:val="24"/>
        </w:rPr>
        <w:t xml:space="preserve"> </w:t>
      </w:r>
      <w:r w:rsidRPr="00994B76">
        <w:rPr>
          <w:i/>
          <w:sz w:val="24"/>
          <w:szCs w:val="24"/>
        </w:rPr>
        <w:t>et al</w:t>
      </w:r>
      <w:r>
        <w:rPr>
          <w:sz w:val="24"/>
          <w:szCs w:val="24"/>
        </w:rPr>
        <w:t>. 2012). These low DO conditions will persist throughout the summer stratified period until fall turnover, at which time thermal stratification ceases and the epilimnion and hypolimnion mix (Wetzel 2001).</w:t>
      </w:r>
    </w:p>
    <w:p w:rsidR="00560B98" w:rsidRDefault="00843401">
      <w:pPr>
        <w:rPr>
          <w:sz w:val="24"/>
          <w:szCs w:val="24"/>
        </w:rPr>
      </w:pPr>
      <w:r>
        <w:rPr>
          <w:sz w:val="24"/>
          <w:szCs w:val="24"/>
        </w:rPr>
        <w:tab/>
        <w:t xml:space="preserve">Low DO conditions in the hypolimnion may continue throughout the winter months if incomplete fall turnover occurs </w:t>
      </w:r>
      <w:hyperlink r:id="rId17">
        <w:r>
          <w:rPr>
            <w:sz w:val="24"/>
            <w:szCs w:val="24"/>
          </w:rPr>
          <w:t>(</w:t>
        </w:r>
        <w:proofErr w:type="spellStart"/>
        <w:r>
          <w:rPr>
            <w:sz w:val="24"/>
            <w:szCs w:val="24"/>
          </w:rPr>
          <w:t>Effler</w:t>
        </w:r>
        <w:proofErr w:type="spellEnd"/>
        <w:r>
          <w:rPr>
            <w:sz w:val="24"/>
            <w:szCs w:val="24"/>
          </w:rPr>
          <w:t xml:space="preserve"> </w:t>
        </w:r>
        <w:r w:rsidRPr="00DE5304">
          <w:rPr>
            <w:i/>
            <w:sz w:val="24"/>
            <w:szCs w:val="24"/>
          </w:rPr>
          <w:t>et al</w:t>
        </w:r>
      </w:hyperlink>
      <w:hyperlink r:id="rId18">
        <w:r>
          <w:rPr>
            <w:sz w:val="24"/>
            <w:szCs w:val="24"/>
          </w:rPr>
          <w:t>.</w:t>
        </w:r>
      </w:hyperlink>
      <w:hyperlink r:id="rId19">
        <w:r>
          <w:rPr>
            <w:sz w:val="24"/>
            <w:szCs w:val="24"/>
          </w:rPr>
          <w:t xml:space="preserve"> 1986</w:t>
        </w:r>
      </w:hyperlink>
      <w:r>
        <w:rPr>
          <w:sz w:val="24"/>
          <w:szCs w:val="24"/>
        </w:rPr>
        <w:t xml:space="preserve">; </w:t>
      </w:r>
      <w:proofErr w:type="spellStart"/>
      <w:r w:rsidR="00093A34">
        <w:rPr>
          <w:sz w:val="24"/>
          <w:szCs w:val="24"/>
        </w:rPr>
        <w:t>Nürnberg</w:t>
      </w:r>
      <w:proofErr w:type="spellEnd"/>
      <w:r w:rsidR="00093A34">
        <w:rPr>
          <w:sz w:val="24"/>
          <w:szCs w:val="24"/>
        </w:rPr>
        <w:t xml:space="preserve"> </w:t>
      </w:r>
      <w:r>
        <w:rPr>
          <w:sz w:val="24"/>
          <w:szCs w:val="24"/>
        </w:rPr>
        <w:t xml:space="preserve">1995; Vachon </w:t>
      </w:r>
      <w:r w:rsidRPr="00DE5304">
        <w:rPr>
          <w:i/>
          <w:sz w:val="24"/>
          <w:szCs w:val="24"/>
        </w:rPr>
        <w:t>et al</w:t>
      </w:r>
      <w:r>
        <w:rPr>
          <w:sz w:val="24"/>
          <w:szCs w:val="24"/>
        </w:rPr>
        <w:t>. 2019). Fall turnover is caused by decreasing air temperatures in the autumn months, which cool the surface waters until the temperature differential between the epilimnion and hypolimnion becomes zero. Once the temperature and density gradient between the two layers disappears, the epilimnion and hypolimnion are homogenized and the entire water column will mix (</w:t>
      </w:r>
      <w:proofErr w:type="spellStart"/>
      <w:r w:rsidR="00093A34">
        <w:rPr>
          <w:sz w:val="24"/>
          <w:szCs w:val="24"/>
        </w:rPr>
        <w:t>Nürnberg</w:t>
      </w:r>
      <w:proofErr w:type="spellEnd"/>
      <w:r>
        <w:rPr>
          <w:sz w:val="24"/>
          <w:szCs w:val="24"/>
        </w:rPr>
        <w:t xml:space="preserve"> 1984, Wetzel 2001). If air temperatures in the fall do not decrease sufficiently, a water temperature and density gradient between the epilimnion and hypolimnion will remain, causing “incomplete” fall turnover. Incomplete fall turnover can also occur in waterbodies that have received an influx of salts and/or other dissolved compounds into the hypolimnion, which intensifies the density differences between the two layers and makes it even more challenging for the two layers to mix (</w:t>
      </w:r>
      <w:proofErr w:type="spellStart"/>
      <w:r>
        <w:rPr>
          <w:sz w:val="24"/>
          <w:szCs w:val="24"/>
        </w:rPr>
        <w:t>Bubeck</w:t>
      </w:r>
      <w:proofErr w:type="spellEnd"/>
      <w:r>
        <w:rPr>
          <w:sz w:val="24"/>
          <w:szCs w:val="24"/>
        </w:rPr>
        <w:t xml:space="preserve"> and Burton 1989; Judd </w:t>
      </w:r>
      <w:r w:rsidRPr="00DE5304">
        <w:rPr>
          <w:i/>
          <w:sz w:val="24"/>
          <w:szCs w:val="24"/>
        </w:rPr>
        <w:t>et al</w:t>
      </w:r>
      <w:r>
        <w:rPr>
          <w:sz w:val="24"/>
          <w:szCs w:val="24"/>
        </w:rPr>
        <w:t xml:space="preserve">. 2005). </w:t>
      </w:r>
      <w:r w:rsidR="00DC2528">
        <w:rPr>
          <w:sz w:val="24"/>
          <w:szCs w:val="24"/>
        </w:rPr>
        <w:t>Because of</w:t>
      </w:r>
      <w:r>
        <w:rPr>
          <w:sz w:val="24"/>
          <w:szCs w:val="24"/>
        </w:rPr>
        <w:t xml:space="preserve"> winter salting and other pollution resulting in greater salt concentrations in many waterbodies (Dugan </w:t>
      </w:r>
      <w:r w:rsidRPr="00DE5304">
        <w:rPr>
          <w:i/>
          <w:sz w:val="24"/>
          <w:szCs w:val="24"/>
        </w:rPr>
        <w:t>et al</w:t>
      </w:r>
      <w:r>
        <w:rPr>
          <w:sz w:val="24"/>
          <w:szCs w:val="24"/>
        </w:rPr>
        <w:t xml:space="preserve">. 2017), the likelihood of incomplete fall turnover </w:t>
      </w:r>
      <w:r w:rsidR="009E58A2">
        <w:rPr>
          <w:sz w:val="24"/>
          <w:szCs w:val="24"/>
        </w:rPr>
        <w:t>may</w:t>
      </w:r>
      <w:r w:rsidR="000B5FD6">
        <w:rPr>
          <w:sz w:val="24"/>
          <w:szCs w:val="24"/>
        </w:rPr>
        <w:t xml:space="preserve"> increas</w:t>
      </w:r>
      <w:r w:rsidR="009E58A2">
        <w:rPr>
          <w:sz w:val="24"/>
          <w:szCs w:val="24"/>
        </w:rPr>
        <w:t>e</w:t>
      </w:r>
      <w:r w:rsidR="000B5FD6">
        <w:rPr>
          <w:sz w:val="24"/>
          <w:szCs w:val="24"/>
        </w:rPr>
        <w:t xml:space="preserve"> for </w:t>
      </w:r>
      <w:r w:rsidR="00C15AEE">
        <w:rPr>
          <w:sz w:val="24"/>
          <w:szCs w:val="24"/>
        </w:rPr>
        <w:t>some</w:t>
      </w:r>
      <w:r w:rsidR="000B5FD6">
        <w:rPr>
          <w:sz w:val="24"/>
          <w:szCs w:val="24"/>
        </w:rPr>
        <w:t xml:space="preserve"> waterbodies</w:t>
      </w:r>
      <w:r>
        <w:rPr>
          <w:sz w:val="24"/>
          <w:szCs w:val="24"/>
        </w:rPr>
        <w:t>.</w:t>
      </w:r>
    </w:p>
    <w:p w:rsidR="00560B98" w:rsidRDefault="00843401">
      <w:pPr>
        <w:ind w:firstLine="720"/>
        <w:rPr>
          <w:sz w:val="24"/>
          <w:szCs w:val="24"/>
        </w:rPr>
      </w:pPr>
      <w:r>
        <w:rPr>
          <w:sz w:val="24"/>
          <w:szCs w:val="24"/>
        </w:rPr>
        <w:t xml:space="preserve">Incomplete fall turnover has negative effects on water quality because the prolonged </w:t>
      </w:r>
      <w:r w:rsidR="008F4D84">
        <w:rPr>
          <w:sz w:val="24"/>
          <w:szCs w:val="24"/>
        </w:rPr>
        <w:t>thermally-</w:t>
      </w:r>
      <w:r>
        <w:rPr>
          <w:sz w:val="24"/>
          <w:szCs w:val="24"/>
        </w:rPr>
        <w:t xml:space="preserve">stratified conditions will promote the likelihood of low </w:t>
      </w:r>
      <w:r w:rsidR="00703E60">
        <w:rPr>
          <w:sz w:val="24"/>
          <w:szCs w:val="24"/>
        </w:rPr>
        <w:t>DO</w:t>
      </w:r>
      <w:r>
        <w:rPr>
          <w:sz w:val="24"/>
          <w:szCs w:val="24"/>
        </w:rPr>
        <w:t xml:space="preserve"> conditions at the sediments. Without the opportunity for mixing with the epilimnion and subsequent infusion of DO, hypolimnetic DO concentrations will continue to decrease until anoxic conditions are reached. Not much is known about the prevalence of incomplete fall turnover</w:t>
      </w:r>
      <w:r w:rsidR="00C15AEE">
        <w:rPr>
          <w:sz w:val="24"/>
          <w:szCs w:val="24"/>
        </w:rPr>
        <w:t xml:space="preserve"> within Virginia</w:t>
      </w:r>
      <w:r>
        <w:rPr>
          <w:sz w:val="24"/>
          <w:szCs w:val="24"/>
        </w:rPr>
        <w:t>, but it is expected that decreased mixing will likely increase due to future climate warming (</w:t>
      </w:r>
      <w:proofErr w:type="spellStart"/>
      <w:r>
        <w:rPr>
          <w:sz w:val="24"/>
          <w:szCs w:val="24"/>
        </w:rPr>
        <w:t>Gerten</w:t>
      </w:r>
      <w:proofErr w:type="spellEnd"/>
      <w:r>
        <w:rPr>
          <w:sz w:val="24"/>
          <w:szCs w:val="24"/>
        </w:rPr>
        <w:t xml:space="preserve"> and Adrian 2002). </w:t>
      </w:r>
    </w:p>
    <w:p w:rsidR="00560B98" w:rsidRDefault="00843401">
      <w:pPr>
        <w:rPr>
          <w:sz w:val="24"/>
          <w:szCs w:val="24"/>
        </w:rPr>
      </w:pPr>
      <w:r>
        <w:rPr>
          <w:sz w:val="24"/>
          <w:szCs w:val="24"/>
        </w:rPr>
        <w:t xml:space="preserve"> </w:t>
      </w:r>
    </w:p>
    <w:p w:rsidR="00560B98" w:rsidRPr="00DE5304" w:rsidRDefault="00843401">
      <w:pPr>
        <w:rPr>
          <w:b/>
          <w:sz w:val="24"/>
          <w:szCs w:val="24"/>
        </w:rPr>
      </w:pPr>
      <w:r w:rsidRPr="00DE5304">
        <w:rPr>
          <w:b/>
          <w:sz w:val="24"/>
          <w:szCs w:val="24"/>
        </w:rPr>
        <w:t>Human-made reservoirs may be particularly susceptible to water quality degradation</w:t>
      </w:r>
    </w:p>
    <w:p w:rsidR="00560B98" w:rsidRDefault="00843401">
      <w:pPr>
        <w:ind w:firstLine="720"/>
        <w:rPr>
          <w:sz w:val="24"/>
          <w:szCs w:val="24"/>
        </w:rPr>
      </w:pPr>
      <w:r>
        <w:rPr>
          <w:sz w:val="24"/>
          <w:szCs w:val="24"/>
        </w:rPr>
        <w:t>Land use and global change effects on water quality may be exacerbated in human-made reservoirs, in comparison to glacially-formed north temperate lakes (</w:t>
      </w:r>
      <w:hyperlink r:id="rId20">
        <w:r>
          <w:rPr>
            <w:sz w:val="24"/>
            <w:szCs w:val="24"/>
          </w:rPr>
          <w:t xml:space="preserve">Hayes </w:t>
        </w:r>
        <w:r w:rsidRPr="00DE5304">
          <w:rPr>
            <w:i/>
            <w:sz w:val="24"/>
            <w:szCs w:val="24"/>
          </w:rPr>
          <w:t>et al</w:t>
        </w:r>
        <w:r>
          <w:rPr>
            <w:sz w:val="24"/>
            <w:szCs w:val="24"/>
          </w:rPr>
          <w:t>. 2017</w:t>
        </w:r>
      </w:hyperlink>
      <w:r>
        <w:rPr>
          <w:sz w:val="24"/>
          <w:szCs w:val="24"/>
        </w:rPr>
        <w:t xml:space="preserve">). This degradation is due to at least three reasons. First, because many human-made reservoirs were built by damming lotic waterbodies and flooding adjacent terrestrial areas, they have large quantities of organic matter, metals, and nutrients in their sediments that are trapped by dams (Kennedy </w:t>
      </w:r>
      <w:r w:rsidRPr="00DE5304">
        <w:rPr>
          <w:i/>
          <w:sz w:val="24"/>
          <w:szCs w:val="24"/>
        </w:rPr>
        <w:t>et al</w:t>
      </w:r>
      <w:r>
        <w:rPr>
          <w:sz w:val="24"/>
          <w:szCs w:val="24"/>
        </w:rPr>
        <w:t>. 1985, Thor</w:t>
      </w:r>
      <w:r w:rsidR="00C15AEE">
        <w:rPr>
          <w:sz w:val="24"/>
          <w:szCs w:val="24"/>
        </w:rPr>
        <w:t>n</w:t>
      </w:r>
      <w:r>
        <w:rPr>
          <w:sz w:val="24"/>
          <w:szCs w:val="24"/>
        </w:rPr>
        <w:t xml:space="preserve">ton 1990). Second, reservoirs have significantly higher </w:t>
      </w:r>
      <w:r w:rsidR="00DE5304">
        <w:rPr>
          <w:sz w:val="24"/>
          <w:szCs w:val="24"/>
        </w:rPr>
        <w:t xml:space="preserve">ratios of </w:t>
      </w:r>
      <w:r w:rsidR="00CA65E1">
        <w:rPr>
          <w:sz w:val="24"/>
          <w:szCs w:val="24"/>
        </w:rPr>
        <w:t xml:space="preserve">watershed </w:t>
      </w:r>
      <w:r w:rsidR="00DE5304">
        <w:rPr>
          <w:sz w:val="24"/>
          <w:szCs w:val="24"/>
        </w:rPr>
        <w:t xml:space="preserve">area </w:t>
      </w:r>
      <w:r w:rsidR="00CA65E1">
        <w:rPr>
          <w:sz w:val="24"/>
          <w:szCs w:val="24"/>
        </w:rPr>
        <w:t xml:space="preserve">to </w:t>
      </w:r>
      <w:r>
        <w:rPr>
          <w:sz w:val="24"/>
          <w:szCs w:val="24"/>
        </w:rPr>
        <w:t>surface area than naturally-formed lakes (</w:t>
      </w:r>
      <w:proofErr w:type="spellStart"/>
      <w:r>
        <w:rPr>
          <w:sz w:val="24"/>
          <w:szCs w:val="24"/>
        </w:rPr>
        <w:t>Doubek</w:t>
      </w:r>
      <w:proofErr w:type="spellEnd"/>
      <w:r>
        <w:rPr>
          <w:sz w:val="24"/>
          <w:szCs w:val="24"/>
        </w:rPr>
        <w:t xml:space="preserve"> and Carey 2017), resulting in greater nutrient, metal, and organic matter loads from the landscape. Together, the accumulation of </w:t>
      </w:r>
      <w:r w:rsidR="00F82CEB">
        <w:rPr>
          <w:sz w:val="24"/>
          <w:szCs w:val="24"/>
        </w:rPr>
        <w:t>chemically</w:t>
      </w:r>
      <w:r w:rsidR="00DE5304">
        <w:rPr>
          <w:sz w:val="24"/>
          <w:szCs w:val="24"/>
        </w:rPr>
        <w:t>-</w:t>
      </w:r>
      <w:r>
        <w:rPr>
          <w:sz w:val="24"/>
          <w:szCs w:val="24"/>
        </w:rPr>
        <w:t>reduced compounds and high organic matter concentrations will promote high biological and chemical oxygen demand. Third, many reservoirs are located at lower latitudes than glacially-formed temperate lakes, resulting in warmer fall conditions and potentially a higher likelihood of incomplete fall turnover.</w:t>
      </w:r>
    </w:p>
    <w:p w:rsidR="00560B98" w:rsidRPr="00355196" w:rsidRDefault="00843401">
      <w:pPr>
        <w:ind w:firstLine="720"/>
        <w:rPr>
          <w:sz w:val="24"/>
          <w:szCs w:val="24"/>
        </w:rPr>
      </w:pPr>
      <w:r>
        <w:rPr>
          <w:sz w:val="24"/>
          <w:szCs w:val="24"/>
        </w:rPr>
        <w:t>Reservoirs are historically under-studied in limnology relative to glacially-formed lakes (</w:t>
      </w:r>
      <w:proofErr w:type="spellStart"/>
      <w:r>
        <w:rPr>
          <w:sz w:val="24"/>
          <w:szCs w:val="24"/>
        </w:rPr>
        <w:t>Doubek</w:t>
      </w:r>
      <w:proofErr w:type="spellEnd"/>
      <w:r>
        <w:rPr>
          <w:sz w:val="24"/>
          <w:szCs w:val="24"/>
        </w:rPr>
        <w:t xml:space="preserve"> and Carey 2017; Hayes </w:t>
      </w:r>
      <w:r w:rsidRPr="00DE5304">
        <w:rPr>
          <w:i/>
          <w:sz w:val="24"/>
          <w:szCs w:val="24"/>
        </w:rPr>
        <w:t>et al</w:t>
      </w:r>
      <w:r>
        <w:rPr>
          <w:sz w:val="24"/>
          <w:szCs w:val="24"/>
        </w:rPr>
        <w:t xml:space="preserve">. 2017) so their sensitivity to global change remains unknown. However, the critical ecosystem services for society that reservoirs provide </w:t>
      </w:r>
      <w:r w:rsidR="002F7D79">
        <w:rPr>
          <w:sz w:val="24"/>
          <w:szCs w:val="24"/>
        </w:rPr>
        <w:t>—</w:t>
      </w:r>
      <w:r>
        <w:rPr>
          <w:sz w:val="24"/>
          <w:szCs w:val="24"/>
        </w:rPr>
        <w:t xml:space="preserve"> </w:t>
      </w:r>
      <w:r w:rsidR="00C15AEE" w:rsidRPr="00DE5304">
        <w:rPr>
          <w:i/>
          <w:sz w:val="24"/>
          <w:szCs w:val="24"/>
        </w:rPr>
        <w:t>e.g</w:t>
      </w:r>
      <w:r w:rsidR="00C15AEE">
        <w:rPr>
          <w:sz w:val="24"/>
          <w:szCs w:val="24"/>
        </w:rPr>
        <w:t xml:space="preserve">., </w:t>
      </w:r>
      <w:r>
        <w:rPr>
          <w:sz w:val="24"/>
          <w:szCs w:val="24"/>
        </w:rPr>
        <w:t>water for drinking, fisheries, irrigation, industry, and recreation (</w:t>
      </w:r>
      <w:proofErr w:type="spellStart"/>
      <w:r>
        <w:rPr>
          <w:sz w:val="24"/>
          <w:szCs w:val="24"/>
        </w:rPr>
        <w:t>Doubek</w:t>
      </w:r>
      <w:proofErr w:type="spellEnd"/>
      <w:r>
        <w:rPr>
          <w:sz w:val="24"/>
          <w:szCs w:val="24"/>
        </w:rPr>
        <w:t xml:space="preserve"> </w:t>
      </w:r>
      <w:r w:rsidRPr="00DE5304">
        <w:rPr>
          <w:i/>
          <w:sz w:val="24"/>
          <w:szCs w:val="24"/>
        </w:rPr>
        <w:t>et al</w:t>
      </w:r>
      <w:r>
        <w:rPr>
          <w:sz w:val="24"/>
          <w:szCs w:val="24"/>
        </w:rPr>
        <w:t>. 2019)</w:t>
      </w:r>
      <w:bookmarkStart w:id="19" w:name="_Hlk39581927"/>
      <w:r>
        <w:rPr>
          <w:sz w:val="24"/>
          <w:szCs w:val="24"/>
        </w:rPr>
        <w:t xml:space="preserve"> </w:t>
      </w:r>
      <w:r w:rsidR="002F7D79">
        <w:rPr>
          <w:sz w:val="24"/>
          <w:szCs w:val="24"/>
        </w:rPr>
        <w:t>—</w:t>
      </w:r>
      <w:r>
        <w:rPr>
          <w:sz w:val="24"/>
          <w:szCs w:val="24"/>
        </w:rPr>
        <w:t xml:space="preserve"> </w:t>
      </w:r>
      <w:bookmarkEnd w:id="19"/>
      <w:r>
        <w:rPr>
          <w:sz w:val="24"/>
          <w:szCs w:val="24"/>
        </w:rPr>
        <w:t>necessitate careful monitoring of their water quality, especially of their DO concentrations.</w:t>
      </w:r>
    </w:p>
    <w:p w:rsidR="003A58E3" w:rsidRDefault="003A58E3">
      <w:pPr>
        <w:ind w:firstLine="720"/>
        <w:rPr>
          <w:sz w:val="24"/>
          <w:szCs w:val="24"/>
        </w:rPr>
      </w:pPr>
    </w:p>
    <w:p w:rsidR="00DE5304" w:rsidRPr="00355196" w:rsidRDefault="00DE5304">
      <w:pPr>
        <w:ind w:firstLine="720"/>
        <w:rPr>
          <w:sz w:val="24"/>
          <w:szCs w:val="24"/>
        </w:rPr>
      </w:pPr>
    </w:p>
    <w:p w:rsidR="00417794" w:rsidRDefault="00417794">
      <w:pPr>
        <w:rPr>
          <w:b/>
          <w:sz w:val="24"/>
          <w:szCs w:val="24"/>
          <w:u w:val="single"/>
        </w:rPr>
      </w:pPr>
      <w:r>
        <w:rPr>
          <w:b/>
          <w:sz w:val="24"/>
          <w:szCs w:val="24"/>
          <w:u w:val="single"/>
        </w:rPr>
        <w:br w:type="page"/>
      </w:r>
    </w:p>
    <w:p w:rsidR="00560B98" w:rsidRPr="00386B2B" w:rsidRDefault="00843401" w:rsidP="00C15AEE">
      <w:pPr>
        <w:ind w:left="1080" w:hanging="1080"/>
        <w:jc w:val="both"/>
        <w:rPr>
          <w:sz w:val="24"/>
          <w:szCs w:val="24"/>
          <w:u w:val="single"/>
        </w:rPr>
      </w:pPr>
      <w:r w:rsidRPr="00386B2B">
        <w:rPr>
          <w:b/>
          <w:sz w:val="24"/>
          <w:szCs w:val="24"/>
          <w:u w:val="single"/>
        </w:rPr>
        <w:t xml:space="preserve">DEQ </w:t>
      </w:r>
      <w:r w:rsidR="000E79E6" w:rsidRPr="00386B2B">
        <w:rPr>
          <w:b/>
          <w:sz w:val="24"/>
          <w:szCs w:val="24"/>
          <w:u w:val="single"/>
        </w:rPr>
        <w:t>Q</w:t>
      </w:r>
      <w:r w:rsidRPr="00386B2B">
        <w:rPr>
          <w:b/>
          <w:sz w:val="24"/>
          <w:szCs w:val="24"/>
          <w:u w:val="single"/>
        </w:rPr>
        <w:t xml:space="preserve">uestions and </w:t>
      </w:r>
      <w:r w:rsidR="000E79E6" w:rsidRPr="00386B2B">
        <w:rPr>
          <w:b/>
          <w:sz w:val="24"/>
          <w:szCs w:val="24"/>
          <w:u w:val="single"/>
        </w:rPr>
        <w:t>R</w:t>
      </w:r>
      <w:r w:rsidRPr="00386B2B">
        <w:rPr>
          <w:b/>
          <w:sz w:val="24"/>
          <w:szCs w:val="24"/>
          <w:u w:val="single"/>
        </w:rPr>
        <w:t>esponses</w:t>
      </w:r>
    </w:p>
    <w:p w:rsidR="00F400EF" w:rsidRDefault="00F400EF">
      <w:pPr>
        <w:rPr>
          <w:sz w:val="24"/>
          <w:szCs w:val="24"/>
        </w:rPr>
      </w:pPr>
    </w:p>
    <w:p w:rsidR="00560B98" w:rsidRDefault="00F400EF">
      <w:pPr>
        <w:rPr>
          <w:sz w:val="24"/>
          <w:szCs w:val="24"/>
        </w:rPr>
      </w:pPr>
      <w:r w:rsidRPr="00F400EF">
        <w:rPr>
          <w:sz w:val="24"/>
          <w:szCs w:val="24"/>
        </w:rPr>
        <w:t xml:space="preserve">The </w:t>
      </w:r>
      <w:r>
        <w:rPr>
          <w:sz w:val="24"/>
          <w:szCs w:val="24"/>
        </w:rPr>
        <w:t xml:space="preserve">DEQ requested that the </w:t>
      </w:r>
      <w:r w:rsidRPr="00F400EF">
        <w:rPr>
          <w:sz w:val="24"/>
          <w:szCs w:val="24"/>
        </w:rPr>
        <w:t xml:space="preserve">AAC review </w:t>
      </w:r>
      <w:r w:rsidR="009737DA">
        <w:rPr>
          <w:sz w:val="24"/>
          <w:szCs w:val="24"/>
        </w:rPr>
        <w:t xml:space="preserve">its </w:t>
      </w:r>
      <w:r w:rsidRPr="00F400EF">
        <w:rPr>
          <w:sz w:val="24"/>
          <w:szCs w:val="24"/>
        </w:rPr>
        <w:t>current and alternative DO assessment protocols for lake</w:t>
      </w:r>
      <w:r w:rsidR="004544C8">
        <w:rPr>
          <w:sz w:val="24"/>
          <w:szCs w:val="24"/>
        </w:rPr>
        <w:t>s</w:t>
      </w:r>
      <w:r w:rsidR="0029022B">
        <w:rPr>
          <w:sz w:val="24"/>
          <w:szCs w:val="24"/>
        </w:rPr>
        <w:t xml:space="preserve"> and </w:t>
      </w:r>
      <w:r w:rsidRPr="00F400EF">
        <w:rPr>
          <w:sz w:val="24"/>
          <w:szCs w:val="24"/>
        </w:rPr>
        <w:t xml:space="preserve">reservoirs </w:t>
      </w:r>
      <w:r w:rsidR="00355196">
        <w:rPr>
          <w:sz w:val="24"/>
          <w:szCs w:val="24"/>
        </w:rPr>
        <w:t xml:space="preserve">in Virginia </w:t>
      </w:r>
      <w:r w:rsidRPr="00F400EF">
        <w:rPr>
          <w:sz w:val="24"/>
          <w:szCs w:val="24"/>
        </w:rPr>
        <w:t xml:space="preserve">and provide advice concerning assessments with low DO conditions caused by incomplete fall turnover. </w:t>
      </w:r>
      <w:r w:rsidRPr="00355196">
        <w:rPr>
          <w:sz w:val="24"/>
          <w:szCs w:val="24"/>
        </w:rPr>
        <w:t xml:space="preserve">The </w:t>
      </w:r>
      <w:r w:rsidR="00F14016">
        <w:rPr>
          <w:sz w:val="24"/>
          <w:szCs w:val="24"/>
        </w:rPr>
        <w:t>DEQ</w:t>
      </w:r>
      <w:r w:rsidR="00355196">
        <w:rPr>
          <w:sz w:val="24"/>
          <w:szCs w:val="24"/>
        </w:rPr>
        <w:t xml:space="preserve"> requested that the </w:t>
      </w:r>
      <w:r w:rsidRPr="00355196">
        <w:rPr>
          <w:sz w:val="24"/>
          <w:szCs w:val="24"/>
        </w:rPr>
        <w:t>review consider the distinguishing marks of strong and weak assessment methodology</w:t>
      </w:r>
      <w:r w:rsidR="00355196">
        <w:rPr>
          <w:sz w:val="24"/>
          <w:szCs w:val="24"/>
        </w:rPr>
        <w:t xml:space="preserve"> (Table 1)</w:t>
      </w:r>
      <w:r w:rsidRPr="00355196">
        <w:rPr>
          <w:sz w:val="24"/>
          <w:szCs w:val="24"/>
        </w:rPr>
        <w:t xml:space="preserve"> and address </w:t>
      </w:r>
      <w:r w:rsidR="00355196">
        <w:rPr>
          <w:sz w:val="24"/>
          <w:szCs w:val="24"/>
        </w:rPr>
        <w:t xml:space="preserve">specific </w:t>
      </w:r>
      <w:r w:rsidRPr="00355196">
        <w:rPr>
          <w:sz w:val="24"/>
          <w:szCs w:val="24"/>
        </w:rPr>
        <w:t>questions</w:t>
      </w:r>
      <w:r w:rsidR="0029022B">
        <w:rPr>
          <w:sz w:val="24"/>
          <w:szCs w:val="24"/>
        </w:rPr>
        <w:t>.</w:t>
      </w:r>
      <w:r w:rsidR="00355196">
        <w:rPr>
          <w:sz w:val="24"/>
          <w:szCs w:val="24"/>
        </w:rPr>
        <w:t xml:space="preserve"> </w:t>
      </w:r>
    </w:p>
    <w:p w:rsidR="008A30D1" w:rsidRDefault="008A30D1">
      <w:pPr>
        <w:rPr>
          <w:sz w:val="24"/>
          <w:szCs w:val="24"/>
        </w:rPr>
      </w:pPr>
    </w:p>
    <w:p w:rsidR="00355196" w:rsidRPr="008A30D1" w:rsidRDefault="00355196" w:rsidP="00F02BED">
      <w:pPr>
        <w:spacing w:after="120"/>
        <w:jc w:val="center"/>
        <w:rPr>
          <w:sz w:val="24"/>
          <w:szCs w:val="24"/>
        </w:rPr>
      </w:pPr>
      <w:r w:rsidRPr="008A30D1">
        <w:rPr>
          <w:sz w:val="24"/>
          <w:szCs w:val="24"/>
        </w:rPr>
        <w:t>Table 1. Distinguishing marks of strong and weak assessment methodology.</w:t>
      </w:r>
    </w:p>
    <w:p w:rsidR="00DE098E" w:rsidRDefault="00355196">
      <w:pPr>
        <w:jc w:val="center"/>
        <w:rPr>
          <w:sz w:val="24"/>
          <w:szCs w:val="24"/>
        </w:rPr>
      </w:pPr>
      <w:r w:rsidRPr="004042F1">
        <w:rPr>
          <w:noProof/>
          <w:lang w:val="en-US"/>
        </w:rPr>
        <w:drawing>
          <wp:inline distT="0" distB="0" distL="0" distR="0" wp14:anchorId="0E458A31" wp14:editId="1CD32F01">
            <wp:extent cx="5638800" cy="5659887"/>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4244" cy="5705501"/>
                    </a:xfrm>
                    <a:prstGeom prst="rect">
                      <a:avLst/>
                    </a:prstGeom>
                    <a:noFill/>
                    <a:ln>
                      <a:noFill/>
                    </a:ln>
                  </pic:spPr>
                </pic:pic>
              </a:graphicData>
            </a:graphic>
          </wp:inline>
        </w:drawing>
      </w:r>
    </w:p>
    <w:p w:rsidR="005701E3" w:rsidRDefault="005701E3" w:rsidP="008A30D1">
      <w:pPr>
        <w:jc w:val="center"/>
        <w:rPr>
          <w:sz w:val="24"/>
          <w:szCs w:val="24"/>
        </w:rPr>
      </w:pPr>
    </w:p>
    <w:p w:rsidR="00560B98" w:rsidRPr="00DF773A" w:rsidRDefault="00843401">
      <w:pPr>
        <w:spacing w:after="160"/>
        <w:rPr>
          <w:b/>
          <w:sz w:val="24"/>
          <w:szCs w:val="24"/>
        </w:rPr>
      </w:pPr>
      <w:r w:rsidRPr="008A30D1">
        <w:rPr>
          <w:b/>
          <w:sz w:val="24"/>
          <w:szCs w:val="24"/>
        </w:rPr>
        <w:t>(1)  Is DEQ’s current procedure for DO assessments in lakes/reservoirs sound and scientifically defensible?  Does the AAC have any concerns about this procedure besides those already mentioned</w:t>
      </w:r>
      <w:r w:rsidRPr="00DF773A">
        <w:rPr>
          <w:b/>
          <w:sz w:val="24"/>
          <w:szCs w:val="24"/>
        </w:rPr>
        <w:t xml:space="preserve">? </w:t>
      </w:r>
    </w:p>
    <w:p w:rsidR="00A162EF" w:rsidRPr="00337F52" w:rsidRDefault="00843401" w:rsidP="00C15AEE">
      <w:pPr>
        <w:ind w:firstLine="720"/>
        <w:rPr>
          <w:rFonts w:eastAsia="Calibri"/>
          <w:sz w:val="24"/>
          <w:lang w:val="en-US"/>
          <w:rPrChange w:id="20" w:author="Cayelan C. Carey" w:date="2020-05-21T11:52:00Z">
            <w:rPr>
              <w:sz w:val="24"/>
              <w:szCs w:val="24"/>
            </w:rPr>
          </w:rPrChange>
        </w:rPr>
      </w:pPr>
      <w:commentRangeStart w:id="21"/>
      <w:commentRangeStart w:id="22"/>
      <w:r>
        <w:rPr>
          <w:sz w:val="24"/>
          <w:szCs w:val="24"/>
        </w:rPr>
        <w:t>We</w:t>
      </w:r>
      <w:commentRangeEnd w:id="21"/>
      <w:r w:rsidR="00EC28B8">
        <w:rPr>
          <w:rStyle w:val="CommentReference"/>
        </w:rPr>
        <w:commentReference w:id="21"/>
      </w:r>
      <w:commentRangeEnd w:id="22"/>
      <w:r w:rsidR="00987FC4">
        <w:rPr>
          <w:rStyle w:val="CommentReference"/>
        </w:rPr>
        <w:commentReference w:id="22"/>
      </w:r>
      <w:r>
        <w:rPr>
          <w:sz w:val="24"/>
          <w:szCs w:val="24"/>
        </w:rPr>
        <w:t xml:space="preserve"> do not </w:t>
      </w:r>
      <w:r w:rsidRPr="00337F52">
        <w:rPr>
          <w:sz w:val="24"/>
          <w:szCs w:val="24"/>
        </w:rPr>
        <w:t>think that the current DO assessment procedure (as of 2018) is sound or defensible, for four primary reasons</w:t>
      </w:r>
      <w:ins w:id="23" w:author="Cayelan C. Carey" w:date="2020-05-21T11:50:00Z">
        <w:r w:rsidR="00337F52" w:rsidRPr="00337F52">
          <w:rPr>
            <w:sz w:val="24"/>
            <w:szCs w:val="24"/>
          </w:rPr>
          <w:t xml:space="preserve">. </w:t>
        </w:r>
      </w:ins>
      <w:ins w:id="24" w:author="Cayelan C. Carey" w:date="2020-05-21T11:51:00Z">
        <w:r w:rsidR="00337F52" w:rsidRPr="00337F52">
          <w:rPr>
            <w:sz w:val="24"/>
            <w:szCs w:val="24"/>
          </w:rPr>
          <w:t>The current procedure is to "</w:t>
        </w:r>
        <w:r w:rsidR="00337F52" w:rsidRPr="00337F52">
          <w:rPr>
            <w:rFonts w:eastAsia="Calibri"/>
            <w:sz w:val="24"/>
            <w:lang w:val="en-US"/>
            <w:rPrChange w:id="25" w:author="Cayelan C. Carey" w:date="2020-05-21T11:51:00Z">
              <w:rPr>
                <w:rFonts w:ascii="Calibri" w:eastAsia="Calibri" w:hAnsi="Calibri" w:cs="Times New Roman"/>
                <w:sz w:val="24"/>
                <w:lang w:val="en-US"/>
              </w:rPr>
            </w:rPrChange>
          </w:rPr>
          <w:t>pool data by taking all measurements taken in the epilimnion (for Section 187 lakes/reservoirs) or in the water column (for non-Section 187 lakes or when Section 187 lakes/reservoirs are not stratified) over the six-year assessment period</w:t>
        </w:r>
        <w:r w:rsidR="00337F52">
          <w:rPr>
            <w:rFonts w:eastAsia="Calibri"/>
            <w:sz w:val="24"/>
            <w:lang w:val="en-US"/>
          </w:rPr>
          <w:t>...</w:t>
        </w:r>
        <w:r w:rsidR="00337F52" w:rsidRPr="00337F52">
          <w:rPr>
            <w:rFonts w:ascii="Calibri" w:eastAsia="Calibri" w:hAnsi="Calibri" w:cs="Times New Roman"/>
            <w:sz w:val="24"/>
            <w:lang w:val="en-US"/>
          </w:rPr>
          <w:t xml:space="preserve"> </w:t>
        </w:r>
        <w:r w:rsidR="00337F52" w:rsidRPr="00337F52">
          <w:rPr>
            <w:rFonts w:eastAsia="Calibri"/>
            <w:sz w:val="24"/>
            <w:lang w:val="en-US"/>
          </w:rPr>
          <w:t xml:space="preserve">Vertical temperature profiles enable assessors to determine the bottommost depth of the </w:t>
        </w:r>
        <w:proofErr w:type="spellStart"/>
        <w:r w:rsidR="00337F52" w:rsidRPr="00337F52">
          <w:rPr>
            <w:rFonts w:eastAsia="Calibri"/>
            <w:sz w:val="24"/>
            <w:lang w:val="en-US"/>
          </w:rPr>
          <w:t>epiliminion</w:t>
        </w:r>
        <w:proofErr w:type="spellEnd"/>
        <w:r w:rsidR="00337F52" w:rsidRPr="00337F52">
          <w:rPr>
            <w:rFonts w:eastAsia="Calibri"/>
            <w:sz w:val="24"/>
            <w:lang w:val="en-US"/>
          </w:rPr>
          <w:t xml:space="preserve"> at a station during a monitoring event.  </w:t>
        </w:r>
        <w:proofErr w:type="spellStart"/>
        <w:r w:rsidR="00337F52" w:rsidRPr="00337F52">
          <w:rPr>
            <w:rFonts w:eastAsia="Calibri"/>
            <w:sz w:val="24"/>
            <w:lang w:val="en-US"/>
          </w:rPr>
          <w:t>Epilimnetic</w:t>
        </w:r>
        <w:proofErr w:type="spellEnd"/>
        <w:r w:rsidR="00337F52" w:rsidRPr="00337F52">
          <w:rPr>
            <w:rFonts w:eastAsia="Calibri"/>
            <w:sz w:val="24"/>
            <w:lang w:val="en-US"/>
          </w:rPr>
          <w:t xml:space="preserve"> samples are then compared to the minimum DO criterion (4.0 mg/l for most lakes/reservoirs). If more than 10% of these samples are below the criterion, then the lake/reservoir assessment unit will be deemed impaired for DO.</w:t>
        </w:r>
        <w:r w:rsidR="00337F52" w:rsidRPr="00337F52">
          <w:rPr>
            <w:rFonts w:eastAsia="Calibri"/>
            <w:sz w:val="24"/>
            <w:lang w:val="en-US"/>
            <w:rPrChange w:id="26" w:author="Cayelan C. Carey" w:date="2020-05-21T11:51:00Z">
              <w:rPr>
                <w:rFonts w:ascii="Calibri" w:eastAsia="Calibri" w:hAnsi="Calibri" w:cs="Times New Roman"/>
                <w:sz w:val="24"/>
                <w:lang w:val="en-US"/>
              </w:rPr>
            </w:rPrChange>
          </w:rPr>
          <w:t>" (</w:t>
        </w:r>
      </w:ins>
      <w:ins w:id="27" w:author="Cayelan C. Carey" w:date="2020-05-21T11:54:00Z">
        <w:r w:rsidR="00987FC4">
          <w:rPr>
            <w:rFonts w:eastAsia="Calibri"/>
            <w:sz w:val="24"/>
            <w:lang w:val="en-US"/>
          </w:rPr>
          <w:t xml:space="preserve">see </w:t>
        </w:r>
      </w:ins>
      <w:ins w:id="28" w:author="Cayelan C. Carey" w:date="2020-05-21T11:51:00Z">
        <w:r w:rsidR="00337F52" w:rsidRPr="00337F52">
          <w:rPr>
            <w:rFonts w:eastAsia="Calibri"/>
            <w:sz w:val="24"/>
            <w:lang w:val="en-US"/>
            <w:rPrChange w:id="29" w:author="Cayelan C. Carey" w:date="2020-05-21T11:51:00Z">
              <w:rPr>
                <w:rFonts w:ascii="Calibri" w:eastAsia="Calibri" w:hAnsi="Calibri" w:cs="Times New Roman"/>
                <w:sz w:val="24"/>
                <w:lang w:val="en-US"/>
              </w:rPr>
            </w:rPrChange>
          </w:rPr>
          <w:t>Appendix A</w:t>
        </w:r>
      </w:ins>
      <w:ins w:id="30" w:author="Cayelan C. Carey" w:date="2020-05-21T11:54:00Z">
        <w:r w:rsidR="00987FC4">
          <w:rPr>
            <w:rFonts w:eastAsia="Calibri"/>
            <w:sz w:val="24"/>
            <w:lang w:val="en-US"/>
          </w:rPr>
          <w:t xml:space="preserve"> for </w:t>
        </w:r>
      </w:ins>
      <w:ins w:id="31" w:author="Cayelan C. Carey" w:date="2020-05-21T11:57:00Z">
        <w:r w:rsidR="00987FC4">
          <w:rPr>
            <w:rFonts w:eastAsia="Calibri"/>
            <w:sz w:val="24"/>
            <w:lang w:val="en-US"/>
          </w:rPr>
          <w:t xml:space="preserve">more information on the </w:t>
        </w:r>
      </w:ins>
      <w:ins w:id="32" w:author="Cayelan C. Carey" w:date="2020-05-21T11:55:00Z">
        <w:r w:rsidR="00987FC4">
          <w:rPr>
            <w:rFonts w:eastAsia="Calibri"/>
            <w:sz w:val="24"/>
            <w:lang w:val="en-US"/>
          </w:rPr>
          <w:t>current procedure</w:t>
        </w:r>
      </w:ins>
      <w:ins w:id="33" w:author="Cayelan C. Carey" w:date="2020-05-21T11:51:00Z">
        <w:r w:rsidR="00337F52" w:rsidRPr="00337F52">
          <w:rPr>
            <w:rFonts w:eastAsia="Calibri"/>
            <w:sz w:val="24"/>
            <w:lang w:val="en-US"/>
            <w:rPrChange w:id="34" w:author="Cayelan C. Carey" w:date="2020-05-21T11:51:00Z">
              <w:rPr>
                <w:rFonts w:ascii="Calibri" w:eastAsia="Calibri" w:hAnsi="Calibri" w:cs="Times New Roman"/>
                <w:sz w:val="24"/>
                <w:lang w:val="en-US"/>
              </w:rPr>
            </w:rPrChange>
          </w:rPr>
          <w:t>).</w:t>
        </w:r>
      </w:ins>
      <w:del w:id="35" w:author="Cayelan C. Carey" w:date="2020-05-21T11:50:00Z">
        <w:r w:rsidR="00A162EF" w:rsidRPr="00337F52" w:rsidDel="00337F52">
          <w:rPr>
            <w:sz w:val="24"/>
            <w:szCs w:val="24"/>
          </w:rPr>
          <w:delText>:</w:delText>
        </w:r>
      </w:del>
      <w:r w:rsidRPr="00337F52">
        <w:rPr>
          <w:sz w:val="24"/>
          <w:szCs w:val="24"/>
        </w:rPr>
        <w:t xml:space="preserve"> </w:t>
      </w:r>
    </w:p>
    <w:p w:rsidR="00560B98" w:rsidRDefault="00843401" w:rsidP="00C15AEE">
      <w:pPr>
        <w:ind w:firstLine="720"/>
        <w:rPr>
          <w:sz w:val="24"/>
          <w:szCs w:val="24"/>
        </w:rPr>
      </w:pPr>
      <w:r>
        <w:rPr>
          <w:sz w:val="24"/>
          <w:szCs w:val="24"/>
        </w:rPr>
        <w:t xml:space="preserve">First, quantifying DO in the epilimnion only provides a metric of surface water degradation and disregards a well-accepted limnological paradigm that DO availability in lake and reservoir </w:t>
      </w:r>
      <w:proofErr w:type="spellStart"/>
      <w:r>
        <w:rPr>
          <w:sz w:val="24"/>
          <w:szCs w:val="24"/>
        </w:rPr>
        <w:t>hypolimnia</w:t>
      </w:r>
      <w:proofErr w:type="spellEnd"/>
      <w:r>
        <w:rPr>
          <w:sz w:val="24"/>
          <w:szCs w:val="24"/>
        </w:rPr>
        <w:t xml:space="preserve"> is a key metric of water quality (Hynes 1960, Wetzel 2001, </w:t>
      </w:r>
      <w:r w:rsidR="00552F16">
        <w:rPr>
          <w:sz w:val="24"/>
          <w:szCs w:val="24"/>
        </w:rPr>
        <w:t xml:space="preserve">U.S. </w:t>
      </w:r>
      <w:r>
        <w:rPr>
          <w:sz w:val="24"/>
          <w:szCs w:val="24"/>
        </w:rPr>
        <w:t>EPA 201</w:t>
      </w:r>
      <w:r w:rsidR="00C4173C">
        <w:rPr>
          <w:sz w:val="24"/>
          <w:szCs w:val="24"/>
        </w:rPr>
        <w:t>7</w:t>
      </w:r>
      <w:r>
        <w:rPr>
          <w:sz w:val="24"/>
          <w:szCs w:val="24"/>
        </w:rPr>
        <w:t xml:space="preserve">). In particular, low DO in the hypolimnion degrades fish and macroinvertebrate habitat and promotes nutrient and metal release from the sediments, which can have subsequent negative effects on water quality long-term (Gerling </w:t>
      </w:r>
      <w:r w:rsidRPr="008A30D1">
        <w:rPr>
          <w:i/>
          <w:sz w:val="24"/>
          <w:szCs w:val="24"/>
        </w:rPr>
        <w:t>et al</w:t>
      </w:r>
      <w:r>
        <w:rPr>
          <w:sz w:val="24"/>
          <w:szCs w:val="24"/>
        </w:rPr>
        <w:t xml:space="preserve">. 2016). A full water column DO depth profile is needed to evaluate water quality. Thus, we </w:t>
      </w:r>
      <w:r w:rsidR="00A162EF">
        <w:rPr>
          <w:sz w:val="24"/>
          <w:szCs w:val="24"/>
        </w:rPr>
        <w:t>recommend</w:t>
      </w:r>
      <w:r>
        <w:rPr>
          <w:sz w:val="24"/>
          <w:szCs w:val="24"/>
        </w:rPr>
        <w:t xml:space="preserve"> </w:t>
      </w:r>
      <w:r w:rsidR="007334D7">
        <w:rPr>
          <w:sz w:val="24"/>
          <w:szCs w:val="24"/>
        </w:rPr>
        <w:t xml:space="preserve">taking </w:t>
      </w:r>
      <w:r>
        <w:rPr>
          <w:sz w:val="24"/>
          <w:szCs w:val="24"/>
        </w:rPr>
        <w:t xml:space="preserve">DO </w:t>
      </w:r>
      <w:r w:rsidR="007334D7">
        <w:rPr>
          <w:sz w:val="24"/>
          <w:szCs w:val="24"/>
        </w:rPr>
        <w:t>measurements</w:t>
      </w:r>
      <w:r>
        <w:rPr>
          <w:sz w:val="24"/>
          <w:szCs w:val="24"/>
        </w:rPr>
        <w:t xml:space="preserve"> throughout the entire depth profile from the surface to the sediments (thereby capturing both the epilimnion and hypolimnion) at each monitoring site</w:t>
      </w:r>
      <w:r w:rsidR="003659B4">
        <w:rPr>
          <w:sz w:val="24"/>
          <w:szCs w:val="24"/>
        </w:rPr>
        <w:t xml:space="preserve"> </w:t>
      </w:r>
      <w:r w:rsidR="003659B4" w:rsidRPr="003659B4">
        <w:rPr>
          <w:sz w:val="24"/>
          <w:szCs w:val="24"/>
        </w:rPr>
        <w:t>regardless of thermal stratification conditions</w:t>
      </w:r>
      <w:r w:rsidR="003659B4">
        <w:rPr>
          <w:sz w:val="24"/>
          <w:szCs w:val="24"/>
        </w:rPr>
        <w:t xml:space="preserve">. </w:t>
      </w:r>
    </w:p>
    <w:p w:rsidR="00560B98" w:rsidRDefault="00066F10" w:rsidP="00C15AEE">
      <w:pPr>
        <w:rPr>
          <w:sz w:val="24"/>
          <w:szCs w:val="24"/>
        </w:rPr>
      </w:pPr>
      <w:r>
        <w:rPr>
          <w:i/>
          <w:sz w:val="24"/>
          <w:szCs w:val="24"/>
        </w:rPr>
        <w:tab/>
      </w:r>
      <w:r w:rsidR="00843401">
        <w:rPr>
          <w:sz w:val="24"/>
          <w:szCs w:val="24"/>
        </w:rPr>
        <w:t>Second, it is important to note that water quality varies across the reservoir continuum from the upstream riverine zone, where inflowing tributaries enter the reservoir, to the downstream lacustrine zone at the dam (Thornton 1990). Upstream riverine sites that have been impacted from nutrient and pollutant loading in the watershed sometimes have poorer overall water quality than downstream reservoir sites, where nutrients and organic matter may have already settled out on the sediments (</w:t>
      </w:r>
      <w:proofErr w:type="spellStart"/>
      <w:r w:rsidR="00843401">
        <w:rPr>
          <w:sz w:val="24"/>
          <w:szCs w:val="24"/>
        </w:rPr>
        <w:t>Breitburg</w:t>
      </w:r>
      <w:proofErr w:type="spellEnd"/>
      <w:r w:rsidR="00843401">
        <w:rPr>
          <w:sz w:val="24"/>
          <w:szCs w:val="24"/>
        </w:rPr>
        <w:t xml:space="preserve"> </w:t>
      </w:r>
      <w:r w:rsidR="00843401" w:rsidRPr="008A30D1">
        <w:rPr>
          <w:i/>
          <w:sz w:val="24"/>
          <w:szCs w:val="24"/>
        </w:rPr>
        <w:t>et al</w:t>
      </w:r>
      <w:r w:rsidR="00843401">
        <w:rPr>
          <w:sz w:val="24"/>
          <w:szCs w:val="24"/>
        </w:rPr>
        <w:t xml:space="preserve">. 2003, </w:t>
      </w:r>
      <w:proofErr w:type="spellStart"/>
      <w:r w:rsidR="00843401">
        <w:rPr>
          <w:sz w:val="24"/>
          <w:szCs w:val="24"/>
        </w:rPr>
        <w:t>Stringfellow</w:t>
      </w:r>
      <w:proofErr w:type="spellEnd"/>
      <w:r w:rsidR="00843401">
        <w:rPr>
          <w:sz w:val="24"/>
          <w:szCs w:val="24"/>
        </w:rPr>
        <w:t xml:space="preserve"> </w:t>
      </w:r>
      <w:r w:rsidR="00843401" w:rsidRPr="008A30D1">
        <w:rPr>
          <w:i/>
          <w:sz w:val="24"/>
          <w:szCs w:val="24"/>
        </w:rPr>
        <w:t>et al</w:t>
      </w:r>
      <w:r w:rsidR="00843401">
        <w:rPr>
          <w:sz w:val="24"/>
          <w:szCs w:val="24"/>
        </w:rPr>
        <w:t xml:space="preserve">. 2009). Conversely, it may be possible to see decreases in </w:t>
      </w:r>
      <w:r w:rsidR="003859EE">
        <w:rPr>
          <w:sz w:val="24"/>
          <w:szCs w:val="24"/>
        </w:rPr>
        <w:t>DO</w:t>
      </w:r>
      <w:r w:rsidR="00843401">
        <w:rPr>
          <w:sz w:val="24"/>
          <w:szCs w:val="24"/>
        </w:rPr>
        <w:t xml:space="preserve"> when moving from upstream to downstream due to high </w:t>
      </w:r>
      <w:r w:rsidR="00172982">
        <w:rPr>
          <w:sz w:val="24"/>
          <w:szCs w:val="24"/>
        </w:rPr>
        <w:t>DO</w:t>
      </w:r>
      <w:r w:rsidR="00843401">
        <w:rPr>
          <w:sz w:val="24"/>
          <w:szCs w:val="24"/>
        </w:rPr>
        <w:t xml:space="preserve"> in incoming stream water (Borges </w:t>
      </w:r>
      <w:r w:rsidR="00843401" w:rsidRPr="008A30D1">
        <w:rPr>
          <w:i/>
          <w:sz w:val="24"/>
          <w:szCs w:val="24"/>
        </w:rPr>
        <w:t>et al</w:t>
      </w:r>
      <w:r w:rsidR="00843401">
        <w:rPr>
          <w:sz w:val="24"/>
          <w:szCs w:val="24"/>
        </w:rPr>
        <w:t xml:space="preserve">. 2008). Our interpretation of the most defensible approach for monitoring would thus be to </w:t>
      </w:r>
      <w:del w:id="36" w:author="Cayelan C. Carey" w:date="2020-05-21T11:52:00Z">
        <w:r w:rsidR="00843401" w:rsidDel="00337F52">
          <w:rPr>
            <w:sz w:val="24"/>
            <w:szCs w:val="24"/>
          </w:rPr>
          <w:delText>aggregate or average</w:delText>
        </w:r>
      </w:del>
      <w:ins w:id="37" w:author="Cayelan C. Carey" w:date="2020-05-21T11:52:00Z">
        <w:r w:rsidR="00337F52">
          <w:rPr>
            <w:sz w:val="24"/>
            <w:szCs w:val="24"/>
          </w:rPr>
          <w:t>pool</w:t>
        </w:r>
      </w:ins>
      <w:r w:rsidR="00843401">
        <w:rPr>
          <w:sz w:val="24"/>
          <w:szCs w:val="24"/>
        </w:rPr>
        <w:t xml:space="preserve"> </w:t>
      </w:r>
      <w:proofErr w:type="spellStart"/>
      <w:r w:rsidR="00843401">
        <w:rPr>
          <w:sz w:val="24"/>
          <w:szCs w:val="24"/>
        </w:rPr>
        <w:t>epilimnetic</w:t>
      </w:r>
      <w:proofErr w:type="spellEnd"/>
      <w:r w:rsidR="00843401">
        <w:rPr>
          <w:sz w:val="24"/>
          <w:szCs w:val="24"/>
        </w:rPr>
        <w:t xml:space="preserve"> samples only within a monitoring station, </w:t>
      </w:r>
      <w:r w:rsidR="00843401">
        <w:rPr>
          <w:i/>
          <w:sz w:val="24"/>
          <w:szCs w:val="24"/>
        </w:rPr>
        <w:t>not</w:t>
      </w:r>
      <w:r w:rsidR="00843401">
        <w:rPr>
          <w:sz w:val="24"/>
          <w:szCs w:val="24"/>
        </w:rPr>
        <w:t xml:space="preserve"> across the entire epilimnion of the reservoir, </w:t>
      </w:r>
      <w:commentRangeStart w:id="38"/>
      <w:r w:rsidR="00843401">
        <w:rPr>
          <w:sz w:val="24"/>
          <w:szCs w:val="24"/>
        </w:rPr>
        <w:t>as is part of the current DO assessment protocol</w:t>
      </w:r>
      <w:r w:rsidR="00A162EF">
        <w:rPr>
          <w:sz w:val="24"/>
          <w:szCs w:val="24"/>
        </w:rPr>
        <w:t xml:space="preserve"> used by DEQ</w:t>
      </w:r>
      <w:commentRangeEnd w:id="38"/>
      <w:r w:rsidR="00477D96">
        <w:rPr>
          <w:rStyle w:val="CommentReference"/>
        </w:rPr>
        <w:commentReference w:id="38"/>
      </w:r>
      <w:r w:rsidR="00843401">
        <w:rPr>
          <w:sz w:val="24"/>
          <w:szCs w:val="24"/>
        </w:rPr>
        <w:t xml:space="preserve">. Averaging across the entire reservoir masks longitudinal variability in water quality and could prevent the identification of impacted tributaries that bring poor water quality inputs into the reservoir. </w:t>
      </w:r>
    </w:p>
    <w:p w:rsidR="00560B98" w:rsidRPr="00386B2B" w:rsidRDefault="00843401" w:rsidP="00C15AEE">
      <w:pPr>
        <w:ind w:firstLine="720"/>
        <w:rPr>
          <w:sz w:val="24"/>
          <w:szCs w:val="24"/>
          <w:highlight w:val="yellow"/>
        </w:rPr>
      </w:pPr>
      <w:r w:rsidRPr="00386B2B">
        <w:rPr>
          <w:sz w:val="24"/>
          <w:szCs w:val="24"/>
        </w:rPr>
        <w:t xml:space="preserve">Third, another concern is the current practice of pooling observations with no temporal averaging over a 6-year assessment period. </w:t>
      </w:r>
      <w:commentRangeStart w:id="39"/>
      <w:r w:rsidRPr="00386B2B">
        <w:rPr>
          <w:sz w:val="24"/>
          <w:szCs w:val="24"/>
        </w:rPr>
        <w:t xml:space="preserve">We support the approach of the 2020 assessment guidance manual, which instructs DEQ staff to calculate monthly medians of </w:t>
      </w:r>
      <w:del w:id="40" w:author="Cayelan C. Carey" w:date="2020-05-21T11:52:00Z">
        <w:r w:rsidRPr="00386B2B" w:rsidDel="00987FC4">
          <w:rPr>
            <w:sz w:val="24"/>
            <w:szCs w:val="24"/>
          </w:rPr>
          <w:delText>monitoring variables</w:delText>
        </w:r>
      </w:del>
      <w:ins w:id="41" w:author="Cayelan C. Carey" w:date="2020-05-21T11:52:00Z">
        <w:r w:rsidR="00987FC4">
          <w:rPr>
            <w:sz w:val="24"/>
            <w:szCs w:val="24"/>
          </w:rPr>
          <w:t>chlorophyll and total phosphorus concentrations</w:t>
        </w:r>
      </w:ins>
      <w:r w:rsidRPr="00386B2B">
        <w:rPr>
          <w:sz w:val="24"/>
          <w:szCs w:val="24"/>
        </w:rPr>
        <w:t xml:space="preserve"> prior to further analyses</w:t>
      </w:r>
      <w:commentRangeEnd w:id="39"/>
      <w:r w:rsidR="00864F63">
        <w:rPr>
          <w:rStyle w:val="CommentReference"/>
        </w:rPr>
        <w:commentReference w:id="39"/>
      </w:r>
      <w:r w:rsidRPr="00386B2B">
        <w:rPr>
          <w:sz w:val="24"/>
          <w:szCs w:val="24"/>
        </w:rPr>
        <w:t xml:space="preserve">. </w:t>
      </w:r>
      <w:commentRangeStart w:id="42"/>
      <w:commentRangeStart w:id="43"/>
      <w:del w:id="44" w:author="Cayelan C. Carey" w:date="2020-05-21T11:53:00Z">
        <w:r w:rsidRPr="00386B2B" w:rsidDel="00987FC4">
          <w:rPr>
            <w:sz w:val="24"/>
            <w:szCs w:val="24"/>
          </w:rPr>
          <w:delText xml:space="preserve">Averaging </w:delText>
        </w:r>
      </w:del>
      <w:ins w:id="45" w:author="Cayelan C. Carey" w:date="2020-05-21T11:53:00Z">
        <w:r w:rsidR="00987FC4">
          <w:rPr>
            <w:sz w:val="24"/>
            <w:szCs w:val="24"/>
          </w:rPr>
          <w:t>Pooling</w:t>
        </w:r>
        <w:r w:rsidR="00987FC4" w:rsidRPr="00386B2B">
          <w:rPr>
            <w:sz w:val="24"/>
            <w:szCs w:val="24"/>
          </w:rPr>
          <w:t xml:space="preserve"> </w:t>
        </w:r>
      </w:ins>
      <w:r w:rsidRPr="00386B2B">
        <w:rPr>
          <w:sz w:val="24"/>
          <w:szCs w:val="24"/>
        </w:rPr>
        <w:t xml:space="preserve">all measurements collected over a six-year time period masks water quality changes that would be detected on shorter time scales. </w:t>
      </w:r>
      <w:commentRangeEnd w:id="42"/>
      <w:r w:rsidR="00477D96">
        <w:rPr>
          <w:rStyle w:val="CommentReference"/>
        </w:rPr>
        <w:commentReference w:id="42"/>
      </w:r>
      <w:commentRangeEnd w:id="43"/>
      <w:r w:rsidR="00987FC4">
        <w:rPr>
          <w:rStyle w:val="CommentReference"/>
        </w:rPr>
        <w:commentReference w:id="43"/>
      </w:r>
      <w:r w:rsidRPr="00386B2B">
        <w:rPr>
          <w:sz w:val="24"/>
          <w:szCs w:val="24"/>
        </w:rPr>
        <w:t xml:space="preserve">For example, in a six-year analysis of DO data in an oligotrophic lake in New Hampshire, Richardson </w:t>
      </w:r>
      <w:r w:rsidRPr="00386B2B">
        <w:rPr>
          <w:i/>
          <w:sz w:val="24"/>
          <w:szCs w:val="24"/>
        </w:rPr>
        <w:t>et al</w:t>
      </w:r>
      <w:r w:rsidRPr="00386B2B">
        <w:rPr>
          <w:sz w:val="24"/>
          <w:szCs w:val="24"/>
        </w:rPr>
        <w:t>. (2017) detected changes in water quality that were only possible from comparing year</w:t>
      </w:r>
      <w:r w:rsidR="003503AC" w:rsidRPr="00386B2B">
        <w:rPr>
          <w:sz w:val="24"/>
          <w:szCs w:val="24"/>
        </w:rPr>
        <w:t>-</w:t>
      </w:r>
      <w:r w:rsidRPr="00386B2B">
        <w:rPr>
          <w:sz w:val="24"/>
          <w:szCs w:val="24"/>
        </w:rPr>
        <w:t>to</w:t>
      </w:r>
      <w:r w:rsidR="003503AC" w:rsidRPr="00386B2B">
        <w:rPr>
          <w:sz w:val="24"/>
          <w:szCs w:val="24"/>
        </w:rPr>
        <w:t>-</w:t>
      </w:r>
      <w:r w:rsidRPr="00386B2B">
        <w:rPr>
          <w:sz w:val="24"/>
          <w:szCs w:val="24"/>
        </w:rPr>
        <w:t xml:space="preserve">year data. </w:t>
      </w:r>
      <w:del w:id="46" w:author="Cayelan C. Carey" w:date="2020-05-21T11:53:00Z">
        <w:r w:rsidRPr="00386B2B" w:rsidDel="00987FC4">
          <w:rPr>
            <w:sz w:val="24"/>
            <w:szCs w:val="24"/>
          </w:rPr>
          <w:delText xml:space="preserve">Aggregating </w:delText>
        </w:r>
      </w:del>
      <w:ins w:id="47" w:author="Cayelan C. Carey" w:date="2020-05-21T11:53:00Z">
        <w:r w:rsidR="00987FC4">
          <w:rPr>
            <w:sz w:val="24"/>
            <w:szCs w:val="24"/>
          </w:rPr>
          <w:t>Pooling</w:t>
        </w:r>
        <w:r w:rsidR="00987FC4" w:rsidRPr="00386B2B">
          <w:rPr>
            <w:sz w:val="24"/>
            <w:szCs w:val="24"/>
          </w:rPr>
          <w:t xml:space="preserve"> </w:t>
        </w:r>
      </w:ins>
      <w:r w:rsidRPr="00386B2B">
        <w:rPr>
          <w:sz w:val="24"/>
          <w:szCs w:val="24"/>
        </w:rPr>
        <w:t xml:space="preserve">all six years of data would have prevented the detection of water quality impairment occurring on more rapid time scales. </w:t>
      </w:r>
    </w:p>
    <w:p w:rsidR="00726F52" w:rsidRDefault="00726F52" w:rsidP="00726F52">
      <w:pPr>
        <w:rPr>
          <w:sz w:val="24"/>
          <w:szCs w:val="24"/>
        </w:rPr>
      </w:pPr>
      <w:r>
        <w:rPr>
          <w:sz w:val="24"/>
          <w:szCs w:val="24"/>
        </w:rPr>
        <w:tab/>
      </w:r>
      <w:r w:rsidR="00843401" w:rsidRPr="00386B2B">
        <w:rPr>
          <w:sz w:val="24"/>
          <w:szCs w:val="24"/>
        </w:rPr>
        <w:t xml:space="preserve">Fourth, the current DO threshold of 4.0 mg/L may be an </w:t>
      </w:r>
      <w:r w:rsidR="0051738C" w:rsidRPr="00386B2B">
        <w:rPr>
          <w:sz w:val="24"/>
          <w:szCs w:val="24"/>
        </w:rPr>
        <w:t>inaccurate</w:t>
      </w:r>
      <w:r w:rsidR="00843401" w:rsidRPr="00386B2B">
        <w:rPr>
          <w:sz w:val="24"/>
          <w:szCs w:val="24"/>
        </w:rPr>
        <w:t xml:space="preserve"> metric of water quality because it does not </w:t>
      </w:r>
      <w:r w:rsidR="007334D7" w:rsidRPr="00386B2B">
        <w:rPr>
          <w:sz w:val="24"/>
          <w:szCs w:val="24"/>
        </w:rPr>
        <w:t>consider</w:t>
      </w:r>
      <w:r w:rsidR="00843401" w:rsidRPr="00386B2B">
        <w:rPr>
          <w:sz w:val="24"/>
          <w:szCs w:val="24"/>
        </w:rPr>
        <w:t xml:space="preserve"> the differential solubility of DO at different water temperatures. As noted </w:t>
      </w:r>
      <w:r w:rsidR="007334D7" w:rsidRPr="00386B2B">
        <w:rPr>
          <w:sz w:val="24"/>
          <w:szCs w:val="24"/>
        </w:rPr>
        <w:t>earlier</w:t>
      </w:r>
      <w:r w:rsidR="00843401" w:rsidRPr="00386B2B">
        <w:rPr>
          <w:sz w:val="24"/>
          <w:szCs w:val="24"/>
        </w:rPr>
        <w:t xml:space="preserve">, DO concentrations in mg/L are not as sensitive metrics of DO availability as </w:t>
      </w:r>
      <w:r w:rsidR="00084B7D" w:rsidRPr="00386B2B">
        <w:rPr>
          <w:sz w:val="24"/>
          <w:szCs w:val="24"/>
        </w:rPr>
        <w:t>percent</w:t>
      </w:r>
      <w:r w:rsidR="00843401" w:rsidRPr="00386B2B">
        <w:rPr>
          <w:sz w:val="24"/>
          <w:szCs w:val="24"/>
        </w:rPr>
        <w:t xml:space="preserve"> DO saturation, which corrects for differential DO solubility at varying water temperatures (Figure 1). Consequently, 4.0 mg/L represents a range of different </w:t>
      </w:r>
      <w:r w:rsidR="00084B7D" w:rsidRPr="00386B2B">
        <w:rPr>
          <w:sz w:val="24"/>
          <w:szCs w:val="24"/>
        </w:rPr>
        <w:t>percent</w:t>
      </w:r>
      <w:r w:rsidR="00843401" w:rsidRPr="00386B2B">
        <w:rPr>
          <w:sz w:val="24"/>
          <w:szCs w:val="24"/>
        </w:rPr>
        <w:t xml:space="preserve"> saturation levels that </w:t>
      </w:r>
      <w:r w:rsidR="00C15AEE" w:rsidRPr="00386B2B">
        <w:rPr>
          <w:sz w:val="24"/>
          <w:szCs w:val="24"/>
        </w:rPr>
        <w:t>encompass</w:t>
      </w:r>
      <w:r w:rsidR="00843401" w:rsidRPr="00386B2B">
        <w:rPr>
          <w:sz w:val="24"/>
          <w:szCs w:val="24"/>
        </w:rPr>
        <w:t xml:space="preserve"> both </w:t>
      </w:r>
      <w:del w:id="48" w:author="Cayelan C. Carey" w:date="2020-05-21T11:53:00Z">
        <w:r w:rsidR="00843401" w:rsidRPr="00386B2B" w:rsidDel="00987FC4">
          <w:rPr>
            <w:sz w:val="24"/>
            <w:szCs w:val="24"/>
          </w:rPr>
          <w:delText xml:space="preserve">good </w:delText>
        </w:r>
      </w:del>
      <w:ins w:id="49" w:author="Cayelan C. Carey" w:date="2020-05-21T11:53:00Z">
        <w:r w:rsidR="00987FC4">
          <w:rPr>
            <w:sz w:val="24"/>
            <w:szCs w:val="24"/>
          </w:rPr>
          <w:t>acceptable</w:t>
        </w:r>
        <w:r w:rsidR="00987FC4" w:rsidRPr="00386B2B">
          <w:rPr>
            <w:sz w:val="24"/>
            <w:szCs w:val="24"/>
          </w:rPr>
          <w:t xml:space="preserve"> </w:t>
        </w:r>
      </w:ins>
      <w:r w:rsidR="00084B7D" w:rsidRPr="00386B2B">
        <w:rPr>
          <w:sz w:val="24"/>
          <w:szCs w:val="24"/>
        </w:rPr>
        <w:t xml:space="preserve">(&gt;50%) </w:t>
      </w:r>
      <w:r w:rsidR="00843401" w:rsidRPr="00386B2B">
        <w:rPr>
          <w:i/>
          <w:sz w:val="24"/>
          <w:szCs w:val="24"/>
        </w:rPr>
        <w:t>and</w:t>
      </w:r>
      <w:r w:rsidR="00843401" w:rsidRPr="00386B2B">
        <w:rPr>
          <w:sz w:val="24"/>
          <w:szCs w:val="24"/>
        </w:rPr>
        <w:t xml:space="preserve"> poor</w:t>
      </w:r>
      <w:r w:rsidR="00084B7D" w:rsidRPr="00386B2B">
        <w:rPr>
          <w:sz w:val="24"/>
          <w:szCs w:val="24"/>
        </w:rPr>
        <w:t xml:space="preserve"> (&lt;50%)</w:t>
      </w:r>
      <w:r w:rsidR="00843401" w:rsidRPr="00386B2B">
        <w:rPr>
          <w:sz w:val="24"/>
          <w:szCs w:val="24"/>
        </w:rPr>
        <w:t xml:space="preserve"> water quality </w:t>
      </w:r>
      <w:r w:rsidR="00084B7D" w:rsidRPr="00386B2B">
        <w:rPr>
          <w:sz w:val="24"/>
          <w:szCs w:val="24"/>
        </w:rPr>
        <w:t>when using</w:t>
      </w:r>
      <w:r w:rsidR="00843401" w:rsidRPr="00386B2B">
        <w:rPr>
          <w:sz w:val="24"/>
          <w:szCs w:val="24"/>
        </w:rPr>
        <w:t xml:space="preserve"> 50% saturation </w:t>
      </w:r>
      <w:r w:rsidR="00084B7D" w:rsidRPr="00386B2B">
        <w:rPr>
          <w:sz w:val="24"/>
          <w:szCs w:val="24"/>
        </w:rPr>
        <w:t xml:space="preserve">as a threshold for </w:t>
      </w:r>
      <w:r w:rsidR="00843401" w:rsidRPr="00386B2B">
        <w:rPr>
          <w:sz w:val="24"/>
          <w:szCs w:val="24"/>
        </w:rPr>
        <w:t>water quality (Figure 2). For example, at 5</w:t>
      </w:r>
      <w:r w:rsidR="00843401" w:rsidRPr="00386B2B">
        <w:rPr>
          <w:sz w:val="24"/>
          <w:szCs w:val="24"/>
          <w:vertAlign w:val="superscript"/>
        </w:rPr>
        <w:t>o</w:t>
      </w:r>
      <w:r w:rsidR="00843401" w:rsidRPr="00386B2B">
        <w:rPr>
          <w:sz w:val="24"/>
          <w:szCs w:val="24"/>
        </w:rPr>
        <w:t xml:space="preserve">C, 4.0 mg/L </w:t>
      </w:r>
      <w:r w:rsidR="00864A72" w:rsidRPr="00386B2B">
        <w:rPr>
          <w:sz w:val="24"/>
          <w:szCs w:val="24"/>
        </w:rPr>
        <w:t>equals</w:t>
      </w:r>
      <w:r w:rsidR="00843401" w:rsidRPr="00386B2B">
        <w:rPr>
          <w:sz w:val="24"/>
          <w:szCs w:val="24"/>
        </w:rPr>
        <w:t xml:space="preserve"> 31% DO saturation, whereas at 3</w:t>
      </w:r>
      <w:r w:rsidR="00C15AEE" w:rsidRPr="00386B2B">
        <w:rPr>
          <w:sz w:val="24"/>
          <w:szCs w:val="24"/>
        </w:rPr>
        <w:t>5</w:t>
      </w:r>
      <w:r w:rsidR="00843401" w:rsidRPr="00386B2B">
        <w:rPr>
          <w:sz w:val="24"/>
          <w:szCs w:val="24"/>
          <w:vertAlign w:val="superscript"/>
        </w:rPr>
        <w:t>o</w:t>
      </w:r>
      <w:r w:rsidR="00843401" w:rsidRPr="00386B2B">
        <w:rPr>
          <w:sz w:val="24"/>
          <w:szCs w:val="24"/>
        </w:rPr>
        <w:t xml:space="preserve">C, 4.0 mg/L </w:t>
      </w:r>
      <w:r w:rsidR="00864A72" w:rsidRPr="00386B2B">
        <w:rPr>
          <w:sz w:val="24"/>
          <w:szCs w:val="24"/>
        </w:rPr>
        <w:t>equals</w:t>
      </w:r>
      <w:r w:rsidR="00843401" w:rsidRPr="00386B2B">
        <w:rPr>
          <w:sz w:val="24"/>
          <w:szCs w:val="24"/>
        </w:rPr>
        <w:t xml:space="preserve"> 5</w:t>
      </w:r>
      <w:r w:rsidR="00C15AEE" w:rsidRPr="00386B2B">
        <w:rPr>
          <w:sz w:val="24"/>
          <w:szCs w:val="24"/>
        </w:rPr>
        <w:t>8</w:t>
      </w:r>
      <w:r w:rsidR="00843401" w:rsidRPr="00386B2B">
        <w:rPr>
          <w:sz w:val="24"/>
          <w:szCs w:val="24"/>
        </w:rPr>
        <w:t xml:space="preserve">% saturation (Figure 2). </w:t>
      </w:r>
      <w:r w:rsidR="00084B7D" w:rsidRPr="00386B2B">
        <w:rPr>
          <w:sz w:val="24"/>
          <w:szCs w:val="24"/>
        </w:rPr>
        <w:t>T</w:t>
      </w:r>
      <w:r w:rsidR="00843401" w:rsidRPr="00386B2B">
        <w:rPr>
          <w:sz w:val="24"/>
          <w:szCs w:val="24"/>
        </w:rPr>
        <w:t xml:space="preserve">he current DEQ monitoring is focused on </w:t>
      </w:r>
      <w:proofErr w:type="spellStart"/>
      <w:r w:rsidR="00843401" w:rsidRPr="00386B2B">
        <w:rPr>
          <w:sz w:val="24"/>
          <w:szCs w:val="24"/>
        </w:rPr>
        <w:t>epilimnetic</w:t>
      </w:r>
      <w:proofErr w:type="spellEnd"/>
      <w:r w:rsidR="00843401" w:rsidRPr="00386B2B">
        <w:rPr>
          <w:sz w:val="24"/>
          <w:szCs w:val="24"/>
        </w:rPr>
        <w:t xml:space="preserve"> conditions in lakes and reservoirs during the summer months in Virginia, when </w:t>
      </w:r>
      <w:proofErr w:type="spellStart"/>
      <w:r w:rsidR="00843401" w:rsidRPr="00386B2B">
        <w:rPr>
          <w:sz w:val="24"/>
          <w:szCs w:val="24"/>
        </w:rPr>
        <w:t>epilimnetic</w:t>
      </w:r>
      <w:proofErr w:type="spellEnd"/>
      <w:r w:rsidR="00843401" w:rsidRPr="00386B2B">
        <w:rPr>
          <w:sz w:val="24"/>
          <w:szCs w:val="24"/>
        </w:rPr>
        <w:t xml:space="preserve"> water temperatures typically range from </w:t>
      </w:r>
      <w:r w:rsidR="00C15AEE" w:rsidRPr="00386B2B">
        <w:rPr>
          <w:sz w:val="24"/>
          <w:szCs w:val="24"/>
        </w:rPr>
        <w:t>~</w:t>
      </w:r>
      <w:r w:rsidR="00843401" w:rsidRPr="00386B2B">
        <w:rPr>
          <w:sz w:val="24"/>
          <w:szCs w:val="24"/>
        </w:rPr>
        <w:t xml:space="preserve">15 to </w:t>
      </w:r>
      <w:r w:rsidR="00C80E0C">
        <w:rPr>
          <w:sz w:val="24"/>
          <w:szCs w:val="24"/>
        </w:rPr>
        <w:t>&gt;</w:t>
      </w:r>
      <w:r w:rsidR="00843401" w:rsidRPr="00386B2B">
        <w:rPr>
          <w:sz w:val="24"/>
          <w:szCs w:val="24"/>
        </w:rPr>
        <w:t>3</w:t>
      </w:r>
      <w:r w:rsidR="00C80E0C">
        <w:rPr>
          <w:sz w:val="24"/>
          <w:szCs w:val="24"/>
        </w:rPr>
        <w:t>0</w:t>
      </w:r>
      <w:r w:rsidR="00843401" w:rsidRPr="00386B2B">
        <w:rPr>
          <w:sz w:val="24"/>
          <w:szCs w:val="24"/>
          <w:vertAlign w:val="superscript"/>
        </w:rPr>
        <w:t>o</w:t>
      </w:r>
      <w:r w:rsidR="00843401" w:rsidRPr="00386B2B">
        <w:rPr>
          <w:sz w:val="24"/>
          <w:szCs w:val="24"/>
        </w:rPr>
        <w:t>C</w:t>
      </w:r>
      <w:r w:rsidR="00084B7D" w:rsidRPr="00386B2B">
        <w:rPr>
          <w:sz w:val="24"/>
          <w:szCs w:val="24"/>
        </w:rPr>
        <w:t>.</w:t>
      </w:r>
      <w:r w:rsidR="00843401" w:rsidRPr="00386B2B">
        <w:rPr>
          <w:sz w:val="24"/>
          <w:szCs w:val="24"/>
        </w:rPr>
        <w:t xml:space="preserve"> </w:t>
      </w:r>
      <w:r w:rsidR="00084B7D" w:rsidRPr="00386B2B">
        <w:rPr>
          <w:sz w:val="24"/>
          <w:szCs w:val="24"/>
        </w:rPr>
        <w:t xml:space="preserve">Under these conditions, </w:t>
      </w:r>
      <w:r w:rsidR="00843401" w:rsidRPr="00386B2B">
        <w:rPr>
          <w:sz w:val="24"/>
          <w:szCs w:val="24"/>
        </w:rPr>
        <w:t>we consider the 4.0 mg/L threshold</w:t>
      </w:r>
      <w:r w:rsidR="00084B7D" w:rsidRPr="00386B2B">
        <w:rPr>
          <w:sz w:val="24"/>
          <w:szCs w:val="24"/>
        </w:rPr>
        <w:t xml:space="preserve">, which exhibits percent DO saturation </w:t>
      </w:r>
      <w:r w:rsidR="001D16E3" w:rsidRPr="00386B2B">
        <w:rPr>
          <w:sz w:val="24"/>
          <w:szCs w:val="24"/>
        </w:rPr>
        <w:t>above and below 50%,</w:t>
      </w:r>
      <w:r w:rsidR="00843401" w:rsidRPr="00386B2B">
        <w:rPr>
          <w:sz w:val="24"/>
          <w:szCs w:val="24"/>
        </w:rPr>
        <w:t xml:space="preserve"> to thus be a less-useful threshold than 3.0 mg/L, which consistently exhibits </w:t>
      </w:r>
      <w:r w:rsidR="00084B7D" w:rsidRPr="00386B2B">
        <w:rPr>
          <w:sz w:val="24"/>
          <w:szCs w:val="24"/>
        </w:rPr>
        <w:t>percent</w:t>
      </w:r>
      <w:r w:rsidR="00843401" w:rsidRPr="00386B2B">
        <w:rPr>
          <w:sz w:val="24"/>
          <w:szCs w:val="24"/>
        </w:rPr>
        <w:t xml:space="preserve"> saturation levels </w:t>
      </w:r>
      <w:r w:rsidR="00864A72" w:rsidRPr="00386B2B">
        <w:rPr>
          <w:sz w:val="24"/>
          <w:szCs w:val="24"/>
        </w:rPr>
        <w:t xml:space="preserve">below </w:t>
      </w:r>
      <w:r w:rsidR="00843401" w:rsidRPr="00386B2B">
        <w:rPr>
          <w:sz w:val="24"/>
          <w:szCs w:val="24"/>
        </w:rPr>
        <w:t xml:space="preserve">50% (Figure 2). </w:t>
      </w:r>
      <w:commentRangeStart w:id="50"/>
      <w:r w:rsidR="00843401" w:rsidRPr="00386B2B">
        <w:rPr>
          <w:sz w:val="24"/>
          <w:szCs w:val="24"/>
        </w:rPr>
        <w:t xml:space="preserve">Moreover, 3.0 mg/L is the current DO threshold </w:t>
      </w:r>
      <w:r w:rsidR="007334D7" w:rsidRPr="00386B2B">
        <w:rPr>
          <w:sz w:val="24"/>
          <w:szCs w:val="24"/>
        </w:rPr>
        <w:t>used in the EPA</w:t>
      </w:r>
      <w:r w:rsidR="00EB33A0" w:rsidRPr="00386B2B">
        <w:rPr>
          <w:sz w:val="24"/>
          <w:szCs w:val="24"/>
        </w:rPr>
        <w:t xml:space="preserve"> 2012 National Lakes Assessment</w:t>
      </w:r>
      <w:r w:rsidR="007334D7" w:rsidRPr="00386B2B">
        <w:rPr>
          <w:sz w:val="24"/>
          <w:szCs w:val="24"/>
        </w:rPr>
        <w:t xml:space="preserve"> </w:t>
      </w:r>
      <w:r w:rsidR="00864A72" w:rsidRPr="00386B2B">
        <w:rPr>
          <w:sz w:val="24"/>
          <w:szCs w:val="24"/>
        </w:rPr>
        <w:t xml:space="preserve">to identify the most disturbed conditions </w:t>
      </w:r>
      <w:ins w:id="51" w:author="Cayelan C. Carey" w:date="2020-05-21T11:53:00Z">
        <w:r w:rsidR="00987FC4">
          <w:rPr>
            <w:sz w:val="24"/>
            <w:szCs w:val="24"/>
          </w:rPr>
          <w:t xml:space="preserve">in the epilimnion of lakes and reservoirs </w:t>
        </w:r>
      </w:ins>
      <w:r w:rsidR="00843401" w:rsidRPr="00386B2B">
        <w:rPr>
          <w:sz w:val="24"/>
          <w:szCs w:val="24"/>
        </w:rPr>
        <w:t>(U.S. EPA 201</w:t>
      </w:r>
      <w:r w:rsidR="00C4173C" w:rsidRPr="00386B2B">
        <w:rPr>
          <w:sz w:val="24"/>
          <w:szCs w:val="24"/>
        </w:rPr>
        <w:t>7</w:t>
      </w:r>
      <w:r w:rsidR="00843401" w:rsidRPr="00386B2B">
        <w:rPr>
          <w:sz w:val="24"/>
          <w:szCs w:val="24"/>
        </w:rPr>
        <w:t>).</w:t>
      </w:r>
      <w:r w:rsidR="00C80E0C">
        <w:rPr>
          <w:sz w:val="24"/>
          <w:szCs w:val="24"/>
        </w:rPr>
        <w:t xml:space="preserve"> </w:t>
      </w:r>
      <w:commentRangeEnd w:id="50"/>
      <w:r w:rsidR="00286D44">
        <w:rPr>
          <w:rStyle w:val="CommentReference"/>
        </w:rPr>
        <w:commentReference w:id="50"/>
      </w:r>
    </w:p>
    <w:p w:rsidR="00560B98" w:rsidRPr="00726F52" w:rsidRDefault="00726F52" w:rsidP="00726F52">
      <w:pPr>
        <w:rPr>
          <w:rFonts w:ascii="Times New Roman" w:eastAsia="Times New Roman" w:hAnsi="Times New Roman" w:cs="Times New Roman"/>
          <w:sz w:val="24"/>
          <w:szCs w:val="24"/>
          <w:lang w:val="en-US"/>
        </w:rPr>
      </w:pPr>
      <w:r>
        <w:rPr>
          <w:sz w:val="24"/>
          <w:szCs w:val="24"/>
        </w:rPr>
        <w:tab/>
      </w:r>
      <w:r w:rsidR="00C80E0C">
        <w:rPr>
          <w:sz w:val="24"/>
          <w:szCs w:val="24"/>
        </w:rPr>
        <w:t xml:space="preserve">In summary, the DEQ's 4 mg/L criterion is likely more protective of aquatic life, but it risks classifying some "good" quality water as impaired. Using a percent saturation threshold </w:t>
      </w:r>
      <w:r>
        <w:rPr>
          <w:sz w:val="24"/>
          <w:szCs w:val="24"/>
        </w:rPr>
        <w:t xml:space="preserve">of 50% </w:t>
      </w:r>
      <w:r w:rsidR="00C80E0C">
        <w:rPr>
          <w:sz w:val="24"/>
          <w:szCs w:val="24"/>
        </w:rPr>
        <w:t xml:space="preserve">would </w:t>
      </w:r>
      <w:r w:rsidR="00B0774C">
        <w:rPr>
          <w:sz w:val="24"/>
          <w:szCs w:val="24"/>
        </w:rPr>
        <w:t xml:space="preserve">thus </w:t>
      </w:r>
      <w:r w:rsidR="00C80E0C">
        <w:rPr>
          <w:sz w:val="24"/>
          <w:szCs w:val="24"/>
        </w:rPr>
        <w:t xml:space="preserve">be </w:t>
      </w:r>
      <w:r w:rsidR="00386BEA">
        <w:rPr>
          <w:sz w:val="24"/>
          <w:szCs w:val="24"/>
        </w:rPr>
        <w:t>preferred for the DO numeric criterion</w:t>
      </w:r>
      <w:r>
        <w:rPr>
          <w:sz w:val="24"/>
          <w:szCs w:val="24"/>
        </w:rPr>
        <w:t xml:space="preserve"> to enable comparison of DO availability across waterbodies with different temperatures. H</w:t>
      </w:r>
      <w:r w:rsidR="00386BEA">
        <w:rPr>
          <w:sz w:val="24"/>
          <w:szCs w:val="24"/>
        </w:rPr>
        <w:t xml:space="preserve">owever, we recognize that it may not be feasible for monitoring agencies to implement this </w:t>
      </w:r>
      <w:r w:rsidR="00876547">
        <w:rPr>
          <w:sz w:val="24"/>
          <w:szCs w:val="24"/>
        </w:rPr>
        <w:t>criterion</w:t>
      </w:r>
      <w:r w:rsidR="00386BEA">
        <w:rPr>
          <w:sz w:val="24"/>
          <w:szCs w:val="24"/>
        </w:rPr>
        <w:t xml:space="preserve">, especially given the EPA's precedent of using </w:t>
      </w:r>
      <w:r w:rsidR="00216449">
        <w:rPr>
          <w:sz w:val="24"/>
          <w:szCs w:val="24"/>
        </w:rPr>
        <w:t xml:space="preserve">a </w:t>
      </w:r>
      <w:r w:rsidR="00386BEA">
        <w:rPr>
          <w:sz w:val="24"/>
          <w:szCs w:val="24"/>
        </w:rPr>
        <w:t>mass concentration</w:t>
      </w:r>
      <w:r w:rsidR="00216449">
        <w:rPr>
          <w:sz w:val="24"/>
          <w:szCs w:val="24"/>
        </w:rPr>
        <w:t xml:space="preserve"> threshold</w:t>
      </w:r>
      <w:r w:rsidR="00386BEA">
        <w:rPr>
          <w:sz w:val="24"/>
          <w:szCs w:val="24"/>
        </w:rPr>
        <w:t>.</w:t>
      </w:r>
      <w:r w:rsidR="00C80E0C">
        <w:rPr>
          <w:sz w:val="24"/>
          <w:szCs w:val="24"/>
        </w:rPr>
        <w:t xml:space="preserve"> </w:t>
      </w:r>
      <w:r w:rsidR="00843401" w:rsidRPr="00386B2B">
        <w:rPr>
          <w:sz w:val="24"/>
          <w:szCs w:val="24"/>
        </w:rPr>
        <w:t>Thus,</w:t>
      </w:r>
      <w:r w:rsidR="00B0774C">
        <w:rPr>
          <w:sz w:val="24"/>
          <w:szCs w:val="24"/>
        </w:rPr>
        <w:t xml:space="preserve"> as the second-best option,</w:t>
      </w:r>
      <w:r w:rsidR="00843401" w:rsidRPr="00386B2B">
        <w:rPr>
          <w:sz w:val="24"/>
          <w:szCs w:val="24"/>
        </w:rPr>
        <w:t xml:space="preserve"> we </w:t>
      </w:r>
      <w:r w:rsidR="00B0774C">
        <w:rPr>
          <w:sz w:val="24"/>
          <w:szCs w:val="24"/>
        </w:rPr>
        <w:t>recommend</w:t>
      </w:r>
      <w:r w:rsidR="00B0774C" w:rsidRPr="00386B2B">
        <w:rPr>
          <w:sz w:val="24"/>
          <w:szCs w:val="24"/>
        </w:rPr>
        <w:t xml:space="preserve"> </w:t>
      </w:r>
      <w:r w:rsidR="00843401" w:rsidRPr="00386B2B">
        <w:rPr>
          <w:sz w:val="24"/>
          <w:szCs w:val="24"/>
        </w:rPr>
        <w:t xml:space="preserve">changing the </w:t>
      </w:r>
      <w:r w:rsidR="00B0774C">
        <w:rPr>
          <w:sz w:val="24"/>
          <w:szCs w:val="24"/>
        </w:rPr>
        <w:t xml:space="preserve">DEQ's </w:t>
      </w:r>
      <w:r w:rsidR="00843401" w:rsidRPr="00386B2B">
        <w:rPr>
          <w:sz w:val="24"/>
          <w:szCs w:val="24"/>
        </w:rPr>
        <w:t>DO threshold from 4.0 to 3.0 mg/L</w:t>
      </w:r>
      <w:r w:rsidRPr="00726F52">
        <w:rPr>
          <w:color w:val="000000"/>
        </w:rPr>
        <w:t xml:space="preserve"> </w:t>
      </w:r>
      <w:r w:rsidRPr="00726F52">
        <w:rPr>
          <w:rFonts w:eastAsia="Times New Roman"/>
          <w:color w:val="000000"/>
          <w:sz w:val="24"/>
          <w:szCs w:val="24"/>
          <w:lang w:val="en-US"/>
        </w:rPr>
        <w:t xml:space="preserve">to be more inclusive of </w:t>
      </w:r>
      <w:r>
        <w:rPr>
          <w:rFonts w:eastAsia="Times New Roman"/>
          <w:color w:val="000000"/>
          <w:sz w:val="24"/>
          <w:szCs w:val="24"/>
          <w:lang w:val="en-US"/>
        </w:rPr>
        <w:t xml:space="preserve">high temperature </w:t>
      </w:r>
      <w:r w:rsidRPr="00726F52">
        <w:rPr>
          <w:rFonts w:eastAsia="Times New Roman"/>
          <w:color w:val="000000"/>
          <w:sz w:val="24"/>
          <w:szCs w:val="24"/>
          <w:lang w:val="en-US"/>
        </w:rPr>
        <w:t xml:space="preserve">conditions that would </w:t>
      </w:r>
      <w:r>
        <w:rPr>
          <w:rFonts w:eastAsia="Times New Roman"/>
          <w:color w:val="000000"/>
          <w:sz w:val="24"/>
          <w:szCs w:val="24"/>
          <w:lang w:val="en-US"/>
        </w:rPr>
        <w:t xml:space="preserve">naturally </w:t>
      </w:r>
      <w:r w:rsidRPr="00726F52">
        <w:rPr>
          <w:rFonts w:eastAsia="Times New Roman"/>
          <w:color w:val="000000"/>
          <w:sz w:val="24"/>
          <w:szCs w:val="24"/>
          <w:lang w:val="en-US"/>
        </w:rPr>
        <w:t>cause low DO concentrations</w:t>
      </w:r>
      <w:r>
        <w:rPr>
          <w:rFonts w:eastAsia="Times New Roman"/>
          <w:color w:val="000000"/>
          <w:sz w:val="24"/>
          <w:szCs w:val="24"/>
          <w:lang w:val="en-US"/>
        </w:rPr>
        <w:t xml:space="preserve"> because of lower DO solubility in warmer water (Figure 1)</w:t>
      </w:r>
      <w:r w:rsidRPr="00726F52">
        <w:rPr>
          <w:rFonts w:eastAsia="Times New Roman"/>
          <w:color w:val="000000"/>
          <w:sz w:val="24"/>
          <w:szCs w:val="24"/>
          <w:lang w:val="en-US"/>
        </w:rPr>
        <w:t xml:space="preserve">. </w:t>
      </w:r>
    </w:p>
    <w:p w:rsidR="00560B98" w:rsidRDefault="00C15AEE" w:rsidP="008A30D1">
      <w:pPr>
        <w:spacing w:after="160"/>
        <w:ind w:firstLine="720"/>
        <w:rPr>
          <w:sz w:val="24"/>
          <w:szCs w:val="24"/>
        </w:rPr>
      </w:pPr>
      <w:r>
        <w:rPr>
          <w:noProof/>
          <w:sz w:val="24"/>
          <w:szCs w:val="24"/>
          <w:lang w:val="en-US"/>
        </w:rPr>
        <w:drawing>
          <wp:inline distT="0" distB="0" distL="0" distR="0" wp14:anchorId="6CBEEB7D" wp14:editId="735D081A">
            <wp:extent cx="4205945" cy="360381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21Apr2020.pdf"/>
                    <pic:cNvPicPr/>
                  </pic:nvPicPr>
                  <pic:blipFill>
                    <a:blip r:embed="rId22">
                      <a:extLst>
                        <a:ext uri="{28A0092B-C50C-407E-A947-70E740481C1C}">
                          <a14:useLocalDpi xmlns:a14="http://schemas.microsoft.com/office/drawing/2010/main" val="0"/>
                        </a:ext>
                      </a:extLst>
                    </a:blip>
                    <a:stretch>
                      <a:fillRect/>
                    </a:stretch>
                  </pic:blipFill>
                  <pic:spPr>
                    <a:xfrm>
                      <a:off x="0" y="0"/>
                      <a:ext cx="4235004" cy="3628711"/>
                    </a:xfrm>
                    <a:prstGeom prst="rect">
                      <a:avLst/>
                    </a:prstGeom>
                  </pic:spPr>
                </pic:pic>
              </a:graphicData>
            </a:graphic>
          </wp:inline>
        </w:drawing>
      </w:r>
      <w:r w:rsidR="00A035F7">
        <w:rPr>
          <w:sz w:val="24"/>
          <w:szCs w:val="24"/>
        </w:rPr>
        <w:br/>
      </w:r>
      <w:r w:rsidR="00843401">
        <w:rPr>
          <w:sz w:val="24"/>
          <w:szCs w:val="24"/>
        </w:rPr>
        <w:t xml:space="preserve">Figure 2. The </w:t>
      </w:r>
      <w:r w:rsidR="00084B7D">
        <w:rPr>
          <w:sz w:val="24"/>
          <w:szCs w:val="24"/>
        </w:rPr>
        <w:t xml:space="preserve">percent </w:t>
      </w:r>
      <w:r w:rsidR="00843401">
        <w:rPr>
          <w:sz w:val="24"/>
          <w:szCs w:val="24"/>
        </w:rPr>
        <w:t>DO saturation corresponding to 4.0 mg/L, the current impairment threshold, varies as a function of temperature. For Virginia waterbodies, which typically exhibit water temperatures varying from 0</w:t>
      </w:r>
      <w:r w:rsidR="00843401">
        <w:rPr>
          <w:sz w:val="24"/>
          <w:szCs w:val="24"/>
          <w:vertAlign w:val="superscript"/>
        </w:rPr>
        <w:t>o</w:t>
      </w:r>
      <w:r w:rsidR="00843401">
        <w:rPr>
          <w:sz w:val="24"/>
          <w:szCs w:val="24"/>
        </w:rPr>
        <w:t>C to &gt;30</w:t>
      </w:r>
      <w:r w:rsidR="00843401">
        <w:rPr>
          <w:sz w:val="24"/>
          <w:szCs w:val="24"/>
          <w:vertAlign w:val="superscript"/>
        </w:rPr>
        <w:t>o</w:t>
      </w:r>
      <w:r w:rsidR="00843401">
        <w:rPr>
          <w:sz w:val="24"/>
          <w:szCs w:val="24"/>
        </w:rPr>
        <w:t xml:space="preserve">C within a year, 4.0 mg/L could constitute poor water quality (&lt;50% saturation; the black solid line) at cold temperatures or </w:t>
      </w:r>
      <w:del w:id="52" w:author="Cayelan C. Carey" w:date="2020-05-21T11:53:00Z">
        <w:r w:rsidR="00843401" w:rsidDel="00987FC4">
          <w:rPr>
            <w:sz w:val="24"/>
            <w:szCs w:val="24"/>
          </w:rPr>
          <w:delText xml:space="preserve">good </w:delText>
        </w:r>
      </w:del>
      <w:ins w:id="53" w:author="Cayelan C. Carey" w:date="2020-05-21T11:53:00Z">
        <w:r w:rsidR="00987FC4">
          <w:rPr>
            <w:sz w:val="24"/>
            <w:szCs w:val="24"/>
          </w:rPr>
          <w:t>acceptable</w:t>
        </w:r>
        <w:r w:rsidR="00987FC4">
          <w:rPr>
            <w:sz w:val="24"/>
            <w:szCs w:val="24"/>
          </w:rPr>
          <w:t xml:space="preserve"> </w:t>
        </w:r>
      </w:ins>
      <w:r w:rsidR="00843401">
        <w:rPr>
          <w:sz w:val="24"/>
          <w:szCs w:val="24"/>
        </w:rPr>
        <w:t xml:space="preserve">quality (&gt;50% saturation) at high temperatures. Consequently, we </w:t>
      </w:r>
      <w:r w:rsidR="00A162EF">
        <w:rPr>
          <w:sz w:val="24"/>
          <w:szCs w:val="24"/>
        </w:rPr>
        <w:t>recommend</w:t>
      </w:r>
      <w:r w:rsidR="00843401">
        <w:rPr>
          <w:sz w:val="24"/>
          <w:szCs w:val="24"/>
        </w:rPr>
        <w:t xml:space="preserve"> using the EPA’s current metric of 3.0 mg/L as a DO threshold, which consistently flags poor water quality, as defined </w:t>
      </w:r>
      <w:r>
        <w:rPr>
          <w:sz w:val="24"/>
          <w:szCs w:val="24"/>
        </w:rPr>
        <w:t>by DO saturation &lt;</w:t>
      </w:r>
      <w:r w:rsidR="00843401">
        <w:rPr>
          <w:sz w:val="24"/>
          <w:szCs w:val="24"/>
        </w:rPr>
        <w:t>50%.</w:t>
      </w:r>
    </w:p>
    <w:p w:rsidR="00C15AEE" w:rsidRDefault="00C15AEE">
      <w:pPr>
        <w:spacing w:after="160"/>
        <w:rPr>
          <w:sz w:val="24"/>
          <w:szCs w:val="24"/>
        </w:rPr>
      </w:pPr>
    </w:p>
    <w:p w:rsidR="00560B98" w:rsidRDefault="00843401" w:rsidP="000E79E6">
      <w:pPr>
        <w:spacing w:after="160"/>
        <w:rPr>
          <w:ins w:id="54" w:author="Cayelan C. Carey" w:date="2020-05-21T11:56:00Z"/>
          <w:b/>
          <w:sz w:val="24"/>
          <w:szCs w:val="24"/>
        </w:rPr>
      </w:pPr>
      <w:r w:rsidRPr="008A30D1">
        <w:rPr>
          <w:b/>
          <w:sz w:val="24"/>
          <w:szCs w:val="24"/>
        </w:rPr>
        <w:t xml:space="preserve">(2)  Is the alternative procedure sound and scientifically defensible?  Is it a substantively better approach than the current one?  Do its advantages outweigh its disadvantages?  </w:t>
      </w:r>
    </w:p>
    <w:p w:rsidR="00987FC4" w:rsidRPr="00987FC4" w:rsidRDefault="00987FC4" w:rsidP="00987FC4">
      <w:pPr>
        <w:rPr>
          <w:sz w:val="24"/>
          <w:szCs w:val="24"/>
          <w:lang w:val="en-US"/>
          <w:rPrChange w:id="55" w:author="Cayelan C. Carey" w:date="2020-05-21T11:57:00Z">
            <w:rPr>
              <w:b/>
              <w:sz w:val="24"/>
              <w:szCs w:val="24"/>
            </w:rPr>
          </w:rPrChange>
        </w:rPr>
        <w:pPrChange w:id="56" w:author="Cayelan C. Carey" w:date="2020-05-21T11:57:00Z">
          <w:pPr>
            <w:spacing w:after="160"/>
          </w:pPr>
        </w:pPrChange>
      </w:pPr>
      <w:ins w:id="57" w:author="Cayelan C. Carey" w:date="2020-05-21T11:56:00Z">
        <w:r>
          <w:rPr>
            <w:b/>
            <w:sz w:val="24"/>
            <w:szCs w:val="24"/>
          </w:rPr>
          <w:tab/>
        </w:r>
        <w:r w:rsidRPr="00987FC4">
          <w:rPr>
            <w:sz w:val="24"/>
            <w:szCs w:val="24"/>
            <w:rPrChange w:id="58" w:author="Cayelan C. Carey" w:date="2020-05-21T11:56:00Z">
              <w:rPr>
                <w:b/>
                <w:sz w:val="24"/>
                <w:szCs w:val="24"/>
              </w:rPr>
            </w:rPrChange>
          </w:rPr>
          <w:t>The DEQ has proposed an alternate procedure for DO monitoring: "</w:t>
        </w:r>
        <w:r w:rsidRPr="00987FC4">
          <w:rPr>
            <w:sz w:val="24"/>
            <w:szCs w:val="24"/>
            <w:lang w:val="en-US"/>
            <w:rPrChange w:id="59" w:author="Cayelan C. Carey" w:date="2020-05-21T11:56:00Z">
              <w:rPr>
                <w:b/>
                <w:sz w:val="24"/>
                <w:szCs w:val="24"/>
                <w:lang w:val="en-US"/>
              </w:rPr>
            </w:rPrChange>
          </w:rPr>
          <w:t xml:space="preserve">One alternative procedure would begin by establishing the location of the thermocline at an individual station (the point where the temperature change between depths is </w:t>
        </w:r>
        <w:r w:rsidRPr="00987FC4">
          <w:rPr>
            <w:sz w:val="24"/>
            <w:szCs w:val="24"/>
            <w:u w:val="single"/>
            <w:lang w:val="en-US"/>
            <w:rPrChange w:id="60" w:author="Cayelan C. Carey" w:date="2020-05-21T11:56:00Z">
              <w:rPr>
                <w:b/>
                <w:sz w:val="24"/>
                <w:szCs w:val="24"/>
                <w:u w:val="single"/>
                <w:lang w:val="en-US"/>
              </w:rPr>
            </w:rPrChange>
          </w:rPr>
          <w:t>&gt;</w:t>
        </w:r>
        <w:r w:rsidRPr="00987FC4">
          <w:rPr>
            <w:sz w:val="24"/>
            <w:szCs w:val="24"/>
            <w:lang w:val="en-US"/>
            <w:rPrChange w:id="61" w:author="Cayelan C. Carey" w:date="2020-05-21T11:56:00Z">
              <w:rPr>
                <w:b/>
                <w:sz w:val="24"/>
                <w:szCs w:val="24"/>
                <w:lang w:val="en-US"/>
              </w:rPr>
            </w:rPrChange>
          </w:rPr>
          <w:t xml:space="preserve"> 1˚C), as is done currently.  </w:t>
        </w:r>
        <w:proofErr w:type="spellStart"/>
        <w:r w:rsidRPr="00987FC4">
          <w:rPr>
            <w:sz w:val="24"/>
            <w:szCs w:val="24"/>
            <w:lang w:val="en-US"/>
            <w:rPrChange w:id="62" w:author="Cayelan C. Carey" w:date="2020-05-21T11:56:00Z">
              <w:rPr>
                <w:b/>
                <w:sz w:val="24"/>
                <w:szCs w:val="24"/>
                <w:lang w:val="en-US"/>
              </w:rPr>
            </w:rPrChange>
          </w:rPr>
          <w:t>Epilimnetic</w:t>
        </w:r>
        <w:proofErr w:type="spellEnd"/>
        <w:r w:rsidRPr="00987FC4">
          <w:rPr>
            <w:sz w:val="24"/>
            <w:szCs w:val="24"/>
            <w:lang w:val="en-US"/>
            <w:rPrChange w:id="63" w:author="Cayelan C. Carey" w:date="2020-05-21T11:56:00Z">
              <w:rPr>
                <w:b/>
                <w:sz w:val="24"/>
                <w:szCs w:val="24"/>
                <w:lang w:val="en-US"/>
              </w:rPr>
            </w:rPrChange>
          </w:rPr>
          <w:t xml:space="preserve"> or water column DO samples along the vertical profile would then be aggregated via the median.  This would represent the average DO at this station, but in a way that does not presume how the samples are distributed or allow outlier samples to have undue influence.  The next step would be the aggregation of all “</w:t>
        </w:r>
        <w:proofErr w:type="spellStart"/>
        <w:r w:rsidRPr="00987FC4">
          <w:rPr>
            <w:sz w:val="24"/>
            <w:szCs w:val="24"/>
            <w:lang w:val="en-US"/>
            <w:rPrChange w:id="64" w:author="Cayelan C. Carey" w:date="2020-05-21T11:56:00Z">
              <w:rPr>
                <w:b/>
                <w:sz w:val="24"/>
                <w:szCs w:val="24"/>
                <w:lang w:val="en-US"/>
              </w:rPr>
            </w:rPrChange>
          </w:rPr>
          <w:t>epilimnon</w:t>
        </w:r>
        <w:proofErr w:type="spellEnd"/>
        <w:r w:rsidRPr="00987FC4">
          <w:rPr>
            <w:sz w:val="24"/>
            <w:szCs w:val="24"/>
            <w:lang w:val="en-US"/>
            <w:rPrChange w:id="65" w:author="Cayelan C. Carey" w:date="2020-05-21T11:56:00Z">
              <w:rPr>
                <w:b/>
                <w:sz w:val="24"/>
                <w:szCs w:val="24"/>
                <w:lang w:val="en-US"/>
              </w:rPr>
            </w:rPrChange>
          </w:rPr>
          <w:t>/water column medians” generated at stations visited during the same monitoring run.  A median would again be used for the same reasons as above.  The end result would be a snapshot of a water body’s DO concentration for a particular monitoring run.  This snapshot would then be assessed in combination with all the other snapshots taken over the assessment period (see Table 4 for an illustration of this process).  The end result would be an exceedance rate that could be reasonably interpreted as “Aquatic life had unsuitable habitat X% of the time when the lake/reservoir was monitored.”  This exceedance rate would then be evaluated against the 10% rule to determine criteria attainment status for the lake/reservoir assessment unit.</w:t>
        </w:r>
        <w:r>
          <w:rPr>
            <w:sz w:val="24"/>
            <w:szCs w:val="24"/>
            <w:lang w:val="en-US"/>
          </w:rPr>
          <w:t>" (s</w:t>
        </w:r>
      </w:ins>
      <w:ins w:id="66" w:author="Cayelan C. Carey" w:date="2020-05-21T11:57:00Z">
        <w:r>
          <w:rPr>
            <w:sz w:val="24"/>
            <w:szCs w:val="24"/>
            <w:lang w:val="en-US"/>
          </w:rPr>
          <w:t>ee Appendix A for more information on the alternate procedure).</w:t>
        </w:r>
      </w:ins>
      <w:ins w:id="67" w:author="Cayelan C. Carey" w:date="2020-05-21T11:56:00Z">
        <w:r w:rsidRPr="00987FC4">
          <w:rPr>
            <w:sz w:val="24"/>
            <w:szCs w:val="24"/>
            <w:lang w:val="en-US"/>
            <w:rPrChange w:id="68" w:author="Cayelan C. Carey" w:date="2020-05-21T11:56:00Z">
              <w:rPr>
                <w:b/>
                <w:sz w:val="24"/>
                <w:szCs w:val="24"/>
                <w:lang w:val="en-US"/>
              </w:rPr>
            </w:rPrChange>
          </w:rPr>
          <w:t xml:space="preserve">   </w:t>
        </w:r>
      </w:ins>
    </w:p>
    <w:p w:rsidR="00560B98" w:rsidRDefault="00843401" w:rsidP="00987FC4">
      <w:pPr>
        <w:ind w:firstLine="720"/>
        <w:rPr>
          <w:sz w:val="24"/>
          <w:szCs w:val="24"/>
          <w:highlight w:val="yellow"/>
        </w:rPr>
        <w:pPrChange w:id="69" w:author="Cayelan C. Carey" w:date="2020-05-21T11:57:00Z">
          <w:pPr>
            <w:spacing w:after="160"/>
            <w:ind w:firstLine="720"/>
          </w:pPr>
        </w:pPrChange>
      </w:pPr>
      <w:commentRangeStart w:id="70"/>
      <w:r>
        <w:rPr>
          <w:sz w:val="24"/>
          <w:szCs w:val="24"/>
        </w:rPr>
        <w:t>We</w:t>
      </w:r>
      <w:commentRangeEnd w:id="70"/>
      <w:r w:rsidR="00286D44">
        <w:rPr>
          <w:rStyle w:val="CommentReference"/>
        </w:rPr>
        <w:commentReference w:id="70"/>
      </w:r>
      <w:r>
        <w:rPr>
          <w:sz w:val="24"/>
          <w:szCs w:val="24"/>
        </w:rPr>
        <w:t xml:space="preserve"> have at least three major concerns with the alternative procedure </w:t>
      </w:r>
      <w:r w:rsidR="00357359">
        <w:rPr>
          <w:sz w:val="24"/>
          <w:szCs w:val="24"/>
        </w:rPr>
        <w:t xml:space="preserve">provided by DEQ </w:t>
      </w:r>
      <w:r>
        <w:rPr>
          <w:sz w:val="24"/>
          <w:szCs w:val="24"/>
        </w:rPr>
        <w:t xml:space="preserve">that motivate our proposed new approach, detailed below in the response to question 3. First, </w:t>
      </w:r>
      <w:r w:rsidR="001D16E3">
        <w:rPr>
          <w:sz w:val="24"/>
          <w:szCs w:val="24"/>
        </w:rPr>
        <w:t>focusing on the epilimnion only disregards hypolimnetic DO</w:t>
      </w:r>
      <w:r w:rsidR="008A30D1">
        <w:rPr>
          <w:sz w:val="24"/>
          <w:szCs w:val="24"/>
        </w:rPr>
        <w:t xml:space="preserve"> conditions</w:t>
      </w:r>
      <w:r w:rsidR="001D16E3">
        <w:rPr>
          <w:sz w:val="24"/>
          <w:szCs w:val="24"/>
        </w:rPr>
        <w:t xml:space="preserve">, which </w:t>
      </w:r>
      <w:r w:rsidR="008A30D1">
        <w:rPr>
          <w:sz w:val="24"/>
          <w:szCs w:val="24"/>
        </w:rPr>
        <w:t>are</w:t>
      </w:r>
      <w:r w:rsidR="001D16E3">
        <w:rPr>
          <w:sz w:val="24"/>
          <w:szCs w:val="24"/>
        </w:rPr>
        <w:t xml:space="preserve"> an important metric of water quality. </w:t>
      </w:r>
      <w:r>
        <w:rPr>
          <w:sz w:val="24"/>
          <w:szCs w:val="24"/>
        </w:rPr>
        <w:t xml:space="preserve">Second, </w:t>
      </w:r>
      <w:r w:rsidR="001D16E3">
        <w:rPr>
          <w:sz w:val="24"/>
          <w:szCs w:val="24"/>
        </w:rPr>
        <w:t xml:space="preserve">as noted above, spatially aggregating data from all </w:t>
      </w:r>
      <w:proofErr w:type="spellStart"/>
      <w:r w:rsidR="001D16E3">
        <w:rPr>
          <w:sz w:val="24"/>
          <w:szCs w:val="24"/>
        </w:rPr>
        <w:t>epilimnetic</w:t>
      </w:r>
      <w:proofErr w:type="spellEnd"/>
      <w:r w:rsidR="001D16E3">
        <w:rPr>
          <w:sz w:val="24"/>
          <w:szCs w:val="24"/>
        </w:rPr>
        <w:t xml:space="preserve"> stations precludes the DEQ from detecting site-specific changes in water quality within a lake or reservoir. </w:t>
      </w:r>
      <w:commentRangeStart w:id="71"/>
      <w:r>
        <w:rPr>
          <w:sz w:val="24"/>
          <w:szCs w:val="24"/>
        </w:rPr>
        <w:t xml:space="preserve">Third, </w:t>
      </w:r>
      <w:del w:id="72" w:author="Cayelan C. Carey" w:date="2020-05-21T11:57:00Z">
        <w:r w:rsidDel="00987FC4">
          <w:rPr>
            <w:sz w:val="24"/>
            <w:szCs w:val="24"/>
          </w:rPr>
          <w:delText>temporally averaging</w:delText>
        </w:r>
      </w:del>
      <w:ins w:id="73" w:author="Cayelan C. Carey" w:date="2020-05-21T11:57:00Z">
        <w:r w:rsidR="00987FC4">
          <w:rPr>
            <w:sz w:val="24"/>
            <w:szCs w:val="24"/>
          </w:rPr>
          <w:t>pooling</w:t>
        </w:r>
      </w:ins>
      <w:r>
        <w:rPr>
          <w:sz w:val="24"/>
          <w:szCs w:val="24"/>
        </w:rPr>
        <w:t xml:space="preserve"> all measurements collected in the epilimnion over a six-year assessment period masks water quality changes that would be detected on shorter time scales. </w:t>
      </w:r>
      <w:commentRangeEnd w:id="71"/>
      <w:r w:rsidR="00477D96">
        <w:rPr>
          <w:rStyle w:val="CommentReference"/>
        </w:rPr>
        <w:commentReference w:id="71"/>
      </w:r>
      <w:r>
        <w:rPr>
          <w:sz w:val="24"/>
          <w:szCs w:val="24"/>
        </w:rPr>
        <w:t xml:space="preserve">Given these concerns, we recommend an alternative approach, which we </w:t>
      </w:r>
      <w:r w:rsidR="003E4B8A">
        <w:rPr>
          <w:sz w:val="24"/>
          <w:szCs w:val="24"/>
        </w:rPr>
        <w:t>describe in the next section</w:t>
      </w:r>
      <w:r>
        <w:rPr>
          <w:sz w:val="24"/>
          <w:szCs w:val="24"/>
        </w:rPr>
        <w:t>.</w:t>
      </w:r>
    </w:p>
    <w:p w:rsidR="00560B98" w:rsidRDefault="00560B98">
      <w:pPr>
        <w:spacing w:after="160"/>
        <w:ind w:firstLine="720"/>
        <w:rPr>
          <w:sz w:val="24"/>
          <w:szCs w:val="24"/>
        </w:rPr>
      </w:pPr>
    </w:p>
    <w:p w:rsidR="00A85B17" w:rsidRPr="00910EB2" w:rsidRDefault="00843401" w:rsidP="000E79E6">
      <w:pPr>
        <w:spacing w:after="160"/>
        <w:rPr>
          <w:b/>
          <w:sz w:val="24"/>
          <w:szCs w:val="24"/>
        </w:rPr>
      </w:pPr>
      <w:r w:rsidRPr="00910EB2">
        <w:rPr>
          <w:b/>
          <w:sz w:val="24"/>
          <w:szCs w:val="24"/>
        </w:rPr>
        <w:t xml:space="preserve">(3)  Is there another alternative approach that DEQ should consider? </w:t>
      </w:r>
    </w:p>
    <w:p w:rsidR="00560B98" w:rsidRDefault="00843401">
      <w:pPr>
        <w:spacing w:after="160"/>
        <w:rPr>
          <w:sz w:val="24"/>
          <w:szCs w:val="24"/>
        </w:rPr>
      </w:pPr>
      <w:r>
        <w:rPr>
          <w:sz w:val="24"/>
          <w:szCs w:val="24"/>
        </w:rPr>
        <w:t xml:space="preserve">To alleviate the issues </w:t>
      </w:r>
      <w:r w:rsidR="001D16E3">
        <w:rPr>
          <w:sz w:val="24"/>
          <w:szCs w:val="24"/>
        </w:rPr>
        <w:t xml:space="preserve">noted for both </w:t>
      </w:r>
      <w:r w:rsidR="00F400EF">
        <w:rPr>
          <w:sz w:val="24"/>
          <w:szCs w:val="24"/>
        </w:rPr>
        <w:t xml:space="preserve">the </w:t>
      </w:r>
      <w:r w:rsidR="001D16E3">
        <w:rPr>
          <w:sz w:val="24"/>
          <w:szCs w:val="24"/>
        </w:rPr>
        <w:t xml:space="preserve">current </w:t>
      </w:r>
      <w:r w:rsidR="00F400EF">
        <w:rPr>
          <w:sz w:val="24"/>
          <w:szCs w:val="24"/>
        </w:rPr>
        <w:t xml:space="preserve">assessment approach </w:t>
      </w:r>
      <w:r w:rsidR="001D16E3">
        <w:rPr>
          <w:sz w:val="24"/>
          <w:szCs w:val="24"/>
        </w:rPr>
        <w:t xml:space="preserve">and </w:t>
      </w:r>
      <w:r w:rsidR="00357359">
        <w:rPr>
          <w:sz w:val="24"/>
          <w:szCs w:val="24"/>
        </w:rPr>
        <w:t>t</w:t>
      </w:r>
      <w:r w:rsidR="00F400EF">
        <w:rPr>
          <w:sz w:val="24"/>
          <w:szCs w:val="24"/>
        </w:rPr>
        <w:t xml:space="preserve">he </w:t>
      </w:r>
      <w:r w:rsidR="000F25A4">
        <w:rPr>
          <w:sz w:val="24"/>
          <w:szCs w:val="24"/>
        </w:rPr>
        <w:t>alternative</w:t>
      </w:r>
      <w:r w:rsidR="001D16E3">
        <w:rPr>
          <w:sz w:val="24"/>
          <w:szCs w:val="24"/>
        </w:rPr>
        <w:t xml:space="preserve"> approach</w:t>
      </w:r>
      <w:r w:rsidR="00F400EF">
        <w:rPr>
          <w:sz w:val="24"/>
          <w:szCs w:val="24"/>
        </w:rPr>
        <w:t xml:space="preserve"> presented</w:t>
      </w:r>
      <w:r w:rsidR="001D16E3">
        <w:rPr>
          <w:sz w:val="24"/>
          <w:szCs w:val="24"/>
        </w:rPr>
        <w:t xml:space="preserve"> by DEQ (</w:t>
      </w:r>
      <w:r>
        <w:rPr>
          <w:sz w:val="24"/>
          <w:szCs w:val="24"/>
        </w:rPr>
        <w:t>identif</w:t>
      </w:r>
      <w:r w:rsidR="001D16E3">
        <w:rPr>
          <w:sz w:val="24"/>
          <w:szCs w:val="24"/>
        </w:rPr>
        <w:t>ied</w:t>
      </w:r>
      <w:r>
        <w:rPr>
          <w:sz w:val="24"/>
          <w:szCs w:val="24"/>
        </w:rPr>
        <w:t xml:space="preserve"> </w:t>
      </w:r>
      <w:r w:rsidR="003A759C">
        <w:rPr>
          <w:sz w:val="24"/>
          <w:szCs w:val="24"/>
        </w:rPr>
        <w:t>above</w:t>
      </w:r>
      <w:r w:rsidR="001D16E3">
        <w:rPr>
          <w:sz w:val="24"/>
          <w:szCs w:val="24"/>
        </w:rPr>
        <w:t>)</w:t>
      </w:r>
      <w:r>
        <w:rPr>
          <w:sz w:val="24"/>
          <w:szCs w:val="24"/>
        </w:rPr>
        <w:t>, we propose a new approach</w:t>
      </w:r>
      <w:r w:rsidR="00A85B17">
        <w:rPr>
          <w:sz w:val="24"/>
          <w:szCs w:val="24"/>
        </w:rPr>
        <w:t xml:space="preserve">. </w:t>
      </w:r>
      <w:commentRangeStart w:id="74"/>
      <w:commentRangeStart w:id="75"/>
      <w:r w:rsidR="00A85B17">
        <w:rPr>
          <w:sz w:val="24"/>
          <w:szCs w:val="24"/>
        </w:rPr>
        <w:t xml:space="preserve">As noted above, a percent saturation threshold </w:t>
      </w:r>
      <w:r w:rsidR="00726F52">
        <w:rPr>
          <w:sz w:val="24"/>
          <w:szCs w:val="24"/>
        </w:rPr>
        <w:t xml:space="preserve">of 50% </w:t>
      </w:r>
      <w:r w:rsidR="00A85B17">
        <w:rPr>
          <w:sz w:val="24"/>
          <w:szCs w:val="24"/>
        </w:rPr>
        <w:t>would be preferred for the DO numeric criterion</w:t>
      </w:r>
      <w:r w:rsidR="00AC21DB">
        <w:rPr>
          <w:sz w:val="24"/>
          <w:szCs w:val="24"/>
        </w:rPr>
        <w:t xml:space="preserve"> to avoid issues </w:t>
      </w:r>
      <w:r w:rsidR="00401ACA">
        <w:rPr>
          <w:sz w:val="24"/>
          <w:szCs w:val="24"/>
        </w:rPr>
        <w:t>related to</w:t>
      </w:r>
      <w:r w:rsidR="00AC21DB">
        <w:rPr>
          <w:sz w:val="24"/>
          <w:szCs w:val="24"/>
        </w:rPr>
        <w:t xml:space="preserve"> </w:t>
      </w:r>
      <w:r w:rsidR="00401ACA">
        <w:rPr>
          <w:sz w:val="24"/>
          <w:szCs w:val="24"/>
        </w:rPr>
        <w:t xml:space="preserve">variable </w:t>
      </w:r>
      <w:r w:rsidR="00AC21DB">
        <w:rPr>
          <w:sz w:val="24"/>
          <w:szCs w:val="24"/>
        </w:rPr>
        <w:t>DO solubility</w:t>
      </w:r>
      <w:r w:rsidR="00401ACA">
        <w:rPr>
          <w:sz w:val="24"/>
          <w:szCs w:val="24"/>
        </w:rPr>
        <w:t xml:space="preserve"> at different temperatures</w:t>
      </w:r>
      <w:commentRangeEnd w:id="74"/>
      <w:r w:rsidR="00825AAF">
        <w:rPr>
          <w:rStyle w:val="CommentReference"/>
        </w:rPr>
        <w:commentReference w:id="74"/>
      </w:r>
      <w:commentRangeEnd w:id="75"/>
      <w:r w:rsidR="00987FC4">
        <w:rPr>
          <w:rStyle w:val="CommentReference"/>
        </w:rPr>
        <w:commentReference w:id="75"/>
      </w:r>
      <w:r w:rsidR="00401ACA">
        <w:rPr>
          <w:sz w:val="24"/>
          <w:szCs w:val="24"/>
        </w:rPr>
        <w:t>.</w:t>
      </w:r>
      <w:r w:rsidR="00A85B17">
        <w:rPr>
          <w:sz w:val="24"/>
          <w:szCs w:val="24"/>
        </w:rPr>
        <w:t xml:space="preserve"> </w:t>
      </w:r>
      <w:r w:rsidR="00401ACA">
        <w:rPr>
          <w:sz w:val="24"/>
          <w:szCs w:val="24"/>
        </w:rPr>
        <w:t>H</w:t>
      </w:r>
      <w:r w:rsidR="00A85B17">
        <w:rPr>
          <w:sz w:val="24"/>
          <w:szCs w:val="24"/>
        </w:rPr>
        <w:t xml:space="preserve">owever, we recognize that it may not be feasible for monitoring agencies to implement this change, especially given </w:t>
      </w:r>
      <w:r w:rsidR="00216449">
        <w:rPr>
          <w:sz w:val="24"/>
          <w:szCs w:val="24"/>
        </w:rPr>
        <w:t xml:space="preserve">both </w:t>
      </w:r>
      <w:r w:rsidR="00A85B17">
        <w:rPr>
          <w:sz w:val="24"/>
          <w:szCs w:val="24"/>
        </w:rPr>
        <w:t>the EPA</w:t>
      </w:r>
      <w:r w:rsidR="00216449">
        <w:rPr>
          <w:sz w:val="24"/>
          <w:szCs w:val="24"/>
        </w:rPr>
        <w:t xml:space="preserve"> and DEQ</w:t>
      </w:r>
      <w:r w:rsidR="00A85B17">
        <w:rPr>
          <w:sz w:val="24"/>
          <w:szCs w:val="24"/>
        </w:rPr>
        <w:t xml:space="preserve">'s precedent of using </w:t>
      </w:r>
      <w:r w:rsidR="00216449">
        <w:rPr>
          <w:sz w:val="24"/>
          <w:szCs w:val="24"/>
        </w:rPr>
        <w:t xml:space="preserve">a </w:t>
      </w:r>
      <w:r w:rsidR="00A85B17">
        <w:rPr>
          <w:sz w:val="24"/>
          <w:szCs w:val="24"/>
        </w:rPr>
        <w:t>mass concentration</w:t>
      </w:r>
      <w:r w:rsidR="00216449">
        <w:rPr>
          <w:sz w:val="24"/>
          <w:szCs w:val="24"/>
        </w:rPr>
        <w:t xml:space="preserve"> threshold</w:t>
      </w:r>
      <w:r w:rsidR="00A85B17">
        <w:rPr>
          <w:sz w:val="24"/>
          <w:szCs w:val="24"/>
        </w:rPr>
        <w:t xml:space="preserve">. </w:t>
      </w:r>
      <w:r w:rsidR="00A85B17" w:rsidRPr="00386B2B">
        <w:rPr>
          <w:sz w:val="24"/>
          <w:szCs w:val="24"/>
        </w:rPr>
        <w:t>Thus,</w:t>
      </w:r>
      <w:r w:rsidR="00A85B17">
        <w:rPr>
          <w:sz w:val="24"/>
          <w:szCs w:val="24"/>
        </w:rPr>
        <w:t xml:space="preserve"> as the second-best option,</w:t>
      </w:r>
      <w:r w:rsidR="00A85B17" w:rsidRPr="00386B2B">
        <w:rPr>
          <w:sz w:val="24"/>
          <w:szCs w:val="24"/>
        </w:rPr>
        <w:t xml:space="preserve"> we </w:t>
      </w:r>
      <w:r w:rsidR="00A85B17">
        <w:rPr>
          <w:sz w:val="24"/>
          <w:szCs w:val="24"/>
        </w:rPr>
        <w:t>recommend</w:t>
      </w:r>
      <w:r w:rsidR="00A85B17" w:rsidRPr="00386B2B">
        <w:rPr>
          <w:sz w:val="24"/>
          <w:szCs w:val="24"/>
        </w:rPr>
        <w:t xml:space="preserve"> changing the </w:t>
      </w:r>
      <w:r w:rsidR="00A85B17">
        <w:rPr>
          <w:sz w:val="24"/>
          <w:szCs w:val="24"/>
        </w:rPr>
        <w:t xml:space="preserve">DEQ's </w:t>
      </w:r>
      <w:r w:rsidR="00A85B17" w:rsidRPr="00386B2B">
        <w:rPr>
          <w:sz w:val="24"/>
          <w:szCs w:val="24"/>
        </w:rPr>
        <w:t>DO threshold from 4.0 to 3.0 mg/L</w:t>
      </w:r>
      <w:r w:rsidR="00A85B17">
        <w:rPr>
          <w:sz w:val="24"/>
          <w:szCs w:val="24"/>
        </w:rPr>
        <w:t>.</w:t>
      </w:r>
      <w:r w:rsidR="001574A9">
        <w:rPr>
          <w:sz w:val="24"/>
          <w:szCs w:val="24"/>
        </w:rPr>
        <w:t xml:space="preserve"> </w:t>
      </w:r>
      <w:r w:rsidR="00514FAF">
        <w:rPr>
          <w:sz w:val="24"/>
          <w:szCs w:val="24"/>
        </w:rPr>
        <w:t xml:space="preserve">The approach described below </w:t>
      </w:r>
      <w:r w:rsidR="0075320D">
        <w:rPr>
          <w:sz w:val="24"/>
          <w:szCs w:val="24"/>
        </w:rPr>
        <w:t xml:space="preserve">uses a 3.0 mg/L </w:t>
      </w:r>
      <w:r w:rsidR="00D040CB">
        <w:rPr>
          <w:sz w:val="24"/>
          <w:szCs w:val="24"/>
        </w:rPr>
        <w:t>numeric criterion for DO</w:t>
      </w:r>
      <w:r w:rsidR="00726F52">
        <w:rPr>
          <w:sz w:val="24"/>
          <w:szCs w:val="24"/>
        </w:rPr>
        <w:t>, although it could easily be modified to use a 50% DO saturation threshold</w:t>
      </w:r>
      <w:r w:rsidR="00D040CB">
        <w:rPr>
          <w:sz w:val="24"/>
          <w:szCs w:val="24"/>
        </w:rPr>
        <w:t>.</w:t>
      </w:r>
    </w:p>
    <w:p w:rsidR="00560B98" w:rsidRDefault="00843401" w:rsidP="00066F10">
      <w:pPr>
        <w:numPr>
          <w:ilvl w:val="0"/>
          <w:numId w:val="1"/>
        </w:numPr>
        <w:ind w:left="1080"/>
        <w:rPr>
          <w:sz w:val="24"/>
          <w:szCs w:val="24"/>
        </w:rPr>
      </w:pPr>
      <w:r>
        <w:rPr>
          <w:sz w:val="24"/>
          <w:szCs w:val="24"/>
        </w:rPr>
        <w:t xml:space="preserve">At every current lake/reservoir assessment unit site, measure a full water column temperature and DO depth profile from the subsurface at 0.1 m </w:t>
      </w:r>
      <w:r w:rsidR="003A759C">
        <w:rPr>
          <w:sz w:val="24"/>
          <w:szCs w:val="24"/>
        </w:rPr>
        <w:t>on</w:t>
      </w:r>
      <w:r>
        <w:rPr>
          <w:sz w:val="24"/>
          <w:szCs w:val="24"/>
        </w:rPr>
        <w:t xml:space="preserve"> every meter interval to the nearest integer meter depth above the sediments (</w:t>
      </w:r>
      <w:r w:rsidRPr="00910EB2">
        <w:rPr>
          <w:i/>
          <w:sz w:val="24"/>
          <w:szCs w:val="24"/>
        </w:rPr>
        <w:t>e.g</w:t>
      </w:r>
      <w:r>
        <w:rPr>
          <w:sz w:val="24"/>
          <w:szCs w:val="24"/>
        </w:rPr>
        <w:t xml:space="preserve">., in 5.2 m deep lake, the water column depth profile would consist of measurements from 0.1 m, 1.0 m, 2.0 m, 3.0 m, 4.0 m, and 5.0 m). </w:t>
      </w:r>
      <w:r w:rsidR="003A759C">
        <w:rPr>
          <w:sz w:val="24"/>
          <w:szCs w:val="24"/>
        </w:rPr>
        <w:t>D</w:t>
      </w:r>
      <w:r w:rsidR="004A7FE2">
        <w:rPr>
          <w:sz w:val="24"/>
          <w:szCs w:val="24"/>
        </w:rPr>
        <w:t>issolved oxygen</w:t>
      </w:r>
      <w:r w:rsidR="003A759C">
        <w:rPr>
          <w:sz w:val="24"/>
          <w:szCs w:val="24"/>
        </w:rPr>
        <w:t xml:space="preserve"> should be measured in mg/L </w:t>
      </w:r>
      <w:r w:rsidR="003A759C" w:rsidRPr="003A759C">
        <w:rPr>
          <w:sz w:val="24"/>
          <w:szCs w:val="24"/>
        </w:rPr>
        <w:t>and</w:t>
      </w:r>
      <w:r w:rsidR="003A759C">
        <w:rPr>
          <w:sz w:val="24"/>
          <w:szCs w:val="24"/>
        </w:rPr>
        <w:t xml:space="preserve"> </w:t>
      </w:r>
      <w:r w:rsidR="00084B7D">
        <w:rPr>
          <w:sz w:val="24"/>
          <w:szCs w:val="24"/>
        </w:rPr>
        <w:t>percent</w:t>
      </w:r>
      <w:r w:rsidR="003A759C">
        <w:rPr>
          <w:sz w:val="24"/>
          <w:szCs w:val="24"/>
        </w:rPr>
        <w:t xml:space="preserve"> saturation.</w:t>
      </w:r>
      <w:r w:rsidR="00A85B17">
        <w:rPr>
          <w:sz w:val="24"/>
          <w:szCs w:val="24"/>
        </w:rPr>
        <w:t xml:space="preserve"> </w:t>
      </w:r>
    </w:p>
    <w:p w:rsidR="00560B98" w:rsidRDefault="00843401" w:rsidP="00066F10">
      <w:pPr>
        <w:numPr>
          <w:ilvl w:val="0"/>
          <w:numId w:val="1"/>
        </w:numPr>
        <w:ind w:left="1080"/>
        <w:rPr>
          <w:sz w:val="24"/>
          <w:szCs w:val="24"/>
        </w:rPr>
      </w:pPr>
      <w:r>
        <w:rPr>
          <w:sz w:val="24"/>
          <w:szCs w:val="24"/>
        </w:rPr>
        <w:t>Establish the depth of the thermocline at that site, if it exists, using the operational definition</w:t>
      </w:r>
      <w:r w:rsidR="009D38A7">
        <w:rPr>
          <w:sz w:val="24"/>
          <w:szCs w:val="24"/>
        </w:rPr>
        <w:t xml:space="preserve"> of</w:t>
      </w:r>
      <w:r>
        <w:rPr>
          <w:sz w:val="24"/>
          <w:szCs w:val="24"/>
        </w:rPr>
        <w:t xml:space="preserve"> thermocline</w:t>
      </w:r>
      <w:r w:rsidR="00357359">
        <w:rPr>
          <w:sz w:val="24"/>
          <w:szCs w:val="24"/>
        </w:rPr>
        <w:t xml:space="preserve"> (</w:t>
      </w:r>
      <w:r>
        <w:rPr>
          <w:sz w:val="24"/>
          <w:szCs w:val="24"/>
        </w:rPr>
        <w:t xml:space="preserve">the depth that exhibits the greatest temperature change between depths </w:t>
      </w:r>
      <w:r w:rsidR="00357359">
        <w:rPr>
          <w:sz w:val="24"/>
          <w:szCs w:val="24"/>
        </w:rPr>
        <w:t>[</w:t>
      </w:r>
      <w:r>
        <w:rPr>
          <w:sz w:val="24"/>
          <w:szCs w:val="24"/>
        </w:rPr>
        <w:t>at least &gt; 1</w:t>
      </w:r>
      <w:r>
        <w:rPr>
          <w:sz w:val="24"/>
          <w:szCs w:val="24"/>
          <w:vertAlign w:val="superscript"/>
        </w:rPr>
        <w:t>o</w:t>
      </w:r>
      <w:r>
        <w:rPr>
          <w:sz w:val="24"/>
          <w:szCs w:val="24"/>
        </w:rPr>
        <w:t>C</w:t>
      </w:r>
      <w:r w:rsidR="00357359">
        <w:rPr>
          <w:sz w:val="24"/>
          <w:szCs w:val="24"/>
        </w:rPr>
        <w:t>]</w:t>
      </w:r>
      <w:r>
        <w:rPr>
          <w:sz w:val="24"/>
          <w:szCs w:val="24"/>
        </w:rPr>
        <w:t>) to delineate epilimnion and hypolimnion.</w:t>
      </w:r>
      <w:r w:rsidR="005B32F1">
        <w:rPr>
          <w:sz w:val="24"/>
          <w:szCs w:val="24"/>
        </w:rPr>
        <w:t xml:space="preserve"> If there is no temperature change between depths of at least 1</w:t>
      </w:r>
      <w:r w:rsidR="005B32F1" w:rsidRPr="00D120A2">
        <w:rPr>
          <w:sz w:val="24"/>
          <w:szCs w:val="24"/>
          <w:vertAlign w:val="superscript"/>
        </w:rPr>
        <w:t>o</w:t>
      </w:r>
      <w:r w:rsidR="005B32F1">
        <w:rPr>
          <w:sz w:val="24"/>
          <w:szCs w:val="24"/>
        </w:rPr>
        <w:t>C, then we propose treating the entire water column as one integrated layer for th</w:t>
      </w:r>
      <w:r w:rsidR="00D120A2">
        <w:rPr>
          <w:sz w:val="24"/>
          <w:szCs w:val="24"/>
        </w:rPr>
        <w:t>e steps below.</w:t>
      </w:r>
    </w:p>
    <w:p w:rsidR="00560B98" w:rsidRDefault="00843401" w:rsidP="00066F10">
      <w:pPr>
        <w:numPr>
          <w:ilvl w:val="0"/>
          <w:numId w:val="1"/>
        </w:numPr>
        <w:ind w:left="1080"/>
        <w:rPr>
          <w:sz w:val="24"/>
          <w:szCs w:val="24"/>
        </w:rPr>
      </w:pPr>
      <w:r>
        <w:rPr>
          <w:sz w:val="24"/>
          <w:szCs w:val="24"/>
        </w:rPr>
        <w:t xml:space="preserve">For each site individually, determine if the median DO concentration of all of the measurements within the epilimnion on a sampling day is below the DO exceedance threshold. Exceedances within the epilimnion are defined as DO concentrations </w:t>
      </w:r>
      <w:r w:rsidR="004A7FE2">
        <w:rPr>
          <w:sz w:val="24"/>
          <w:szCs w:val="24"/>
        </w:rPr>
        <w:t>&lt;</w:t>
      </w:r>
      <w:r>
        <w:rPr>
          <w:sz w:val="24"/>
          <w:szCs w:val="24"/>
        </w:rPr>
        <w:t>3.0 mg/L</w:t>
      </w:r>
      <w:r w:rsidR="00211824">
        <w:rPr>
          <w:sz w:val="24"/>
          <w:szCs w:val="24"/>
        </w:rPr>
        <w:t xml:space="preserve"> (see Table </w:t>
      </w:r>
      <w:r w:rsidR="008D29F8">
        <w:rPr>
          <w:sz w:val="24"/>
          <w:szCs w:val="24"/>
        </w:rPr>
        <w:t>2</w:t>
      </w:r>
      <w:r w:rsidR="00211824">
        <w:rPr>
          <w:sz w:val="24"/>
          <w:szCs w:val="24"/>
        </w:rPr>
        <w:t xml:space="preserve"> as an example)</w:t>
      </w:r>
      <w:r>
        <w:rPr>
          <w:sz w:val="24"/>
          <w:szCs w:val="24"/>
        </w:rPr>
        <w:t>. We recommend using this threshold instead of the current DEQ threshold (4.0 mg/L), following the EPA’s guidelines for water quality monitoring (</w:t>
      </w:r>
      <w:r w:rsidR="00552F16">
        <w:rPr>
          <w:sz w:val="24"/>
          <w:szCs w:val="24"/>
        </w:rPr>
        <w:t xml:space="preserve">U.S. </w:t>
      </w:r>
      <w:r>
        <w:rPr>
          <w:sz w:val="24"/>
          <w:szCs w:val="24"/>
        </w:rPr>
        <w:t>EPA 201</w:t>
      </w:r>
      <w:r w:rsidR="00C4173C">
        <w:rPr>
          <w:sz w:val="24"/>
          <w:szCs w:val="24"/>
        </w:rPr>
        <w:t>7</w:t>
      </w:r>
      <w:r>
        <w:rPr>
          <w:sz w:val="24"/>
          <w:szCs w:val="24"/>
        </w:rPr>
        <w:t xml:space="preserve">) and because it is </w:t>
      </w:r>
      <w:r w:rsidR="00276CE3">
        <w:rPr>
          <w:sz w:val="24"/>
          <w:szCs w:val="24"/>
        </w:rPr>
        <w:t xml:space="preserve">generally </w:t>
      </w:r>
      <w:r>
        <w:rPr>
          <w:sz w:val="24"/>
          <w:szCs w:val="24"/>
        </w:rPr>
        <w:t>a more robust metric of water quality (Figure 2).</w:t>
      </w:r>
    </w:p>
    <w:p w:rsidR="00AF03D3" w:rsidRDefault="00843401" w:rsidP="00066F10">
      <w:pPr>
        <w:numPr>
          <w:ilvl w:val="0"/>
          <w:numId w:val="1"/>
        </w:numPr>
        <w:ind w:left="1080"/>
        <w:rPr>
          <w:sz w:val="24"/>
          <w:szCs w:val="24"/>
        </w:rPr>
      </w:pPr>
      <w:r>
        <w:rPr>
          <w:sz w:val="24"/>
          <w:szCs w:val="24"/>
        </w:rPr>
        <w:t xml:space="preserve">For each site individually, determine if the median DO </w:t>
      </w:r>
      <w:r w:rsidRPr="00F05AD5">
        <w:rPr>
          <w:sz w:val="24"/>
          <w:szCs w:val="24"/>
        </w:rPr>
        <w:t>concentration</w:t>
      </w:r>
      <w:r>
        <w:rPr>
          <w:sz w:val="24"/>
          <w:szCs w:val="24"/>
        </w:rPr>
        <w:t xml:space="preserve"> of all of the measurements within the hypolimnion on a sampling day is below the DO exceedance threshold</w:t>
      </w:r>
      <w:r w:rsidR="00211824">
        <w:rPr>
          <w:sz w:val="24"/>
          <w:szCs w:val="24"/>
        </w:rPr>
        <w:t xml:space="preserve"> (see Table </w:t>
      </w:r>
      <w:r w:rsidR="008D29F8">
        <w:rPr>
          <w:sz w:val="24"/>
          <w:szCs w:val="24"/>
        </w:rPr>
        <w:t>2</w:t>
      </w:r>
      <w:r w:rsidR="00211824">
        <w:rPr>
          <w:sz w:val="24"/>
          <w:szCs w:val="24"/>
        </w:rPr>
        <w:t xml:space="preserve"> as an example)</w:t>
      </w:r>
      <w:r>
        <w:rPr>
          <w:sz w:val="24"/>
          <w:szCs w:val="24"/>
        </w:rPr>
        <w:t xml:space="preserve">. Given the likelihood of </w:t>
      </w:r>
      <w:r w:rsidR="00276CE3">
        <w:rPr>
          <w:sz w:val="24"/>
          <w:szCs w:val="24"/>
        </w:rPr>
        <w:t>DO</w:t>
      </w:r>
      <w:r>
        <w:rPr>
          <w:sz w:val="24"/>
          <w:szCs w:val="24"/>
        </w:rPr>
        <w:t xml:space="preserve"> depletion in the hypolimnion of most reservoirs that is inherent to their construction (see above), we propose </w:t>
      </w:r>
      <w:r w:rsidR="00DE27E7">
        <w:rPr>
          <w:sz w:val="24"/>
          <w:szCs w:val="24"/>
        </w:rPr>
        <w:t xml:space="preserve">using the </w:t>
      </w:r>
      <w:r w:rsidR="00AF03D3">
        <w:rPr>
          <w:sz w:val="24"/>
          <w:szCs w:val="24"/>
        </w:rPr>
        <w:t>&lt;</w:t>
      </w:r>
      <w:r>
        <w:rPr>
          <w:sz w:val="24"/>
          <w:szCs w:val="24"/>
        </w:rPr>
        <w:t>3.0 mg/L</w:t>
      </w:r>
      <w:r w:rsidR="00DE27E7">
        <w:rPr>
          <w:sz w:val="24"/>
          <w:szCs w:val="24"/>
        </w:rPr>
        <w:t xml:space="preserve"> threshold</w:t>
      </w:r>
      <w:r>
        <w:rPr>
          <w:sz w:val="24"/>
          <w:szCs w:val="24"/>
        </w:rPr>
        <w:t xml:space="preserve"> for hypolimnetic DO exceedances. We </w:t>
      </w:r>
      <w:r w:rsidR="00BF4BB8">
        <w:rPr>
          <w:sz w:val="24"/>
          <w:szCs w:val="24"/>
        </w:rPr>
        <w:t xml:space="preserve">recommend </w:t>
      </w:r>
      <w:r>
        <w:rPr>
          <w:sz w:val="24"/>
          <w:szCs w:val="24"/>
        </w:rPr>
        <w:t xml:space="preserve">this threshold </w:t>
      </w:r>
      <w:r w:rsidR="00F02BED">
        <w:rPr>
          <w:sz w:val="24"/>
          <w:szCs w:val="24"/>
        </w:rPr>
        <w:t xml:space="preserve">for the reasons described above; it also </w:t>
      </w:r>
      <w:r w:rsidR="00651FB5">
        <w:rPr>
          <w:sz w:val="24"/>
          <w:szCs w:val="24"/>
        </w:rPr>
        <w:t>is</w:t>
      </w:r>
      <w:r>
        <w:rPr>
          <w:sz w:val="24"/>
          <w:szCs w:val="24"/>
        </w:rPr>
        <w:t xml:space="preserve"> the </w:t>
      </w:r>
      <w:r w:rsidR="00F02BED">
        <w:rPr>
          <w:sz w:val="24"/>
          <w:szCs w:val="24"/>
        </w:rPr>
        <w:t xml:space="preserve">threshold used by the </w:t>
      </w:r>
      <w:r>
        <w:rPr>
          <w:sz w:val="24"/>
          <w:szCs w:val="24"/>
        </w:rPr>
        <w:t xml:space="preserve">EPA </w:t>
      </w:r>
      <w:r w:rsidR="00352D53">
        <w:rPr>
          <w:sz w:val="24"/>
          <w:szCs w:val="24"/>
        </w:rPr>
        <w:t xml:space="preserve">in the </w:t>
      </w:r>
      <w:r w:rsidR="00EB33A0" w:rsidRPr="00EB33A0">
        <w:rPr>
          <w:sz w:val="24"/>
          <w:szCs w:val="24"/>
        </w:rPr>
        <w:t xml:space="preserve">2012 National Lakes Assessment </w:t>
      </w:r>
      <w:r>
        <w:rPr>
          <w:sz w:val="24"/>
          <w:szCs w:val="24"/>
        </w:rPr>
        <w:t xml:space="preserve">to identify </w:t>
      </w:r>
      <w:r w:rsidR="00357359">
        <w:rPr>
          <w:sz w:val="24"/>
          <w:szCs w:val="24"/>
        </w:rPr>
        <w:t xml:space="preserve">the </w:t>
      </w:r>
      <w:r w:rsidR="00D040CB">
        <w:rPr>
          <w:sz w:val="24"/>
          <w:szCs w:val="24"/>
        </w:rPr>
        <w:t>"</w:t>
      </w:r>
      <w:r w:rsidR="00357359">
        <w:rPr>
          <w:sz w:val="24"/>
          <w:szCs w:val="24"/>
        </w:rPr>
        <w:t xml:space="preserve">most </w:t>
      </w:r>
      <w:r>
        <w:rPr>
          <w:sz w:val="24"/>
          <w:szCs w:val="24"/>
        </w:rPr>
        <w:t>disturbed</w:t>
      </w:r>
      <w:r w:rsidR="00D040CB">
        <w:rPr>
          <w:sz w:val="24"/>
          <w:szCs w:val="24"/>
        </w:rPr>
        <w:t>"</w:t>
      </w:r>
      <w:r>
        <w:rPr>
          <w:sz w:val="24"/>
          <w:szCs w:val="24"/>
        </w:rPr>
        <w:t xml:space="preserve"> waterbodies (</w:t>
      </w:r>
      <w:r w:rsidR="00552F16">
        <w:rPr>
          <w:sz w:val="24"/>
          <w:szCs w:val="24"/>
        </w:rPr>
        <w:t xml:space="preserve">U.S. </w:t>
      </w:r>
      <w:r>
        <w:rPr>
          <w:sz w:val="24"/>
          <w:szCs w:val="24"/>
        </w:rPr>
        <w:t>EPA 201</w:t>
      </w:r>
      <w:r w:rsidR="00C4173C">
        <w:rPr>
          <w:sz w:val="24"/>
          <w:szCs w:val="24"/>
        </w:rPr>
        <w:t>7</w:t>
      </w:r>
      <w:r>
        <w:rPr>
          <w:sz w:val="24"/>
          <w:szCs w:val="24"/>
        </w:rPr>
        <w:t>; Figure 2).</w:t>
      </w:r>
    </w:p>
    <w:p w:rsidR="009D479F" w:rsidRDefault="00D120A2" w:rsidP="00CC1721">
      <w:pPr>
        <w:numPr>
          <w:ilvl w:val="0"/>
          <w:numId w:val="1"/>
        </w:numPr>
        <w:ind w:left="1080"/>
        <w:rPr>
          <w:sz w:val="24"/>
          <w:szCs w:val="24"/>
        </w:rPr>
      </w:pPr>
      <w:r w:rsidRPr="009D479F">
        <w:rPr>
          <w:sz w:val="24"/>
          <w:szCs w:val="24"/>
        </w:rPr>
        <w:t xml:space="preserve">As noted above, if there </w:t>
      </w:r>
      <w:r w:rsidR="00350143" w:rsidRPr="009D479F">
        <w:rPr>
          <w:sz w:val="24"/>
          <w:szCs w:val="24"/>
        </w:rPr>
        <w:t>is no temperature change between depths of at least 1</w:t>
      </w:r>
      <w:r w:rsidR="00350143" w:rsidRPr="009D479F">
        <w:rPr>
          <w:sz w:val="24"/>
          <w:szCs w:val="24"/>
          <w:vertAlign w:val="superscript"/>
        </w:rPr>
        <w:t>o</w:t>
      </w:r>
      <w:r w:rsidR="00350143" w:rsidRPr="009D479F">
        <w:rPr>
          <w:sz w:val="24"/>
          <w:szCs w:val="24"/>
        </w:rPr>
        <w:t>C, the entire water column should be treated as one layer</w:t>
      </w:r>
      <w:r w:rsidR="001E1082">
        <w:rPr>
          <w:sz w:val="24"/>
          <w:szCs w:val="24"/>
        </w:rPr>
        <w:t xml:space="preserve">. In this case, </w:t>
      </w:r>
      <w:r w:rsidR="009D479F">
        <w:rPr>
          <w:sz w:val="24"/>
          <w:szCs w:val="24"/>
        </w:rPr>
        <w:t xml:space="preserve">determine if the median DO </w:t>
      </w:r>
      <w:r w:rsidR="009D479F" w:rsidRPr="00F05AD5">
        <w:rPr>
          <w:sz w:val="24"/>
          <w:szCs w:val="24"/>
        </w:rPr>
        <w:t>concentration</w:t>
      </w:r>
      <w:r w:rsidR="009D479F">
        <w:rPr>
          <w:sz w:val="24"/>
          <w:szCs w:val="24"/>
        </w:rPr>
        <w:t xml:space="preserve"> of all of the measurements within the </w:t>
      </w:r>
      <w:r w:rsidR="001E1082">
        <w:rPr>
          <w:sz w:val="24"/>
          <w:szCs w:val="24"/>
        </w:rPr>
        <w:t>water column</w:t>
      </w:r>
      <w:r w:rsidR="009D479F">
        <w:rPr>
          <w:sz w:val="24"/>
          <w:szCs w:val="24"/>
        </w:rPr>
        <w:t xml:space="preserve"> on a sampling day is below the DO exceedance threshold</w:t>
      </w:r>
      <w:r w:rsidR="00B61932">
        <w:rPr>
          <w:sz w:val="24"/>
          <w:szCs w:val="24"/>
        </w:rPr>
        <w:t xml:space="preserve"> of 3.0 mg/L</w:t>
      </w:r>
      <w:r w:rsidR="001E1082">
        <w:rPr>
          <w:sz w:val="24"/>
          <w:szCs w:val="24"/>
        </w:rPr>
        <w:t>.</w:t>
      </w:r>
      <w:r w:rsidR="009D479F" w:rsidRPr="009D479F">
        <w:rPr>
          <w:sz w:val="24"/>
          <w:szCs w:val="24"/>
        </w:rPr>
        <w:t xml:space="preserve"> </w:t>
      </w:r>
    </w:p>
    <w:p w:rsidR="00372045" w:rsidRPr="009D479F" w:rsidRDefault="00843401" w:rsidP="00CC1721">
      <w:pPr>
        <w:numPr>
          <w:ilvl w:val="0"/>
          <w:numId w:val="1"/>
        </w:numPr>
        <w:ind w:left="1080"/>
        <w:rPr>
          <w:sz w:val="24"/>
          <w:szCs w:val="24"/>
        </w:rPr>
      </w:pPr>
      <w:r w:rsidRPr="009D479F">
        <w:rPr>
          <w:sz w:val="24"/>
          <w:szCs w:val="24"/>
        </w:rPr>
        <w:t xml:space="preserve">If there is more than one monitoring site within </w:t>
      </w:r>
      <w:r w:rsidR="00D061CC" w:rsidRPr="009D479F">
        <w:rPr>
          <w:sz w:val="24"/>
          <w:szCs w:val="24"/>
        </w:rPr>
        <w:t>a</w:t>
      </w:r>
      <w:r w:rsidRPr="009D479F">
        <w:rPr>
          <w:sz w:val="24"/>
          <w:szCs w:val="24"/>
        </w:rPr>
        <w:t xml:space="preserve"> lake/reservoir assessment spatial unit, aggregate </w:t>
      </w:r>
      <w:proofErr w:type="spellStart"/>
      <w:r w:rsidRPr="009D479F">
        <w:rPr>
          <w:sz w:val="24"/>
          <w:szCs w:val="24"/>
        </w:rPr>
        <w:t>epilimnetic</w:t>
      </w:r>
      <w:proofErr w:type="spellEnd"/>
      <w:r w:rsidRPr="009D479F">
        <w:rPr>
          <w:sz w:val="24"/>
          <w:szCs w:val="24"/>
        </w:rPr>
        <w:t xml:space="preserve"> DO concentrations among sites within a spatial unit. This aggregation should be calculated by taking the overall median of the median </w:t>
      </w:r>
      <w:proofErr w:type="spellStart"/>
      <w:r w:rsidRPr="009D479F">
        <w:rPr>
          <w:sz w:val="24"/>
          <w:szCs w:val="24"/>
        </w:rPr>
        <w:t>epilimnetic</w:t>
      </w:r>
      <w:proofErr w:type="spellEnd"/>
      <w:r w:rsidRPr="009D479F">
        <w:rPr>
          <w:sz w:val="24"/>
          <w:szCs w:val="24"/>
        </w:rPr>
        <w:t xml:space="preserve"> DO </w:t>
      </w:r>
      <w:bookmarkStart w:id="76" w:name="_Hlk39180305"/>
      <w:r w:rsidRPr="009D479F">
        <w:rPr>
          <w:sz w:val="24"/>
          <w:szCs w:val="24"/>
        </w:rPr>
        <w:t>concentrations per site within each lake/reservoir assessment spatial unit for a sampling day</w:t>
      </w:r>
      <w:bookmarkEnd w:id="76"/>
      <w:r w:rsidRPr="009D479F">
        <w:rPr>
          <w:sz w:val="24"/>
          <w:szCs w:val="24"/>
        </w:rPr>
        <w:t xml:space="preserve">. </w:t>
      </w:r>
    </w:p>
    <w:p w:rsidR="008D29F8" w:rsidRPr="008D29F8" w:rsidRDefault="00843401" w:rsidP="00066F10">
      <w:pPr>
        <w:numPr>
          <w:ilvl w:val="0"/>
          <w:numId w:val="1"/>
        </w:numPr>
        <w:ind w:left="1080"/>
        <w:rPr>
          <w:sz w:val="24"/>
          <w:szCs w:val="24"/>
        </w:rPr>
      </w:pPr>
      <w:r w:rsidRPr="00372045">
        <w:rPr>
          <w:sz w:val="24"/>
          <w:szCs w:val="24"/>
        </w:rPr>
        <w:t>If there is more than one monitoring site within a lake/reservoir assessment spatial unit, aggregate among hypolimnetic DO concentrations among sites within a spatial unit. This aggregation should be calculated by taking the overall median of the median hypolimnetic DO</w:t>
      </w:r>
      <w:r w:rsidR="00357359" w:rsidRPr="00357359">
        <w:rPr>
          <w:sz w:val="24"/>
          <w:szCs w:val="24"/>
        </w:rPr>
        <w:t xml:space="preserve"> </w:t>
      </w:r>
      <w:r w:rsidR="002D0E5A" w:rsidRPr="00F05AD5">
        <w:rPr>
          <w:sz w:val="24"/>
          <w:szCs w:val="24"/>
        </w:rPr>
        <w:t>concentrations</w:t>
      </w:r>
      <w:r w:rsidR="002D0E5A">
        <w:rPr>
          <w:sz w:val="24"/>
          <w:szCs w:val="24"/>
        </w:rPr>
        <w:t xml:space="preserve"> per site within each lake/reservoir assessment spatial unit </w:t>
      </w:r>
      <w:r w:rsidR="002D0E5A">
        <w:rPr>
          <w:sz w:val="24"/>
          <w:szCs w:val="24"/>
        </w:rPr>
        <w:tab/>
        <w:t xml:space="preserve">for a sampling day. </w:t>
      </w:r>
    </w:p>
    <w:tbl>
      <w:tblPr>
        <w:tblStyle w:val="TableGrid"/>
        <w:tblpPr w:leftFromText="180" w:rightFromText="180" w:vertAnchor="text" w:horzAnchor="page" w:tblpX="1914" w:tblpY="49"/>
        <w:tblW w:w="0" w:type="auto"/>
        <w:tblLook w:val="04A0" w:firstRow="1" w:lastRow="0" w:firstColumn="1" w:lastColumn="0" w:noHBand="0" w:noVBand="1"/>
      </w:tblPr>
      <w:tblGrid>
        <w:gridCol w:w="2409"/>
        <w:gridCol w:w="1590"/>
        <w:gridCol w:w="1457"/>
        <w:gridCol w:w="3904"/>
      </w:tblGrid>
      <w:tr w:rsidR="00372045" w:rsidTr="008A30D1">
        <w:tc>
          <w:tcPr>
            <w:tcW w:w="9360" w:type="dxa"/>
            <w:gridSpan w:val="4"/>
            <w:tcBorders>
              <w:top w:val="nil"/>
              <w:left w:val="nil"/>
              <w:bottom w:val="single" w:sz="4" w:space="0" w:color="auto"/>
              <w:right w:val="nil"/>
            </w:tcBorders>
          </w:tcPr>
          <w:p w:rsidR="008D29F8" w:rsidRDefault="008D29F8" w:rsidP="008A30D1">
            <w:pPr>
              <w:rPr>
                <w:rFonts w:ascii="Arial" w:hAnsi="Arial" w:cs="Arial"/>
              </w:rPr>
            </w:pPr>
          </w:p>
          <w:p w:rsidR="00372045" w:rsidRPr="00B56A61" w:rsidRDefault="00372045" w:rsidP="008A30D1">
            <w:pPr>
              <w:jc w:val="center"/>
              <w:rPr>
                <w:rFonts w:ascii="Arial" w:hAnsi="Arial" w:cs="Arial"/>
              </w:rPr>
            </w:pPr>
            <w:r w:rsidRPr="00B56A61">
              <w:rPr>
                <w:rFonts w:ascii="Arial" w:hAnsi="Arial" w:cs="Arial"/>
              </w:rPr>
              <w:t xml:space="preserve">Table </w:t>
            </w:r>
            <w:r w:rsidR="008D29F8">
              <w:rPr>
                <w:rFonts w:ascii="Arial" w:hAnsi="Arial" w:cs="Arial"/>
              </w:rPr>
              <w:t>2</w:t>
            </w:r>
            <w:r w:rsidRPr="00B56A61">
              <w:rPr>
                <w:rFonts w:ascii="Arial" w:hAnsi="Arial" w:cs="Arial"/>
              </w:rPr>
              <w:t xml:space="preserve">. A hypothetical temperature and DO depth profile from a monitoring </w:t>
            </w:r>
            <w:proofErr w:type="gramStart"/>
            <w:r w:rsidRPr="00B56A61">
              <w:rPr>
                <w:rFonts w:ascii="Arial" w:hAnsi="Arial" w:cs="Arial"/>
              </w:rPr>
              <w:t>site.</w:t>
            </w:r>
            <w:r w:rsidR="008D29F8">
              <w:rPr>
                <w:rFonts w:ascii="Arial" w:hAnsi="Arial" w:cs="Arial"/>
              </w:rPr>
              <w:t>*</w:t>
            </w:r>
            <w:proofErr w:type="gramEnd"/>
            <w:r w:rsidRPr="00B56A61">
              <w:rPr>
                <w:rFonts w:ascii="Arial" w:hAnsi="Arial" w:cs="Arial"/>
              </w:rPr>
              <w:t xml:space="preserve"> </w:t>
            </w:r>
          </w:p>
        </w:tc>
      </w:tr>
      <w:tr w:rsidR="00372045" w:rsidTr="008A30D1">
        <w:tc>
          <w:tcPr>
            <w:tcW w:w="2409" w:type="dxa"/>
            <w:tcBorders>
              <w:top w:val="single" w:sz="4" w:space="0" w:color="auto"/>
            </w:tcBorders>
          </w:tcPr>
          <w:p w:rsidR="00372045" w:rsidRPr="00B56A61" w:rsidRDefault="00372045" w:rsidP="00372045">
            <w:pPr>
              <w:rPr>
                <w:rFonts w:ascii="Arial" w:hAnsi="Arial" w:cs="Arial"/>
              </w:rPr>
            </w:pPr>
            <w:r w:rsidRPr="00B56A61">
              <w:rPr>
                <w:rFonts w:ascii="Arial" w:hAnsi="Arial" w:cs="Arial"/>
              </w:rPr>
              <w:t>Depth</w:t>
            </w:r>
          </w:p>
        </w:tc>
        <w:tc>
          <w:tcPr>
            <w:tcW w:w="1590" w:type="dxa"/>
            <w:tcBorders>
              <w:top w:val="single" w:sz="4" w:space="0" w:color="auto"/>
            </w:tcBorders>
          </w:tcPr>
          <w:p w:rsidR="00372045" w:rsidRPr="00B56A61" w:rsidRDefault="00372045" w:rsidP="00372045">
            <w:pPr>
              <w:rPr>
                <w:rFonts w:ascii="Arial" w:hAnsi="Arial" w:cs="Arial"/>
              </w:rPr>
            </w:pPr>
            <w:r w:rsidRPr="00B56A61">
              <w:rPr>
                <w:rFonts w:ascii="Arial" w:hAnsi="Arial" w:cs="Arial"/>
              </w:rPr>
              <w:t>Temperature (degrees C)</w:t>
            </w:r>
          </w:p>
        </w:tc>
        <w:tc>
          <w:tcPr>
            <w:tcW w:w="1457" w:type="dxa"/>
            <w:tcBorders>
              <w:top w:val="single" w:sz="4" w:space="0" w:color="auto"/>
            </w:tcBorders>
          </w:tcPr>
          <w:p w:rsidR="00372045" w:rsidRPr="00B56A61" w:rsidRDefault="00372045" w:rsidP="00372045">
            <w:pPr>
              <w:rPr>
                <w:rFonts w:ascii="Arial" w:hAnsi="Arial" w:cs="Arial"/>
              </w:rPr>
            </w:pPr>
            <w:r w:rsidRPr="00B56A61">
              <w:rPr>
                <w:rFonts w:ascii="Arial" w:hAnsi="Arial" w:cs="Arial"/>
              </w:rPr>
              <w:t>DO (mg/L)</w:t>
            </w:r>
          </w:p>
        </w:tc>
        <w:tc>
          <w:tcPr>
            <w:tcW w:w="3904" w:type="dxa"/>
            <w:tcBorders>
              <w:top w:val="single" w:sz="4" w:space="0" w:color="auto"/>
            </w:tcBorders>
          </w:tcPr>
          <w:p w:rsidR="00372045" w:rsidRPr="00B56A61" w:rsidRDefault="00372045" w:rsidP="00372045">
            <w:pPr>
              <w:rPr>
                <w:rFonts w:ascii="Arial" w:hAnsi="Arial" w:cs="Arial"/>
              </w:rPr>
            </w:pPr>
            <w:r w:rsidRPr="00B56A61">
              <w:rPr>
                <w:rFonts w:ascii="Arial" w:hAnsi="Arial" w:cs="Arial"/>
              </w:rPr>
              <w:t>% DO saturation</w:t>
            </w:r>
          </w:p>
        </w:tc>
      </w:tr>
      <w:tr w:rsidR="00372045" w:rsidTr="008A30D1">
        <w:tc>
          <w:tcPr>
            <w:tcW w:w="2409" w:type="dxa"/>
          </w:tcPr>
          <w:p w:rsidR="00372045" w:rsidRPr="00B56A61" w:rsidRDefault="00372045" w:rsidP="00372045">
            <w:pPr>
              <w:rPr>
                <w:rFonts w:ascii="Arial" w:hAnsi="Arial" w:cs="Arial"/>
              </w:rPr>
            </w:pPr>
            <w:r w:rsidRPr="00B56A61">
              <w:rPr>
                <w:rFonts w:ascii="Arial" w:hAnsi="Arial" w:cs="Arial"/>
              </w:rPr>
              <w:t>0.1</w:t>
            </w:r>
          </w:p>
        </w:tc>
        <w:tc>
          <w:tcPr>
            <w:tcW w:w="1590" w:type="dxa"/>
          </w:tcPr>
          <w:p w:rsidR="00372045" w:rsidRPr="00B56A61" w:rsidRDefault="00372045" w:rsidP="00372045">
            <w:pPr>
              <w:rPr>
                <w:rFonts w:ascii="Arial" w:hAnsi="Arial" w:cs="Arial"/>
              </w:rPr>
            </w:pPr>
            <w:r w:rsidRPr="00B56A61">
              <w:rPr>
                <w:rFonts w:ascii="Arial" w:hAnsi="Arial" w:cs="Arial"/>
              </w:rPr>
              <w:t>28.0</w:t>
            </w:r>
          </w:p>
        </w:tc>
        <w:tc>
          <w:tcPr>
            <w:tcW w:w="1457" w:type="dxa"/>
          </w:tcPr>
          <w:p w:rsidR="00372045" w:rsidRPr="00B56A61" w:rsidRDefault="00372045" w:rsidP="00372045">
            <w:pPr>
              <w:rPr>
                <w:rFonts w:ascii="Arial" w:hAnsi="Arial" w:cs="Arial"/>
              </w:rPr>
            </w:pPr>
            <w:r w:rsidRPr="00B56A61">
              <w:rPr>
                <w:rFonts w:ascii="Arial" w:hAnsi="Arial" w:cs="Arial"/>
              </w:rPr>
              <w:t>7.8</w:t>
            </w:r>
          </w:p>
        </w:tc>
        <w:tc>
          <w:tcPr>
            <w:tcW w:w="3904" w:type="dxa"/>
          </w:tcPr>
          <w:p w:rsidR="00372045" w:rsidRPr="00B56A61" w:rsidRDefault="00372045" w:rsidP="00372045">
            <w:pPr>
              <w:rPr>
                <w:rFonts w:ascii="Arial" w:hAnsi="Arial" w:cs="Arial"/>
              </w:rPr>
            </w:pPr>
            <w:r w:rsidRPr="00B56A61">
              <w:rPr>
                <w:rFonts w:ascii="Arial" w:hAnsi="Arial" w:cs="Arial"/>
              </w:rPr>
              <w:t>100</w:t>
            </w:r>
          </w:p>
        </w:tc>
      </w:tr>
      <w:tr w:rsidR="00372045" w:rsidTr="008A30D1">
        <w:tc>
          <w:tcPr>
            <w:tcW w:w="2409" w:type="dxa"/>
          </w:tcPr>
          <w:p w:rsidR="00372045" w:rsidRPr="00B56A61" w:rsidRDefault="00372045" w:rsidP="00372045">
            <w:pPr>
              <w:rPr>
                <w:rFonts w:ascii="Arial" w:hAnsi="Arial" w:cs="Arial"/>
              </w:rPr>
            </w:pPr>
            <w:r w:rsidRPr="00B56A61">
              <w:rPr>
                <w:rFonts w:ascii="Arial" w:hAnsi="Arial" w:cs="Arial"/>
              </w:rPr>
              <w:t>1.0</w:t>
            </w:r>
          </w:p>
        </w:tc>
        <w:tc>
          <w:tcPr>
            <w:tcW w:w="1590" w:type="dxa"/>
          </w:tcPr>
          <w:p w:rsidR="00372045" w:rsidRPr="00B56A61" w:rsidRDefault="00372045" w:rsidP="00372045">
            <w:pPr>
              <w:rPr>
                <w:rFonts w:ascii="Arial" w:hAnsi="Arial" w:cs="Arial"/>
              </w:rPr>
            </w:pPr>
            <w:r w:rsidRPr="00B56A61">
              <w:rPr>
                <w:rFonts w:ascii="Arial" w:hAnsi="Arial" w:cs="Arial"/>
              </w:rPr>
              <w:t>27.5</w:t>
            </w:r>
          </w:p>
        </w:tc>
        <w:tc>
          <w:tcPr>
            <w:tcW w:w="1457" w:type="dxa"/>
          </w:tcPr>
          <w:p w:rsidR="00372045" w:rsidRPr="00B56A61" w:rsidRDefault="00372045" w:rsidP="00372045">
            <w:pPr>
              <w:rPr>
                <w:rFonts w:ascii="Arial" w:hAnsi="Arial" w:cs="Arial"/>
              </w:rPr>
            </w:pPr>
            <w:r w:rsidRPr="00B56A61">
              <w:rPr>
                <w:rFonts w:ascii="Arial" w:hAnsi="Arial" w:cs="Arial"/>
              </w:rPr>
              <w:t>7.7</w:t>
            </w:r>
          </w:p>
        </w:tc>
        <w:tc>
          <w:tcPr>
            <w:tcW w:w="3904" w:type="dxa"/>
          </w:tcPr>
          <w:p w:rsidR="00372045" w:rsidRPr="00B56A61" w:rsidRDefault="00372045" w:rsidP="00372045">
            <w:pPr>
              <w:rPr>
                <w:rFonts w:ascii="Arial" w:hAnsi="Arial" w:cs="Arial"/>
              </w:rPr>
            </w:pPr>
            <w:r w:rsidRPr="00B56A61">
              <w:rPr>
                <w:rFonts w:ascii="Arial" w:hAnsi="Arial" w:cs="Arial"/>
              </w:rPr>
              <w:t>98</w:t>
            </w:r>
          </w:p>
        </w:tc>
      </w:tr>
      <w:tr w:rsidR="00372045" w:rsidTr="008A30D1">
        <w:tc>
          <w:tcPr>
            <w:tcW w:w="2409" w:type="dxa"/>
          </w:tcPr>
          <w:p w:rsidR="00372045" w:rsidRPr="00B56A61" w:rsidRDefault="00372045" w:rsidP="00372045">
            <w:pPr>
              <w:rPr>
                <w:rFonts w:ascii="Arial" w:hAnsi="Arial" w:cs="Arial"/>
              </w:rPr>
            </w:pPr>
            <w:r w:rsidRPr="00B56A61">
              <w:rPr>
                <w:rFonts w:ascii="Arial" w:hAnsi="Arial" w:cs="Arial"/>
              </w:rPr>
              <w:t>2.0</w:t>
            </w:r>
          </w:p>
        </w:tc>
        <w:tc>
          <w:tcPr>
            <w:tcW w:w="1590" w:type="dxa"/>
          </w:tcPr>
          <w:p w:rsidR="00372045" w:rsidRPr="00B56A61" w:rsidRDefault="00372045" w:rsidP="00372045">
            <w:pPr>
              <w:rPr>
                <w:rFonts w:ascii="Arial" w:hAnsi="Arial" w:cs="Arial"/>
              </w:rPr>
            </w:pPr>
            <w:r w:rsidRPr="00B56A61">
              <w:rPr>
                <w:rFonts w:ascii="Arial" w:hAnsi="Arial" w:cs="Arial"/>
              </w:rPr>
              <w:t>27.0</w:t>
            </w:r>
          </w:p>
        </w:tc>
        <w:tc>
          <w:tcPr>
            <w:tcW w:w="1457" w:type="dxa"/>
          </w:tcPr>
          <w:p w:rsidR="00372045" w:rsidRPr="00B56A61" w:rsidRDefault="00372045" w:rsidP="00372045">
            <w:pPr>
              <w:rPr>
                <w:rFonts w:ascii="Arial" w:hAnsi="Arial" w:cs="Arial"/>
              </w:rPr>
            </w:pPr>
            <w:r w:rsidRPr="00B56A61">
              <w:rPr>
                <w:rFonts w:ascii="Arial" w:hAnsi="Arial" w:cs="Arial"/>
              </w:rPr>
              <w:t>7.7</w:t>
            </w:r>
          </w:p>
        </w:tc>
        <w:tc>
          <w:tcPr>
            <w:tcW w:w="3904" w:type="dxa"/>
          </w:tcPr>
          <w:p w:rsidR="00372045" w:rsidRPr="00B56A61" w:rsidRDefault="00372045" w:rsidP="00372045">
            <w:pPr>
              <w:rPr>
                <w:rFonts w:ascii="Arial" w:hAnsi="Arial" w:cs="Arial"/>
              </w:rPr>
            </w:pPr>
            <w:r w:rsidRPr="00B56A61">
              <w:rPr>
                <w:rFonts w:ascii="Arial" w:hAnsi="Arial" w:cs="Arial"/>
              </w:rPr>
              <w:t>96</w:t>
            </w:r>
          </w:p>
        </w:tc>
      </w:tr>
      <w:tr w:rsidR="00372045" w:rsidTr="008A30D1">
        <w:tc>
          <w:tcPr>
            <w:tcW w:w="2409" w:type="dxa"/>
            <w:tcBorders>
              <w:bottom w:val="single" w:sz="36" w:space="0" w:color="auto"/>
            </w:tcBorders>
          </w:tcPr>
          <w:p w:rsidR="00372045" w:rsidRPr="00B56A61" w:rsidRDefault="00372045" w:rsidP="00372045">
            <w:pPr>
              <w:rPr>
                <w:rFonts w:ascii="Arial" w:hAnsi="Arial" w:cs="Arial"/>
              </w:rPr>
            </w:pPr>
            <w:r w:rsidRPr="00B56A61">
              <w:rPr>
                <w:rFonts w:ascii="Arial" w:hAnsi="Arial" w:cs="Arial"/>
              </w:rPr>
              <w:t>3.0</w:t>
            </w:r>
          </w:p>
        </w:tc>
        <w:tc>
          <w:tcPr>
            <w:tcW w:w="1590" w:type="dxa"/>
            <w:tcBorders>
              <w:bottom w:val="single" w:sz="36" w:space="0" w:color="auto"/>
            </w:tcBorders>
          </w:tcPr>
          <w:p w:rsidR="00372045" w:rsidRPr="00B56A61" w:rsidRDefault="00372045" w:rsidP="00372045">
            <w:pPr>
              <w:rPr>
                <w:rFonts w:ascii="Arial" w:hAnsi="Arial" w:cs="Arial"/>
              </w:rPr>
            </w:pPr>
            <w:r w:rsidRPr="00B56A61">
              <w:rPr>
                <w:rFonts w:ascii="Arial" w:hAnsi="Arial" w:cs="Arial"/>
              </w:rPr>
              <w:t>26.5</w:t>
            </w:r>
          </w:p>
        </w:tc>
        <w:tc>
          <w:tcPr>
            <w:tcW w:w="1457" w:type="dxa"/>
            <w:tcBorders>
              <w:bottom w:val="single" w:sz="36" w:space="0" w:color="auto"/>
            </w:tcBorders>
          </w:tcPr>
          <w:p w:rsidR="00372045" w:rsidRPr="00B56A61" w:rsidRDefault="00372045" w:rsidP="00372045">
            <w:pPr>
              <w:rPr>
                <w:rFonts w:ascii="Arial" w:hAnsi="Arial" w:cs="Arial"/>
              </w:rPr>
            </w:pPr>
            <w:r w:rsidRPr="00B56A61">
              <w:rPr>
                <w:rFonts w:ascii="Arial" w:hAnsi="Arial" w:cs="Arial"/>
              </w:rPr>
              <w:t>7.6</w:t>
            </w:r>
          </w:p>
        </w:tc>
        <w:tc>
          <w:tcPr>
            <w:tcW w:w="3904" w:type="dxa"/>
            <w:tcBorders>
              <w:bottom w:val="single" w:sz="36" w:space="0" w:color="auto"/>
            </w:tcBorders>
          </w:tcPr>
          <w:p w:rsidR="00372045" w:rsidRPr="00B56A61" w:rsidRDefault="00372045" w:rsidP="00372045">
            <w:pPr>
              <w:rPr>
                <w:rFonts w:ascii="Arial" w:hAnsi="Arial" w:cs="Arial"/>
              </w:rPr>
            </w:pPr>
            <w:r w:rsidRPr="00B56A61">
              <w:rPr>
                <w:rFonts w:ascii="Arial" w:hAnsi="Arial" w:cs="Arial"/>
              </w:rPr>
              <w:t>95</w:t>
            </w:r>
          </w:p>
        </w:tc>
      </w:tr>
      <w:tr w:rsidR="00372045" w:rsidTr="008A30D1">
        <w:tc>
          <w:tcPr>
            <w:tcW w:w="2409" w:type="dxa"/>
            <w:tcBorders>
              <w:top w:val="single" w:sz="36" w:space="0" w:color="auto"/>
            </w:tcBorders>
          </w:tcPr>
          <w:p w:rsidR="00372045" w:rsidRPr="00B56A61" w:rsidRDefault="00372045" w:rsidP="00372045">
            <w:pPr>
              <w:rPr>
                <w:rFonts w:ascii="Arial" w:hAnsi="Arial" w:cs="Arial"/>
              </w:rPr>
            </w:pPr>
            <w:r w:rsidRPr="00B56A61">
              <w:rPr>
                <w:rFonts w:ascii="Arial" w:hAnsi="Arial" w:cs="Arial"/>
              </w:rPr>
              <w:t>4.0</w:t>
            </w:r>
          </w:p>
        </w:tc>
        <w:tc>
          <w:tcPr>
            <w:tcW w:w="1590" w:type="dxa"/>
            <w:tcBorders>
              <w:top w:val="single" w:sz="36" w:space="0" w:color="auto"/>
            </w:tcBorders>
          </w:tcPr>
          <w:p w:rsidR="00372045" w:rsidRPr="00B56A61" w:rsidRDefault="00372045" w:rsidP="00372045">
            <w:pPr>
              <w:rPr>
                <w:rFonts w:ascii="Arial" w:hAnsi="Arial" w:cs="Arial"/>
              </w:rPr>
            </w:pPr>
            <w:r w:rsidRPr="00B56A61">
              <w:rPr>
                <w:rFonts w:ascii="Arial" w:hAnsi="Arial" w:cs="Arial"/>
              </w:rPr>
              <w:t>18.0</w:t>
            </w:r>
          </w:p>
        </w:tc>
        <w:tc>
          <w:tcPr>
            <w:tcW w:w="1457" w:type="dxa"/>
            <w:tcBorders>
              <w:top w:val="single" w:sz="36" w:space="0" w:color="auto"/>
            </w:tcBorders>
          </w:tcPr>
          <w:p w:rsidR="00372045" w:rsidRPr="00B56A61" w:rsidRDefault="00D040CB" w:rsidP="00372045">
            <w:pPr>
              <w:rPr>
                <w:rFonts w:ascii="Arial" w:hAnsi="Arial" w:cs="Arial"/>
              </w:rPr>
            </w:pPr>
            <w:r>
              <w:rPr>
                <w:rFonts w:ascii="Arial" w:hAnsi="Arial" w:cs="Arial"/>
              </w:rPr>
              <w:t>5.8</w:t>
            </w:r>
          </w:p>
        </w:tc>
        <w:tc>
          <w:tcPr>
            <w:tcW w:w="3904" w:type="dxa"/>
            <w:tcBorders>
              <w:top w:val="single" w:sz="36" w:space="0" w:color="auto"/>
            </w:tcBorders>
          </w:tcPr>
          <w:p w:rsidR="00372045" w:rsidRPr="00B56A61" w:rsidRDefault="00D040CB" w:rsidP="00372045">
            <w:pPr>
              <w:rPr>
                <w:rFonts w:ascii="Arial" w:hAnsi="Arial" w:cs="Arial"/>
              </w:rPr>
            </w:pPr>
            <w:r>
              <w:rPr>
                <w:rFonts w:ascii="Arial" w:hAnsi="Arial" w:cs="Arial"/>
              </w:rPr>
              <w:t>61</w:t>
            </w:r>
          </w:p>
        </w:tc>
      </w:tr>
      <w:tr w:rsidR="00372045" w:rsidTr="008A30D1">
        <w:tc>
          <w:tcPr>
            <w:tcW w:w="2409" w:type="dxa"/>
          </w:tcPr>
          <w:p w:rsidR="00372045" w:rsidRPr="00B56A61" w:rsidRDefault="00372045" w:rsidP="00372045">
            <w:pPr>
              <w:rPr>
                <w:rFonts w:ascii="Arial" w:hAnsi="Arial" w:cs="Arial"/>
              </w:rPr>
            </w:pPr>
            <w:r w:rsidRPr="00B56A61">
              <w:rPr>
                <w:rFonts w:ascii="Arial" w:hAnsi="Arial" w:cs="Arial"/>
              </w:rPr>
              <w:t>5.0</w:t>
            </w:r>
          </w:p>
        </w:tc>
        <w:tc>
          <w:tcPr>
            <w:tcW w:w="1590" w:type="dxa"/>
          </w:tcPr>
          <w:p w:rsidR="00372045" w:rsidRPr="00B56A61" w:rsidRDefault="00372045" w:rsidP="00372045">
            <w:pPr>
              <w:rPr>
                <w:rFonts w:ascii="Arial" w:hAnsi="Arial" w:cs="Arial"/>
              </w:rPr>
            </w:pPr>
            <w:r w:rsidRPr="00B56A61">
              <w:rPr>
                <w:rFonts w:ascii="Arial" w:hAnsi="Arial" w:cs="Arial"/>
              </w:rPr>
              <w:t>16.0</w:t>
            </w:r>
          </w:p>
        </w:tc>
        <w:tc>
          <w:tcPr>
            <w:tcW w:w="1457" w:type="dxa"/>
          </w:tcPr>
          <w:p w:rsidR="00372045" w:rsidRPr="00D040CB" w:rsidRDefault="00D040CB" w:rsidP="00372045">
            <w:pPr>
              <w:rPr>
                <w:rFonts w:ascii="Arial" w:hAnsi="Arial" w:cs="Arial"/>
              </w:rPr>
            </w:pPr>
            <w:r w:rsidRPr="00D040CB">
              <w:rPr>
                <w:rFonts w:ascii="Arial" w:hAnsi="Arial" w:cs="Arial"/>
              </w:rPr>
              <w:t>5.5</w:t>
            </w:r>
          </w:p>
        </w:tc>
        <w:tc>
          <w:tcPr>
            <w:tcW w:w="3904" w:type="dxa"/>
          </w:tcPr>
          <w:p w:rsidR="00372045" w:rsidRPr="00D040CB" w:rsidRDefault="00D040CB" w:rsidP="00372045">
            <w:pPr>
              <w:rPr>
                <w:rFonts w:ascii="Arial" w:hAnsi="Arial" w:cs="Arial"/>
              </w:rPr>
            </w:pPr>
            <w:r w:rsidRPr="00D040CB">
              <w:rPr>
                <w:rFonts w:ascii="Arial" w:hAnsi="Arial" w:cs="Arial"/>
              </w:rPr>
              <w:t>56</w:t>
            </w:r>
          </w:p>
        </w:tc>
      </w:tr>
      <w:tr w:rsidR="00372045" w:rsidTr="008A30D1">
        <w:tc>
          <w:tcPr>
            <w:tcW w:w="2409" w:type="dxa"/>
          </w:tcPr>
          <w:p w:rsidR="00372045" w:rsidRPr="00B56A61" w:rsidRDefault="00372045" w:rsidP="00372045">
            <w:pPr>
              <w:rPr>
                <w:rFonts w:ascii="Arial" w:hAnsi="Arial" w:cs="Arial"/>
              </w:rPr>
            </w:pPr>
            <w:r w:rsidRPr="00B56A61">
              <w:rPr>
                <w:rFonts w:ascii="Arial" w:hAnsi="Arial" w:cs="Arial"/>
              </w:rPr>
              <w:t>6.0</w:t>
            </w:r>
          </w:p>
        </w:tc>
        <w:tc>
          <w:tcPr>
            <w:tcW w:w="1590" w:type="dxa"/>
          </w:tcPr>
          <w:p w:rsidR="00372045" w:rsidRPr="00B56A61" w:rsidRDefault="00372045" w:rsidP="00372045">
            <w:pPr>
              <w:rPr>
                <w:rFonts w:ascii="Arial" w:hAnsi="Arial" w:cs="Arial"/>
              </w:rPr>
            </w:pPr>
            <w:r w:rsidRPr="00B56A61">
              <w:rPr>
                <w:rFonts w:ascii="Arial" w:hAnsi="Arial" w:cs="Arial"/>
              </w:rPr>
              <w:t>15.0</w:t>
            </w:r>
          </w:p>
        </w:tc>
        <w:tc>
          <w:tcPr>
            <w:tcW w:w="1457" w:type="dxa"/>
          </w:tcPr>
          <w:p w:rsidR="00372045" w:rsidRPr="00D040CB" w:rsidRDefault="00D040CB" w:rsidP="00372045">
            <w:pPr>
              <w:rPr>
                <w:rFonts w:ascii="Arial" w:hAnsi="Arial" w:cs="Arial"/>
              </w:rPr>
            </w:pPr>
            <w:r w:rsidRPr="00D040CB">
              <w:rPr>
                <w:rFonts w:ascii="Arial" w:hAnsi="Arial" w:cs="Arial"/>
              </w:rPr>
              <w:t>5.2</w:t>
            </w:r>
          </w:p>
        </w:tc>
        <w:tc>
          <w:tcPr>
            <w:tcW w:w="3904" w:type="dxa"/>
          </w:tcPr>
          <w:p w:rsidR="00372045" w:rsidRPr="00D040CB" w:rsidRDefault="00D040CB" w:rsidP="00372045">
            <w:pPr>
              <w:rPr>
                <w:rFonts w:ascii="Arial" w:hAnsi="Arial" w:cs="Arial"/>
              </w:rPr>
            </w:pPr>
            <w:r w:rsidRPr="00D040CB">
              <w:rPr>
                <w:rFonts w:ascii="Arial" w:hAnsi="Arial" w:cs="Arial"/>
              </w:rPr>
              <w:t>52</w:t>
            </w:r>
          </w:p>
        </w:tc>
      </w:tr>
      <w:tr w:rsidR="00372045" w:rsidTr="008A30D1">
        <w:tc>
          <w:tcPr>
            <w:tcW w:w="2409" w:type="dxa"/>
          </w:tcPr>
          <w:p w:rsidR="00372045" w:rsidRPr="00B56A61" w:rsidRDefault="00372045" w:rsidP="00372045">
            <w:pPr>
              <w:rPr>
                <w:rFonts w:ascii="Arial" w:hAnsi="Arial" w:cs="Arial"/>
              </w:rPr>
            </w:pPr>
            <w:r w:rsidRPr="00B56A61">
              <w:rPr>
                <w:rFonts w:ascii="Arial" w:hAnsi="Arial" w:cs="Arial"/>
              </w:rPr>
              <w:t>7.0</w:t>
            </w:r>
          </w:p>
        </w:tc>
        <w:tc>
          <w:tcPr>
            <w:tcW w:w="1590" w:type="dxa"/>
          </w:tcPr>
          <w:p w:rsidR="00372045" w:rsidRPr="00B56A61" w:rsidRDefault="00372045" w:rsidP="00372045">
            <w:pPr>
              <w:rPr>
                <w:rFonts w:ascii="Arial" w:hAnsi="Arial" w:cs="Arial"/>
              </w:rPr>
            </w:pPr>
            <w:r w:rsidRPr="00B56A61">
              <w:rPr>
                <w:rFonts w:ascii="Arial" w:hAnsi="Arial" w:cs="Arial"/>
              </w:rPr>
              <w:t>14.0</w:t>
            </w:r>
          </w:p>
        </w:tc>
        <w:tc>
          <w:tcPr>
            <w:tcW w:w="1457" w:type="dxa"/>
          </w:tcPr>
          <w:p w:rsidR="00372045" w:rsidRPr="00D040CB" w:rsidRDefault="00D040CB" w:rsidP="00372045">
            <w:pPr>
              <w:rPr>
                <w:rFonts w:ascii="Arial" w:hAnsi="Arial" w:cs="Arial"/>
              </w:rPr>
            </w:pPr>
            <w:r w:rsidRPr="00D040CB">
              <w:rPr>
                <w:rFonts w:ascii="Arial" w:hAnsi="Arial" w:cs="Arial"/>
              </w:rPr>
              <w:t>2.3</w:t>
            </w:r>
          </w:p>
        </w:tc>
        <w:tc>
          <w:tcPr>
            <w:tcW w:w="3904" w:type="dxa"/>
          </w:tcPr>
          <w:p w:rsidR="00372045" w:rsidRPr="00D040CB" w:rsidRDefault="00372045" w:rsidP="00372045">
            <w:pPr>
              <w:rPr>
                <w:rFonts w:ascii="Arial" w:hAnsi="Arial" w:cs="Arial"/>
              </w:rPr>
            </w:pPr>
            <w:r w:rsidRPr="00D040CB">
              <w:rPr>
                <w:rFonts w:ascii="Arial" w:hAnsi="Arial" w:cs="Arial"/>
              </w:rPr>
              <w:t>22</w:t>
            </w:r>
          </w:p>
        </w:tc>
      </w:tr>
      <w:tr w:rsidR="00372045" w:rsidTr="008A30D1">
        <w:tc>
          <w:tcPr>
            <w:tcW w:w="2409" w:type="dxa"/>
          </w:tcPr>
          <w:p w:rsidR="00372045" w:rsidRPr="00B56A61" w:rsidRDefault="00372045" w:rsidP="00372045">
            <w:pPr>
              <w:rPr>
                <w:rFonts w:ascii="Arial" w:hAnsi="Arial" w:cs="Arial"/>
              </w:rPr>
            </w:pPr>
            <w:r w:rsidRPr="00B56A61">
              <w:rPr>
                <w:rFonts w:ascii="Arial" w:hAnsi="Arial" w:cs="Arial"/>
              </w:rPr>
              <w:t>8.0</w:t>
            </w:r>
          </w:p>
        </w:tc>
        <w:tc>
          <w:tcPr>
            <w:tcW w:w="1590" w:type="dxa"/>
          </w:tcPr>
          <w:p w:rsidR="00372045" w:rsidRPr="00B56A61" w:rsidRDefault="00372045" w:rsidP="00372045">
            <w:pPr>
              <w:rPr>
                <w:rFonts w:ascii="Arial" w:hAnsi="Arial" w:cs="Arial"/>
              </w:rPr>
            </w:pPr>
            <w:r w:rsidRPr="00B56A61">
              <w:rPr>
                <w:rFonts w:ascii="Arial" w:hAnsi="Arial" w:cs="Arial"/>
              </w:rPr>
              <w:t>13.0</w:t>
            </w:r>
          </w:p>
        </w:tc>
        <w:tc>
          <w:tcPr>
            <w:tcW w:w="1457" w:type="dxa"/>
          </w:tcPr>
          <w:p w:rsidR="00372045" w:rsidRPr="00D040CB" w:rsidRDefault="00372045" w:rsidP="00372045">
            <w:pPr>
              <w:rPr>
                <w:rFonts w:ascii="Arial" w:hAnsi="Arial" w:cs="Arial"/>
              </w:rPr>
            </w:pPr>
            <w:r w:rsidRPr="00D040CB">
              <w:rPr>
                <w:rFonts w:ascii="Arial" w:hAnsi="Arial" w:cs="Arial"/>
              </w:rPr>
              <w:t>1.6</w:t>
            </w:r>
          </w:p>
        </w:tc>
        <w:tc>
          <w:tcPr>
            <w:tcW w:w="3904" w:type="dxa"/>
          </w:tcPr>
          <w:p w:rsidR="00372045" w:rsidRPr="00D040CB" w:rsidRDefault="00372045" w:rsidP="00372045">
            <w:pPr>
              <w:rPr>
                <w:rFonts w:ascii="Arial" w:hAnsi="Arial" w:cs="Arial"/>
              </w:rPr>
            </w:pPr>
            <w:r w:rsidRPr="00D040CB">
              <w:rPr>
                <w:rFonts w:ascii="Arial" w:hAnsi="Arial" w:cs="Arial"/>
              </w:rPr>
              <w:t>15</w:t>
            </w:r>
          </w:p>
        </w:tc>
      </w:tr>
    </w:tbl>
    <w:p w:rsidR="00372045" w:rsidRPr="00D040CB" w:rsidRDefault="008D29F8" w:rsidP="00D040CB">
      <w:pPr>
        <w:tabs>
          <w:tab w:val="left" w:pos="9630"/>
        </w:tabs>
        <w:ind w:left="540"/>
        <w:rPr>
          <w:sz w:val="20"/>
          <w:szCs w:val="20"/>
        </w:rPr>
      </w:pPr>
      <w:r>
        <w:t>*</w:t>
      </w:r>
      <w:r w:rsidRPr="008A30D1">
        <w:rPr>
          <w:sz w:val="20"/>
          <w:szCs w:val="20"/>
        </w:rPr>
        <w:t xml:space="preserve">The thermocline is established to be between 3 and 4 m depth, resulting in 4 </w:t>
      </w:r>
      <w:proofErr w:type="spellStart"/>
      <w:r w:rsidRPr="008A30D1">
        <w:rPr>
          <w:sz w:val="20"/>
          <w:szCs w:val="20"/>
        </w:rPr>
        <w:t>epilimnetic</w:t>
      </w:r>
      <w:proofErr w:type="spellEnd"/>
      <w:r w:rsidRPr="008A30D1">
        <w:rPr>
          <w:sz w:val="20"/>
          <w:szCs w:val="20"/>
        </w:rPr>
        <w:t xml:space="preserve"> depths and 5 hypolimnetic depths (delineated by solid black line). The median </w:t>
      </w:r>
      <w:proofErr w:type="spellStart"/>
      <w:r w:rsidRPr="008A30D1">
        <w:rPr>
          <w:sz w:val="20"/>
          <w:szCs w:val="20"/>
        </w:rPr>
        <w:t>epilimnetic</w:t>
      </w:r>
      <w:proofErr w:type="spellEnd"/>
      <w:r w:rsidRPr="008A30D1">
        <w:rPr>
          <w:sz w:val="20"/>
          <w:szCs w:val="20"/>
        </w:rPr>
        <w:t xml:space="preserve"> DO concentration is 7.7 mg/L, which is above the exceedance threshold (&lt;3.0 mg/L). The median hypolimnetic DO concentration is </w:t>
      </w:r>
      <w:r w:rsidR="00D040CB">
        <w:rPr>
          <w:sz w:val="20"/>
          <w:szCs w:val="20"/>
        </w:rPr>
        <w:t>5.2</w:t>
      </w:r>
      <w:r w:rsidRPr="008A30D1">
        <w:rPr>
          <w:sz w:val="20"/>
          <w:szCs w:val="20"/>
        </w:rPr>
        <w:t xml:space="preserve"> mg/L, which is also above the exceedance threshold. As neither the median </w:t>
      </w:r>
      <w:proofErr w:type="spellStart"/>
      <w:r w:rsidRPr="008A30D1">
        <w:rPr>
          <w:sz w:val="20"/>
          <w:szCs w:val="20"/>
        </w:rPr>
        <w:t>epilimnetic</w:t>
      </w:r>
      <w:proofErr w:type="spellEnd"/>
      <w:r w:rsidRPr="008A30D1">
        <w:rPr>
          <w:sz w:val="20"/>
          <w:szCs w:val="20"/>
        </w:rPr>
        <w:t xml:space="preserve"> or hypolimnetic DO concentration is below the exceedance threshold, no exceedances are observed at this site, despite the two lower hypolimnetic depths exhibiting DO concentrations &lt;3.0 mg/L.</w:t>
      </w:r>
    </w:p>
    <w:p w:rsidR="00372045" w:rsidRPr="00372045" w:rsidRDefault="00372045" w:rsidP="00372045">
      <w:pPr>
        <w:ind w:left="1080"/>
        <w:rPr>
          <w:sz w:val="24"/>
          <w:szCs w:val="24"/>
        </w:rPr>
      </w:pPr>
      <w:r>
        <w:rPr>
          <w:sz w:val="24"/>
          <w:szCs w:val="24"/>
        </w:rPr>
        <w:tab/>
      </w:r>
      <w:r w:rsidR="00843401">
        <w:rPr>
          <w:sz w:val="24"/>
          <w:szCs w:val="24"/>
        </w:rPr>
        <w:t xml:space="preserve"> </w:t>
      </w:r>
    </w:p>
    <w:p w:rsidR="00560B98" w:rsidRDefault="00843401">
      <w:pPr>
        <w:numPr>
          <w:ilvl w:val="0"/>
          <w:numId w:val="1"/>
        </w:numPr>
        <w:rPr>
          <w:sz w:val="24"/>
          <w:szCs w:val="24"/>
        </w:rPr>
      </w:pPr>
      <w:r>
        <w:rPr>
          <w:sz w:val="24"/>
          <w:szCs w:val="24"/>
        </w:rPr>
        <w:t xml:space="preserve">If either the median epilimnion </w:t>
      </w:r>
      <w:r>
        <w:rPr>
          <w:i/>
          <w:sz w:val="24"/>
          <w:szCs w:val="24"/>
        </w:rPr>
        <w:t>or</w:t>
      </w:r>
      <w:r>
        <w:rPr>
          <w:sz w:val="24"/>
          <w:szCs w:val="24"/>
        </w:rPr>
        <w:t xml:space="preserve"> hypolimnion DO concentration of a lake/reservoir assessment spatial unit on a monitoring day is less than the 3.0 mg/L DO threshold, then that spatial unit as a whole is considered to exhibit an exceedance on that day. It would still be considered </w:t>
      </w:r>
      <w:r w:rsidR="008A30D1">
        <w:rPr>
          <w:sz w:val="24"/>
          <w:szCs w:val="24"/>
        </w:rPr>
        <w:t xml:space="preserve">only </w:t>
      </w:r>
      <w:r>
        <w:rPr>
          <w:sz w:val="24"/>
          <w:szCs w:val="24"/>
        </w:rPr>
        <w:t>one exceedance</w:t>
      </w:r>
      <w:r w:rsidR="00D6631F">
        <w:rPr>
          <w:sz w:val="24"/>
          <w:szCs w:val="24"/>
        </w:rPr>
        <w:t xml:space="preserve"> (not two exceedances)</w:t>
      </w:r>
      <w:r>
        <w:rPr>
          <w:sz w:val="24"/>
          <w:szCs w:val="24"/>
        </w:rPr>
        <w:t xml:space="preserve"> if both layers on the same day had </w:t>
      </w:r>
      <w:r w:rsidR="009E7734">
        <w:rPr>
          <w:sz w:val="24"/>
          <w:szCs w:val="24"/>
        </w:rPr>
        <w:t xml:space="preserve">median </w:t>
      </w:r>
      <w:r>
        <w:rPr>
          <w:sz w:val="24"/>
          <w:szCs w:val="24"/>
        </w:rPr>
        <w:t>DO concentrations less than the threshold.</w:t>
      </w:r>
    </w:p>
    <w:p w:rsidR="00560B98" w:rsidRDefault="00843401">
      <w:pPr>
        <w:numPr>
          <w:ilvl w:val="0"/>
          <w:numId w:val="1"/>
        </w:numPr>
        <w:rPr>
          <w:sz w:val="24"/>
          <w:szCs w:val="24"/>
        </w:rPr>
      </w:pPr>
      <w:r>
        <w:rPr>
          <w:sz w:val="24"/>
          <w:szCs w:val="24"/>
        </w:rPr>
        <w:t>Calculate the total number of spatial unit-sampling days (</w:t>
      </w:r>
      <w:r w:rsidRPr="008A30D1">
        <w:rPr>
          <w:i/>
          <w:sz w:val="24"/>
          <w:szCs w:val="24"/>
        </w:rPr>
        <w:t>i.e</w:t>
      </w:r>
      <w:r>
        <w:rPr>
          <w:sz w:val="24"/>
          <w:szCs w:val="24"/>
        </w:rPr>
        <w:t xml:space="preserve">., the total number of days in which each spatial unit within a waterbody was sampled) over a maximum </w:t>
      </w:r>
      <w:r w:rsidR="00302A23">
        <w:rPr>
          <w:sz w:val="24"/>
          <w:szCs w:val="24"/>
        </w:rPr>
        <w:t>two</w:t>
      </w:r>
      <w:r>
        <w:rPr>
          <w:sz w:val="24"/>
          <w:szCs w:val="24"/>
        </w:rPr>
        <w:t xml:space="preserve">-year (not six-year) rolling-window assessment </w:t>
      </w:r>
      <w:commentRangeStart w:id="77"/>
      <w:r>
        <w:rPr>
          <w:sz w:val="24"/>
          <w:szCs w:val="24"/>
        </w:rPr>
        <w:t>period</w:t>
      </w:r>
      <w:commentRangeEnd w:id="77"/>
      <w:r w:rsidR="00CC1721">
        <w:rPr>
          <w:rStyle w:val="CommentReference"/>
        </w:rPr>
        <w:commentReference w:id="77"/>
      </w:r>
      <w:r>
        <w:rPr>
          <w:sz w:val="24"/>
          <w:szCs w:val="24"/>
        </w:rPr>
        <w:t xml:space="preserve">. </w:t>
      </w:r>
      <w:ins w:id="78" w:author="Cayelan C. Carey" w:date="2020-05-21T12:01:00Z">
        <w:r w:rsidR="00566803">
          <w:rPr>
            <w:sz w:val="24"/>
            <w:szCs w:val="24"/>
          </w:rPr>
          <w:t xml:space="preserve">As noted above, pooling data within two years </w:t>
        </w:r>
      </w:ins>
      <w:ins w:id="79" w:author="Cayelan C. Carey" w:date="2020-05-21T12:02:00Z">
        <w:r w:rsidR="00566803">
          <w:rPr>
            <w:sz w:val="24"/>
            <w:szCs w:val="24"/>
          </w:rPr>
          <w:t xml:space="preserve">only </w:t>
        </w:r>
      </w:ins>
      <w:ins w:id="80" w:author="Cayelan C. Carey" w:date="2020-05-21T12:01:00Z">
        <w:r w:rsidR="00566803">
          <w:rPr>
            <w:sz w:val="24"/>
            <w:szCs w:val="24"/>
          </w:rPr>
          <w:t>enables the dete</w:t>
        </w:r>
      </w:ins>
      <w:ins w:id="81" w:author="Cayelan C. Carey" w:date="2020-05-21T12:02:00Z">
        <w:r w:rsidR="00566803">
          <w:rPr>
            <w:sz w:val="24"/>
            <w:szCs w:val="24"/>
          </w:rPr>
          <w:t>ction of</w:t>
        </w:r>
      </w:ins>
      <w:ins w:id="82" w:author="Cayelan C. Carey" w:date="2020-05-21T12:01:00Z">
        <w:r w:rsidR="00566803" w:rsidRPr="00386B2B">
          <w:rPr>
            <w:sz w:val="24"/>
            <w:szCs w:val="24"/>
          </w:rPr>
          <w:t xml:space="preserve"> changes in water quality that </w:t>
        </w:r>
      </w:ins>
      <w:ins w:id="83" w:author="Cayelan C. Carey" w:date="2020-05-21T12:02:00Z">
        <w:r w:rsidR="00566803">
          <w:rPr>
            <w:sz w:val="24"/>
            <w:szCs w:val="24"/>
          </w:rPr>
          <w:t xml:space="preserve">are occurring on rapid time scales. </w:t>
        </w:r>
      </w:ins>
      <w:r>
        <w:rPr>
          <w:sz w:val="24"/>
          <w:szCs w:val="24"/>
        </w:rPr>
        <w:t xml:space="preserve">For example, if there were three spatial units within one lake and each were measured on 7, 4, and 12 sampling days, respectively, over </w:t>
      </w:r>
      <w:r w:rsidR="00302A23">
        <w:rPr>
          <w:sz w:val="24"/>
          <w:szCs w:val="24"/>
        </w:rPr>
        <w:t>two</w:t>
      </w:r>
      <w:r>
        <w:rPr>
          <w:sz w:val="24"/>
          <w:szCs w:val="24"/>
        </w:rPr>
        <w:t xml:space="preserve"> years, then there would be 23 total spatial unit-sampling days in that </w:t>
      </w:r>
      <w:r w:rsidR="00302A23">
        <w:rPr>
          <w:sz w:val="24"/>
          <w:szCs w:val="24"/>
        </w:rPr>
        <w:t>two</w:t>
      </w:r>
      <w:r>
        <w:rPr>
          <w:sz w:val="24"/>
          <w:szCs w:val="24"/>
        </w:rPr>
        <w:t>-year assessment period. The exceedance rate is then calculated as the number of times in which any sampling site exhibited an exceedance over the total number of spatial unit-sampling days (see Figure 3 as an example).</w:t>
      </w:r>
    </w:p>
    <w:p w:rsidR="00560B98" w:rsidRDefault="00843401">
      <w:pPr>
        <w:numPr>
          <w:ilvl w:val="0"/>
          <w:numId w:val="1"/>
        </w:numPr>
        <w:rPr>
          <w:sz w:val="24"/>
          <w:szCs w:val="24"/>
        </w:rPr>
      </w:pPr>
      <w:r>
        <w:rPr>
          <w:sz w:val="24"/>
          <w:szCs w:val="24"/>
        </w:rPr>
        <w:t xml:space="preserve">A waterbody is considered impaired for DO if the exceedance rate is &gt;10% for the </w:t>
      </w:r>
      <w:r w:rsidR="00302A23">
        <w:rPr>
          <w:sz w:val="24"/>
          <w:szCs w:val="24"/>
        </w:rPr>
        <w:t>two</w:t>
      </w:r>
      <w:r>
        <w:rPr>
          <w:sz w:val="24"/>
          <w:szCs w:val="24"/>
        </w:rPr>
        <w:t>-year assessment rolling-window period.</w:t>
      </w:r>
    </w:p>
    <w:p w:rsidR="005F5849" w:rsidRDefault="00843401" w:rsidP="00E510D1">
      <w:pPr>
        <w:numPr>
          <w:ilvl w:val="0"/>
          <w:numId w:val="1"/>
        </w:numPr>
        <w:spacing w:after="160"/>
        <w:rPr>
          <w:sz w:val="24"/>
          <w:szCs w:val="24"/>
        </w:rPr>
      </w:pPr>
      <w:r>
        <w:rPr>
          <w:sz w:val="24"/>
          <w:szCs w:val="24"/>
        </w:rPr>
        <w:t xml:space="preserve">For calculating descriptive statistics </w:t>
      </w:r>
      <w:r w:rsidR="00BB777F">
        <w:rPr>
          <w:sz w:val="24"/>
          <w:szCs w:val="24"/>
        </w:rPr>
        <w:t>in</w:t>
      </w:r>
      <w:r>
        <w:rPr>
          <w:sz w:val="24"/>
          <w:szCs w:val="24"/>
        </w:rPr>
        <w:t xml:space="preserve"> </w:t>
      </w:r>
      <w:r w:rsidR="00BB777F">
        <w:rPr>
          <w:sz w:val="24"/>
          <w:szCs w:val="24"/>
        </w:rPr>
        <w:t xml:space="preserve">additional </w:t>
      </w:r>
      <w:r>
        <w:rPr>
          <w:sz w:val="24"/>
          <w:szCs w:val="24"/>
        </w:rPr>
        <w:t xml:space="preserve">DEQ reports, aggregate data first to calculate month-medians prior to additional analyses </w:t>
      </w:r>
      <w:r w:rsidRPr="008A30D1">
        <w:rPr>
          <w:i/>
          <w:sz w:val="24"/>
          <w:szCs w:val="24"/>
        </w:rPr>
        <w:t>vs</w:t>
      </w:r>
      <w:r>
        <w:rPr>
          <w:sz w:val="24"/>
          <w:szCs w:val="24"/>
        </w:rPr>
        <w:t>. pooling all data equally within a year.</w:t>
      </w:r>
    </w:p>
    <w:p w:rsidR="00806D55" w:rsidRDefault="00806D55" w:rsidP="00806D55">
      <w:pPr>
        <w:spacing w:after="160"/>
        <w:rPr>
          <w:sz w:val="24"/>
          <w:szCs w:val="24"/>
        </w:rPr>
      </w:pPr>
    </w:p>
    <w:p w:rsidR="00806D55" w:rsidRDefault="00806D55" w:rsidP="00806D55">
      <w:pPr>
        <w:spacing w:after="160"/>
        <w:rPr>
          <w:sz w:val="24"/>
          <w:szCs w:val="24"/>
        </w:rPr>
      </w:pPr>
    </w:p>
    <w:p w:rsidR="00806D55" w:rsidRDefault="00806D55" w:rsidP="00806D55">
      <w:pPr>
        <w:spacing w:after="160"/>
        <w:rPr>
          <w:sz w:val="24"/>
          <w:szCs w:val="24"/>
        </w:rPr>
      </w:pPr>
    </w:p>
    <w:p w:rsidR="00806D55" w:rsidRDefault="00806D55" w:rsidP="00806D55">
      <w:pPr>
        <w:spacing w:after="160"/>
        <w:rPr>
          <w:sz w:val="24"/>
          <w:szCs w:val="24"/>
        </w:rPr>
      </w:pPr>
    </w:p>
    <w:p w:rsidR="00EB77FE" w:rsidRDefault="00EB77FE">
      <w:pPr>
        <w:spacing w:after="160"/>
        <w:ind w:left="720"/>
        <w:rPr>
          <w:sz w:val="24"/>
          <w:szCs w:val="24"/>
        </w:rPr>
      </w:pPr>
      <w:commentRangeStart w:id="84"/>
      <w:commentRangeStart w:id="85"/>
      <w:r>
        <w:rPr>
          <w:noProof/>
          <w:lang w:val="en-US"/>
        </w:rPr>
        <mc:AlternateContent>
          <mc:Choice Requires="wpg">
            <w:drawing>
              <wp:anchor distT="0" distB="0" distL="114300" distR="114300" simplePos="0" relativeHeight="251662336" behindDoc="0" locked="0" layoutInCell="1" allowOverlap="1" wp14:anchorId="530CCAA6" wp14:editId="2CC7303A">
                <wp:simplePos x="0" y="0"/>
                <wp:positionH relativeFrom="column">
                  <wp:posOffset>1272540</wp:posOffset>
                </wp:positionH>
                <wp:positionV relativeFrom="paragraph">
                  <wp:posOffset>26670</wp:posOffset>
                </wp:positionV>
                <wp:extent cx="3377565" cy="5503545"/>
                <wp:effectExtent l="0" t="12700" r="0" b="8255"/>
                <wp:wrapSquare wrapText="bothSides"/>
                <wp:docPr id="289" name="Group 289"/>
                <wp:cNvGraphicFramePr/>
                <a:graphic xmlns:a="http://schemas.openxmlformats.org/drawingml/2006/main">
                  <a:graphicData uri="http://schemas.microsoft.com/office/word/2010/wordprocessingGroup">
                    <wpg:wgp>
                      <wpg:cNvGrpSpPr/>
                      <wpg:grpSpPr>
                        <a:xfrm>
                          <a:off x="0" y="0"/>
                          <a:ext cx="3377565" cy="5503545"/>
                          <a:chOff x="-9526" y="-1"/>
                          <a:chExt cx="3378153" cy="5504136"/>
                        </a:xfrm>
                      </wpg:grpSpPr>
                      <wpg:grpSp>
                        <wpg:cNvPr id="288" name="Group 288"/>
                        <wpg:cNvGrpSpPr/>
                        <wpg:grpSpPr>
                          <a:xfrm>
                            <a:off x="-9526" y="1"/>
                            <a:ext cx="3274696" cy="5504134"/>
                            <a:chOff x="-9526" y="1"/>
                            <a:chExt cx="3274696" cy="5504134"/>
                          </a:xfrm>
                        </wpg:grpSpPr>
                        <wps:wsp>
                          <wps:cNvPr id="21" name="Text Box 2"/>
                          <wps:cNvSpPr txBox="1">
                            <a:spLocks noChangeArrowheads="1"/>
                          </wps:cNvSpPr>
                          <wps:spPr bwMode="auto">
                            <a:xfrm>
                              <a:off x="-9526" y="4636158"/>
                              <a:ext cx="3274694" cy="867977"/>
                            </a:xfrm>
                            <a:prstGeom prst="rect">
                              <a:avLst/>
                            </a:prstGeom>
                            <a:solidFill>
                              <a:srgbClr val="FFFFFF"/>
                            </a:solidFill>
                            <a:ln w="9525">
                              <a:solidFill>
                                <a:srgbClr val="000000"/>
                              </a:solidFill>
                              <a:miter lim="800000"/>
                              <a:headEnd/>
                              <a:tailEnd/>
                            </a:ln>
                          </wps:spPr>
                          <wps:txbx>
                            <w:txbxContent>
                              <w:p w:rsidR="00446482" w:rsidRDefault="00446482" w:rsidP="00372045">
                                <w:pPr>
                                  <w:spacing w:line="240" w:lineRule="auto"/>
                                  <w:jc w:val="center"/>
                                  <w:rPr>
                                    <w:b/>
                                    <w:sz w:val="20"/>
                                    <w:szCs w:val="20"/>
                                  </w:rPr>
                                </w:pPr>
                                <w:r w:rsidRPr="00E77D14">
                                  <w:rPr>
                                    <w:b/>
                                    <w:sz w:val="20"/>
                                    <w:szCs w:val="20"/>
                                  </w:rPr>
                                  <w:t>DO Assessment Summary</w:t>
                                </w:r>
                              </w:p>
                              <w:p w:rsidR="00446482" w:rsidRPr="00E77D14" w:rsidRDefault="00446482" w:rsidP="00372045">
                                <w:pPr>
                                  <w:spacing w:line="240" w:lineRule="auto"/>
                                  <w:rPr>
                                    <w:b/>
                                    <w:sz w:val="20"/>
                                    <w:szCs w:val="20"/>
                                  </w:rPr>
                                </w:pPr>
                                <w:r w:rsidRPr="00E77D14">
                                  <w:rPr>
                                    <w:sz w:val="20"/>
                                    <w:szCs w:val="20"/>
                                  </w:rPr>
                                  <w:t>7 + 4 + 1</w:t>
                                </w:r>
                                <w:r>
                                  <w:rPr>
                                    <w:sz w:val="20"/>
                                    <w:szCs w:val="20"/>
                                  </w:rPr>
                                  <w:t>2</w:t>
                                </w:r>
                                <w:r w:rsidRPr="00E77D14">
                                  <w:rPr>
                                    <w:sz w:val="20"/>
                                    <w:szCs w:val="20"/>
                                  </w:rPr>
                                  <w:t xml:space="preserve"> = 2</w:t>
                                </w:r>
                                <w:r>
                                  <w:rPr>
                                    <w:sz w:val="20"/>
                                    <w:szCs w:val="20"/>
                                  </w:rPr>
                                  <w:t>3</w:t>
                                </w:r>
                                <w:r w:rsidRPr="00E77D14">
                                  <w:rPr>
                                    <w:sz w:val="20"/>
                                    <w:szCs w:val="20"/>
                                  </w:rPr>
                                  <w:t xml:space="preserve"> spatial unit-sampling days</w:t>
                                </w:r>
                              </w:p>
                              <w:p w:rsidR="00446482" w:rsidRPr="00E77D14" w:rsidRDefault="00446482" w:rsidP="00372045">
                                <w:pPr>
                                  <w:spacing w:line="240" w:lineRule="auto"/>
                                  <w:rPr>
                                    <w:sz w:val="20"/>
                                    <w:szCs w:val="20"/>
                                  </w:rPr>
                                </w:pPr>
                                <w:r w:rsidRPr="00E77D14">
                                  <w:rPr>
                                    <w:sz w:val="20"/>
                                    <w:szCs w:val="20"/>
                                  </w:rPr>
                                  <w:t>1</w:t>
                                </w:r>
                                <w:r>
                                  <w:rPr>
                                    <w:sz w:val="20"/>
                                    <w:szCs w:val="20"/>
                                  </w:rPr>
                                  <w:t xml:space="preserve"> </w:t>
                                </w:r>
                                <w:r w:rsidRPr="00E77D14">
                                  <w:rPr>
                                    <w:sz w:val="20"/>
                                    <w:szCs w:val="20"/>
                                  </w:rPr>
                                  <w:t xml:space="preserve">+ 0 + </w:t>
                                </w:r>
                                <w:r>
                                  <w:rPr>
                                    <w:sz w:val="20"/>
                                    <w:szCs w:val="20"/>
                                  </w:rPr>
                                  <w:t>1</w:t>
                                </w:r>
                                <w:r w:rsidRPr="00E77D14">
                                  <w:rPr>
                                    <w:sz w:val="20"/>
                                    <w:szCs w:val="20"/>
                                  </w:rPr>
                                  <w:t xml:space="preserve"> = </w:t>
                                </w:r>
                                <w:r>
                                  <w:rPr>
                                    <w:sz w:val="20"/>
                                    <w:szCs w:val="20"/>
                                  </w:rPr>
                                  <w:t>2</w:t>
                                </w:r>
                                <w:r w:rsidRPr="00E77D14">
                                  <w:rPr>
                                    <w:sz w:val="20"/>
                                    <w:szCs w:val="20"/>
                                  </w:rPr>
                                  <w:t xml:space="preserve"> </w:t>
                                </w:r>
                                <w:r>
                                  <w:rPr>
                                    <w:sz w:val="20"/>
                                    <w:szCs w:val="20"/>
                                  </w:rPr>
                                  <w:t xml:space="preserve">days with </w:t>
                                </w:r>
                                <w:proofErr w:type="spellStart"/>
                                <w:r w:rsidRPr="00E77D14">
                                  <w:rPr>
                                    <w:sz w:val="20"/>
                                    <w:szCs w:val="20"/>
                                  </w:rPr>
                                  <w:t>epilimnetic</w:t>
                                </w:r>
                                <w:proofErr w:type="spellEnd"/>
                                <w:r w:rsidRPr="00E77D14">
                                  <w:rPr>
                                    <w:sz w:val="20"/>
                                    <w:szCs w:val="20"/>
                                  </w:rPr>
                                  <w:t xml:space="preserve"> or hypolimnetic exceedances</w:t>
                                </w:r>
                              </w:p>
                              <w:p w:rsidR="00446482" w:rsidRPr="00E77D14" w:rsidRDefault="00446482" w:rsidP="00372045">
                                <w:pPr>
                                  <w:spacing w:line="240" w:lineRule="auto"/>
                                  <w:rPr>
                                    <w:color w:val="000000" w:themeColor="text1"/>
                                  </w:rPr>
                                </w:pPr>
                                <w:r w:rsidRPr="00E77D14">
                                  <w:rPr>
                                    <w:color w:val="000000" w:themeColor="text1"/>
                                    <w:highlight w:val="yellow"/>
                                  </w:rPr>
                                  <w:t xml:space="preserve">Exceedance rate = </w:t>
                                </w:r>
                                <w:r>
                                  <w:rPr>
                                    <w:color w:val="000000" w:themeColor="text1"/>
                                    <w:highlight w:val="yellow"/>
                                  </w:rPr>
                                  <w:t>2</w:t>
                                </w:r>
                                <w:r w:rsidRPr="00E77D14">
                                  <w:rPr>
                                    <w:color w:val="000000" w:themeColor="text1"/>
                                    <w:highlight w:val="yellow"/>
                                  </w:rPr>
                                  <w:t>/23 = 8.7%</w:t>
                                </w:r>
                                <w:r>
                                  <w:rPr>
                                    <w:color w:val="000000" w:themeColor="text1"/>
                                    <w:highlight w:val="yellow"/>
                                  </w:rPr>
                                  <w:t>&lt;</w:t>
                                </w:r>
                                <w:r w:rsidRPr="00E77D14">
                                  <w:rPr>
                                    <w:color w:val="000000" w:themeColor="text1"/>
                                    <w:highlight w:val="yellow"/>
                                  </w:rPr>
                                  <w:t>=Criterion Attained</w:t>
                                </w:r>
                              </w:p>
                            </w:txbxContent>
                          </wps:txbx>
                          <wps:bodyPr rot="0" vert="horz" wrap="square" lIns="91440" tIns="45720" rIns="91440" bIns="45720" anchor="t" anchorCtr="0">
                            <a:noAutofit/>
                          </wps:bodyPr>
                        </wps:wsp>
                        <wpg:grpSp>
                          <wpg:cNvPr id="27" name="Group 27"/>
                          <wpg:cNvGrpSpPr>
                            <a:grpSpLocks/>
                          </wpg:cNvGrpSpPr>
                          <wpg:grpSpPr bwMode="auto">
                            <a:xfrm>
                              <a:off x="0" y="1"/>
                              <a:ext cx="3265170" cy="4631760"/>
                              <a:chOff x="1076957" y="1060668"/>
                              <a:chExt cx="50292" cy="66199"/>
                            </a:xfrm>
                          </wpg:grpSpPr>
                          <pic:pic xmlns:pic="http://schemas.openxmlformats.org/drawingml/2006/picture">
                            <pic:nvPicPr>
                              <pic:cNvPr id="28"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076957" y="1060668"/>
                                <a:ext cx="50292" cy="66199"/>
                              </a:xfrm>
                              <a:prstGeom prst="rect">
                                <a:avLst/>
                              </a:prstGeom>
                              <a:noFill/>
                              <a:ln w="6350"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pic:spPr>
                          </pic:pic>
                          <wps:wsp>
                            <wps:cNvPr id="29" name="Oval 19"/>
                            <wps:cNvSpPr>
                              <a:spLocks noChangeArrowheads="1"/>
                            </wps:cNvSpPr>
                            <wps:spPr bwMode="auto">
                              <a:xfrm>
                                <a:off x="1087185" y="1066522"/>
                                <a:ext cx="1663"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0" name="Oval 20"/>
                            <wps:cNvSpPr>
                              <a:spLocks noChangeArrowheads="1"/>
                            </wps:cNvSpPr>
                            <wps:spPr bwMode="auto">
                              <a:xfrm>
                                <a:off x="1101035" y="1087497"/>
                                <a:ext cx="1663"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1" name="Oval 21"/>
                            <wps:cNvSpPr>
                              <a:spLocks noChangeArrowheads="1"/>
                            </wps:cNvSpPr>
                            <wps:spPr bwMode="auto">
                              <a:xfrm>
                                <a:off x="1120229" y="1113103"/>
                                <a:ext cx="1662"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grpSp>
                      </wpg:grpSp>
                      <wps:wsp>
                        <wps:cNvPr id="24" name="Text Box 2"/>
                        <wps:cNvSpPr txBox="1">
                          <a:spLocks noChangeArrowheads="1"/>
                        </wps:cNvSpPr>
                        <wps:spPr bwMode="auto">
                          <a:xfrm>
                            <a:off x="60289" y="3598596"/>
                            <a:ext cx="1506855" cy="985467"/>
                          </a:xfrm>
                          <a:prstGeom prst="rect">
                            <a:avLst/>
                          </a:prstGeom>
                          <a:noFill/>
                          <a:ln w="9525">
                            <a:noFill/>
                            <a:miter lim="800000"/>
                            <a:headEnd/>
                            <a:tailEnd/>
                          </a:ln>
                        </wps:spPr>
                        <wps:txbx>
                          <w:txbxContent>
                            <w:p w:rsidR="00446482" w:rsidRPr="00D85E3A" w:rsidRDefault="00446482" w:rsidP="00372045">
                              <w:pPr>
                                <w:spacing w:line="240" w:lineRule="auto"/>
                                <w:rPr>
                                  <w:b/>
                                  <w:sz w:val="16"/>
                                  <w:szCs w:val="16"/>
                                  <w:u w:val="single"/>
                                </w:rPr>
                              </w:pPr>
                              <w:r w:rsidRPr="00D85E3A">
                                <w:rPr>
                                  <w:b/>
                                  <w:sz w:val="16"/>
                                  <w:szCs w:val="16"/>
                                  <w:u w:val="single"/>
                                </w:rPr>
                                <w:t>Spatial Unit C (DEQ)</w:t>
                              </w:r>
                            </w:p>
                            <w:p w:rsidR="00446482" w:rsidRPr="00D85E3A" w:rsidRDefault="00446482" w:rsidP="00372045">
                              <w:pPr>
                                <w:spacing w:line="240" w:lineRule="auto"/>
                                <w:rPr>
                                  <w:sz w:val="16"/>
                                  <w:szCs w:val="16"/>
                                </w:rPr>
                              </w:pPr>
                              <w:r w:rsidRPr="00D85E3A">
                                <w:rPr>
                                  <w:sz w:val="16"/>
                                  <w:szCs w:val="16"/>
                                </w:rPr>
                                <w:t xml:space="preserve">- </w:t>
                              </w:r>
                              <w:r>
                                <w:rPr>
                                  <w:sz w:val="16"/>
                                  <w:szCs w:val="16"/>
                                </w:rPr>
                                <w:t>12</w:t>
                              </w:r>
                              <w:r w:rsidRPr="00D85E3A">
                                <w:rPr>
                                  <w:sz w:val="16"/>
                                  <w:szCs w:val="16"/>
                                </w:rPr>
                                <w:t xml:space="preserve"> sampling days during </w:t>
                              </w:r>
                              <w:r>
                                <w:rPr>
                                  <w:sz w:val="16"/>
                                  <w:szCs w:val="16"/>
                                </w:rPr>
                                <w:t>2</w:t>
                              </w:r>
                              <w:r w:rsidRPr="00D85E3A">
                                <w:rPr>
                                  <w:sz w:val="16"/>
                                  <w:szCs w:val="16"/>
                                </w:rPr>
                                <w:t>-year period</w:t>
                              </w:r>
                            </w:p>
                            <w:p w:rsidR="00446482" w:rsidRPr="00D85E3A" w:rsidRDefault="00446482" w:rsidP="00372045">
                              <w:pPr>
                                <w:spacing w:line="240" w:lineRule="auto"/>
                                <w:rPr>
                                  <w:sz w:val="16"/>
                                  <w:szCs w:val="16"/>
                                </w:rPr>
                              </w:pPr>
                              <w:r w:rsidRPr="00D85E3A">
                                <w:rPr>
                                  <w:sz w:val="16"/>
                                  <w:szCs w:val="16"/>
                                </w:rPr>
                                <w:t xml:space="preserve">- </w:t>
                              </w:r>
                              <w:r>
                                <w:rPr>
                                  <w:sz w:val="16"/>
                                  <w:szCs w:val="16"/>
                                </w:rPr>
                                <w:t>1</w:t>
                              </w:r>
                              <w:r w:rsidRPr="00D85E3A">
                                <w:rPr>
                                  <w:sz w:val="16"/>
                                  <w:szCs w:val="16"/>
                                </w:rPr>
                                <w:t xml:space="preserve"> </w:t>
                              </w:r>
                              <w:r>
                                <w:rPr>
                                  <w:sz w:val="16"/>
                                  <w:szCs w:val="16"/>
                                </w:rPr>
                                <w:t xml:space="preserve">days with either an </w:t>
                              </w:r>
                              <w:proofErr w:type="spellStart"/>
                              <w:r>
                                <w:rPr>
                                  <w:sz w:val="16"/>
                                  <w:szCs w:val="16"/>
                                </w:rPr>
                                <w:t>epilimnetic</w:t>
                              </w:r>
                              <w:proofErr w:type="spellEnd"/>
                              <w:r>
                                <w:rPr>
                                  <w:sz w:val="16"/>
                                  <w:szCs w:val="16"/>
                                </w:rPr>
                                <w:t xml:space="preserve"> or hypolimnetic </w:t>
                              </w:r>
                              <w:r w:rsidRPr="00D85E3A">
                                <w:rPr>
                                  <w:sz w:val="16"/>
                                  <w:szCs w:val="16"/>
                                </w:rPr>
                                <w:t>DO exceedance</w:t>
                              </w:r>
                            </w:p>
                          </w:txbxContent>
                        </wps:txbx>
                        <wps:bodyPr rot="0" vert="horz" wrap="square" lIns="91440" tIns="45720" rIns="91440" bIns="45720" anchor="t" anchorCtr="0">
                          <a:noAutofit/>
                        </wps:bodyPr>
                      </wps:wsp>
                      <wps:wsp>
                        <wps:cNvPr id="25" name="Straight Arrow Connector 25"/>
                        <wps:cNvCnPr/>
                        <wps:spPr>
                          <a:xfrm flipV="1">
                            <a:off x="1286189" y="3778180"/>
                            <a:ext cx="1446963" cy="1826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1801447" y="1429657"/>
                            <a:ext cx="1567180" cy="1239897"/>
                          </a:xfrm>
                          <a:prstGeom prst="rect">
                            <a:avLst/>
                          </a:prstGeom>
                          <a:noFill/>
                          <a:ln w="9525">
                            <a:noFill/>
                            <a:miter lim="800000"/>
                            <a:headEnd/>
                            <a:tailEnd/>
                          </a:ln>
                        </wps:spPr>
                        <wps:txbx>
                          <w:txbxContent>
                            <w:p w:rsidR="00446482" w:rsidRPr="00D85E3A" w:rsidRDefault="00446482" w:rsidP="00372045">
                              <w:pPr>
                                <w:spacing w:line="240" w:lineRule="auto"/>
                                <w:rPr>
                                  <w:b/>
                                  <w:sz w:val="16"/>
                                  <w:szCs w:val="16"/>
                                  <w:u w:val="single"/>
                                </w:rPr>
                              </w:pPr>
                              <w:r>
                                <w:rPr>
                                  <w:b/>
                                  <w:sz w:val="16"/>
                                  <w:szCs w:val="16"/>
                                  <w:u w:val="single"/>
                                </w:rPr>
                                <w:t>Spatial Unit</w:t>
                              </w:r>
                              <w:r w:rsidRPr="00D85E3A">
                                <w:rPr>
                                  <w:b/>
                                  <w:sz w:val="16"/>
                                  <w:szCs w:val="16"/>
                                  <w:u w:val="single"/>
                                </w:rPr>
                                <w:t xml:space="preserve"> B (Non-Agency)</w:t>
                              </w:r>
                            </w:p>
                            <w:p w:rsidR="00446482" w:rsidRPr="00D85E3A" w:rsidRDefault="00446482" w:rsidP="00372045">
                              <w:pPr>
                                <w:spacing w:line="240" w:lineRule="auto"/>
                                <w:rPr>
                                  <w:sz w:val="16"/>
                                  <w:szCs w:val="16"/>
                                </w:rPr>
                              </w:pPr>
                              <w:r w:rsidRPr="00D85E3A">
                                <w:rPr>
                                  <w:sz w:val="16"/>
                                  <w:szCs w:val="16"/>
                                </w:rPr>
                                <w:t xml:space="preserve">- 4 sampling days during </w:t>
                              </w:r>
                              <w:r>
                                <w:rPr>
                                  <w:sz w:val="16"/>
                                  <w:szCs w:val="16"/>
                                </w:rPr>
                                <w:t>2</w:t>
                              </w:r>
                              <w:r w:rsidRPr="00D85E3A">
                                <w:rPr>
                                  <w:sz w:val="16"/>
                                  <w:szCs w:val="16"/>
                                </w:rPr>
                                <w:t>-year period</w:t>
                              </w:r>
                            </w:p>
                            <w:p w:rsidR="00446482" w:rsidRPr="00D85E3A" w:rsidRDefault="00446482" w:rsidP="00372045">
                              <w:pPr>
                                <w:spacing w:line="240" w:lineRule="auto"/>
                                <w:rPr>
                                  <w:sz w:val="16"/>
                                  <w:szCs w:val="16"/>
                                </w:rPr>
                              </w:pPr>
                              <w:r w:rsidRPr="00D85E3A">
                                <w:rPr>
                                  <w:sz w:val="16"/>
                                  <w:szCs w:val="16"/>
                                </w:rPr>
                                <w:t xml:space="preserve">- 0 days with either an </w:t>
                              </w:r>
                              <w:proofErr w:type="spellStart"/>
                              <w:r w:rsidRPr="00D85E3A">
                                <w:rPr>
                                  <w:sz w:val="16"/>
                                  <w:szCs w:val="16"/>
                                </w:rPr>
                                <w:t>epilimnetic</w:t>
                              </w:r>
                              <w:proofErr w:type="spellEnd"/>
                              <w:r w:rsidRPr="00D85E3A">
                                <w:rPr>
                                  <w:sz w:val="16"/>
                                  <w:szCs w:val="16"/>
                                </w:rPr>
                                <w:t xml:space="preserve"> or hypolimnetic exceedance</w:t>
                              </w:r>
                            </w:p>
                            <w:p w:rsidR="00446482" w:rsidRDefault="00446482" w:rsidP="00372045">
                              <w:r>
                                <w:t xml:space="preserve">      </w:t>
                              </w:r>
                            </w:p>
                          </w:txbxContent>
                        </wps:txbx>
                        <wps:bodyPr rot="0" vert="horz" wrap="square" lIns="91440" tIns="45720" rIns="91440" bIns="45720" anchor="t" anchorCtr="0">
                          <a:noAutofit/>
                        </wps:bodyPr>
                      </wps:wsp>
                      <wps:wsp>
                        <wps:cNvPr id="22" name="Text Box 2"/>
                        <wps:cNvSpPr txBox="1">
                          <a:spLocks noChangeArrowheads="1"/>
                        </wps:cNvSpPr>
                        <wps:spPr bwMode="auto">
                          <a:xfrm>
                            <a:off x="1044959" y="-1"/>
                            <a:ext cx="2219960" cy="1114425"/>
                          </a:xfrm>
                          <a:prstGeom prst="rect">
                            <a:avLst/>
                          </a:prstGeom>
                          <a:noFill/>
                          <a:ln w="9525">
                            <a:noFill/>
                            <a:miter lim="800000"/>
                            <a:headEnd/>
                            <a:tailEnd/>
                          </a:ln>
                        </wps:spPr>
                        <wps:txbx>
                          <w:txbxContent>
                            <w:p w:rsidR="00446482" w:rsidRPr="00D85E3A" w:rsidRDefault="00446482" w:rsidP="00372045">
                              <w:pPr>
                                <w:spacing w:line="240" w:lineRule="auto"/>
                                <w:rPr>
                                  <w:b/>
                                  <w:sz w:val="16"/>
                                  <w:szCs w:val="16"/>
                                  <w:u w:val="single"/>
                                </w:rPr>
                              </w:pPr>
                              <w:r w:rsidRPr="00D85E3A">
                                <w:rPr>
                                  <w:b/>
                                  <w:sz w:val="16"/>
                                  <w:szCs w:val="16"/>
                                  <w:u w:val="single"/>
                                </w:rPr>
                                <w:t>Spatial Unit A (DEQ)</w:t>
                              </w:r>
                            </w:p>
                            <w:p w:rsidR="00446482" w:rsidRPr="00D85E3A" w:rsidRDefault="00446482" w:rsidP="00372045">
                              <w:pPr>
                                <w:spacing w:line="240" w:lineRule="auto"/>
                                <w:rPr>
                                  <w:sz w:val="16"/>
                                  <w:szCs w:val="16"/>
                                </w:rPr>
                              </w:pPr>
                              <w:r w:rsidRPr="00D85E3A">
                                <w:rPr>
                                  <w:sz w:val="16"/>
                                  <w:szCs w:val="16"/>
                                </w:rPr>
                                <w:t xml:space="preserve">- 7 sampling days during </w:t>
                              </w:r>
                              <w:r>
                                <w:rPr>
                                  <w:sz w:val="16"/>
                                  <w:szCs w:val="16"/>
                                </w:rPr>
                                <w:t>2</w:t>
                              </w:r>
                              <w:r w:rsidRPr="00D85E3A">
                                <w:rPr>
                                  <w:sz w:val="16"/>
                                  <w:szCs w:val="16"/>
                                </w:rPr>
                                <w:t>-year period</w:t>
                              </w:r>
                            </w:p>
                            <w:p w:rsidR="00446482" w:rsidRPr="00D85E3A" w:rsidRDefault="00446482" w:rsidP="00372045">
                              <w:pPr>
                                <w:spacing w:line="240" w:lineRule="auto"/>
                                <w:rPr>
                                  <w:sz w:val="16"/>
                                  <w:szCs w:val="16"/>
                                </w:rPr>
                              </w:pPr>
                              <w:r w:rsidRPr="00D85E3A">
                                <w:rPr>
                                  <w:sz w:val="16"/>
                                  <w:szCs w:val="16"/>
                                </w:rPr>
                                <w:t xml:space="preserve">- 1 day with either an </w:t>
                              </w:r>
                              <w:proofErr w:type="spellStart"/>
                              <w:r w:rsidRPr="00D85E3A">
                                <w:rPr>
                                  <w:sz w:val="16"/>
                                  <w:szCs w:val="16"/>
                                </w:rPr>
                                <w:t>epilimnetic</w:t>
                              </w:r>
                              <w:proofErr w:type="spellEnd"/>
                              <w:r w:rsidRPr="00D85E3A">
                                <w:rPr>
                                  <w:sz w:val="16"/>
                                  <w:szCs w:val="16"/>
                                </w:rPr>
                                <w:t xml:space="preserve"> or hypolimnetic DO exceedance </w:t>
                              </w:r>
                            </w:p>
                            <w:p w:rsidR="00446482" w:rsidRPr="00D85E3A" w:rsidRDefault="00446482" w:rsidP="00372045">
                              <w:pPr>
                                <w:spacing w:line="240" w:lineRule="auto"/>
                                <w:rPr>
                                  <w:sz w:val="16"/>
                                  <w:szCs w:val="16"/>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30CCAA6" id="Group 289" o:spid="_x0000_s1026" style="position:absolute;left:0;text-align:left;margin-left:100.2pt;margin-top:2.1pt;width:265.95pt;height:433.35pt;z-index:251662336;mso-width-relative:margin;mso-height-relative:margin" coordorigin="-95" coordsize="33781,550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">
                <v:group id="Group 288" o:spid="_x0000_s1027" style="position:absolute;left:-95;width:32746;height:55041" coordorigin="-95" coordsize="32746,550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type id="_x0000_t202" coordsize="21600,21600" o:spt="202" path="m,l,21600r21600,l21600,xe">
                    <v:stroke joinstyle="miter"/>
                    <v:path gradientshapeok="t" o:connecttype="rect"/>
                  </v:shapetype>
                  <v:shape id="Text Box 2" o:spid="_x0000_s1028" type="#_x0000_t202" style="position:absolute;left:-95;top:46361;width:32746;height:8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">
                    <v:textbox>
                      <w:txbxContent>
                        <w:p w:rsidR="00446482" w:rsidRDefault="00446482" w:rsidP="00372045">
                          <w:pPr>
                            <w:spacing w:line="240" w:lineRule="auto"/>
                            <w:jc w:val="center"/>
                            <w:rPr>
                              <w:b/>
                              <w:sz w:val="20"/>
                              <w:szCs w:val="20"/>
                            </w:rPr>
                          </w:pPr>
                          <w:r w:rsidRPr="00E77D14">
                            <w:rPr>
                              <w:b/>
                              <w:sz w:val="20"/>
                              <w:szCs w:val="20"/>
                            </w:rPr>
                            <w:t>DO Assessment Summary</w:t>
                          </w:r>
                        </w:p>
                        <w:p w:rsidR="00446482" w:rsidRPr="00E77D14" w:rsidRDefault="00446482" w:rsidP="00372045">
                          <w:pPr>
                            <w:spacing w:line="240" w:lineRule="auto"/>
                            <w:rPr>
                              <w:b/>
                              <w:sz w:val="20"/>
                              <w:szCs w:val="20"/>
                            </w:rPr>
                          </w:pPr>
                          <w:r w:rsidRPr="00E77D14">
                            <w:rPr>
                              <w:sz w:val="20"/>
                              <w:szCs w:val="20"/>
                            </w:rPr>
                            <w:t>7 + 4 + 1</w:t>
                          </w:r>
                          <w:r>
                            <w:rPr>
                              <w:sz w:val="20"/>
                              <w:szCs w:val="20"/>
                            </w:rPr>
                            <w:t>2</w:t>
                          </w:r>
                          <w:r w:rsidRPr="00E77D14">
                            <w:rPr>
                              <w:sz w:val="20"/>
                              <w:szCs w:val="20"/>
                            </w:rPr>
                            <w:t xml:space="preserve"> = 2</w:t>
                          </w:r>
                          <w:r>
                            <w:rPr>
                              <w:sz w:val="20"/>
                              <w:szCs w:val="20"/>
                            </w:rPr>
                            <w:t>3</w:t>
                          </w:r>
                          <w:r w:rsidRPr="00E77D14">
                            <w:rPr>
                              <w:sz w:val="20"/>
                              <w:szCs w:val="20"/>
                            </w:rPr>
                            <w:t xml:space="preserve"> spatial unit-sampling days</w:t>
                          </w:r>
                        </w:p>
                        <w:p w:rsidR="00446482" w:rsidRPr="00E77D14" w:rsidRDefault="00446482" w:rsidP="00372045">
                          <w:pPr>
                            <w:spacing w:line="240" w:lineRule="auto"/>
                            <w:rPr>
                              <w:sz w:val="20"/>
                              <w:szCs w:val="20"/>
                            </w:rPr>
                          </w:pPr>
                          <w:r w:rsidRPr="00E77D14">
                            <w:rPr>
                              <w:sz w:val="20"/>
                              <w:szCs w:val="20"/>
                            </w:rPr>
                            <w:t>1</w:t>
                          </w:r>
                          <w:r>
                            <w:rPr>
                              <w:sz w:val="20"/>
                              <w:szCs w:val="20"/>
                            </w:rPr>
                            <w:t xml:space="preserve"> </w:t>
                          </w:r>
                          <w:r w:rsidRPr="00E77D14">
                            <w:rPr>
                              <w:sz w:val="20"/>
                              <w:szCs w:val="20"/>
                            </w:rPr>
                            <w:t xml:space="preserve">+ 0 + </w:t>
                          </w:r>
                          <w:r>
                            <w:rPr>
                              <w:sz w:val="20"/>
                              <w:szCs w:val="20"/>
                            </w:rPr>
                            <w:t>1</w:t>
                          </w:r>
                          <w:r w:rsidRPr="00E77D14">
                            <w:rPr>
                              <w:sz w:val="20"/>
                              <w:szCs w:val="20"/>
                            </w:rPr>
                            <w:t xml:space="preserve"> = </w:t>
                          </w:r>
                          <w:r>
                            <w:rPr>
                              <w:sz w:val="20"/>
                              <w:szCs w:val="20"/>
                            </w:rPr>
                            <w:t>2</w:t>
                          </w:r>
                          <w:r w:rsidRPr="00E77D14">
                            <w:rPr>
                              <w:sz w:val="20"/>
                              <w:szCs w:val="20"/>
                            </w:rPr>
                            <w:t xml:space="preserve"> </w:t>
                          </w:r>
                          <w:r>
                            <w:rPr>
                              <w:sz w:val="20"/>
                              <w:szCs w:val="20"/>
                            </w:rPr>
                            <w:t xml:space="preserve">days with </w:t>
                          </w:r>
                          <w:proofErr w:type="spellStart"/>
                          <w:r w:rsidRPr="00E77D14">
                            <w:rPr>
                              <w:sz w:val="20"/>
                              <w:szCs w:val="20"/>
                            </w:rPr>
                            <w:t>epilimnetic</w:t>
                          </w:r>
                          <w:proofErr w:type="spellEnd"/>
                          <w:r w:rsidRPr="00E77D14">
                            <w:rPr>
                              <w:sz w:val="20"/>
                              <w:szCs w:val="20"/>
                            </w:rPr>
                            <w:t xml:space="preserve"> or hypolimnetic exceedances</w:t>
                          </w:r>
                        </w:p>
                        <w:p w:rsidR="00446482" w:rsidRPr="00E77D14" w:rsidRDefault="00446482" w:rsidP="00372045">
                          <w:pPr>
                            <w:spacing w:line="240" w:lineRule="auto"/>
                            <w:rPr>
                              <w:color w:val="000000" w:themeColor="text1"/>
                            </w:rPr>
                          </w:pPr>
                          <w:r w:rsidRPr="00E77D14">
                            <w:rPr>
                              <w:color w:val="000000" w:themeColor="text1"/>
                              <w:highlight w:val="yellow"/>
                            </w:rPr>
                            <w:t xml:space="preserve">Exceedance rate = </w:t>
                          </w:r>
                          <w:r>
                            <w:rPr>
                              <w:color w:val="000000" w:themeColor="text1"/>
                              <w:highlight w:val="yellow"/>
                            </w:rPr>
                            <w:t>2</w:t>
                          </w:r>
                          <w:r w:rsidRPr="00E77D14">
                            <w:rPr>
                              <w:color w:val="000000" w:themeColor="text1"/>
                              <w:highlight w:val="yellow"/>
                            </w:rPr>
                            <w:t>/23 = 8.7%</w:t>
                          </w:r>
                          <w:r>
                            <w:rPr>
                              <w:color w:val="000000" w:themeColor="text1"/>
                              <w:highlight w:val="yellow"/>
                            </w:rPr>
                            <w:t>&lt;</w:t>
                          </w:r>
                          <w:r w:rsidRPr="00E77D14">
                            <w:rPr>
                              <w:color w:val="000000" w:themeColor="text1"/>
                              <w:highlight w:val="yellow"/>
                            </w:rPr>
                            <w:t>=Criterion Attained</w:t>
                          </w:r>
                        </w:p>
                      </w:txbxContent>
                    </v:textbox>
                  </v:shape>
                  <v:group id="Group 27" o:spid="_x0000_s1029" style="position:absolute;width:32651;height:46317" coordorigin="10769,10606" coordsize="502,6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left:10769;top:10606;width:503;height:6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" stroked="t" strokecolor="black [0]" strokeweight=".5pt" insetpen="t">
                      <v:imagedata r:id="rId24" o:title=""/>
                      <v:shadow color="#eeece1"/>
                    </v:shape>
                    <v:oval id="Oval 19" o:spid="_x0000_s1031" style="position:absolute;left:10871;top:10665;width:17;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" fillcolor="black [0]" strokecolor="black [0]" strokeweight="2pt" insetpen="t">
                      <v:shadow color="#eeece1"/>
                      <v:textbox inset="2.88pt,2.88pt,2.88pt,2.88pt"/>
                    </v:oval>
                    <v:oval id="Oval 20" o:spid="_x0000_s1032" style="position:absolute;left:11010;top:10874;width:16;height: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" fillcolor="black [0]" strokecolor="black [0]" strokeweight="2pt" insetpen="t">
                      <v:shadow color="#eeece1"/>
                      <v:textbox inset="2.88pt,2.88pt,2.88pt,2.88pt"/>
                    </v:oval>
                    <v:oval id="Oval 21" o:spid="_x0000_s1033" style="position:absolute;left:11202;top:11131;width:16;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" fillcolor="black [0]" strokecolor="black [0]" strokeweight="2pt" insetpen="t">
                      <v:shadow color="#eeece1"/>
                      <v:textbox inset="2.88pt,2.88pt,2.88pt,2.88pt"/>
                    </v:oval>
                  </v:group>
                </v:group>
                <v:shape id="Text Box 2" o:spid="_x0000_s1034" type="#_x0000_t202" style="position:absolute;left:602;top:35985;width:15069;height:9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6CFxQAAAOA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" filled="f" stroked="f">
                  <v:textbox>
                    <w:txbxContent>
                      <w:p w:rsidR="00446482" w:rsidRPr="00D85E3A" w:rsidRDefault="00446482" w:rsidP="00372045">
                        <w:pPr>
                          <w:spacing w:line="240" w:lineRule="auto"/>
                          <w:rPr>
                            <w:b/>
                            <w:sz w:val="16"/>
                            <w:szCs w:val="16"/>
                            <w:u w:val="single"/>
                          </w:rPr>
                        </w:pPr>
                        <w:r w:rsidRPr="00D85E3A">
                          <w:rPr>
                            <w:b/>
                            <w:sz w:val="16"/>
                            <w:szCs w:val="16"/>
                            <w:u w:val="single"/>
                          </w:rPr>
                          <w:t>Spatial Unit C (DEQ)</w:t>
                        </w:r>
                      </w:p>
                      <w:p w:rsidR="00446482" w:rsidRPr="00D85E3A" w:rsidRDefault="00446482" w:rsidP="00372045">
                        <w:pPr>
                          <w:spacing w:line="240" w:lineRule="auto"/>
                          <w:rPr>
                            <w:sz w:val="16"/>
                            <w:szCs w:val="16"/>
                          </w:rPr>
                        </w:pPr>
                        <w:r w:rsidRPr="00D85E3A">
                          <w:rPr>
                            <w:sz w:val="16"/>
                            <w:szCs w:val="16"/>
                          </w:rPr>
                          <w:t xml:space="preserve">- </w:t>
                        </w:r>
                        <w:r>
                          <w:rPr>
                            <w:sz w:val="16"/>
                            <w:szCs w:val="16"/>
                          </w:rPr>
                          <w:t>12</w:t>
                        </w:r>
                        <w:r w:rsidRPr="00D85E3A">
                          <w:rPr>
                            <w:sz w:val="16"/>
                            <w:szCs w:val="16"/>
                          </w:rPr>
                          <w:t xml:space="preserve"> sampling days during </w:t>
                        </w:r>
                        <w:r>
                          <w:rPr>
                            <w:sz w:val="16"/>
                            <w:szCs w:val="16"/>
                          </w:rPr>
                          <w:t>2</w:t>
                        </w:r>
                        <w:r w:rsidRPr="00D85E3A">
                          <w:rPr>
                            <w:sz w:val="16"/>
                            <w:szCs w:val="16"/>
                          </w:rPr>
                          <w:t>-year period</w:t>
                        </w:r>
                      </w:p>
                      <w:p w:rsidR="00446482" w:rsidRPr="00D85E3A" w:rsidRDefault="00446482" w:rsidP="00372045">
                        <w:pPr>
                          <w:spacing w:line="240" w:lineRule="auto"/>
                          <w:rPr>
                            <w:sz w:val="16"/>
                            <w:szCs w:val="16"/>
                          </w:rPr>
                        </w:pPr>
                        <w:r w:rsidRPr="00D85E3A">
                          <w:rPr>
                            <w:sz w:val="16"/>
                            <w:szCs w:val="16"/>
                          </w:rPr>
                          <w:t xml:space="preserve">- </w:t>
                        </w:r>
                        <w:r>
                          <w:rPr>
                            <w:sz w:val="16"/>
                            <w:szCs w:val="16"/>
                          </w:rPr>
                          <w:t>1</w:t>
                        </w:r>
                        <w:r w:rsidRPr="00D85E3A">
                          <w:rPr>
                            <w:sz w:val="16"/>
                            <w:szCs w:val="16"/>
                          </w:rPr>
                          <w:t xml:space="preserve"> </w:t>
                        </w:r>
                        <w:r>
                          <w:rPr>
                            <w:sz w:val="16"/>
                            <w:szCs w:val="16"/>
                          </w:rPr>
                          <w:t xml:space="preserve">days with either an </w:t>
                        </w:r>
                        <w:proofErr w:type="spellStart"/>
                        <w:r>
                          <w:rPr>
                            <w:sz w:val="16"/>
                            <w:szCs w:val="16"/>
                          </w:rPr>
                          <w:t>epilimnetic</w:t>
                        </w:r>
                        <w:proofErr w:type="spellEnd"/>
                        <w:r>
                          <w:rPr>
                            <w:sz w:val="16"/>
                            <w:szCs w:val="16"/>
                          </w:rPr>
                          <w:t xml:space="preserve"> or hypolimnetic </w:t>
                        </w:r>
                        <w:r w:rsidRPr="00D85E3A">
                          <w:rPr>
                            <w:sz w:val="16"/>
                            <w:szCs w:val="16"/>
                          </w:rPr>
                          <w:t>DO exceedance</w:t>
                        </w:r>
                      </w:p>
                    </w:txbxContent>
                  </v:textbox>
                </v:shape>
                <v:shapetype id="_x0000_t32" coordsize="21600,21600" o:spt="32" o:oned="t" path="m,l21600,21600e" filled="f">
                  <v:path arrowok="t" fillok="f" o:connecttype="none"/>
                  <o:lock v:ext="edit" shapetype="t"/>
                </v:shapetype>
                <v:shape id="Straight Arrow Connector 25" o:spid="_x0000_s1035" type="#_x0000_t32" style="position:absolute;left:12861;top:37781;width:14470;height:18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" strokecolor="#4579b8 [3044]">
                  <v:stroke endarrow="open"/>
                </v:shape>
                <v:shape id="Text Box 2" o:spid="_x0000_s1036" type="#_x0000_t202" style="position:absolute;left:18014;top:14296;width:15672;height:123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rsidR="00446482" w:rsidRPr="00D85E3A" w:rsidRDefault="00446482" w:rsidP="00372045">
                        <w:pPr>
                          <w:spacing w:line="240" w:lineRule="auto"/>
                          <w:rPr>
                            <w:b/>
                            <w:sz w:val="16"/>
                            <w:szCs w:val="16"/>
                            <w:u w:val="single"/>
                          </w:rPr>
                        </w:pPr>
                        <w:r>
                          <w:rPr>
                            <w:b/>
                            <w:sz w:val="16"/>
                            <w:szCs w:val="16"/>
                            <w:u w:val="single"/>
                          </w:rPr>
                          <w:t>Spatial Unit</w:t>
                        </w:r>
                        <w:r w:rsidRPr="00D85E3A">
                          <w:rPr>
                            <w:b/>
                            <w:sz w:val="16"/>
                            <w:szCs w:val="16"/>
                            <w:u w:val="single"/>
                          </w:rPr>
                          <w:t xml:space="preserve"> B (Non-Agency)</w:t>
                        </w:r>
                      </w:p>
                      <w:p w:rsidR="00446482" w:rsidRPr="00D85E3A" w:rsidRDefault="00446482" w:rsidP="00372045">
                        <w:pPr>
                          <w:spacing w:line="240" w:lineRule="auto"/>
                          <w:rPr>
                            <w:sz w:val="16"/>
                            <w:szCs w:val="16"/>
                          </w:rPr>
                        </w:pPr>
                        <w:r w:rsidRPr="00D85E3A">
                          <w:rPr>
                            <w:sz w:val="16"/>
                            <w:szCs w:val="16"/>
                          </w:rPr>
                          <w:t xml:space="preserve">- 4 sampling days during </w:t>
                        </w:r>
                        <w:r>
                          <w:rPr>
                            <w:sz w:val="16"/>
                            <w:szCs w:val="16"/>
                          </w:rPr>
                          <w:t>2</w:t>
                        </w:r>
                        <w:r w:rsidRPr="00D85E3A">
                          <w:rPr>
                            <w:sz w:val="16"/>
                            <w:szCs w:val="16"/>
                          </w:rPr>
                          <w:t>-year period</w:t>
                        </w:r>
                      </w:p>
                      <w:p w:rsidR="00446482" w:rsidRPr="00D85E3A" w:rsidRDefault="00446482" w:rsidP="00372045">
                        <w:pPr>
                          <w:spacing w:line="240" w:lineRule="auto"/>
                          <w:rPr>
                            <w:sz w:val="16"/>
                            <w:szCs w:val="16"/>
                          </w:rPr>
                        </w:pPr>
                        <w:r w:rsidRPr="00D85E3A">
                          <w:rPr>
                            <w:sz w:val="16"/>
                            <w:szCs w:val="16"/>
                          </w:rPr>
                          <w:t xml:space="preserve">- 0 days with either an </w:t>
                        </w:r>
                        <w:proofErr w:type="spellStart"/>
                        <w:r w:rsidRPr="00D85E3A">
                          <w:rPr>
                            <w:sz w:val="16"/>
                            <w:szCs w:val="16"/>
                          </w:rPr>
                          <w:t>epilimnetic</w:t>
                        </w:r>
                        <w:proofErr w:type="spellEnd"/>
                        <w:r w:rsidRPr="00D85E3A">
                          <w:rPr>
                            <w:sz w:val="16"/>
                            <w:szCs w:val="16"/>
                          </w:rPr>
                          <w:t xml:space="preserve"> or hypolimnetic exceedance</w:t>
                        </w:r>
                      </w:p>
                      <w:p w:rsidR="00446482" w:rsidRDefault="00446482" w:rsidP="00372045">
                        <w:r>
                          <w:t xml:space="preserve">      </w:t>
                        </w:r>
                      </w:p>
                    </w:txbxContent>
                  </v:textbox>
                </v:shape>
                <v:shape id="Text Box 2" o:spid="_x0000_s1037" type="#_x0000_t202" style="position:absolute;left:10449;width:22200;height:11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p1qxwAAAOA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bwdyieAZn/AgAA//8DAFBLAQItABQABgAIAAAAIQDb4fbL7gAAAIUBAAATAAAAAAAA&#13;&#10;AAAAAAAAAAAAAABbQ29udGVudF9UeXBlc10ueG1sUEsBAi0AFAAGAAgAAAAhAFr0LFu/AAAAFQEA&#13;&#10;AAsAAAAAAAAAAAAAAAAAHwEAAF9yZWxzLy5yZWxzUEsBAi0AFAAGAAgAAAAhAACOnWrHAAAA4AAA&#13;&#10;AA8AAAAAAAAAAAAAAAAABwIAAGRycy9kb3ducmV2LnhtbFBLBQYAAAAAAwADALcAAAD7AgAAAAA=&#13;&#10;" filled="f" stroked="f">
                  <v:textbox>
                    <w:txbxContent>
                      <w:p w:rsidR="00446482" w:rsidRPr="00D85E3A" w:rsidRDefault="00446482" w:rsidP="00372045">
                        <w:pPr>
                          <w:spacing w:line="240" w:lineRule="auto"/>
                          <w:rPr>
                            <w:b/>
                            <w:sz w:val="16"/>
                            <w:szCs w:val="16"/>
                            <w:u w:val="single"/>
                          </w:rPr>
                        </w:pPr>
                        <w:r w:rsidRPr="00D85E3A">
                          <w:rPr>
                            <w:b/>
                            <w:sz w:val="16"/>
                            <w:szCs w:val="16"/>
                            <w:u w:val="single"/>
                          </w:rPr>
                          <w:t>Spatial Unit A (DEQ)</w:t>
                        </w:r>
                      </w:p>
                      <w:p w:rsidR="00446482" w:rsidRPr="00D85E3A" w:rsidRDefault="00446482" w:rsidP="00372045">
                        <w:pPr>
                          <w:spacing w:line="240" w:lineRule="auto"/>
                          <w:rPr>
                            <w:sz w:val="16"/>
                            <w:szCs w:val="16"/>
                          </w:rPr>
                        </w:pPr>
                        <w:r w:rsidRPr="00D85E3A">
                          <w:rPr>
                            <w:sz w:val="16"/>
                            <w:szCs w:val="16"/>
                          </w:rPr>
                          <w:t xml:space="preserve">- 7 sampling days during </w:t>
                        </w:r>
                        <w:r>
                          <w:rPr>
                            <w:sz w:val="16"/>
                            <w:szCs w:val="16"/>
                          </w:rPr>
                          <w:t>2</w:t>
                        </w:r>
                        <w:r w:rsidRPr="00D85E3A">
                          <w:rPr>
                            <w:sz w:val="16"/>
                            <w:szCs w:val="16"/>
                          </w:rPr>
                          <w:t>-year period</w:t>
                        </w:r>
                      </w:p>
                      <w:p w:rsidR="00446482" w:rsidRPr="00D85E3A" w:rsidRDefault="00446482" w:rsidP="00372045">
                        <w:pPr>
                          <w:spacing w:line="240" w:lineRule="auto"/>
                          <w:rPr>
                            <w:sz w:val="16"/>
                            <w:szCs w:val="16"/>
                          </w:rPr>
                        </w:pPr>
                        <w:r w:rsidRPr="00D85E3A">
                          <w:rPr>
                            <w:sz w:val="16"/>
                            <w:szCs w:val="16"/>
                          </w:rPr>
                          <w:t xml:space="preserve">- 1 day with either an </w:t>
                        </w:r>
                        <w:proofErr w:type="spellStart"/>
                        <w:r w:rsidRPr="00D85E3A">
                          <w:rPr>
                            <w:sz w:val="16"/>
                            <w:szCs w:val="16"/>
                          </w:rPr>
                          <w:t>epilimnetic</w:t>
                        </w:r>
                        <w:proofErr w:type="spellEnd"/>
                        <w:r w:rsidRPr="00D85E3A">
                          <w:rPr>
                            <w:sz w:val="16"/>
                            <w:szCs w:val="16"/>
                          </w:rPr>
                          <w:t xml:space="preserve"> or hypolimnetic DO exceedance </w:t>
                        </w:r>
                      </w:p>
                      <w:p w:rsidR="00446482" w:rsidRPr="00D85E3A" w:rsidRDefault="00446482" w:rsidP="00372045">
                        <w:pPr>
                          <w:spacing w:line="240" w:lineRule="auto"/>
                          <w:rPr>
                            <w:sz w:val="16"/>
                            <w:szCs w:val="16"/>
                          </w:rPr>
                        </w:pPr>
                      </w:p>
                    </w:txbxContent>
                  </v:textbox>
                </v:shape>
                <w10:wrap type="square"/>
              </v:group>
            </w:pict>
          </mc:Fallback>
        </mc:AlternateContent>
      </w:r>
      <w:commentRangeEnd w:id="84"/>
      <w:r w:rsidR="00825AAF">
        <w:rPr>
          <w:rStyle w:val="CommentReference"/>
        </w:rPr>
        <w:commentReference w:id="84"/>
      </w:r>
      <w:commentRangeEnd w:id="85"/>
      <w:r w:rsidR="00566803">
        <w:rPr>
          <w:rStyle w:val="CommentReference"/>
        </w:rPr>
        <w:commentReference w:id="85"/>
      </w: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r>
        <w:rPr>
          <w:noProof/>
          <w:sz w:val="24"/>
          <w:szCs w:val="24"/>
          <w:lang w:val="en-US"/>
        </w:rPr>
        <mc:AlternateContent>
          <mc:Choice Requires="wps">
            <w:drawing>
              <wp:anchor distT="0" distB="0" distL="114300" distR="114300" simplePos="0" relativeHeight="251660288" behindDoc="0" locked="0" layoutInCell="1" allowOverlap="1" wp14:anchorId="7091E674" wp14:editId="2842D1A0">
                <wp:simplePos x="0" y="0"/>
                <wp:positionH relativeFrom="column">
                  <wp:posOffset>1266446</wp:posOffset>
                </wp:positionH>
                <wp:positionV relativeFrom="paragraph">
                  <wp:posOffset>74285</wp:posOffset>
                </wp:positionV>
                <wp:extent cx="3280987" cy="1114184"/>
                <wp:effectExtent l="0" t="0" r="8890" b="16510"/>
                <wp:wrapSquare wrapText="bothSides"/>
                <wp:docPr id="3" name="Text Box 3"/>
                <wp:cNvGraphicFramePr/>
                <a:graphic xmlns:a="http://schemas.openxmlformats.org/drawingml/2006/main">
                  <a:graphicData uri="http://schemas.microsoft.com/office/word/2010/wordprocessingShape">
                    <wps:wsp>
                      <wps:cNvSpPr txBox="1"/>
                      <wps:spPr>
                        <a:xfrm>
                          <a:off x="0" y="0"/>
                          <a:ext cx="3280987" cy="1114184"/>
                        </a:xfrm>
                        <a:prstGeom prst="rect">
                          <a:avLst/>
                        </a:prstGeom>
                        <a:solidFill>
                          <a:schemeClr val="lt1"/>
                        </a:solidFill>
                        <a:ln w="6350">
                          <a:solidFill>
                            <a:prstClr val="black"/>
                          </a:solidFill>
                        </a:ln>
                      </wps:spPr>
                      <wps:txbx>
                        <w:txbxContent>
                          <w:p w:rsidR="00446482" w:rsidRPr="00AF03D3" w:rsidRDefault="00446482" w:rsidP="00AF03D3">
                            <w:pPr>
                              <w:spacing w:line="240" w:lineRule="auto"/>
                              <w:rPr>
                                <w:lang w:val="en-US"/>
                              </w:rPr>
                            </w:pPr>
                            <w:r>
                              <w:rPr>
                                <w:lang w:val="en-US"/>
                              </w:rPr>
                              <w:t xml:space="preserve">Figure 3. There are three spatial units within this waterbody, which are measured on 7 days (Unit A), 4 days (Unit B), and 12 days (Unit C), resulting in 23 spatial unit-sampling days total. With 2 exceedances detected, this waterbody is considered not impaired because </w:t>
                            </w:r>
                            <w:r w:rsidRPr="008A30D1">
                              <w:rPr>
                                <w:lang w:val="en-US"/>
                              </w:rPr>
                              <w:t>2/23 is &lt;10%.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1E674" id="Text Box 3" o:spid="_x0000_s1038" type="#_x0000_t202" style="position:absolute;left:0;text-align:left;margin-left:99.7pt;margin-top:5.85pt;width:258.3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" fillcolor="white [3201]" strokeweight=".5pt">
                <v:textbox>
                  <w:txbxContent>
                    <w:p w:rsidR="00446482" w:rsidRPr="00AF03D3" w:rsidRDefault="00446482" w:rsidP="00AF03D3">
                      <w:pPr>
                        <w:spacing w:line="240" w:lineRule="auto"/>
                        <w:rPr>
                          <w:lang w:val="en-US"/>
                        </w:rPr>
                      </w:pPr>
                      <w:r>
                        <w:rPr>
                          <w:lang w:val="en-US"/>
                        </w:rPr>
                        <w:t xml:space="preserve">Figure 3. There are three spatial units within this waterbody, which are measured on 7 days (Unit A), 4 days (Unit B), and 12 days (Unit C), resulting in 23 spatial unit-sampling days total. With 2 exceedances detected, this waterbody is considered not impaired because </w:t>
                      </w:r>
                      <w:r w:rsidRPr="008A30D1">
                        <w:rPr>
                          <w:lang w:val="en-US"/>
                        </w:rPr>
                        <w:t>2/23 is &lt;10%.</w:t>
                      </w:r>
                    </w:p>
                  </w:txbxContent>
                </v:textbox>
                <w10:wrap type="square"/>
              </v:shape>
            </w:pict>
          </mc:Fallback>
        </mc:AlternateContent>
      </w:r>
    </w:p>
    <w:p w:rsidR="00EB77FE" w:rsidRDefault="00EB77FE">
      <w:pPr>
        <w:spacing w:after="160"/>
        <w:ind w:left="720"/>
        <w:rPr>
          <w:sz w:val="24"/>
          <w:szCs w:val="24"/>
        </w:rPr>
      </w:pPr>
    </w:p>
    <w:p w:rsidR="00EB77FE" w:rsidRDefault="00EB77FE">
      <w:pPr>
        <w:spacing w:after="160"/>
        <w:ind w:left="720"/>
        <w:rPr>
          <w:sz w:val="24"/>
          <w:szCs w:val="24"/>
        </w:rPr>
      </w:pPr>
    </w:p>
    <w:p w:rsidR="00EB77FE" w:rsidRDefault="00EB77FE">
      <w:pPr>
        <w:spacing w:after="160"/>
        <w:ind w:left="720"/>
        <w:rPr>
          <w:sz w:val="24"/>
          <w:szCs w:val="24"/>
        </w:rPr>
      </w:pPr>
    </w:p>
    <w:p w:rsidR="009D38A7" w:rsidRDefault="009D38A7" w:rsidP="00557B45">
      <w:pPr>
        <w:spacing w:after="160"/>
        <w:rPr>
          <w:b/>
          <w:sz w:val="24"/>
          <w:szCs w:val="24"/>
        </w:rPr>
      </w:pPr>
    </w:p>
    <w:p w:rsidR="0013497C" w:rsidRPr="0013497C" w:rsidRDefault="0013497C" w:rsidP="0085414D">
      <w:pPr>
        <w:spacing w:after="120"/>
        <w:rPr>
          <w:sz w:val="24"/>
          <w:szCs w:val="24"/>
        </w:rPr>
      </w:pPr>
      <w:r w:rsidRPr="0013497C">
        <w:rPr>
          <w:sz w:val="24"/>
          <w:szCs w:val="24"/>
        </w:rPr>
        <w:t xml:space="preserve">Following </w:t>
      </w:r>
      <w:r w:rsidR="00EB293A">
        <w:rPr>
          <w:sz w:val="24"/>
          <w:szCs w:val="24"/>
        </w:rPr>
        <w:t>the</w:t>
      </w:r>
      <w:r w:rsidRPr="0013497C">
        <w:rPr>
          <w:sz w:val="24"/>
          <w:szCs w:val="24"/>
        </w:rPr>
        <w:t xml:space="preserve"> </w:t>
      </w:r>
      <w:r>
        <w:rPr>
          <w:sz w:val="24"/>
          <w:szCs w:val="24"/>
        </w:rPr>
        <w:t>criteria</w:t>
      </w:r>
      <w:r w:rsidRPr="008A30D1">
        <w:rPr>
          <w:sz w:val="24"/>
          <w:szCs w:val="24"/>
        </w:rPr>
        <w:t xml:space="preserve"> of strong and weak assessment methodology</w:t>
      </w:r>
      <w:r w:rsidR="00EB293A">
        <w:rPr>
          <w:sz w:val="24"/>
          <w:szCs w:val="24"/>
        </w:rPr>
        <w:t xml:space="preserve"> in Table 1</w:t>
      </w:r>
      <w:r>
        <w:rPr>
          <w:sz w:val="24"/>
          <w:szCs w:val="24"/>
        </w:rPr>
        <w:t xml:space="preserve">, we think </w:t>
      </w:r>
      <w:r w:rsidR="00F840E2">
        <w:rPr>
          <w:sz w:val="24"/>
          <w:szCs w:val="24"/>
        </w:rPr>
        <w:t xml:space="preserve">this new approach meets </w:t>
      </w:r>
      <w:ins w:id="86" w:author="Cayelan C. Carey" w:date="2020-05-21T11:59:00Z">
        <w:r w:rsidR="00566803">
          <w:rPr>
            <w:sz w:val="24"/>
            <w:szCs w:val="24"/>
          </w:rPr>
          <w:t xml:space="preserve">most of </w:t>
        </w:r>
      </w:ins>
      <w:r w:rsidR="00F840E2">
        <w:rPr>
          <w:sz w:val="24"/>
          <w:szCs w:val="24"/>
        </w:rPr>
        <w:t xml:space="preserve">the </w:t>
      </w:r>
      <w:del w:id="87" w:author="Cayelan C. Carey" w:date="2020-05-21T11:59:00Z">
        <w:r w:rsidR="00B456EF" w:rsidDel="00566803">
          <w:rPr>
            <w:sz w:val="24"/>
            <w:szCs w:val="24"/>
          </w:rPr>
          <w:delText xml:space="preserve">six </w:delText>
        </w:r>
      </w:del>
      <w:r w:rsidR="00B456EF">
        <w:rPr>
          <w:sz w:val="24"/>
          <w:szCs w:val="24"/>
        </w:rPr>
        <w:t>categories of a strong methodology</w:t>
      </w:r>
      <w:r w:rsidR="0085414D">
        <w:rPr>
          <w:sz w:val="24"/>
          <w:szCs w:val="24"/>
        </w:rPr>
        <w:t>:</w:t>
      </w:r>
      <w:r w:rsidR="00B456EF">
        <w:rPr>
          <w:sz w:val="24"/>
          <w:szCs w:val="24"/>
        </w:rPr>
        <w:t xml:space="preserve"> it is written clearly, follows the </w:t>
      </w:r>
      <w:r w:rsidR="00EB293A">
        <w:rPr>
          <w:sz w:val="24"/>
          <w:szCs w:val="24"/>
        </w:rPr>
        <w:t>water quality standards (</w:t>
      </w:r>
      <w:r w:rsidR="00B456EF">
        <w:rPr>
          <w:sz w:val="24"/>
          <w:szCs w:val="24"/>
        </w:rPr>
        <w:t>WQS</w:t>
      </w:r>
      <w:r w:rsidR="00EB293A">
        <w:rPr>
          <w:sz w:val="24"/>
          <w:szCs w:val="24"/>
        </w:rPr>
        <w:t>)</w:t>
      </w:r>
      <w:r w:rsidR="00B456EF">
        <w:rPr>
          <w:sz w:val="24"/>
          <w:szCs w:val="24"/>
        </w:rPr>
        <w:t>, is consistent with how the WQS were developed, do</w:t>
      </w:r>
      <w:r w:rsidR="00841353">
        <w:rPr>
          <w:sz w:val="24"/>
          <w:szCs w:val="24"/>
        </w:rPr>
        <w:t>es</w:t>
      </w:r>
      <w:r w:rsidR="00B456EF">
        <w:rPr>
          <w:sz w:val="24"/>
          <w:szCs w:val="24"/>
        </w:rPr>
        <w:t xml:space="preserve"> not require best judgement, </w:t>
      </w:r>
      <w:ins w:id="88" w:author="Cayelan C. Carey" w:date="2020-05-21T11:59:00Z">
        <w:r w:rsidR="00566803">
          <w:rPr>
            <w:sz w:val="24"/>
            <w:szCs w:val="24"/>
          </w:rPr>
          <w:t xml:space="preserve">and </w:t>
        </w:r>
      </w:ins>
      <w:r w:rsidR="00B456EF">
        <w:rPr>
          <w:sz w:val="24"/>
          <w:szCs w:val="24"/>
        </w:rPr>
        <w:t>uses all available data</w:t>
      </w:r>
      <w:ins w:id="89" w:author="Cayelan C. Carey" w:date="2020-05-21T11:59:00Z">
        <w:r w:rsidR="00566803">
          <w:rPr>
            <w:sz w:val="24"/>
            <w:szCs w:val="24"/>
          </w:rPr>
          <w:t xml:space="preserve"> that meet the standards necessary </w:t>
        </w:r>
      </w:ins>
      <w:ins w:id="90" w:author="Cayelan C. Carey" w:date="2020-05-21T12:00:00Z">
        <w:r w:rsidR="00566803">
          <w:rPr>
            <w:sz w:val="24"/>
            <w:szCs w:val="24"/>
          </w:rPr>
          <w:t>for inclusion (e.g</w:t>
        </w:r>
      </w:ins>
      <w:ins w:id="91" w:author="Cayelan C. Carey" w:date="2020-05-21T12:01:00Z">
        <w:r w:rsidR="00566803">
          <w:rPr>
            <w:sz w:val="24"/>
            <w:szCs w:val="24"/>
          </w:rPr>
          <w:t>.</w:t>
        </w:r>
      </w:ins>
      <w:ins w:id="92" w:author="Cayelan C. Carey" w:date="2020-05-21T12:00:00Z">
        <w:r w:rsidR="00566803">
          <w:rPr>
            <w:sz w:val="24"/>
            <w:szCs w:val="24"/>
          </w:rPr>
          <w:t xml:space="preserve">, only complete </w:t>
        </w:r>
      </w:ins>
      <w:ins w:id="93" w:author="Cayelan C. Carey" w:date="2020-05-21T12:01:00Z">
        <w:r w:rsidR="00566803">
          <w:rPr>
            <w:sz w:val="24"/>
            <w:szCs w:val="24"/>
          </w:rPr>
          <w:t>depth</w:t>
        </w:r>
      </w:ins>
      <w:ins w:id="94" w:author="Cayelan C. Carey" w:date="2020-05-21T12:00:00Z">
        <w:r w:rsidR="00566803">
          <w:rPr>
            <w:sz w:val="24"/>
            <w:szCs w:val="24"/>
          </w:rPr>
          <w:t xml:space="preserve"> profiles</w:t>
        </w:r>
      </w:ins>
      <w:ins w:id="95" w:author="Cayelan C. Carey" w:date="2020-05-21T12:01:00Z">
        <w:r w:rsidR="00566803">
          <w:rPr>
            <w:sz w:val="24"/>
            <w:szCs w:val="24"/>
          </w:rPr>
          <w:t xml:space="preserve"> are used</w:t>
        </w:r>
      </w:ins>
      <w:ins w:id="96" w:author="Cayelan C. Carey" w:date="2020-05-21T12:00:00Z">
        <w:r w:rsidR="00566803">
          <w:rPr>
            <w:sz w:val="24"/>
            <w:szCs w:val="24"/>
          </w:rPr>
          <w:t>, not surface-only measurements)</w:t>
        </w:r>
      </w:ins>
      <w:del w:id="97" w:author="Cayelan C. Carey" w:date="2020-05-21T11:59:00Z">
        <w:r w:rsidR="00B456EF" w:rsidDel="00566803">
          <w:rPr>
            <w:sz w:val="24"/>
            <w:szCs w:val="24"/>
          </w:rPr>
          <w:delText>, and minimizes type II errors</w:delText>
        </w:r>
        <w:r w:rsidR="00EB293A" w:rsidDel="00566803">
          <w:rPr>
            <w:sz w:val="24"/>
            <w:szCs w:val="24"/>
          </w:rPr>
          <w:delText xml:space="preserve"> (</w:delText>
        </w:r>
        <w:r w:rsidR="00A565CB" w:rsidDel="00566803">
          <w:rPr>
            <w:sz w:val="24"/>
            <w:szCs w:val="24"/>
          </w:rPr>
          <w:delText xml:space="preserve">which </w:delText>
        </w:r>
        <w:r w:rsidR="00EB293A" w:rsidDel="00566803">
          <w:rPr>
            <w:sz w:val="24"/>
            <w:szCs w:val="24"/>
          </w:rPr>
          <w:delText xml:space="preserve">falsely </w:delText>
        </w:r>
        <w:r w:rsidR="00A565CB" w:rsidDel="00566803">
          <w:rPr>
            <w:sz w:val="24"/>
            <w:szCs w:val="24"/>
          </w:rPr>
          <w:delText xml:space="preserve">identify </w:delText>
        </w:r>
        <w:r w:rsidR="00EB293A" w:rsidDel="00566803">
          <w:rPr>
            <w:sz w:val="24"/>
            <w:szCs w:val="24"/>
          </w:rPr>
          <w:delText>a waterbody as impaired when it is not)</w:delText>
        </w:r>
        <w:r w:rsidR="00B456EF" w:rsidDel="00566803">
          <w:rPr>
            <w:sz w:val="24"/>
            <w:szCs w:val="24"/>
          </w:rPr>
          <w:delText>.</w:delText>
        </w:r>
      </w:del>
      <w:ins w:id="98" w:author="Cayelan C. Carey" w:date="2020-05-21T11:59:00Z">
        <w:r w:rsidR="00566803">
          <w:rPr>
            <w:sz w:val="24"/>
            <w:szCs w:val="24"/>
          </w:rPr>
          <w:t>.</w:t>
        </w:r>
      </w:ins>
    </w:p>
    <w:p w:rsidR="0013497C" w:rsidRDefault="0013497C" w:rsidP="008A30D1">
      <w:pPr>
        <w:spacing w:after="160"/>
        <w:rPr>
          <w:b/>
          <w:sz w:val="24"/>
          <w:szCs w:val="24"/>
        </w:rPr>
      </w:pPr>
    </w:p>
    <w:p w:rsidR="00560B98" w:rsidRPr="008A30D1" w:rsidRDefault="00843401" w:rsidP="008A30D1">
      <w:pPr>
        <w:spacing w:after="160"/>
        <w:rPr>
          <w:b/>
          <w:sz w:val="24"/>
          <w:szCs w:val="24"/>
        </w:rPr>
      </w:pPr>
      <w:r w:rsidRPr="008A30D1">
        <w:rPr>
          <w:b/>
          <w:sz w:val="24"/>
          <w:szCs w:val="24"/>
        </w:rPr>
        <w:t>(4)  Should DEQ restrict DO assessments to vertical profile datasets in lakes/reservoirs or is it appropriate for a surface-only DO dataset to form the basis of an assessment for a lake/reservoir?  If the latter, how should surface-only data (or data from shallow profiles) be used in assessments?</w:t>
      </w:r>
    </w:p>
    <w:p w:rsidR="00560B98" w:rsidRDefault="00F46727">
      <w:pPr>
        <w:spacing w:after="160"/>
        <w:rPr>
          <w:sz w:val="24"/>
          <w:szCs w:val="24"/>
        </w:rPr>
      </w:pPr>
      <w:r>
        <w:rPr>
          <w:sz w:val="24"/>
          <w:szCs w:val="24"/>
        </w:rPr>
        <w:tab/>
      </w:r>
      <w:r w:rsidR="00843401">
        <w:rPr>
          <w:sz w:val="24"/>
          <w:szCs w:val="24"/>
        </w:rPr>
        <w:t xml:space="preserve">As described above, it is critical that a full water column profile be used for DO water quality assessment, so we strongly recommend against using a surface-only DO dataset. </w:t>
      </w:r>
      <w:r w:rsidR="006B6092">
        <w:rPr>
          <w:sz w:val="24"/>
          <w:szCs w:val="24"/>
        </w:rPr>
        <w:t>D</w:t>
      </w:r>
      <w:r w:rsidR="005144D0">
        <w:rPr>
          <w:sz w:val="24"/>
          <w:szCs w:val="24"/>
        </w:rPr>
        <w:t>issolved oxygen</w:t>
      </w:r>
      <w:r w:rsidR="006B6092">
        <w:rPr>
          <w:sz w:val="24"/>
          <w:szCs w:val="24"/>
        </w:rPr>
        <w:t xml:space="preserve"> conditions in the</w:t>
      </w:r>
      <w:r w:rsidR="00843401">
        <w:rPr>
          <w:sz w:val="24"/>
          <w:szCs w:val="24"/>
        </w:rPr>
        <w:t xml:space="preserve"> epilimnion and hypolimnion must </w:t>
      </w:r>
      <w:r w:rsidR="006B6092">
        <w:rPr>
          <w:sz w:val="24"/>
          <w:szCs w:val="24"/>
        </w:rPr>
        <w:t xml:space="preserve">both </w:t>
      </w:r>
      <w:r w:rsidR="00843401">
        <w:rPr>
          <w:sz w:val="24"/>
          <w:szCs w:val="24"/>
        </w:rPr>
        <w:t xml:space="preserve">be </w:t>
      </w:r>
      <w:proofErr w:type="gramStart"/>
      <w:r w:rsidR="00843401">
        <w:rPr>
          <w:sz w:val="24"/>
          <w:szCs w:val="24"/>
        </w:rPr>
        <w:t>taken into account</w:t>
      </w:r>
      <w:proofErr w:type="gramEnd"/>
      <w:r w:rsidR="00843401">
        <w:rPr>
          <w:sz w:val="24"/>
          <w:szCs w:val="24"/>
        </w:rPr>
        <w:t xml:space="preserve"> for defensible water quality monitoring</w:t>
      </w:r>
      <w:r w:rsidR="009D38A7">
        <w:rPr>
          <w:sz w:val="24"/>
          <w:szCs w:val="24"/>
        </w:rPr>
        <w:t>.</w:t>
      </w:r>
      <w:r w:rsidR="00843401">
        <w:rPr>
          <w:sz w:val="24"/>
          <w:szCs w:val="24"/>
        </w:rPr>
        <w:t xml:space="preserve"> We recommend </w:t>
      </w:r>
      <w:r w:rsidR="006B6092">
        <w:rPr>
          <w:sz w:val="24"/>
          <w:szCs w:val="24"/>
        </w:rPr>
        <w:t xml:space="preserve">following </w:t>
      </w:r>
      <w:r w:rsidR="00843401">
        <w:rPr>
          <w:sz w:val="24"/>
          <w:szCs w:val="24"/>
        </w:rPr>
        <w:t xml:space="preserve">the </w:t>
      </w:r>
      <w:r w:rsidR="006B6092">
        <w:rPr>
          <w:sz w:val="24"/>
          <w:szCs w:val="24"/>
        </w:rPr>
        <w:t>proposed monitoring</w:t>
      </w:r>
      <w:r w:rsidR="00843401">
        <w:rPr>
          <w:sz w:val="24"/>
          <w:szCs w:val="24"/>
        </w:rPr>
        <w:t xml:space="preserve"> procedure described in the answer for question 3. </w:t>
      </w:r>
      <w:r w:rsidR="009D38A7">
        <w:rPr>
          <w:sz w:val="24"/>
          <w:szCs w:val="24"/>
        </w:rPr>
        <w:t xml:space="preserve">Although this approach </w:t>
      </w:r>
      <w:r w:rsidR="00843401">
        <w:rPr>
          <w:sz w:val="24"/>
          <w:szCs w:val="24"/>
        </w:rPr>
        <w:t xml:space="preserve">may result in a higher number of waterbodies considered impaired, we </w:t>
      </w:r>
      <w:r w:rsidR="009D38A7">
        <w:rPr>
          <w:sz w:val="24"/>
          <w:szCs w:val="24"/>
        </w:rPr>
        <w:t>believe</w:t>
      </w:r>
      <w:r w:rsidR="00843401">
        <w:rPr>
          <w:sz w:val="24"/>
          <w:szCs w:val="24"/>
        </w:rPr>
        <w:t xml:space="preserve"> the surface-DO approach does not fully characterize the true water quality of lakes and reservoirs in Virginia with scientific rigor. As </w:t>
      </w:r>
      <w:r w:rsidR="009D38A7">
        <w:rPr>
          <w:sz w:val="24"/>
          <w:szCs w:val="24"/>
        </w:rPr>
        <w:t>described earlier</w:t>
      </w:r>
      <w:r w:rsidR="00843401">
        <w:rPr>
          <w:sz w:val="24"/>
          <w:szCs w:val="24"/>
        </w:rPr>
        <w:t>, we propose a modified DO threshold for both the epilimnion and hypolimnion (</w:t>
      </w:r>
      <w:r w:rsidR="006B6092">
        <w:rPr>
          <w:sz w:val="24"/>
          <w:szCs w:val="24"/>
        </w:rPr>
        <w:t>&lt;</w:t>
      </w:r>
      <w:r w:rsidR="00843401">
        <w:rPr>
          <w:sz w:val="24"/>
          <w:szCs w:val="24"/>
        </w:rPr>
        <w:t xml:space="preserve">3.0 mg/L), which follows the EPA’s </w:t>
      </w:r>
      <w:r w:rsidR="00DE5532">
        <w:rPr>
          <w:sz w:val="24"/>
          <w:szCs w:val="24"/>
        </w:rPr>
        <w:t xml:space="preserve">threshold </w:t>
      </w:r>
      <w:r w:rsidR="00843401">
        <w:rPr>
          <w:sz w:val="24"/>
          <w:szCs w:val="24"/>
        </w:rPr>
        <w:t>for categorizing water quality (</w:t>
      </w:r>
      <w:r w:rsidR="00552F16">
        <w:rPr>
          <w:sz w:val="24"/>
          <w:szCs w:val="24"/>
        </w:rPr>
        <w:t xml:space="preserve">U.S. </w:t>
      </w:r>
      <w:r w:rsidR="00843401">
        <w:rPr>
          <w:sz w:val="24"/>
          <w:szCs w:val="24"/>
        </w:rPr>
        <w:t>EPA 201</w:t>
      </w:r>
      <w:r w:rsidR="00DE5532">
        <w:rPr>
          <w:sz w:val="24"/>
          <w:szCs w:val="24"/>
        </w:rPr>
        <w:t>7</w:t>
      </w:r>
      <w:r w:rsidR="00843401">
        <w:rPr>
          <w:sz w:val="24"/>
          <w:szCs w:val="24"/>
        </w:rPr>
        <w:t xml:space="preserve">). </w:t>
      </w:r>
    </w:p>
    <w:p w:rsidR="00560B98" w:rsidRDefault="00560B98">
      <w:pPr>
        <w:spacing w:after="160"/>
        <w:rPr>
          <w:sz w:val="24"/>
          <w:szCs w:val="24"/>
        </w:rPr>
      </w:pPr>
    </w:p>
    <w:p w:rsidR="00560B98" w:rsidRPr="008A30D1" w:rsidRDefault="00843401" w:rsidP="006961DB">
      <w:pPr>
        <w:spacing w:after="160"/>
        <w:rPr>
          <w:b/>
          <w:sz w:val="24"/>
          <w:szCs w:val="24"/>
          <w:highlight w:val="yellow"/>
        </w:rPr>
      </w:pPr>
      <w:r w:rsidRPr="008A30D1">
        <w:rPr>
          <w:b/>
          <w:sz w:val="24"/>
          <w:szCs w:val="24"/>
        </w:rPr>
        <w:t xml:space="preserve">(5)  Can the AAC recommend a set of instructions that staff could use 1) to determine whether </w:t>
      </w:r>
      <w:bookmarkStart w:id="99" w:name="_Hlk39136479"/>
      <w:r w:rsidRPr="008A30D1">
        <w:rPr>
          <w:b/>
          <w:sz w:val="24"/>
          <w:szCs w:val="24"/>
        </w:rPr>
        <w:t>exceedances at a station are due solely to incomplete fall turnover</w:t>
      </w:r>
      <w:bookmarkEnd w:id="99"/>
      <w:r w:rsidRPr="008A30D1">
        <w:rPr>
          <w:b/>
          <w:sz w:val="24"/>
          <w:szCs w:val="24"/>
        </w:rPr>
        <w:t xml:space="preserve">, 2) to determine to what degree </w:t>
      </w:r>
      <w:bookmarkStart w:id="100" w:name="_Hlk39136520"/>
      <w:r w:rsidRPr="008A30D1">
        <w:rPr>
          <w:b/>
          <w:sz w:val="24"/>
          <w:szCs w:val="24"/>
        </w:rPr>
        <w:t>low DO during fall turnover might be exacerbated by pollution</w:t>
      </w:r>
      <w:bookmarkEnd w:id="100"/>
      <w:r w:rsidRPr="008A30D1">
        <w:rPr>
          <w:b/>
          <w:sz w:val="24"/>
          <w:szCs w:val="24"/>
        </w:rPr>
        <w:t xml:space="preserve">, and 3) to </w:t>
      </w:r>
      <w:bookmarkStart w:id="101" w:name="_Hlk39136563"/>
      <w:proofErr w:type="spellStart"/>
      <w:r w:rsidRPr="008A30D1">
        <w:rPr>
          <w:b/>
          <w:sz w:val="24"/>
          <w:szCs w:val="24"/>
        </w:rPr>
        <w:t>downweight</w:t>
      </w:r>
      <w:proofErr w:type="spellEnd"/>
      <w:r w:rsidRPr="008A30D1">
        <w:rPr>
          <w:b/>
          <w:sz w:val="24"/>
          <w:szCs w:val="24"/>
        </w:rPr>
        <w:t xml:space="preserve"> fall turnover DO data while still being protective of living resources</w:t>
      </w:r>
      <w:bookmarkEnd w:id="101"/>
      <w:r w:rsidRPr="008A30D1">
        <w:rPr>
          <w:b/>
          <w:sz w:val="24"/>
          <w:szCs w:val="24"/>
        </w:rPr>
        <w:t>?</w:t>
      </w:r>
    </w:p>
    <w:p w:rsidR="00560B98" w:rsidRDefault="006961DB">
      <w:pPr>
        <w:rPr>
          <w:sz w:val="24"/>
          <w:szCs w:val="24"/>
        </w:rPr>
      </w:pPr>
      <w:r>
        <w:rPr>
          <w:sz w:val="24"/>
          <w:szCs w:val="24"/>
        </w:rPr>
        <w:tab/>
      </w:r>
      <w:r w:rsidR="009D38A7">
        <w:rPr>
          <w:sz w:val="24"/>
          <w:szCs w:val="24"/>
        </w:rPr>
        <w:t xml:space="preserve">Incomplete fall turnover occurs when surface and bottom waters do not fully mix in the fall. Although </w:t>
      </w:r>
      <w:r w:rsidR="00843401">
        <w:rPr>
          <w:sz w:val="24"/>
          <w:szCs w:val="24"/>
        </w:rPr>
        <w:t xml:space="preserve">most waterbodies in Virginia experience </w:t>
      </w:r>
      <w:r w:rsidR="00DE5304">
        <w:rPr>
          <w:sz w:val="24"/>
          <w:szCs w:val="24"/>
        </w:rPr>
        <w:t xml:space="preserve">complete </w:t>
      </w:r>
      <w:r w:rsidR="00843401">
        <w:rPr>
          <w:sz w:val="24"/>
          <w:szCs w:val="24"/>
        </w:rPr>
        <w:t>fall turnover, there are several factors that may lead to incomplete fall turnover</w:t>
      </w:r>
      <w:r w:rsidR="009D38A7">
        <w:rPr>
          <w:sz w:val="24"/>
          <w:szCs w:val="24"/>
        </w:rPr>
        <w:t>.</w:t>
      </w:r>
      <w:r w:rsidR="008060F6">
        <w:rPr>
          <w:sz w:val="24"/>
          <w:szCs w:val="24"/>
        </w:rPr>
        <w:t xml:space="preserve"> </w:t>
      </w:r>
      <w:r w:rsidR="00843401">
        <w:rPr>
          <w:sz w:val="24"/>
          <w:szCs w:val="24"/>
        </w:rPr>
        <w:t>If surface temperatures remain too warm to homogenize with bottom waters (&gt;1</w:t>
      </w:r>
      <w:r w:rsidR="00843401">
        <w:rPr>
          <w:color w:val="3C4043"/>
          <w:sz w:val="21"/>
          <w:szCs w:val="21"/>
          <w:highlight w:val="white"/>
        </w:rPr>
        <w:t>°</w:t>
      </w:r>
      <w:r w:rsidR="00843401">
        <w:rPr>
          <w:sz w:val="24"/>
          <w:szCs w:val="24"/>
        </w:rPr>
        <w:t>C difference) or changes in density between the layers due to an increase in solutes (</w:t>
      </w:r>
      <w:r w:rsidR="00843401" w:rsidRPr="00DE5304">
        <w:rPr>
          <w:i/>
          <w:sz w:val="24"/>
          <w:szCs w:val="24"/>
        </w:rPr>
        <w:t>e.g</w:t>
      </w:r>
      <w:r w:rsidR="00843401">
        <w:rPr>
          <w:sz w:val="24"/>
          <w:szCs w:val="24"/>
        </w:rPr>
        <w:t xml:space="preserve">., road salt) prevent mixing, it is possible for a waterbody to exhibit incomplete fall turnover. When waterbodies do not completely turn over, oxygen-poor hypolimnetic waters are not able to replenish their oxygen concentrations </w:t>
      </w:r>
      <w:r w:rsidR="009465C3">
        <w:rPr>
          <w:sz w:val="24"/>
          <w:szCs w:val="24"/>
        </w:rPr>
        <w:t>by</w:t>
      </w:r>
      <w:r w:rsidR="00843401">
        <w:rPr>
          <w:sz w:val="24"/>
          <w:szCs w:val="24"/>
        </w:rPr>
        <w:t xml:space="preserve"> mixing with oxygen-rich </w:t>
      </w:r>
      <w:proofErr w:type="spellStart"/>
      <w:r w:rsidR="00843401">
        <w:rPr>
          <w:sz w:val="24"/>
          <w:szCs w:val="24"/>
        </w:rPr>
        <w:t>epilimnetic</w:t>
      </w:r>
      <w:proofErr w:type="spellEnd"/>
      <w:r w:rsidR="00843401">
        <w:rPr>
          <w:sz w:val="24"/>
          <w:szCs w:val="24"/>
        </w:rPr>
        <w:t xml:space="preserve"> waters</w:t>
      </w:r>
      <w:r w:rsidR="007C0B72">
        <w:rPr>
          <w:sz w:val="24"/>
          <w:szCs w:val="24"/>
        </w:rPr>
        <w:t>.</w:t>
      </w:r>
      <w:r w:rsidR="00843401">
        <w:rPr>
          <w:sz w:val="24"/>
          <w:szCs w:val="24"/>
        </w:rPr>
        <w:t xml:space="preserve"> </w:t>
      </w:r>
      <w:r w:rsidR="007C0B72">
        <w:rPr>
          <w:sz w:val="24"/>
          <w:szCs w:val="24"/>
        </w:rPr>
        <w:t xml:space="preserve">Incomplete turnover </w:t>
      </w:r>
      <w:r w:rsidR="00843401">
        <w:rPr>
          <w:sz w:val="24"/>
          <w:szCs w:val="24"/>
        </w:rPr>
        <w:t>lead</w:t>
      </w:r>
      <w:r w:rsidR="007C0B72">
        <w:rPr>
          <w:sz w:val="24"/>
          <w:szCs w:val="24"/>
        </w:rPr>
        <w:t>s</w:t>
      </w:r>
      <w:r w:rsidR="00843401">
        <w:rPr>
          <w:sz w:val="24"/>
          <w:szCs w:val="24"/>
        </w:rPr>
        <w:t xml:space="preserve"> to further degradation of hypolimnetic water quality throughout the year (</w:t>
      </w:r>
      <w:proofErr w:type="spellStart"/>
      <w:r w:rsidR="00843401">
        <w:rPr>
          <w:sz w:val="24"/>
          <w:szCs w:val="24"/>
        </w:rPr>
        <w:t>Effler</w:t>
      </w:r>
      <w:proofErr w:type="spellEnd"/>
      <w:r w:rsidR="00843401">
        <w:rPr>
          <w:sz w:val="24"/>
          <w:szCs w:val="24"/>
        </w:rPr>
        <w:t xml:space="preserve"> </w:t>
      </w:r>
      <w:r w:rsidR="007C0B72" w:rsidRPr="00DE5304">
        <w:rPr>
          <w:i/>
          <w:sz w:val="24"/>
          <w:szCs w:val="24"/>
        </w:rPr>
        <w:t>et al</w:t>
      </w:r>
      <w:r w:rsidR="007C0B72">
        <w:rPr>
          <w:sz w:val="24"/>
          <w:szCs w:val="24"/>
        </w:rPr>
        <w:t>.</w:t>
      </w:r>
      <w:r w:rsidR="00843401">
        <w:rPr>
          <w:sz w:val="24"/>
          <w:szCs w:val="24"/>
        </w:rPr>
        <w:t xml:space="preserve"> 1986; </w:t>
      </w:r>
      <w:proofErr w:type="spellStart"/>
      <w:r w:rsidR="00093A34">
        <w:rPr>
          <w:sz w:val="24"/>
          <w:szCs w:val="24"/>
        </w:rPr>
        <w:t>Nürnberg</w:t>
      </w:r>
      <w:proofErr w:type="spellEnd"/>
      <w:r w:rsidR="00093A34">
        <w:rPr>
          <w:sz w:val="24"/>
          <w:szCs w:val="24"/>
        </w:rPr>
        <w:t xml:space="preserve"> </w:t>
      </w:r>
      <w:r w:rsidR="00843401">
        <w:rPr>
          <w:sz w:val="24"/>
          <w:szCs w:val="24"/>
        </w:rPr>
        <w:t xml:space="preserve">1995; Vachon </w:t>
      </w:r>
      <w:r w:rsidR="00843401" w:rsidRPr="00DE5304">
        <w:rPr>
          <w:i/>
          <w:sz w:val="24"/>
          <w:szCs w:val="24"/>
        </w:rPr>
        <w:t>et al</w:t>
      </w:r>
      <w:r w:rsidR="00843401">
        <w:rPr>
          <w:sz w:val="24"/>
          <w:szCs w:val="24"/>
        </w:rPr>
        <w:t xml:space="preserve">. 2019). </w:t>
      </w:r>
    </w:p>
    <w:p w:rsidR="00560B98" w:rsidRDefault="00560B98">
      <w:pPr>
        <w:rPr>
          <w:sz w:val="24"/>
          <w:szCs w:val="24"/>
        </w:rPr>
      </w:pPr>
    </w:p>
    <w:p w:rsidR="00560B98" w:rsidRDefault="00843401">
      <w:pPr>
        <w:rPr>
          <w:sz w:val="24"/>
          <w:szCs w:val="24"/>
        </w:rPr>
      </w:pPr>
      <w:r>
        <w:rPr>
          <w:sz w:val="24"/>
          <w:szCs w:val="24"/>
        </w:rPr>
        <w:t>We address the three questions regarding incomplete fall turnover below.</w:t>
      </w:r>
    </w:p>
    <w:p w:rsidR="00560B98" w:rsidRDefault="003933BB">
      <w:pPr>
        <w:numPr>
          <w:ilvl w:val="0"/>
          <w:numId w:val="2"/>
        </w:numPr>
        <w:rPr>
          <w:sz w:val="24"/>
          <w:szCs w:val="24"/>
        </w:rPr>
      </w:pPr>
      <w:r w:rsidRPr="007A74C5">
        <w:rPr>
          <w:i/>
          <w:sz w:val="24"/>
          <w:szCs w:val="24"/>
        </w:rPr>
        <w:t>Exceedances due solely to incomplete fall turnover</w:t>
      </w:r>
      <w:r>
        <w:rPr>
          <w:sz w:val="24"/>
          <w:szCs w:val="24"/>
        </w:rPr>
        <w:t>.</w:t>
      </w:r>
      <w:r w:rsidRPr="003933BB">
        <w:rPr>
          <w:sz w:val="24"/>
          <w:szCs w:val="24"/>
        </w:rPr>
        <w:t xml:space="preserve"> </w:t>
      </w:r>
      <w:r w:rsidR="00843401">
        <w:rPr>
          <w:sz w:val="24"/>
          <w:szCs w:val="24"/>
        </w:rPr>
        <w:t>A determination of whether incomplete fall turnover has occurred could be made using a time series analysis</w:t>
      </w:r>
      <w:r w:rsidR="009950C7">
        <w:rPr>
          <w:sz w:val="24"/>
          <w:szCs w:val="24"/>
        </w:rPr>
        <w:t>.</w:t>
      </w:r>
      <w:r w:rsidR="00843401">
        <w:rPr>
          <w:sz w:val="24"/>
          <w:szCs w:val="24"/>
        </w:rPr>
        <w:t xml:space="preserve"> </w:t>
      </w:r>
      <w:r w:rsidR="009950C7">
        <w:rPr>
          <w:sz w:val="24"/>
          <w:szCs w:val="24"/>
        </w:rPr>
        <w:t xml:space="preserve">This </w:t>
      </w:r>
      <w:r w:rsidR="00843401">
        <w:rPr>
          <w:sz w:val="24"/>
          <w:szCs w:val="24"/>
        </w:rPr>
        <w:t xml:space="preserve">approach </w:t>
      </w:r>
      <w:r w:rsidR="005D2872">
        <w:rPr>
          <w:sz w:val="24"/>
          <w:szCs w:val="24"/>
        </w:rPr>
        <w:t>w</w:t>
      </w:r>
      <w:r w:rsidR="009950C7">
        <w:rPr>
          <w:sz w:val="24"/>
          <w:szCs w:val="24"/>
        </w:rPr>
        <w:t xml:space="preserve">ould </w:t>
      </w:r>
      <w:r w:rsidR="00843401">
        <w:rPr>
          <w:sz w:val="24"/>
          <w:szCs w:val="24"/>
        </w:rPr>
        <w:t>assess the magnitude of thermal stratification (</w:t>
      </w:r>
      <w:r w:rsidR="00843401" w:rsidRPr="007A74C5">
        <w:rPr>
          <w:i/>
          <w:sz w:val="24"/>
          <w:szCs w:val="24"/>
        </w:rPr>
        <w:t>i.e.</w:t>
      </w:r>
      <w:r w:rsidR="00843401">
        <w:rPr>
          <w:sz w:val="24"/>
          <w:szCs w:val="24"/>
        </w:rPr>
        <w:t xml:space="preserve">, if a discrete epilimnion and hypolimnion was present, </w:t>
      </w:r>
      <w:r w:rsidR="00843401" w:rsidRPr="007A74C5">
        <w:rPr>
          <w:i/>
          <w:sz w:val="24"/>
          <w:szCs w:val="24"/>
        </w:rPr>
        <w:t>vs</w:t>
      </w:r>
      <w:r w:rsidR="00843401">
        <w:rPr>
          <w:sz w:val="24"/>
          <w:szCs w:val="24"/>
        </w:rPr>
        <w:t xml:space="preserve">. isothermal conditions from the surface to the sediments) and how thermal stratification has changed since the previous sampling day within that year at </w:t>
      </w:r>
      <w:r w:rsidR="009950C7">
        <w:rPr>
          <w:sz w:val="24"/>
          <w:szCs w:val="24"/>
        </w:rPr>
        <w:t>the</w:t>
      </w:r>
      <w:r w:rsidR="00843401">
        <w:rPr>
          <w:sz w:val="24"/>
          <w:szCs w:val="24"/>
        </w:rPr>
        <w:t xml:space="preserve"> site. This </w:t>
      </w:r>
      <w:r w:rsidR="009950C7">
        <w:rPr>
          <w:sz w:val="24"/>
          <w:szCs w:val="24"/>
        </w:rPr>
        <w:t xml:space="preserve">approach </w:t>
      </w:r>
      <w:r w:rsidR="00843401">
        <w:rPr>
          <w:sz w:val="24"/>
          <w:szCs w:val="24"/>
        </w:rPr>
        <w:t>would involve first analyzing patterns of recent air temperature over time since the last sampling event (</w:t>
      </w:r>
      <w:r w:rsidR="00843401" w:rsidRPr="007A74C5">
        <w:rPr>
          <w:i/>
          <w:sz w:val="24"/>
          <w:szCs w:val="24"/>
        </w:rPr>
        <w:t>e.g</w:t>
      </w:r>
      <w:r w:rsidR="00843401">
        <w:rPr>
          <w:sz w:val="24"/>
          <w:szCs w:val="24"/>
        </w:rPr>
        <w:t xml:space="preserve">., have air temperatures decreased such that fall mixing has become possible?) as well as monitoring water temperature and DO depth profiles on multiple sampling days. If water temperature differences between the hypolimnion and epilimnion are still </w:t>
      </w:r>
      <w:r w:rsidR="0042397C">
        <w:rPr>
          <w:sz w:val="24"/>
          <w:szCs w:val="24"/>
        </w:rPr>
        <w:t>&gt;</w:t>
      </w:r>
      <w:r w:rsidR="00843401">
        <w:rPr>
          <w:sz w:val="24"/>
          <w:szCs w:val="24"/>
        </w:rPr>
        <w:t>1</w:t>
      </w:r>
      <w:r w:rsidR="00843401">
        <w:rPr>
          <w:color w:val="3C4043"/>
          <w:sz w:val="21"/>
          <w:szCs w:val="21"/>
          <w:highlight w:val="white"/>
        </w:rPr>
        <w:t>°</w:t>
      </w:r>
      <w:r w:rsidR="00843401">
        <w:rPr>
          <w:sz w:val="24"/>
          <w:szCs w:val="24"/>
        </w:rPr>
        <w:t xml:space="preserve">C, it is likely that fall turnover is incomplete or has not yet occurred. This </w:t>
      </w:r>
      <w:r w:rsidR="009950C7">
        <w:rPr>
          <w:sz w:val="24"/>
          <w:szCs w:val="24"/>
        </w:rPr>
        <w:t xml:space="preserve">result </w:t>
      </w:r>
      <w:r w:rsidR="00843401">
        <w:rPr>
          <w:sz w:val="24"/>
          <w:szCs w:val="24"/>
        </w:rPr>
        <w:t>would necessitate additional sampling events into later autumn to determine if fall turnover was incomplete or delayed. It is possible that stratified conditions in the autumn are incorrectly classified as incomplete fall turnover instead of delayed fall turnover if additional sampling d</w:t>
      </w:r>
      <w:r w:rsidR="009950C7">
        <w:rPr>
          <w:sz w:val="24"/>
          <w:szCs w:val="24"/>
        </w:rPr>
        <w:t>oes</w:t>
      </w:r>
      <w:r w:rsidR="00843401">
        <w:rPr>
          <w:sz w:val="24"/>
          <w:szCs w:val="24"/>
        </w:rPr>
        <w:t xml:space="preserve"> not occur in late autumn and early winter after complete fall turnover has occurred. A waterbody would only officially be classified as experiencing incomplete fall turnover if it continues to exhibit stratified conditions throughout the winter</w:t>
      </w:r>
      <w:r w:rsidR="00A40971">
        <w:rPr>
          <w:sz w:val="24"/>
          <w:szCs w:val="24"/>
        </w:rPr>
        <w:t>.</w:t>
      </w:r>
      <w:r w:rsidR="00843401">
        <w:rPr>
          <w:sz w:val="24"/>
          <w:szCs w:val="24"/>
        </w:rPr>
        <w:t xml:space="preserve"> </w:t>
      </w:r>
    </w:p>
    <w:p w:rsidR="00BE4C71" w:rsidRPr="007A74C5" w:rsidRDefault="00A40971">
      <w:pPr>
        <w:ind w:left="720"/>
        <w:rPr>
          <w:sz w:val="24"/>
          <w:szCs w:val="24"/>
        </w:rPr>
      </w:pPr>
      <w:r>
        <w:rPr>
          <w:sz w:val="24"/>
          <w:szCs w:val="24"/>
        </w:rPr>
        <w:tab/>
      </w:r>
      <w:r w:rsidR="00843401" w:rsidRPr="007A74C5">
        <w:rPr>
          <w:sz w:val="24"/>
          <w:szCs w:val="24"/>
        </w:rPr>
        <w:t xml:space="preserve">Our proposed new sampling protocol may provide a greater understanding of how incomplete fall turnover affects DO concentrations in the water column. Because DO availability would now be assessed throughout the water column, any decreases in </w:t>
      </w:r>
      <w:proofErr w:type="spellStart"/>
      <w:r w:rsidR="00843401" w:rsidRPr="007A74C5">
        <w:rPr>
          <w:sz w:val="24"/>
          <w:szCs w:val="24"/>
        </w:rPr>
        <w:t>epilimnetic</w:t>
      </w:r>
      <w:proofErr w:type="spellEnd"/>
      <w:r w:rsidR="00843401" w:rsidRPr="007A74C5">
        <w:rPr>
          <w:sz w:val="24"/>
          <w:szCs w:val="24"/>
        </w:rPr>
        <w:t xml:space="preserve"> DO due to incomplete fall turnover would be accompanied with increases in hypolimnetic DO concentrations</w:t>
      </w:r>
      <w:r w:rsidR="005F5849">
        <w:rPr>
          <w:sz w:val="24"/>
          <w:szCs w:val="24"/>
        </w:rPr>
        <w:t>, although the hypolimnion may still have lower DO concentrations than if the entire water column had mixed</w:t>
      </w:r>
      <w:r w:rsidR="00843401" w:rsidRPr="007A74C5">
        <w:rPr>
          <w:sz w:val="24"/>
          <w:szCs w:val="24"/>
        </w:rPr>
        <w:t xml:space="preserve">. In the </w:t>
      </w:r>
      <w:r w:rsidR="009950C7" w:rsidRPr="007A74C5">
        <w:rPr>
          <w:sz w:val="24"/>
          <w:szCs w:val="24"/>
        </w:rPr>
        <w:t>past</w:t>
      </w:r>
      <w:r w:rsidR="00843401" w:rsidRPr="007A74C5">
        <w:rPr>
          <w:sz w:val="24"/>
          <w:szCs w:val="24"/>
        </w:rPr>
        <w:t xml:space="preserve">, incomplete fall turnover may have caused DO </w:t>
      </w:r>
      <w:proofErr w:type="spellStart"/>
      <w:r w:rsidR="00843401" w:rsidRPr="007A74C5">
        <w:rPr>
          <w:sz w:val="24"/>
          <w:szCs w:val="24"/>
        </w:rPr>
        <w:t>undersaturation</w:t>
      </w:r>
      <w:proofErr w:type="spellEnd"/>
      <w:r w:rsidR="00843401" w:rsidRPr="007A74C5">
        <w:rPr>
          <w:sz w:val="24"/>
          <w:szCs w:val="24"/>
        </w:rPr>
        <w:t xml:space="preserve"> in the epilimnion, </w:t>
      </w:r>
      <w:r w:rsidR="009950C7" w:rsidRPr="007A74C5">
        <w:rPr>
          <w:sz w:val="24"/>
          <w:szCs w:val="24"/>
        </w:rPr>
        <w:t xml:space="preserve">which </w:t>
      </w:r>
      <w:r w:rsidR="00843401" w:rsidRPr="007A74C5">
        <w:rPr>
          <w:sz w:val="24"/>
          <w:szCs w:val="24"/>
        </w:rPr>
        <w:t>result</w:t>
      </w:r>
      <w:r w:rsidR="009950C7" w:rsidRPr="007A74C5">
        <w:rPr>
          <w:sz w:val="24"/>
          <w:szCs w:val="24"/>
        </w:rPr>
        <w:t>ed</w:t>
      </w:r>
      <w:r w:rsidR="00843401" w:rsidRPr="007A74C5">
        <w:rPr>
          <w:sz w:val="24"/>
          <w:szCs w:val="24"/>
        </w:rPr>
        <w:t xml:space="preserve"> in a DO exceedance</w:t>
      </w:r>
      <w:r w:rsidR="009950C7" w:rsidRPr="007A74C5">
        <w:rPr>
          <w:sz w:val="24"/>
          <w:szCs w:val="24"/>
        </w:rPr>
        <w:t xml:space="preserve"> based on DEQ monitoring protocol</w:t>
      </w:r>
      <w:r w:rsidR="008C0C36" w:rsidRPr="007A74C5">
        <w:rPr>
          <w:sz w:val="24"/>
          <w:szCs w:val="24"/>
        </w:rPr>
        <w:t>s wh</w:t>
      </w:r>
      <w:r w:rsidR="007A74C5">
        <w:rPr>
          <w:sz w:val="24"/>
          <w:szCs w:val="24"/>
        </w:rPr>
        <w:t>en</w:t>
      </w:r>
      <w:r w:rsidR="008C0C36" w:rsidRPr="007A74C5">
        <w:rPr>
          <w:sz w:val="24"/>
          <w:szCs w:val="24"/>
        </w:rPr>
        <w:t xml:space="preserve"> samples were taken only from the epilimnion</w:t>
      </w:r>
      <w:r w:rsidR="00843401" w:rsidRPr="007A74C5">
        <w:rPr>
          <w:sz w:val="24"/>
          <w:szCs w:val="24"/>
        </w:rPr>
        <w:t xml:space="preserve">. It is now possible that with hypolimnetic monitoring, we could observe greater DO concentrations in the hypolimnion during fall turnover (Guarino </w:t>
      </w:r>
      <w:r w:rsidR="00843401" w:rsidRPr="007A74C5">
        <w:rPr>
          <w:i/>
          <w:sz w:val="24"/>
          <w:szCs w:val="24"/>
        </w:rPr>
        <w:t>et al</w:t>
      </w:r>
      <w:r w:rsidR="00843401" w:rsidRPr="007A74C5">
        <w:rPr>
          <w:sz w:val="24"/>
          <w:szCs w:val="24"/>
        </w:rPr>
        <w:t>. 2005). Ultimately</w:t>
      </w:r>
      <w:r w:rsidR="00BD6DCF" w:rsidRPr="007A74C5">
        <w:rPr>
          <w:sz w:val="24"/>
          <w:szCs w:val="24"/>
        </w:rPr>
        <w:t>,</w:t>
      </w:r>
      <w:r w:rsidR="00843401" w:rsidRPr="007A74C5">
        <w:rPr>
          <w:sz w:val="24"/>
          <w:szCs w:val="24"/>
        </w:rPr>
        <w:t xml:space="preserve"> our new sampling protocol would capture the distribution of DO concentrations between the </w:t>
      </w:r>
      <w:r w:rsidR="00BD6DCF" w:rsidRPr="007A74C5">
        <w:rPr>
          <w:sz w:val="24"/>
          <w:szCs w:val="24"/>
        </w:rPr>
        <w:t xml:space="preserve">two water </w:t>
      </w:r>
      <w:r w:rsidR="00843401" w:rsidRPr="007A74C5">
        <w:rPr>
          <w:sz w:val="24"/>
          <w:szCs w:val="24"/>
        </w:rPr>
        <w:t xml:space="preserve">layers, rather than simply showing a decrease in DO in the epilimnion during incomplete turnover (as </w:t>
      </w:r>
      <w:r w:rsidR="002F3126" w:rsidRPr="007A74C5">
        <w:rPr>
          <w:sz w:val="24"/>
          <w:szCs w:val="24"/>
        </w:rPr>
        <w:t>c</w:t>
      </w:r>
      <w:r w:rsidR="00843401" w:rsidRPr="007A74C5">
        <w:rPr>
          <w:sz w:val="24"/>
          <w:szCs w:val="24"/>
        </w:rPr>
        <w:t>ould occur using the current sampling protocol).</w:t>
      </w:r>
    </w:p>
    <w:p w:rsidR="00560B98" w:rsidRPr="007A74C5" w:rsidRDefault="00560B98">
      <w:pPr>
        <w:ind w:left="720"/>
        <w:rPr>
          <w:sz w:val="24"/>
          <w:szCs w:val="24"/>
        </w:rPr>
      </w:pPr>
    </w:p>
    <w:p w:rsidR="00560B98" w:rsidRDefault="008C0C36">
      <w:pPr>
        <w:numPr>
          <w:ilvl w:val="0"/>
          <w:numId w:val="2"/>
        </w:numPr>
        <w:rPr>
          <w:sz w:val="24"/>
          <w:szCs w:val="24"/>
        </w:rPr>
      </w:pPr>
      <w:r w:rsidRPr="007A74C5">
        <w:rPr>
          <w:i/>
          <w:sz w:val="24"/>
          <w:szCs w:val="24"/>
        </w:rPr>
        <w:t xml:space="preserve">Degree that low DO during fall turnover </w:t>
      </w:r>
      <w:r w:rsidRPr="008C0C36">
        <w:rPr>
          <w:i/>
          <w:sz w:val="24"/>
          <w:szCs w:val="24"/>
        </w:rPr>
        <w:t>might be exacerbated by pollution</w:t>
      </w:r>
      <w:r w:rsidR="003933BB">
        <w:rPr>
          <w:sz w:val="24"/>
          <w:szCs w:val="24"/>
        </w:rPr>
        <w:t>.</w:t>
      </w:r>
      <w:r w:rsidR="003933BB" w:rsidRPr="003933BB">
        <w:rPr>
          <w:sz w:val="24"/>
          <w:szCs w:val="24"/>
        </w:rPr>
        <w:t xml:space="preserve"> </w:t>
      </w:r>
      <w:r w:rsidR="00843401">
        <w:rPr>
          <w:sz w:val="24"/>
          <w:szCs w:val="24"/>
        </w:rPr>
        <w:t>Low DO conditions during incomplete fall turnover are often related to pollution</w:t>
      </w:r>
      <w:r w:rsidR="006C3FA8">
        <w:rPr>
          <w:sz w:val="24"/>
          <w:szCs w:val="24"/>
        </w:rPr>
        <w:t xml:space="preserve"> from</w:t>
      </w:r>
      <w:r w:rsidR="00843401">
        <w:rPr>
          <w:sz w:val="24"/>
          <w:szCs w:val="24"/>
        </w:rPr>
        <w:t xml:space="preserve"> nutrients (nitrogen and/or phosphorus) </w:t>
      </w:r>
      <w:r w:rsidR="006C3FA8">
        <w:rPr>
          <w:sz w:val="24"/>
          <w:szCs w:val="24"/>
        </w:rPr>
        <w:t>and</w:t>
      </w:r>
      <w:r w:rsidR="006737D8">
        <w:rPr>
          <w:sz w:val="24"/>
          <w:szCs w:val="24"/>
        </w:rPr>
        <w:t>/or</w:t>
      </w:r>
      <w:r w:rsidR="00843401">
        <w:rPr>
          <w:sz w:val="24"/>
          <w:szCs w:val="24"/>
        </w:rPr>
        <w:t xml:space="preserve"> salt. Given the</w:t>
      </w:r>
      <w:r w:rsidR="009E7734">
        <w:rPr>
          <w:sz w:val="24"/>
          <w:szCs w:val="24"/>
        </w:rPr>
        <w:t>ir</w:t>
      </w:r>
      <w:r w:rsidR="00843401">
        <w:rPr>
          <w:sz w:val="24"/>
          <w:szCs w:val="24"/>
        </w:rPr>
        <w:t xml:space="preserve"> </w:t>
      </w:r>
      <w:r w:rsidR="009E7734">
        <w:rPr>
          <w:sz w:val="24"/>
          <w:szCs w:val="24"/>
        </w:rPr>
        <w:t>high</w:t>
      </w:r>
      <w:r w:rsidR="00843401">
        <w:rPr>
          <w:sz w:val="24"/>
          <w:szCs w:val="24"/>
        </w:rPr>
        <w:t xml:space="preserve"> </w:t>
      </w:r>
      <w:r w:rsidR="006C3FA8">
        <w:rPr>
          <w:sz w:val="24"/>
          <w:szCs w:val="24"/>
        </w:rPr>
        <w:t xml:space="preserve">ratio of </w:t>
      </w:r>
      <w:r w:rsidR="00843401">
        <w:rPr>
          <w:sz w:val="24"/>
          <w:szCs w:val="24"/>
        </w:rPr>
        <w:t xml:space="preserve">watershed </w:t>
      </w:r>
      <w:r w:rsidR="006C3FA8">
        <w:rPr>
          <w:sz w:val="24"/>
          <w:szCs w:val="24"/>
        </w:rPr>
        <w:t xml:space="preserve">area </w:t>
      </w:r>
      <w:r w:rsidR="00843401">
        <w:rPr>
          <w:sz w:val="24"/>
          <w:szCs w:val="24"/>
        </w:rPr>
        <w:t xml:space="preserve">to </w:t>
      </w:r>
      <w:r w:rsidR="006C3FA8">
        <w:rPr>
          <w:sz w:val="24"/>
          <w:szCs w:val="24"/>
        </w:rPr>
        <w:t xml:space="preserve">reservoir </w:t>
      </w:r>
      <w:r w:rsidR="00843401">
        <w:rPr>
          <w:sz w:val="24"/>
          <w:szCs w:val="24"/>
        </w:rPr>
        <w:t xml:space="preserve">surface area, reservoirs often receive a substantial amount of </w:t>
      </w:r>
      <w:r w:rsidR="006C3FA8">
        <w:rPr>
          <w:sz w:val="24"/>
          <w:szCs w:val="24"/>
        </w:rPr>
        <w:t xml:space="preserve">runoff laden with </w:t>
      </w:r>
      <w:r w:rsidR="00843401">
        <w:rPr>
          <w:sz w:val="24"/>
          <w:szCs w:val="24"/>
        </w:rPr>
        <w:t>nutrient</w:t>
      </w:r>
      <w:r w:rsidR="006F6052">
        <w:rPr>
          <w:sz w:val="24"/>
          <w:szCs w:val="24"/>
        </w:rPr>
        <w:t>s</w:t>
      </w:r>
      <w:r w:rsidR="00843401">
        <w:rPr>
          <w:sz w:val="24"/>
          <w:szCs w:val="24"/>
        </w:rPr>
        <w:t xml:space="preserve"> and pollut</w:t>
      </w:r>
      <w:r w:rsidR="006F6052">
        <w:rPr>
          <w:sz w:val="24"/>
          <w:szCs w:val="24"/>
        </w:rPr>
        <w:t xml:space="preserve">ion </w:t>
      </w:r>
      <w:r w:rsidR="00843401">
        <w:rPr>
          <w:sz w:val="24"/>
          <w:szCs w:val="24"/>
        </w:rPr>
        <w:t>from land use within their watersheds (</w:t>
      </w:r>
      <w:proofErr w:type="spellStart"/>
      <w:r w:rsidR="00843401">
        <w:rPr>
          <w:sz w:val="24"/>
          <w:szCs w:val="24"/>
        </w:rPr>
        <w:t>Doubek</w:t>
      </w:r>
      <w:proofErr w:type="spellEnd"/>
      <w:r w:rsidR="00843401">
        <w:rPr>
          <w:sz w:val="24"/>
          <w:szCs w:val="24"/>
        </w:rPr>
        <w:t xml:space="preserve"> and Carey 2017). Further</w:t>
      </w:r>
      <w:r w:rsidR="006C3FA8">
        <w:rPr>
          <w:sz w:val="24"/>
          <w:szCs w:val="24"/>
        </w:rPr>
        <w:t>more</w:t>
      </w:r>
      <w:r w:rsidR="00843401">
        <w:rPr>
          <w:sz w:val="24"/>
          <w:szCs w:val="24"/>
        </w:rPr>
        <w:t xml:space="preserve">, historical eutrophication of waterbodies was common throughout Virginia (Gerling </w:t>
      </w:r>
      <w:r w:rsidR="00843401" w:rsidRPr="007A74C5">
        <w:rPr>
          <w:i/>
          <w:sz w:val="24"/>
          <w:szCs w:val="24"/>
        </w:rPr>
        <w:t>et al</w:t>
      </w:r>
      <w:r w:rsidR="00843401">
        <w:rPr>
          <w:sz w:val="24"/>
          <w:szCs w:val="24"/>
        </w:rPr>
        <w:t xml:space="preserve">. 2016), dating back to the early 20th century when the state was dominated by agricultural land. Because these historical nutrients can remain in the sediments of waterbodies for decades to centuries, hypolimnetic anoxia can promote their release years after the nutrients entered the waterbody (Gerling </w:t>
      </w:r>
      <w:r w:rsidR="00843401" w:rsidRPr="007A74C5">
        <w:rPr>
          <w:i/>
          <w:sz w:val="24"/>
          <w:szCs w:val="24"/>
        </w:rPr>
        <w:t>et al</w:t>
      </w:r>
      <w:r w:rsidR="00843401">
        <w:rPr>
          <w:sz w:val="24"/>
          <w:szCs w:val="24"/>
        </w:rPr>
        <w:t xml:space="preserve">. 2016). Thus, hypolimnetic </w:t>
      </w:r>
      <w:r w:rsidR="005F5849">
        <w:rPr>
          <w:sz w:val="24"/>
          <w:szCs w:val="24"/>
        </w:rPr>
        <w:t>hypo</w:t>
      </w:r>
      <w:r w:rsidR="00843401">
        <w:rPr>
          <w:sz w:val="24"/>
          <w:szCs w:val="24"/>
        </w:rPr>
        <w:t>xia due to nutrient pollution in summer stratified months can be prolonged into the fall when turnover does not fully occur.</w:t>
      </w:r>
    </w:p>
    <w:p w:rsidR="00560B98" w:rsidRDefault="00CA65E1">
      <w:pPr>
        <w:ind w:left="720"/>
        <w:rPr>
          <w:sz w:val="24"/>
          <w:szCs w:val="24"/>
        </w:rPr>
      </w:pPr>
      <w:r>
        <w:rPr>
          <w:sz w:val="24"/>
          <w:szCs w:val="24"/>
        </w:rPr>
        <w:tab/>
      </w:r>
      <w:r w:rsidR="006F6052">
        <w:rPr>
          <w:sz w:val="24"/>
          <w:szCs w:val="24"/>
        </w:rPr>
        <w:t xml:space="preserve">Although </w:t>
      </w:r>
      <w:r w:rsidR="00843401">
        <w:rPr>
          <w:sz w:val="24"/>
          <w:szCs w:val="24"/>
        </w:rPr>
        <w:t xml:space="preserve">nutrient pollution promotes low hypolimnetic DO conditions </w:t>
      </w:r>
      <w:r w:rsidR="00085D57">
        <w:rPr>
          <w:sz w:val="24"/>
          <w:szCs w:val="24"/>
        </w:rPr>
        <w:t>that become</w:t>
      </w:r>
      <w:r w:rsidR="00843401">
        <w:rPr>
          <w:sz w:val="24"/>
          <w:szCs w:val="24"/>
        </w:rPr>
        <w:t xml:space="preserve"> prolonged during incomplete fall turnover, salt pollution itself would cause incomplete fall turnover by exacerbating density differences between the epilimnion and hypolimnion. Salinization of freshwaters is an increasingly common problem across the northern hemisphere due to the use of salt in road de-icing (</w:t>
      </w:r>
      <w:proofErr w:type="spellStart"/>
      <w:r w:rsidR="006124B7" w:rsidRPr="006124B7">
        <w:rPr>
          <w:sz w:val="24"/>
          <w:szCs w:val="24"/>
        </w:rPr>
        <w:t>Cañedo</w:t>
      </w:r>
      <w:proofErr w:type="spellEnd"/>
      <w:r w:rsidR="006124B7" w:rsidRPr="006124B7">
        <w:rPr>
          <w:sz w:val="24"/>
          <w:szCs w:val="24"/>
        </w:rPr>
        <w:t xml:space="preserve">-Argüelles </w:t>
      </w:r>
      <w:r w:rsidR="00843401" w:rsidRPr="009E7734">
        <w:rPr>
          <w:i/>
          <w:sz w:val="24"/>
          <w:szCs w:val="24"/>
        </w:rPr>
        <w:t>et al</w:t>
      </w:r>
      <w:r w:rsidR="00843401">
        <w:rPr>
          <w:sz w:val="24"/>
          <w:szCs w:val="24"/>
        </w:rPr>
        <w:t xml:space="preserve">. 2013, Rivett </w:t>
      </w:r>
      <w:r w:rsidR="00843401" w:rsidRPr="009E7734">
        <w:rPr>
          <w:i/>
          <w:sz w:val="24"/>
          <w:szCs w:val="24"/>
        </w:rPr>
        <w:t>et al</w:t>
      </w:r>
      <w:r w:rsidR="00843401">
        <w:rPr>
          <w:sz w:val="24"/>
          <w:szCs w:val="24"/>
        </w:rPr>
        <w:t xml:space="preserve">. 2016). Because increases in solute concentrations alter the density of water, salinization is commonly cited as preventing or lessening mixing </w:t>
      </w:r>
      <w:r w:rsidR="0078064D">
        <w:rPr>
          <w:sz w:val="24"/>
          <w:szCs w:val="24"/>
        </w:rPr>
        <w:t>in</w:t>
      </w:r>
      <w:r w:rsidR="00843401">
        <w:rPr>
          <w:sz w:val="24"/>
          <w:szCs w:val="24"/>
        </w:rPr>
        <w:t xml:space="preserve"> lakes and reservoirs (Judd 1970, </w:t>
      </w:r>
      <w:proofErr w:type="spellStart"/>
      <w:r w:rsidR="00843401">
        <w:rPr>
          <w:sz w:val="24"/>
          <w:szCs w:val="24"/>
        </w:rPr>
        <w:t>Bubeck</w:t>
      </w:r>
      <w:proofErr w:type="spellEnd"/>
      <w:r w:rsidR="00843401">
        <w:rPr>
          <w:sz w:val="24"/>
          <w:szCs w:val="24"/>
        </w:rPr>
        <w:t xml:space="preserve"> and Burton 1989, Novotny </w:t>
      </w:r>
      <w:r w:rsidR="00843401" w:rsidRPr="009E7734">
        <w:rPr>
          <w:i/>
          <w:sz w:val="24"/>
          <w:szCs w:val="24"/>
        </w:rPr>
        <w:t>et al</w:t>
      </w:r>
      <w:r w:rsidR="00843401">
        <w:rPr>
          <w:sz w:val="24"/>
          <w:szCs w:val="24"/>
        </w:rPr>
        <w:t xml:space="preserve">. 2008). </w:t>
      </w:r>
    </w:p>
    <w:p w:rsidR="00560B98" w:rsidRDefault="00085D57">
      <w:pPr>
        <w:ind w:left="720"/>
        <w:rPr>
          <w:sz w:val="24"/>
          <w:szCs w:val="24"/>
        </w:rPr>
      </w:pPr>
      <w:r>
        <w:rPr>
          <w:sz w:val="24"/>
          <w:szCs w:val="24"/>
        </w:rPr>
        <w:tab/>
      </w:r>
      <w:r w:rsidR="00843401">
        <w:rPr>
          <w:sz w:val="24"/>
          <w:szCs w:val="24"/>
        </w:rPr>
        <w:t xml:space="preserve">In </w:t>
      </w:r>
      <w:r w:rsidR="009E7734">
        <w:rPr>
          <w:sz w:val="24"/>
          <w:szCs w:val="24"/>
        </w:rPr>
        <w:t>summary</w:t>
      </w:r>
      <w:r w:rsidR="00843401">
        <w:rPr>
          <w:sz w:val="24"/>
          <w:szCs w:val="24"/>
        </w:rPr>
        <w:t xml:space="preserve">, there are several pathways whereby nutrient and salt pollutants can influence DO concentrations. This </w:t>
      </w:r>
      <w:r w:rsidR="006F6052">
        <w:rPr>
          <w:sz w:val="24"/>
          <w:szCs w:val="24"/>
        </w:rPr>
        <w:t xml:space="preserve">influence </w:t>
      </w:r>
      <w:r w:rsidR="00843401">
        <w:rPr>
          <w:sz w:val="24"/>
          <w:szCs w:val="24"/>
        </w:rPr>
        <w:t>can occur through a recent influx of pollutants (</w:t>
      </w:r>
      <w:r w:rsidR="00843401" w:rsidRPr="009E7734">
        <w:rPr>
          <w:i/>
          <w:sz w:val="24"/>
          <w:szCs w:val="24"/>
        </w:rPr>
        <w:t>e.g</w:t>
      </w:r>
      <w:r w:rsidR="00843401">
        <w:rPr>
          <w:sz w:val="24"/>
          <w:szCs w:val="24"/>
        </w:rPr>
        <w:t xml:space="preserve">., high-nutrient fertilizer or salt inputs), as well as historical pollutants </w:t>
      </w:r>
      <w:r w:rsidR="006F6052">
        <w:rPr>
          <w:sz w:val="24"/>
          <w:szCs w:val="24"/>
        </w:rPr>
        <w:t>that</w:t>
      </w:r>
      <w:r w:rsidR="00843401">
        <w:rPr>
          <w:sz w:val="24"/>
          <w:szCs w:val="24"/>
        </w:rPr>
        <w:t xml:space="preserve"> can continue to have a negative impact on water quality </w:t>
      </w:r>
      <w:r w:rsidR="006F6052">
        <w:rPr>
          <w:sz w:val="24"/>
          <w:szCs w:val="24"/>
        </w:rPr>
        <w:t xml:space="preserve">more than </w:t>
      </w:r>
      <w:r w:rsidR="00843401">
        <w:rPr>
          <w:sz w:val="24"/>
          <w:szCs w:val="24"/>
        </w:rPr>
        <w:t xml:space="preserve">50 years after introduction to the waterbody (Gerling </w:t>
      </w:r>
      <w:r w:rsidR="00843401" w:rsidRPr="009E7734">
        <w:rPr>
          <w:i/>
          <w:sz w:val="24"/>
          <w:szCs w:val="24"/>
        </w:rPr>
        <w:t>et al</w:t>
      </w:r>
      <w:r w:rsidR="00843401">
        <w:rPr>
          <w:sz w:val="24"/>
          <w:szCs w:val="24"/>
        </w:rPr>
        <w:t xml:space="preserve">. 2016). </w:t>
      </w:r>
      <w:commentRangeStart w:id="102"/>
      <w:r w:rsidR="0078064D">
        <w:rPr>
          <w:sz w:val="24"/>
          <w:szCs w:val="24"/>
        </w:rPr>
        <w:t>Given that historical pollution can potentially have long-term effects on current DO conditions, it would be challenging to disentangle the relative effects of current pollution on a waterbody without a detailed time series of the waterbody's pollution record.</w:t>
      </w:r>
      <w:commentRangeEnd w:id="102"/>
      <w:ins w:id="103" w:author="Cayelan C. Carey" w:date="2020-05-21T12:03:00Z">
        <w:r w:rsidR="00566803">
          <w:rPr>
            <w:sz w:val="24"/>
            <w:szCs w:val="24"/>
          </w:rPr>
          <w:t xml:space="preserve"> Analyzing a time series of nutrient and chloride data </w:t>
        </w:r>
      </w:ins>
      <w:ins w:id="104" w:author="Cayelan C. Carey" w:date="2020-05-21T12:04:00Z">
        <w:r w:rsidR="00566803">
          <w:rPr>
            <w:sz w:val="24"/>
            <w:szCs w:val="24"/>
          </w:rPr>
          <w:t xml:space="preserve">in a waterbody exhibiting incomplete turnover </w:t>
        </w:r>
      </w:ins>
      <w:ins w:id="105" w:author="Cayelan C. Carey" w:date="2020-05-21T12:03:00Z">
        <w:r w:rsidR="00566803">
          <w:rPr>
            <w:sz w:val="24"/>
            <w:szCs w:val="24"/>
          </w:rPr>
          <w:t xml:space="preserve">would be a useful first step for </w:t>
        </w:r>
      </w:ins>
      <w:r w:rsidR="00671E8E">
        <w:rPr>
          <w:rStyle w:val="CommentReference"/>
        </w:rPr>
        <w:commentReference w:id="102"/>
      </w:r>
      <w:ins w:id="106" w:author="Cayelan C. Carey" w:date="2020-05-21T12:03:00Z">
        <w:r w:rsidR="00566803">
          <w:rPr>
            <w:sz w:val="24"/>
            <w:szCs w:val="24"/>
          </w:rPr>
          <w:t xml:space="preserve">determining if </w:t>
        </w:r>
      </w:ins>
      <w:ins w:id="107" w:author="Cayelan C. Carey" w:date="2020-05-21T12:04:00Z">
        <w:r w:rsidR="00566803">
          <w:rPr>
            <w:sz w:val="24"/>
            <w:szCs w:val="24"/>
          </w:rPr>
          <w:t xml:space="preserve">one form of pollution dominated over the </w:t>
        </w:r>
        <w:commentRangeStart w:id="108"/>
        <w:r w:rsidR="00566803">
          <w:rPr>
            <w:sz w:val="24"/>
            <w:szCs w:val="24"/>
          </w:rPr>
          <w:t>other</w:t>
        </w:r>
        <w:commentRangeEnd w:id="108"/>
        <w:r w:rsidR="00566803">
          <w:rPr>
            <w:rStyle w:val="CommentReference"/>
          </w:rPr>
          <w:commentReference w:id="108"/>
        </w:r>
        <w:r w:rsidR="00566803">
          <w:rPr>
            <w:sz w:val="24"/>
            <w:szCs w:val="24"/>
          </w:rPr>
          <w:t xml:space="preserve"> in driving delayed turnover dynamics.</w:t>
        </w:r>
      </w:ins>
    </w:p>
    <w:p w:rsidR="00560B98" w:rsidRDefault="00560B98">
      <w:pPr>
        <w:rPr>
          <w:sz w:val="24"/>
          <w:szCs w:val="24"/>
        </w:rPr>
      </w:pPr>
    </w:p>
    <w:p w:rsidR="00560B98" w:rsidRDefault="003933BB" w:rsidP="009E7734">
      <w:pPr>
        <w:pStyle w:val="ListParagraph"/>
        <w:numPr>
          <w:ilvl w:val="0"/>
          <w:numId w:val="2"/>
        </w:numPr>
      </w:pPr>
      <w:proofErr w:type="spellStart"/>
      <w:r w:rsidRPr="009E7734">
        <w:rPr>
          <w:i/>
          <w:sz w:val="24"/>
          <w:szCs w:val="24"/>
        </w:rPr>
        <w:t>Downweight</w:t>
      </w:r>
      <w:r w:rsidR="006F6052" w:rsidRPr="0039189A">
        <w:rPr>
          <w:i/>
          <w:sz w:val="24"/>
          <w:szCs w:val="24"/>
        </w:rPr>
        <w:t>ing</w:t>
      </w:r>
      <w:proofErr w:type="spellEnd"/>
      <w:r w:rsidRPr="009E7734">
        <w:rPr>
          <w:i/>
          <w:sz w:val="24"/>
          <w:szCs w:val="24"/>
        </w:rPr>
        <w:t xml:space="preserve"> fall turnover DO data and protect</w:t>
      </w:r>
      <w:r w:rsidR="006F6052" w:rsidRPr="0039189A">
        <w:rPr>
          <w:i/>
          <w:sz w:val="24"/>
          <w:szCs w:val="24"/>
        </w:rPr>
        <w:t>ing</w:t>
      </w:r>
      <w:r w:rsidRPr="009E7734">
        <w:rPr>
          <w:i/>
          <w:sz w:val="24"/>
          <w:szCs w:val="24"/>
        </w:rPr>
        <w:t xml:space="preserve"> living resources</w:t>
      </w:r>
      <w:r w:rsidRPr="0039189A">
        <w:rPr>
          <w:sz w:val="24"/>
          <w:szCs w:val="24"/>
        </w:rPr>
        <w:t xml:space="preserve">. </w:t>
      </w:r>
      <w:r w:rsidR="00843401" w:rsidRPr="00BC202A">
        <w:rPr>
          <w:sz w:val="24"/>
          <w:szCs w:val="24"/>
        </w:rPr>
        <w:t>D</w:t>
      </w:r>
      <w:r w:rsidR="00C40FC9" w:rsidRPr="00BC202A">
        <w:rPr>
          <w:sz w:val="24"/>
          <w:szCs w:val="24"/>
        </w:rPr>
        <w:t>issolve</w:t>
      </w:r>
      <w:r w:rsidR="00C40FC9" w:rsidRPr="00AA156A">
        <w:rPr>
          <w:sz w:val="24"/>
          <w:szCs w:val="24"/>
        </w:rPr>
        <w:t xml:space="preserve">d </w:t>
      </w:r>
      <w:r w:rsidR="00C40FC9" w:rsidRPr="00E07031">
        <w:rPr>
          <w:sz w:val="24"/>
          <w:szCs w:val="24"/>
        </w:rPr>
        <w:t>oxygen</w:t>
      </w:r>
      <w:r w:rsidR="00843401" w:rsidRPr="00474FD8">
        <w:rPr>
          <w:sz w:val="24"/>
          <w:szCs w:val="24"/>
        </w:rPr>
        <w:t xml:space="preserve"> concentrations are important to aquatic life throughout the year so we </w:t>
      </w:r>
      <w:r w:rsidR="003C5F00" w:rsidRPr="00474FD8">
        <w:rPr>
          <w:sz w:val="24"/>
          <w:szCs w:val="24"/>
        </w:rPr>
        <w:t>do</w:t>
      </w:r>
      <w:r w:rsidR="00843401" w:rsidRPr="00474FD8">
        <w:rPr>
          <w:sz w:val="24"/>
          <w:szCs w:val="24"/>
        </w:rPr>
        <w:t xml:space="preserve"> not recommend down</w:t>
      </w:r>
      <w:r w:rsidR="003C5F00" w:rsidRPr="00F93BA0">
        <w:rPr>
          <w:sz w:val="24"/>
          <w:szCs w:val="24"/>
        </w:rPr>
        <w:t>-</w:t>
      </w:r>
      <w:r w:rsidR="00843401" w:rsidRPr="00F93BA0">
        <w:rPr>
          <w:sz w:val="24"/>
          <w:szCs w:val="24"/>
        </w:rPr>
        <w:t xml:space="preserve">weighting low DO concentrations in the </w:t>
      </w:r>
      <w:r w:rsidR="009209E0" w:rsidRPr="00F93BA0">
        <w:rPr>
          <w:sz w:val="24"/>
          <w:szCs w:val="24"/>
        </w:rPr>
        <w:t>autumn months</w:t>
      </w:r>
      <w:r w:rsidR="00843401" w:rsidRPr="00352D53">
        <w:rPr>
          <w:sz w:val="24"/>
          <w:szCs w:val="24"/>
        </w:rPr>
        <w:t xml:space="preserve">, even if they are </w:t>
      </w:r>
      <w:r w:rsidR="003C5F00" w:rsidRPr="00352D53">
        <w:rPr>
          <w:sz w:val="24"/>
          <w:szCs w:val="24"/>
        </w:rPr>
        <w:t>a result of</w:t>
      </w:r>
      <w:r w:rsidR="00843401" w:rsidRPr="00352D53">
        <w:rPr>
          <w:sz w:val="24"/>
          <w:szCs w:val="24"/>
        </w:rPr>
        <w:t xml:space="preserve"> incomplete fall turnover. These low DO conditions are representative of </w:t>
      </w:r>
      <w:r w:rsidR="003C5F00" w:rsidRPr="00780B79">
        <w:rPr>
          <w:sz w:val="24"/>
          <w:szCs w:val="24"/>
        </w:rPr>
        <w:t>the conditions that</w:t>
      </w:r>
      <w:r w:rsidR="00843401" w:rsidRPr="00D31407">
        <w:rPr>
          <w:sz w:val="24"/>
          <w:szCs w:val="24"/>
        </w:rPr>
        <w:t xml:space="preserve"> aquatic organisms are experiencing and should therefore be fully included in any analysis of water quality within a waterbody. Further</w:t>
      </w:r>
      <w:r w:rsidR="006F6052" w:rsidRPr="005573FD">
        <w:rPr>
          <w:sz w:val="24"/>
          <w:szCs w:val="24"/>
        </w:rPr>
        <w:t>more</w:t>
      </w:r>
      <w:r w:rsidR="00843401" w:rsidRPr="005573FD">
        <w:rPr>
          <w:sz w:val="24"/>
          <w:szCs w:val="24"/>
        </w:rPr>
        <w:t>, low DO conditions can promote the release of nutrients and metals from the sediments into the w</w:t>
      </w:r>
      <w:r w:rsidR="00843401" w:rsidRPr="0097370A">
        <w:rPr>
          <w:sz w:val="24"/>
          <w:szCs w:val="24"/>
        </w:rPr>
        <w:t>ater column, further exacerbating poor water quality</w:t>
      </w:r>
      <w:r w:rsidR="006F6052" w:rsidRPr="0097370A">
        <w:rPr>
          <w:sz w:val="24"/>
          <w:szCs w:val="24"/>
        </w:rPr>
        <w:t>.</w:t>
      </w:r>
      <w:r w:rsidR="00843401" w:rsidRPr="0097370A">
        <w:rPr>
          <w:sz w:val="24"/>
          <w:szCs w:val="24"/>
        </w:rPr>
        <w:t xml:space="preserve"> </w:t>
      </w:r>
      <w:r w:rsidR="009E7734">
        <w:rPr>
          <w:sz w:val="24"/>
          <w:szCs w:val="24"/>
        </w:rPr>
        <w:t>Thus, i</w:t>
      </w:r>
      <w:r w:rsidR="00843401" w:rsidRPr="0029022B">
        <w:rPr>
          <w:sz w:val="24"/>
          <w:szCs w:val="24"/>
        </w:rPr>
        <w:t xml:space="preserve">t is critical that DO availability throughout the year be included in lake/reservoir water quality assessments. </w:t>
      </w:r>
    </w:p>
    <w:p w:rsidR="00161318" w:rsidRDefault="00161318">
      <w:pPr>
        <w:rPr>
          <w:b/>
          <w:sz w:val="24"/>
          <w:szCs w:val="24"/>
        </w:rPr>
      </w:pPr>
      <w:r>
        <w:rPr>
          <w:b/>
          <w:sz w:val="24"/>
          <w:szCs w:val="24"/>
        </w:rPr>
        <w:br w:type="page"/>
      </w:r>
    </w:p>
    <w:p w:rsidR="00560B98" w:rsidRPr="009E7734" w:rsidRDefault="00843401">
      <w:pPr>
        <w:spacing w:after="160"/>
        <w:rPr>
          <w:b/>
          <w:sz w:val="24"/>
          <w:szCs w:val="24"/>
          <w:u w:val="single"/>
        </w:rPr>
      </w:pPr>
      <w:r w:rsidRPr="009E7734">
        <w:rPr>
          <w:b/>
          <w:sz w:val="24"/>
          <w:szCs w:val="24"/>
          <w:u w:val="single"/>
        </w:rPr>
        <w:t>References</w:t>
      </w:r>
    </w:p>
    <w:p w:rsidR="00560B98" w:rsidRPr="009E7734" w:rsidRDefault="00843401">
      <w:pPr>
        <w:spacing w:line="240" w:lineRule="auto"/>
        <w:rPr>
          <w:sz w:val="24"/>
          <w:szCs w:val="24"/>
        </w:rPr>
      </w:pPr>
      <w:r w:rsidRPr="009E7734">
        <w:rPr>
          <w:sz w:val="24"/>
          <w:szCs w:val="24"/>
        </w:rPr>
        <w:t>Borges, P.A.F., Train,</w:t>
      </w:r>
      <w:r w:rsidR="001F02DD" w:rsidRPr="009E7734">
        <w:rPr>
          <w:sz w:val="24"/>
          <w:szCs w:val="24"/>
        </w:rPr>
        <w:t xml:space="preserve"> S., </w:t>
      </w:r>
      <w:r w:rsidR="00D4597B" w:rsidRPr="009E7734">
        <w:rPr>
          <w:sz w:val="24"/>
          <w:szCs w:val="24"/>
        </w:rPr>
        <w:t xml:space="preserve">&amp; </w:t>
      </w:r>
      <w:r w:rsidRPr="009E7734">
        <w:rPr>
          <w:sz w:val="24"/>
          <w:szCs w:val="24"/>
        </w:rPr>
        <w:t>Rodriguez</w:t>
      </w:r>
      <w:r w:rsidR="001F02DD" w:rsidRPr="009E7734">
        <w:rPr>
          <w:sz w:val="24"/>
          <w:szCs w:val="24"/>
        </w:rPr>
        <w:t>, L.C</w:t>
      </w:r>
      <w:r w:rsidRPr="009E7734">
        <w:rPr>
          <w:sz w:val="24"/>
          <w:szCs w:val="24"/>
        </w:rPr>
        <w:t>. 2008. Spatial and temporal variation of phytoplankton in two subtropical Brazilian reservoirs</w:t>
      </w:r>
      <w:r w:rsidR="00D4597B" w:rsidRPr="009E7734">
        <w:rPr>
          <w:sz w:val="24"/>
          <w:szCs w:val="24"/>
        </w:rPr>
        <w:t xml:space="preserve">. </w:t>
      </w:r>
      <w:proofErr w:type="spellStart"/>
      <w:r w:rsidR="00D4597B" w:rsidRPr="009E7734">
        <w:rPr>
          <w:i/>
          <w:sz w:val="24"/>
          <w:szCs w:val="24"/>
        </w:rPr>
        <w:t>Hydrobiologia</w:t>
      </w:r>
      <w:proofErr w:type="spellEnd"/>
      <w:r w:rsidRPr="009E7734">
        <w:rPr>
          <w:sz w:val="24"/>
          <w:szCs w:val="24"/>
        </w:rPr>
        <w:t xml:space="preserve"> 607:</w:t>
      </w:r>
      <w:r w:rsidR="00D601D8" w:rsidRPr="009E7734">
        <w:rPr>
          <w:sz w:val="24"/>
          <w:szCs w:val="24"/>
        </w:rPr>
        <w:t xml:space="preserve"> </w:t>
      </w:r>
      <w:r w:rsidRPr="009E7734">
        <w:rPr>
          <w:sz w:val="24"/>
          <w:szCs w:val="24"/>
        </w:rPr>
        <w:t xml:space="preserve">63–74. </w:t>
      </w:r>
      <w:hyperlink r:id="rId25" w:history="1">
        <w:r w:rsidR="00DF623D" w:rsidRPr="009E7734">
          <w:rPr>
            <w:rStyle w:val="Hyperlink"/>
            <w:sz w:val="24"/>
            <w:szCs w:val="24"/>
          </w:rPr>
          <w:t>https://doi.org/10.1007/s10750-008-9367-3</w:t>
        </w:r>
      </w:hyperlink>
      <w:r w:rsidR="00245D4B" w:rsidRPr="009E7734">
        <w:rPr>
          <w:sz w:val="24"/>
          <w:szCs w:val="24"/>
        </w:rPr>
        <w:t xml:space="preserve"> </w:t>
      </w:r>
    </w:p>
    <w:p w:rsidR="00560B98" w:rsidRPr="009E7734" w:rsidRDefault="00560B98">
      <w:pPr>
        <w:spacing w:line="240" w:lineRule="auto"/>
        <w:rPr>
          <w:sz w:val="24"/>
          <w:szCs w:val="24"/>
        </w:rPr>
      </w:pPr>
    </w:p>
    <w:p w:rsidR="002975E0" w:rsidRPr="009E7734" w:rsidRDefault="00843401">
      <w:pPr>
        <w:spacing w:line="240" w:lineRule="auto"/>
        <w:rPr>
          <w:sz w:val="24"/>
          <w:szCs w:val="24"/>
        </w:rPr>
      </w:pPr>
      <w:proofErr w:type="spellStart"/>
      <w:r w:rsidRPr="009E7734">
        <w:rPr>
          <w:sz w:val="24"/>
          <w:szCs w:val="24"/>
        </w:rPr>
        <w:t>Breitburg</w:t>
      </w:r>
      <w:proofErr w:type="spellEnd"/>
      <w:r w:rsidRPr="009E7734">
        <w:rPr>
          <w:sz w:val="24"/>
          <w:szCs w:val="24"/>
        </w:rPr>
        <w:t xml:space="preserve">, D.L., </w:t>
      </w:r>
      <w:proofErr w:type="spellStart"/>
      <w:r w:rsidRPr="009E7734">
        <w:rPr>
          <w:sz w:val="24"/>
          <w:szCs w:val="24"/>
        </w:rPr>
        <w:t>Adamack</w:t>
      </w:r>
      <w:proofErr w:type="spellEnd"/>
      <w:r w:rsidRPr="009E7734">
        <w:rPr>
          <w:sz w:val="24"/>
          <w:szCs w:val="24"/>
        </w:rPr>
        <w:t xml:space="preserve">, A., Rose, K.A., </w:t>
      </w:r>
      <w:proofErr w:type="spellStart"/>
      <w:r w:rsidRPr="009E7734">
        <w:rPr>
          <w:sz w:val="24"/>
          <w:szCs w:val="24"/>
        </w:rPr>
        <w:t>Kolesar</w:t>
      </w:r>
      <w:proofErr w:type="spellEnd"/>
      <w:r w:rsidRPr="009E7734">
        <w:rPr>
          <w:sz w:val="24"/>
          <w:szCs w:val="24"/>
        </w:rPr>
        <w:t xml:space="preserve">, S.E., Decker, M.B., Purcell, </w:t>
      </w:r>
      <w:r w:rsidR="00245D4B" w:rsidRPr="009E7734">
        <w:rPr>
          <w:sz w:val="24"/>
          <w:szCs w:val="24"/>
        </w:rPr>
        <w:t xml:space="preserve">J.E., </w:t>
      </w:r>
      <w:r w:rsidR="00D4597B" w:rsidRPr="009E7734">
        <w:rPr>
          <w:sz w:val="24"/>
          <w:szCs w:val="24"/>
        </w:rPr>
        <w:t>Keister</w:t>
      </w:r>
      <w:r w:rsidR="00245D4B" w:rsidRPr="009E7734">
        <w:rPr>
          <w:sz w:val="24"/>
          <w:szCs w:val="24"/>
        </w:rPr>
        <w:t xml:space="preserve">, J.E., </w:t>
      </w:r>
      <w:r w:rsidR="00D4597B" w:rsidRPr="009E7734">
        <w:rPr>
          <w:sz w:val="24"/>
          <w:szCs w:val="24"/>
        </w:rPr>
        <w:t xml:space="preserve">&amp; </w:t>
      </w:r>
      <w:r w:rsidRPr="009E7734">
        <w:rPr>
          <w:sz w:val="24"/>
          <w:szCs w:val="24"/>
        </w:rPr>
        <w:t>Cowan</w:t>
      </w:r>
      <w:r w:rsidR="00245D4B" w:rsidRPr="009E7734">
        <w:rPr>
          <w:sz w:val="24"/>
          <w:szCs w:val="24"/>
        </w:rPr>
        <w:t>, J.H</w:t>
      </w:r>
      <w:r w:rsidRPr="009E7734">
        <w:rPr>
          <w:sz w:val="24"/>
          <w:szCs w:val="24"/>
        </w:rPr>
        <w:t xml:space="preserve">. 2003. The pattern and influence of low dissolved oxygen in the Patuxent River, a seasonally hypoxic estuary. </w:t>
      </w:r>
      <w:r w:rsidRPr="009E7734">
        <w:rPr>
          <w:i/>
          <w:sz w:val="24"/>
          <w:szCs w:val="24"/>
        </w:rPr>
        <w:t>Estuaries</w:t>
      </w:r>
      <w:r w:rsidRPr="009E7734">
        <w:rPr>
          <w:sz w:val="24"/>
          <w:szCs w:val="24"/>
        </w:rPr>
        <w:t xml:space="preserve"> 26(2 A)</w:t>
      </w:r>
      <w:r w:rsidR="00D4597B" w:rsidRPr="009E7734">
        <w:rPr>
          <w:sz w:val="24"/>
          <w:szCs w:val="24"/>
        </w:rPr>
        <w:t>:</w:t>
      </w:r>
      <w:r w:rsidRPr="009E7734">
        <w:rPr>
          <w:sz w:val="24"/>
          <w:szCs w:val="24"/>
        </w:rPr>
        <w:t xml:space="preserve"> 280–297. </w:t>
      </w:r>
      <w:hyperlink r:id="rId26" w:history="1">
        <w:r w:rsidR="00DF623D" w:rsidRPr="009E7734">
          <w:rPr>
            <w:rStyle w:val="Hyperlink"/>
            <w:sz w:val="24"/>
            <w:szCs w:val="24"/>
          </w:rPr>
          <w:t>https://doi.org/10.1007/BF02695967</w:t>
        </w:r>
      </w:hyperlink>
      <w:r w:rsidR="00DF623D" w:rsidRPr="009E7734">
        <w:rPr>
          <w:sz w:val="24"/>
          <w:szCs w:val="24"/>
        </w:rPr>
        <w:t xml:space="preserve"> </w:t>
      </w:r>
    </w:p>
    <w:p w:rsidR="005F5849" w:rsidRDefault="005F5849">
      <w:pPr>
        <w:spacing w:line="240" w:lineRule="auto"/>
        <w:rPr>
          <w:sz w:val="24"/>
          <w:szCs w:val="24"/>
        </w:rPr>
      </w:pPr>
    </w:p>
    <w:p w:rsidR="00560B98" w:rsidRDefault="00843401">
      <w:pPr>
        <w:spacing w:line="240" w:lineRule="auto"/>
        <w:rPr>
          <w:sz w:val="24"/>
          <w:szCs w:val="24"/>
        </w:rPr>
      </w:pPr>
      <w:proofErr w:type="spellStart"/>
      <w:r w:rsidRPr="009E7734">
        <w:rPr>
          <w:sz w:val="24"/>
          <w:szCs w:val="24"/>
        </w:rPr>
        <w:t>Bubeck</w:t>
      </w:r>
      <w:proofErr w:type="spellEnd"/>
      <w:r w:rsidRPr="009E7734">
        <w:rPr>
          <w:sz w:val="24"/>
          <w:szCs w:val="24"/>
        </w:rPr>
        <w:t xml:space="preserve">, R.C., </w:t>
      </w:r>
      <w:r w:rsidR="001F02DD" w:rsidRPr="009E7734">
        <w:rPr>
          <w:sz w:val="24"/>
          <w:szCs w:val="24"/>
        </w:rPr>
        <w:t xml:space="preserve">&amp; </w:t>
      </w:r>
      <w:r w:rsidRPr="009E7734">
        <w:rPr>
          <w:sz w:val="24"/>
          <w:szCs w:val="24"/>
        </w:rPr>
        <w:t>Burton</w:t>
      </w:r>
      <w:r w:rsidR="001F02DD" w:rsidRPr="009E7734">
        <w:rPr>
          <w:sz w:val="24"/>
          <w:szCs w:val="24"/>
        </w:rPr>
        <w:t>, R.S.</w:t>
      </w:r>
      <w:r w:rsidRPr="009E7734">
        <w:rPr>
          <w:sz w:val="24"/>
          <w:szCs w:val="24"/>
        </w:rPr>
        <w:t xml:space="preserve"> 1989. </w:t>
      </w:r>
      <w:r w:rsidRPr="009E7734">
        <w:rPr>
          <w:i/>
          <w:sz w:val="24"/>
          <w:szCs w:val="24"/>
        </w:rPr>
        <w:t>Changes in Chloride Concentrations, Mixing Patterns, and Stratification Characteristics of Irondequoit Bay, Monroe County, New York, After Decreased Use of Road-deicing Salts, 1974-1984</w:t>
      </w:r>
      <w:r w:rsidRPr="009E7734">
        <w:rPr>
          <w:sz w:val="24"/>
          <w:szCs w:val="24"/>
        </w:rPr>
        <w:t xml:space="preserve">. </w:t>
      </w:r>
      <w:r w:rsidR="001F02DD" w:rsidRPr="009E7734">
        <w:rPr>
          <w:sz w:val="24"/>
          <w:szCs w:val="24"/>
        </w:rPr>
        <w:t xml:space="preserve">Water-Resources Investigations Report 87-4223. </w:t>
      </w:r>
      <w:r w:rsidRPr="009E7734">
        <w:rPr>
          <w:sz w:val="24"/>
          <w:szCs w:val="24"/>
        </w:rPr>
        <w:t>Department of the Interior, U.S. Geological Survey.</w:t>
      </w:r>
      <w:r w:rsidR="001F02DD" w:rsidRPr="009E7734">
        <w:rPr>
          <w:sz w:val="24"/>
          <w:szCs w:val="24"/>
        </w:rPr>
        <w:t xml:space="preserve"> </w:t>
      </w:r>
      <w:hyperlink r:id="rId27" w:history="1">
        <w:r w:rsidR="001F02DD" w:rsidRPr="009E7734">
          <w:rPr>
            <w:rStyle w:val="Hyperlink"/>
            <w:sz w:val="24"/>
            <w:szCs w:val="24"/>
          </w:rPr>
          <w:t>https://doi.org/10.3133/wri874223</w:t>
        </w:r>
      </w:hyperlink>
      <w:r w:rsidR="001F02DD" w:rsidRPr="009E7734">
        <w:rPr>
          <w:sz w:val="24"/>
          <w:szCs w:val="24"/>
        </w:rPr>
        <w:t xml:space="preserve"> </w:t>
      </w:r>
    </w:p>
    <w:p w:rsidR="006124B7" w:rsidRDefault="006124B7">
      <w:pPr>
        <w:spacing w:line="240" w:lineRule="auto"/>
        <w:rPr>
          <w:sz w:val="24"/>
          <w:szCs w:val="24"/>
        </w:rPr>
      </w:pPr>
    </w:p>
    <w:p w:rsidR="006124B7" w:rsidRDefault="006124B7">
      <w:pPr>
        <w:spacing w:line="240" w:lineRule="auto"/>
        <w:rPr>
          <w:sz w:val="24"/>
          <w:szCs w:val="24"/>
        </w:rPr>
      </w:pPr>
      <w:proofErr w:type="spellStart"/>
      <w:r w:rsidRPr="006124B7">
        <w:rPr>
          <w:sz w:val="24"/>
          <w:szCs w:val="24"/>
        </w:rPr>
        <w:t>Cañedo</w:t>
      </w:r>
      <w:proofErr w:type="spellEnd"/>
      <w:r w:rsidRPr="006124B7">
        <w:rPr>
          <w:sz w:val="24"/>
          <w:szCs w:val="24"/>
        </w:rPr>
        <w:t xml:space="preserve">-Argüelles, M., </w:t>
      </w:r>
      <w:proofErr w:type="spellStart"/>
      <w:r w:rsidRPr="006124B7">
        <w:rPr>
          <w:sz w:val="24"/>
          <w:szCs w:val="24"/>
        </w:rPr>
        <w:t>Kefford</w:t>
      </w:r>
      <w:proofErr w:type="spellEnd"/>
      <w:r w:rsidRPr="006124B7">
        <w:rPr>
          <w:sz w:val="24"/>
          <w:szCs w:val="24"/>
        </w:rPr>
        <w:t xml:space="preserve">, B.J., </w:t>
      </w:r>
      <w:proofErr w:type="spellStart"/>
      <w:r w:rsidRPr="006124B7">
        <w:rPr>
          <w:sz w:val="24"/>
          <w:szCs w:val="24"/>
        </w:rPr>
        <w:t>Piscart</w:t>
      </w:r>
      <w:proofErr w:type="spellEnd"/>
      <w:r w:rsidRPr="006124B7">
        <w:rPr>
          <w:sz w:val="24"/>
          <w:szCs w:val="24"/>
        </w:rPr>
        <w:t xml:space="preserve">, C., Prat, N., </w:t>
      </w:r>
      <w:proofErr w:type="spellStart"/>
      <w:r w:rsidRPr="006124B7">
        <w:rPr>
          <w:sz w:val="24"/>
          <w:szCs w:val="24"/>
        </w:rPr>
        <w:t>Schäfer</w:t>
      </w:r>
      <w:proofErr w:type="spellEnd"/>
      <w:r w:rsidRPr="006124B7">
        <w:rPr>
          <w:sz w:val="24"/>
          <w:szCs w:val="24"/>
        </w:rPr>
        <w:t xml:space="preserve">, R.B., &amp; Schulz, C.J. 2013. </w:t>
      </w:r>
      <w:proofErr w:type="spellStart"/>
      <w:r w:rsidRPr="006124B7">
        <w:rPr>
          <w:sz w:val="24"/>
          <w:szCs w:val="24"/>
        </w:rPr>
        <w:t>Salinisation</w:t>
      </w:r>
      <w:proofErr w:type="spellEnd"/>
      <w:r w:rsidRPr="006124B7">
        <w:rPr>
          <w:sz w:val="24"/>
          <w:szCs w:val="24"/>
        </w:rPr>
        <w:t xml:space="preserve"> of rivers: An urgent ecological issue. </w:t>
      </w:r>
      <w:r w:rsidRPr="006124B7">
        <w:rPr>
          <w:i/>
          <w:sz w:val="24"/>
          <w:szCs w:val="24"/>
        </w:rPr>
        <w:t>Environmental Pollution</w:t>
      </w:r>
      <w:r w:rsidRPr="006124B7">
        <w:rPr>
          <w:sz w:val="24"/>
          <w:szCs w:val="24"/>
        </w:rPr>
        <w:t xml:space="preserve"> 173: 157–167. </w:t>
      </w:r>
      <w:hyperlink r:id="rId28" w:history="1">
        <w:r w:rsidRPr="006124B7">
          <w:rPr>
            <w:rStyle w:val="Hyperlink"/>
            <w:sz w:val="24"/>
            <w:szCs w:val="24"/>
          </w:rPr>
          <w:t>https://doi.org/10.1016/j.envpol.2012.10.011</w:t>
        </w:r>
      </w:hyperlink>
    </w:p>
    <w:p w:rsidR="006124B7" w:rsidRDefault="006124B7">
      <w:pPr>
        <w:spacing w:line="240" w:lineRule="auto"/>
        <w:rPr>
          <w:sz w:val="24"/>
          <w:szCs w:val="24"/>
        </w:rPr>
      </w:pPr>
    </w:p>
    <w:p w:rsidR="00AD0D99" w:rsidRPr="00AD0D99" w:rsidRDefault="00AD0D99" w:rsidP="00AD0D99">
      <w:pPr>
        <w:spacing w:line="240" w:lineRule="auto"/>
        <w:rPr>
          <w:sz w:val="24"/>
          <w:szCs w:val="24"/>
        </w:rPr>
      </w:pPr>
      <w:r w:rsidRPr="00AD0D99">
        <w:rPr>
          <w:sz w:val="24"/>
          <w:szCs w:val="24"/>
        </w:rPr>
        <w:t xml:space="preserve">Carey, C.C., </w:t>
      </w:r>
      <w:proofErr w:type="spellStart"/>
      <w:r w:rsidRPr="00AD0D99">
        <w:rPr>
          <w:sz w:val="24"/>
          <w:szCs w:val="24"/>
        </w:rPr>
        <w:t>Doubek</w:t>
      </w:r>
      <w:proofErr w:type="spellEnd"/>
      <w:r w:rsidRPr="00AD0D99">
        <w:rPr>
          <w:sz w:val="24"/>
          <w:szCs w:val="24"/>
        </w:rPr>
        <w:t xml:space="preserve">, J.P., McClure, R.P., &amp; Hanson, P.C. 2018. Oxygen dynamics control the burial of organic carbon in a eutrophic reservoir. </w:t>
      </w:r>
      <w:r w:rsidRPr="00AD0D99">
        <w:rPr>
          <w:i/>
          <w:sz w:val="24"/>
          <w:szCs w:val="24"/>
        </w:rPr>
        <w:t>Limnology and Oceanography Letters</w:t>
      </w:r>
      <w:r w:rsidRPr="00AD0D99">
        <w:rPr>
          <w:sz w:val="24"/>
          <w:szCs w:val="24"/>
        </w:rPr>
        <w:t xml:space="preserve"> 3: 293–301.</w:t>
      </w:r>
    </w:p>
    <w:p w:rsidR="006124B7" w:rsidRDefault="006124B7">
      <w:pPr>
        <w:spacing w:line="240" w:lineRule="auto"/>
        <w:rPr>
          <w:sz w:val="24"/>
          <w:szCs w:val="24"/>
        </w:rPr>
      </w:pPr>
    </w:p>
    <w:p w:rsidR="00AD0D99" w:rsidRDefault="00AD0D99">
      <w:pPr>
        <w:spacing w:line="240" w:lineRule="auto"/>
        <w:rPr>
          <w:sz w:val="24"/>
          <w:szCs w:val="24"/>
        </w:rPr>
      </w:pPr>
      <w:r w:rsidRPr="00AD0D99">
        <w:rPr>
          <w:sz w:val="24"/>
          <w:szCs w:val="24"/>
        </w:rPr>
        <w:t xml:space="preserve">Carpenter, J.H. 1965. The accuracy of the Winkler method for dissolved oxygen analysis 1. </w:t>
      </w:r>
      <w:r w:rsidRPr="00AD0D99">
        <w:rPr>
          <w:i/>
          <w:sz w:val="24"/>
          <w:szCs w:val="24"/>
        </w:rPr>
        <w:t xml:space="preserve">Limnology and Oceanography </w:t>
      </w:r>
      <w:r w:rsidRPr="00AD0D99">
        <w:rPr>
          <w:sz w:val="24"/>
          <w:szCs w:val="24"/>
        </w:rPr>
        <w:t>10: 135–140</w:t>
      </w:r>
      <w:r>
        <w:rPr>
          <w:sz w:val="24"/>
          <w:szCs w:val="24"/>
        </w:rPr>
        <w:t>.</w:t>
      </w:r>
    </w:p>
    <w:p w:rsidR="006124B7" w:rsidRDefault="006124B7">
      <w:pPr>
        <w:spacing w:line="240" w:lineRule="auto"/>
        <w:rPr>
          <w:sz w:val="24"/>
          <w:szCs w:val="24"/>
        </w:rPr>
      </w:pPr>
    </w:p>
    <w:p w:rsidR="00AD0D99" w:rsidRPr="00AD0D99" w:rsidRDefault="00AD0D99" w:rsidP="00AD0D99">
      <w:pPr>
        <w:spacing w:line="240" w:lineRule="auto"/>
        <w:rPr>
          <w:sz w:val="24"/>
          <w:szCs w:val="24"/>
        </w:rPr>
      </w:pPr>
      <w:r w:rsidRPr="00AD0D99">
        <w:rPr>
          <w:sz w:val="24"/>
          <w:szCs w:val="24"/>
        </w:rPr>
        <w:t xml:space="preserve">Cooke, G.D., Welch, E.B., Peterson, S., &amp; Nichols, S.A. 2005. </w:t>
      </w:r>
      <w:r w:rsidRPr="00AD0D99">
        <w:rPr>
          <w:i/>
          <w:sz w:val="24"/>
          <w:szCs w:val="24"/>
        </w:rPr>
        <w:t>Restoration and Management of Lakes and Reservoirs</w:t>
      </w:r>
      <w:r w:rsidRPr="00AD0D99">
        <w:rPr>
          <w:sz w:val="24"/>
          <w:szCs w:val="24"/>
        </w:rPr>
        <w:t>. CRC Press.</w:t>
      </w:r>
    </w:p>
    <w:p w:rsidR="00AD0D99" w:rsidRDefault="00AD0D99">
      <w:pPr>
        <w:spacing w:line="240" w:lineRule="auto"/>
        <w:rPr>
          <w:sz w:val="24"/>
          <w:szCs w:val="24"/>
        </w:rPr>
      </w:pPr>
    </w:p>
    <w:p w:rsidR="00AD0D99" w:rsidRPr="00AD0D99" w:rsidRDefault="00AD0D99" w:rsidP="00AD0D99">
      <w:pPr>
        <w:spacing w:line="240" w:lineRule="auto"/>
        <w:rPr>
          <w:sz w:val="24"/>
          <w:szCs w:val="24"/>
          <w:lang w:val="en-US"/>
        </w:rPr>
      </w:pPr>
      <w:r w:rsidRPr="00AD0D99">
        <w:rPr>
          <w:sz w:val="24"/>
          <w:szCs w:val="24"/>
          <w:lang w:val="en-US"/>
        </w:rPr>
        <w:t xml:space="preserve">Davis, J.C. 1975. Minimal dissolved oxygen requirements of aquatic life with emphasis on Canadian species: a review. </w:t>
      </w:r>
      <w:r w:rsidRPr="00AD0D99">
        <w:rPr>
          <w:i/>
          <w:sz w:val="24"/>
          <w:szCs w:val="24"/>
          <w:lang w:val="en-US"/>
        </w:rPr>
        <w:t>J. Fish. Board Can.</w:t>
      </w:r>
      <w:r w:rsidRPr="00AD0D99">
        <w:rPr>
          <w:sz w:val="24"/>
          <w:szCs w:val="24"/>
          <w:lang w:val="en-US"/>
        </w:rPr>
        <w:t xml:space="preserve"> 32(12): 2295–2332. doi:10.1139/f75-268</w:t>
      </w:r>
      <w:r>
        <w:rPr>
          <w:sz w:val="24"/>
          <w:szCs w:val="24"/>
          <w:lang w:val="en-US"/>
        </w:rPr>
        <w:t>.</w:t>
      </w:r>
    </w:p>
    <w:p w:rsidR="00AD0D99" w:rsidRDefault="00AD0D99">
      <w:pPr>
        <w:spacing w:line="240" w:lineRule="auto"/>
        <w:rPr>
          <w:sz w:val="24"/>
          <w:szCs w:val="24"/>
        </w:rPr>
      </w:pPr>
    </w:p>
    <w:p w:rsidR="00AD0D99" w:rsidRPr="00AD0D99" w:rsidRDefault="00AD0D99" w:rsidP="00AD0D99">
      <w:pPr>
        <w:spacing w:line="240" w:lineRule="auto"/>
        <w:rPr>
          <w:sz w:val="24"/>
          <w:szCs w:val="24"/>
        </w:rPr>
      </w:pPr>
      <w:proofErr w:type="spellStart"/>
      <w:r w:rsidRPr="00AD0D99">
        <w:rPr>
          <w:sz w:val="24"/>
          <w:szCs w:val="24"/>
        </w:rPr>
        <w:t>Dodds</w:t>
      </w:r>
      <w:proofErr w:type="spellEnd"/>
      <w:r w:rsidRPr="00AD0D99">
        <w:rPr>
          <w:sz w:val="24"/>
          <w:szCs w:val="24"/>
        </w:rPr>
        <w:t xml:space="preserve">, W.K. 2002. </w:t>
      </w:r>
      <w:r w:rsidRPr="00AD0D99">
        <w:rPr>
          <w:i/>
          <w:sz w:val="24"/>
          <w:szCs w:val="24"/>
        </w:rPr>
        <w:t>Freshwater Ecology: Concepts and Environmental Applications</w:t>
      </w:r>
      <w:r w:rsidRPr="00AD0D99">
        <w:rPr>
          <w:sz w:val="24"/>
          <w:szCs w:val="24"/>
        </w:rPr>
        <w:t>. Academic Press. San Diego, California.</w:t>
      </w:r>
    </w:p>
    <w:p w:rsidR="00AD0D99" w:rsidRDefault="00AD0D99">
      <w:pPr>
        <w:spacing w:line="240" w:lineRule="auto"/>
        <w:rPr>
          <w:sz w:val="24"/>
          <w:szCs w:val="24"/>
        </w:rPr>
      </w:pPr>
    </w:p>
    <w:p w:rsidR="00560B98" w:rsidRDefault="00D601D8" w:rsidP="00245D4B">
      <w:pPr>
        <w:spacing w:line="240" w:lineRule="auto"/>
        <w:rPr>
          <w:sz w:val="24"/>
          <w:szCs w:val="24"/>
        </w:rPr>
      </w:pPr>
      <w:proofErr w:type="spellStart"/>
      <w:r w:rsidRPr="009E7734">
        <w:rPr>
          <w:sz w:val="24"/>
          <w:szCs w:val="24"/>
        </w:rPr>
        <w:t>Dodds</w:t>
      </w:r>
      <w:proofErr w:type="spellEnd"/>
      <w:r w:rsidRPr="009E7734">
        <w:rPr>
          <w:sz w:val="24"/>
          <w:szCs w:val="24"/>
        </w:rPr>
        <w:t xml:space="preserve">, W.K., </w:t>
      </w:r>
      <w:proofErr w:type="spellStart"/>
      <w:r w:rsidRPr="009E7734">
        <w:rPr>
          <w:sz w:val="24"/>
          <w:szCs w:val="24"/>
        </w:rPr>
        <w:t>Bouska</w:t>
      </w:r>
      <w:proofErr w:type="spellEnd"/>
      <w:r w:rsidRPr="009E7734">
        <w:rPr>
          <w:sz w:val="24"/>
          <w:szCs w:val="24"/>
        </w:rPr>
        <w:t xml:space="preserve">, W.W., </w:t>
      </w:r>
      <w:proofErr w:type="spellStart"/>
      <w:r w:rsidRPr="009E7734">
        <w:rPr>
          <w:sz w:val="24"/>
          <w:szCs w:val="24"/>
        </w:rPr>
        <w:t>Eitzmann</w:t>
      </w:r>
      <w:proofErr w:type="spellEnd"/>
      <w:r w:rsidRPr="009E7734">
        <w:rPr>
          <w:sz w:val="24"/>
          <w:szCs w:val="24"/>
        </w:rPr>
        <w:t xml:space="preserve">, J.L., Pilger, T.J., Pitts, K.L., Riley, A.J., </w:t>
      </w:r>
      <w:proofErr w:type="spellStart"/>
      <w:r w:rsidRPr="009E7734">
        <w:rPr>
          <w:sz w:val="24"/>
          <w:szCs w:val="24"/>
        </w:rPr>
        <w:t>Schloesser</w:t>
      </w:r>
      <w:proofErr w:type="spellEnd"/>
      <w:r w:rsidRPr="009E7734">
        <w:rPr>
          <w:sz w:val="24"/>
          <w:szCs w:val="24"/>
        </w:rPr>
        <w:t xml:space="preserve">, J.T., &amp; </w:t>
      </w:r>
      <w:proofErr w:type="spellStart"/>
      <w:r w:rsidRPr="009E7734">
        <w:rPr>
          <w:sz w:val="24"/>
          <w:szCs w:val="24"/>
        </w:rPr>
        <w:t>Thornbrugh</w:t>
      </w:r>
      <w:proofErr w:type="spellEnd"/>
      <w:r w:rsidRPr="009E7734">
        <w:rPr>
          <w:sz w:val="24"/>
          <w:szCs w:val="24"/>
        </w:rPr>
        <w:t>, D.J. 2009. Eutrophication of U.S. freshwaters: Analysis of potential</w:t>
      </w:r>
      <w:r w:rsidR="00245D4B" w:rsidRPr="009E7734">
        <w:rPr>
          <w:sz w:val="24"/>
          <w:szCs w:val="24"/>
        </w:rPr>
        <w:t xml:space="preserve"> </w:t>
      </w:r>
      <w:r w:rsidRPr="009E7734">
        <w:rPr>
          <w:sz w:val="24"/>
          <w:szCs w:val="24"/>
        </w:rPr>
        <w:t xml:space="preserve">economic damages. </w:t>
      </w:r>
      <w:r w:rsidRPr="009E7734">
        <w:rPr>
          <w:i/>
          <w:sz w:val="24"/>
          <w:szCs w:val="24"/>
        </w:rPr>
        <w:t>Environ.</w:t>
      </w:r>
      <w:r w:rsidRPr="009E7734">
        <w:rPr>
          <w:sz w:val="24"/>
          <w:szCs w:val="24"/>
        </w:rPr>
        <w:t xml:space="preserve"> </w:t>
      </w:r>
      <w:r w:rsidRPr="009E7734">
        <w:rPr>
          <w:i/>
          <w:sz w:val="24"/>
          <w:szCs w:val="24"/>
        </w:rPr>
        <w:t>Sci. Technol.</w:t>
      </w:r>
      <w:r w:rsidRPr="009E7734">
        <w:rPr>
          <w:sz w:val="24"/>
          <w:szCs w:val="24"/>
        </w:rPr>
        <w:t xml:space="preserve"> 43: 12–19. </w:t>
      </w:r>
      <w:hyperlink r:id="rId29" w:history="1">
        <w:r w:rsidRPr="009E7734">
          <w:rPr>
            <w:rStyle w:val="Hyperlink"/>
            <w:sz w:val="24"/>
            <w:szCs w:val="24"/>
          </w:rPr>
          <w:t>https://doi.org/10.1021/es801217q</w:t>
        </w:r>
      </w:hyperlink>
      <w:r w:rsidRPr="009E7734">
        <w:rPr>
          <w:sz w:val="24"/>
          <w:szCs w:val="24"/>
        </w:rPr>
        <w:t xml:space="preserve"> </w:t>
      </w:r>
    </w:p>
    <w:p w:rsidR="00AD0D99" w:rsidRDefault="00AD0D99" w:rsidP="00245D4B">
      <w:pPr>
        <w:spacing w:line="240" w:lineRule="auto"/>
        <w:rPr>
          <w:sz w:val="24"/>
          <w:szCs w:val="24"/>
        </w:rPr>
      </w:pPr>
    </w:p>
    <w:p w:rsidR="00AD0D99" w:rsidRDefault="00AD0D99" w:rsidP="00AD0D99">
      <w:pPr>
        <w:spacing w:line="240" w:lineRule="auto"/>
        <w:rPr>
          <w:sz w:val="24"/>
          <w:szCs w:val="24"/>
        </w:rPr>
      </w:pPr>
      <w:proofErr w:type="spellStart"/>
      <w:r w:rsidRPr="00AD0D99">
        <w:rPr>
          <w:sz w:val="24"/>
          <w:szCs w:val="24"/>
        </w:rPr>
        <w:t>Doubek</w:t>
      </w:r>
      <w:proofErr w:type="spellEnd"/>
      <w:r w:rsidRPr="00AD0D99">
        <w:rPr>
          <w:sz w:val="24"/>
          <w:szCs w:val="24"/>
        </w:rPr>
        <w:t xml:space="preserve">, J.P., &amp; Carey, C.C. 2017. Catchment, morphometric, and water quality characteristics differ between reservoirs and naturally formed lakes on a latitudinal gradient in the conterminous United States. </w:t>
      </w:r>
      <w:r w:rsidRPr="00AD0D99">
        <w:rPr>
          <w:i/>
          <w:sz w:val="24"/>
          <w:szCs w:val="24"/>
        </w:rPr>
        <w:t>Inland Waters</w:t>
      </w:r>
      <w:r w:rsidRPr="00AD0D99">
        <w:rPr>
          <w:sz w:val="24"/>
          <w:szCs w:val="24"/>
        </w:rPr>
        <w:t xml:space="preserve"> 7(2): 171–180. </w:t>
      </w:r>
      <w:hyperlink r:id="rId30" w:history="1">
        <w:r w:rsidRPr="00AD0D99">
          <w:rPr>
            <w:rStyle w:val="Hyperlink"/>
            <w:sz w:val="24"/>
            <w:szCs w:val="24"/>
          </w:rPr>
          <w:t>https://doi.org/10.1080/20442041.2017.1293317</w:t>
        </w:r>
      </w:hyperlink>
      <w:r w:rsidRPr="00AD0D99">
        <w:rPr>
          <w:sz w:val="24"/>
          <w:szCs w:val="24"/>
        </w:rPr>
        <w:t xml:space="preserve"> </w:t>
      </w:r>
    </w:p>
    <w:p w:rsidR="00AD0D99" w:rsidRDefault="00AD0D99" w:rsidP="00AD0D99">
      <w:pPr>
        <w:spacing w:line="240" w:lineRule="auto"/>
        <w:rPr>
          <w:sz w:val="24"/>
          <w:szCs w:val="24"/>
        </w:rPr>
      </w:pPr>
    </w:p>
    <w:p w:rsidR="00AD0D99" w:rsidRDefault="00AD0D99" w:rsidP="00AD0D99">
      <w:pPr>
        <w:spacing w:line="240" w:lineRule="auto"/>
        <w:rPr>
          <w:sz w:val="24"/>
          <w:szCs w:val="24"/>
        </w:rPr>
      </w:pPr>
      <w:proofErr w:type="spellStart"/>
      <w:r w:rsidRPr="00AD0D99">
        <w:rPr>
          <w:sz w:val="24"/>
          <w:szCs w:val="24"/>
        </w:rPr>
        <w:t>Doubek</w:t>
      </w:r>
      <w:proofErr w:type="spellEnd"/>
      <w:r w:rsidRPr="00AD0D99">
        <w:rPr>
          <w:sz w:val="24"/>
          <w:szCs w:val="24"/>
        </w:rPr>
        <w:t xml:space="preserve">, J.P., Carey, C.C., Lavender, M., </w:t>
      </w:r>
      <w:proofErr w:type="spellStart"/>
      <w:r w:rsidRPr="00AD0D99">
        <w:rPr>
          <w:sz w:val="24"/>
          <w:szCs w:val="24"/>
        </w:rPr>
        <w:t>Winegardner</w:t>
      </w:r>
      <w:proofErr w:type="spellEnd"/>
      <w:r w:rsidRPr="00AD0D99">
        <w:rPr>
          <w:sz w:val="24"/>
          <w:szCs w:val="24"/>
        </w:rPr>
        <w:t xml:space="preserve">, A.K., Beaulieu, M., Kelly, P.T., Pollard, A.I., </w:t>
      </w:r>
      <w:proofErr w:type="spellStart"/>
      <w:r w:rsidRPr="00AD0D99">
        <w:rPr>
          <w:sz w:val="24"/>
          <w:szCs w:val="24"/>
        </w:rPr>
        <w:t>Straile</w:t>
      </w:r>
      <w:proofErr w:type="spellEnd"/>
      <w:r w:rsidRPr="00AD0D99">
        <w:rPr>
          <w:sz w:val="24"/>
          <w:szCs w:val="24"/>
        </w:rPr>
        <w:t xml:space="preserve">, D., &amp; </w:t>
      </w:r>
      <w:proofErr w:type="spellStart"/>
      <w:r w:rsidRPr="00AD0D99">
        <w:rPr>
          <w:sz w:val="24"/>
          <w:szCs w:val="24"/>
        </w:rPr>
        <w:t>Stockwell</w:t>
      </w:r>
      <w:proofErr w:type="spellEnd"/>
      <w:r w:rsidRPr="00AD0D99">
        <w:rPr>
          <w:sz w:val="24"/>
          <w:szCs w:val="24"/>
        </w:rPr>
        <w:t xml:space="preserve">, J.D. 2019. Calanoid copepod zooplankton density is positively associated with water residence time across the continental United States. </w:t>
      </w:r>
      <w:proofErr w:type="spellStart"/>
      <w:r w:rsidRPr="00AD0D99">
        <w:rPr>
          <w:i/>
          <w:sz w:val="24"/>
          <w:szCs w:val="24"/>
        </w:rPr>
        <w:t>PLoS</w:t>
      </w:r>
      <w:proofErr w:type="spellEnd"/>
      <w:r w:rsidRPr="00AD0D99">
        <w:rPr>
          <w:i/>
          <w:sz w:val="24"/>
          <w:szCs w:val="24"/>
        </w:rPr>
        <w:t xml:space="preserve"> ONE</w:t>
      </w:r>
      <w:r w:rsidRPr="00AD0D99">
        <w:rPr>
          <w:sz w:val="24"/>
          <w:szCs w:val="24"/>
        </w:rPr>
        <w:t xml:space="preserve"> 14(1): 1–22. </w:t>
      </w:r>
      <w:hyperlink r:id="rId31" w:history="1">
        <w:r w:rsidRPr="00AD0D99">
          <w:rPr>
            <w:rStyle w:val="Hyperlink"/>
            <w:sz w:val="24"/>
            <w:szCs w:val="24"/>
          </w:rPr>
          <w:t>https://doi.org/10.1371/journal.pone.0209567</w:t>
        </w:r>
      </w:hyperlink>
    </w:p>
    <w:p w:rsidR="00AD0D99" w:rsidRDefault="00AD0D99" w:rsidP="00AD0D99">
      <w:pPr>
        <w:spacing w:line="240" w:lineRule="auto"/>
        <w:rPr>
          <w:sz w:val="24"/>
          <w:szCs w:val="24"/>
        </w:rPr>
      </w:pPr>
    </w:p>
    <w:p w:rsidR="00AD0D99" w:rsidRPr="00AD0D99" w:rsidRDefault="00AD0D99" w:rsidP="00AD0D99">
      <w:pPr>
        <w:spacing w:line="240" w:lineRule="auto"/>
        <w:rPr>
          <w:sz w:val="24"/>
          <w:szCs w:val="24"/>
        </w:rPr>
      </w:pPr>
      <w:r w:rsidRPr="00AD0D99">
        <w:rPr>
          <w:sz w:val="24"/>
          <w:szCs w:val="24"/>
        </w:rPr>
        <w:t xml:space="preserve">Dugan, H.A., Bartlett, S.L., Burke, S.M., </w:t>
      </w:r>
      <w:proofErr w:type="spellStart"/>
      <w:r w:rsidRPr="00AD0D99">
        <w:rPr>
          <w:sz w:val="24"/>
          <w:szCs w:val="24"/>
        </w:rPr>
        <w:t>Doubek</w:t>
      </w:r>
      <w:proofErr w:type="spellEnd"/>
      <w:r w:rsidRPr="00AD0D99">
        <w:rPr>
          <w:sz w:val="24"/>
          <w:szCs w:val="24"/>
        </w:rPr>
        <w:t xml:space="preserve">, J.P., </w:t>
      </w:r>
      <w:proofErr w:type="spellStart"/>
      <w:r w:rsidRPr="00AD0D99">
        <w:rPr>
          <w:sz w:val="24"/>
          <w:szCs w:val="24"/>
        </w:rPr>
        <w:t>Krivak</w:t>
      </w:r>
      <w:proofErr w:type="spellEnd"/>
      <w:r w:rsidRPr="00AD0D99">
        <w:rPr>
          <w:sz w:val="24"/>
          <w:szCs w:val="24"/>
        </w:rPr>
        <w:t xml:space="preserve">-Tetley, F.E., </w:t>
      </w:r>
      <w:proofErr w:type="spellStart"/>
      <w:r w:rsidRPr="00AD0D99">
        <w:rPr>
          <w:sz w:val="24"/>
          <w:szCs w:val="24"/>
        </w:rPr>
        <w:t>Skaff</w:t>
      </w:r>
      <w:proofErr w:type="spellEnd"/>
      <w:r w:rsidRPr="00AD0D99">
        <w:rPr>
          <w:sz w:val="24"/>
          <w:szCs w:val="24"/>
        </w:rPr>
        <w:t xml:space="preserve">, N.K., Summers, J.C., Farrell, K.J., McCullough, I.M., Morales-Williams, A.M., Roberts, D.C., Ouyang, Z., </w:t>
      </w:r>
      <w:proofErr w:type="spellStart"/>
      <w:r w:rsidRPr="00AD0D99">
        <w:rPr>
          <w:sz w:val="24"/>
          <w:szCs w:val="24"/>
        </w:rPr>
        <w:t>Scordo</w:t>
      </w:r>
      <w:proofErr w:type="spellEnd"/>
      <w:r w:rsidRPr="00AD0D99">
        <w:rPr>
          <w:sz w:val="24"/>
          <w:szCs w:val="24"/>
        </w:rPr>
        <w:t xml:space="preserve">, F., Hanson, P.C., &amp; Weathers, K.C. 2017. Salting our freshwater lakes. </w:t>
      </w:r>
      <w:r w:rsidRPr="00AD0D99">
        <w:rPr>
          <w:i/>
          <w:sz w:val="24"/>
          <w:szCs w:val="24"/>
        </w:rPr>
        <w:t>Proceedings of the National Academy of Sciences of the United States of America</w:t>
      </w:r>
      <w:r w:rsidRPr="00AD0D99">
        <w:rPr>
          <w:sz w:val="24"/>
          <w:szCs w:val="24"/>
        </w:rPr>
        <w:t xml:space="preserve"> 114(17): 4453–4458. </w:t>
      </w:r>
      <w:hyperlink r:id="rId32" w:history="1">
        <w:r w:rsidRPr="00AD0D99">
          <w:rPr>
            <w:rStyle w:val="Hyperlink"/>
            <w:sz w:val="24"/>
            <w:szCs w:val="24"/>
          </w:rPr>
          <w:t>https://doi.org/10.1073/pnas.1620211114</w:t>
        </w:r>
      </w:hyperlink>
      <w:r w:rsidRPr="00AD0D99">
        <w:rPr>
          <w:sz w:val="24"/>
          <w:szCs w:val="24"/>
        </w:rPr>
        <w:t xml:space="preserve"> </w:t>
      </w:r>
    </w:p>
    <w:p w:rsidR="00AD0D99" w:rsidRPr="00AD0D99" w:rsidRDefault="00AD0D99" w:rsidP="00AD0D99">
      <w:pPr>
        <w:spacing w:line="240" w:lineRule="auto"/>
        <w:rPr>
          <w:sz w:val="24"/>
          <w:szCs w:val="24"/>
        </w:rPr>
      </w:pPr>
    </w:p>
    <w:p w:rsidR="00560B98" w:rsidRDefault="005D6A35">
      <w:pPr>
        <w:widowControl w:val="0"/>
        <w:spacing w:line="240" w:lineRule="auto"/>
        <w:rPr>
          <w:sz w:val="24"/>
          <w:szCs w:val="24"/>
        </w:rPr>
      </w:pPr>
      <w:proofErr w:type="spellStart"/>
      <w:r w:rsidRPr="009E7734">
        <w:rPr>
          <w:sz w:val="24"/>
          <w:szCs w:val="24"/>
        </w:rPr>
        <w:t>Effler</w:t>
      </w:r>
      <w:proofErr w:type="spellEnd"/>
      <w:r w:rsidRPr="009E7734">
        <w:rPr>
          <w:sz w:val="24"/>
          <w:szCs w:val="24"/>
        </w:rPr>
        <w:t xml:space="preserve">, S.W., Perkins, M.G., &amp; Brooks, C. 1986. The oxygen resources of the hypolimnion of ionically enriched Onondaga Lake, NY, U.S.A. </w:t>
      </w:r>
      <w:r w:rsidRPr="009E7734">
        <w:rPr>
          <w:i/>
          <w:sz w:val="24"/>
          <w:szCs w:val="24"/>
        </w:rPr>
        <w:t xml:space="preserve">Water. Air. Soil </w:t>
      </w:r>
      <w:proofErr w:type="spellStart"/>
      <w:r w:rsidRPr="009E7734">
        <w:rPr>
          <w:i/>
          <w:sz w:val="24"/>
          <w:szCs w:val="24"/>
        </w:rPr>
        <w:t>Pollut</w:t>
      </w:r>
      <w:proofErr w:type="spellEnd"/>
      <w:r w:rsidRPr="009E7734">
        <w:rPr>
          <w:i/>
          <w:sz w:val="24"/>
          <w:szCs w:val="24"/>
        </w:rPr>
        <w:t>.</w:t>
      </w:r>
      <w:r w:rsidRPr="009E7734">
        <w:rPr>
          <w:sz w:val="24"/>
          <w:szCs w:val="24"/>
        </w:rPr>
        <w:t xml:space="preserve"> 29: 93–108. </w:t>
      </w:r>
      <w:hyperlink r:id="rId33" w:history="1">
        <w:r w:rsidRPr="009E7734">
          <w:rPr>
            <w:rStyle w:val="Hyperlink"/>
            <w:sz w:val="24"/>
            <w:szCs w:val="24"/>
          </w:rPr>
          <w:t>https://doi.org/10.1007/BF00149332</w:t>
        </w:r>
      </w:hyperlink>
      <w:r w:rsidRPr="009E7734">
        <w:rPr>
          <w:sz w:val="24"/>
          <w:szCs w:val="24"/>
        </w:rPr>
        <w:t xml:space="preserve"> </w:t>
      </w:r>
    </w:p>
    <w:p w:rsidR="00AD0D99" w:rsidRDefault="00AD0D99">
      <w:pPr>
        <w:widowControl w:val="0"/>
        <w:spacing w:line="240" w:lineRule="auto"/>
        <w:rPr>
          <w:sz w:val="24"/>
          <w:szCs w:val="24"/>
        </w:rPr>
      </w:pPr>
    </w:p>
    <w:p w:rsidR="00AD0D99" w:rsidRPr="00AD0D99" w:rsidRDefault="00AD0D99" w:rsidP="00AD0D99">
      <w:pPr>
        <w:widowControl w:val="0"/>
        <w:spacing w:line="240" w:lineRule="auto"/>
        <w:rPr>
          <w:sz w:val="24"/>
          <w:szCs w:val="24"/>
        </w:rPr>
      </w:pPr>
      <w:r w:rsidRPr="00AD0D99">
        <w:rPr>
          <w:sz w:val="24"/>
          <w:szCs w:val="24"/>
          <w:lang w:val="en-US"/>
        </w:rPr>
        <w:t xml:space="preserve">Franklin, P.A. 2014. Dissolved oxygen criteria for freshwater fish in New Zealand: a revised approach, New Zealand Journal of Marine and Freshwater Research, 48:1, 112-126, DOI: </w:t>
      </w:r>
      <w:hyperlink r:id="rId34" w:history="1">
        <w:r w:rsidRPr="00AD0D99">
          <w:rPr>
            <w:rStyle w:val="Hyperlink"/>
            <w:sz w:val="24"/>
            <w:szCs w:val="24"/>
            <w:lang w:val="en-US"/>
          </w:rPr>
          <w:t>10.1080/00288330.2013.827123</w:t>
        </w:r>
      </w:hyperlink>
    </w:p>
    <w:p w:rsidR="00AD0D99" w:rsidRDefault="00AD0D99">
      <w:pPr>
        <w:widowControl w:val="0"/>
        <w:spacing w:line="240" w:lineRule="auto"/>
        <w:rPr>
          <w:sz w:val="24"/>
          <w:szCs w:val="24"/>
        </w:rPr>
      </w:pPr>
    </w:p>
    <w:p w:rsidR="00AD0D99" w:rsidRDefault="00AD0D99">
      <w:pPr>
        <w:widowControl w:val="0"/>
        <w:spacing w:line="240" w:lineRule="auto"/>
        <w:rPr>
          <w:sz w:val="24"/>
          <w:szCs w:val="24"/>
        </w:rPr>
      </w:pPr>
      <w:r w:rsidRPr="00AD0D99">
        <w:rPr>
          <w:sz w:val="24"/>
          <w:szCs w:val="24"/>
        </w:rPr>
        <w:t xml:space="preserve">Gerling, A.B., Munger, Z.W., </w:t>
      </w:r>
      <w:proofErr w:type="spellStart"/>
      <w:r w:rsidRPr="00AD0D99">
        <w:rPr>
          <w:sz w:val="24"/>
          <w:szCs w:val="24"/>
        </w:rPr>
        <w:t>Doubek</w:t>
      </w:r>
      <w:proofErr w:type="spellEnd"/>
      <w:r w:rsidRPr="00AD0D99">
        <w:rPr>
          <w:sz w:val="24"/>
          <w:szCs w:val="24"/>
        </w:rPr>
        <w:t xml:space="preserve">, J.P., Hamre, K.D., </w:t>
      </w:r>
      <w:proofErr w:type="spellStart"/>
      <w:r w:rsidRPr="00AD0D99">
        <w:rPr>
          <w:sz w:val="24"/>
          <w:szCs w:val="24"/>
        </w:rPr>
        <w:t>Gantzer</w:t>
      </w:r>
      <w:proofErr w:type="spellEnd"/>
      <w:r w:rsidRPr="00AD0D99">
        <w:rPr>
          <w:sz w:val="24"/>
          <w:szCs w:val="24"/>
        </w:rPr>
        <w:t xml:space="preserve">, P.A., Little, J.C., &amp; Carey, C.C. 2016. Whole-catchment manipulations of internal and external loading reveal the sensitivity of a century-old reservoir to hypoxia. </w:t>
      </w:r>
      <w:r w:rsidRPr="00AD0D99">
        <w:rPr>
          <w:i/>
          <w:sz w:val="24"/>
          <w:szCs w:val="24"/>
        </w:rPr>
        <w:t>Ecosystems</w:t>
      </w:r>
      <w:r w:rsidRPr="00AD0D99">
        <w:rPr>
          <w:sz w:val="24"/>
          <w:szCs w:val="24"/>
        </w:rPr>
        <w:t xml:space="preserve"> 19(3): 555–571. </w:t>
      </w:r>
      <w:hyperlink r:id="rId35" w:history="1">
        <w:r w:rsidRPr="00AD0D99">
          <w:rPr>
            <w:rStyle w:val="Hyperlink"/>
            <w:sz w:val="24"/>
            <w:szCs w:val="24"/>
          </w:rPr>
          <w:t>https://doi.org/10.1007/s10021-015-9951-0</w:t>
        </w:r>
      </w:hyperlink>
    </w:p>
    <w:p w:rsidR="00AD0D99" w:rsidRDefault="00AD0D99">
      <w:pPr>
        <w:widowControl w:val="0"/>
        <w:spacing w:line="240" w:lineRule="auto"/>
        <w:rPr>
          <w:sz w:val="24"/>
          <w:szCs w:val="24"/>
        </w:rPr>
      </w:pPr>
    </w:p>
    <w:p w:rsidR="00AD0D99" w:rsidRDefault="00AD0D99" w:rsidP="00AD0D99">
      <w:pPr>
        <w:widowControl w:val="0"/>
        <w:spacing w:line="240" w:lineRule="auto"/>
        <w:rPr>
          <w:sz w:val="24"/>
          <w:szCs w:val="24"/>
        </w:rPr>
      </w:pPr>
      <w:proofErr w:type="spellStart"/>
      <w:r w:rsidRPr="00AD0D99">
        <w:rPr>
          <w:sz w:val="24"/>
          <w:szCs w:val="24"/>
        </w:rPr>
        <w:t>Gerten</w:t>
      </w:r>
      <w:proofErr w:type="spellEnd"/>
      <w:r w:rsidRPr="00AD0D99">
        <w:rPr>
          <w:sz w:val="24"/>
          <w:szCs w:val="24"/>
        </w:rPr>
        <w:t xml:space="preserve">, D. &amp; Adrian, R. 2002. Responses of lake temperatures to diverse North Atlantic Oscillation indices. In: R.G. Wetzel (ed.). </w:t>
      </w:r>
      <w:r w:rsidRPr="00AD0D99">
        <w:rPr>
          <w:i/>
          <w:sz w:val="24"/>
          <w:szCs w:val="24"/>
        </w:rPr>
        <w:t>International Association of Theoretical and Applied Limnology Proceedings</w:t>
      </w:r>
      <w:r w:rsidRPr="00AD0D99">
        <w:rPr>
          <w:sz w:val="24"/>
          <w:szCs w:val="24"/>
        </w:rPr>
        <w:t xml:space="preserve">. (pp. 1593–1596). </w:t>
      </w:r>
      <w:r w:rsidRPr="00AD0D99">
        <w:rPr>
          <w:i/>
          <w:sz w:val="24"/>
          <w:szCs w:val="24"/>
        </w:rPr>
        <w:t xml:space="preserve">E </w:t>
      </w:r>
      <w:proofErr w:type="spellStart"/>
      <w:r w:rsidRPr="00AD0D99">
        <w:rPr>
          <w:i/>
          <w:sz w:val="24"/>
          <w:szCs w:val="24"/>
        </w:rPr>
        <w:t>Schweizerbart’sche</w:t>
      </w:r>
      <w:proofErr w:type="spellEnd"/>
      <w:r w:rsidRPr="00AD0D99">
        <w:rPr>
          <w:i/>
          <w:sz w:val="24"/>
          <w:szCs w:val="24"/>
        </w:rPr>
        <w:t xml:space="preserve"> </w:t>
      </w:r>
      <w:proofErr w:type="spellStart"/>
      <w:r w:rsidRPr="00AD0D99">
        <w:rPr>
          <w:i/>
          <w:sz w:val="24"/>
          <w:szCs w:val="24"/>
        </w:rPr>
        <w:t>Verlagsbuchhandlung</w:t>
      </w:r>
      <w:proofErr w:type="spellEnd"/>
      <w:r w:rsidRPr="00AD0D99">
        <w:rPr>
          <w:sz w:val="24"/>
          <w:szCs w:val="24"/>
        </w:rPr>
        <w:t>. Stuttgart, Germany.</w:t>
      </w:r>
    </w:p>
    <w:p w:rsidR="00AD0D99" w:rsidRDefault="00AD0D99" w:rsidP="00AD0D99">
      <w:pPr>
        <w:widowControl w:val="0"/>
        <w:spacing w:line="240" w:lineRule="auto"/>
        <w:rPr>
          <w:sz w:val="24"/>
          <w:szCs w:val="24"/>
        </w:rPr>
      </w:pPr>
    </w:p>
    <w:p w:rsidR="00AD0D99" w:rsidRPr="00AD0D99" w:rsidRDefault="00AD0D99" w:rsidP="00AD0D99">
      <w:pPr>
        <w:widowControl w:val="0"/>
        <w:spacing w:line="240" w:lineRule="auto"/>
        <w:rPr>
          <w:sz w:val="24"/>
          <w:szCs w:val="24"/>
        </w:rPr>
      </w:pPr>
      <w:r w:rsidRPr="00AD0D99">
        <w:rPr>
          <w:sz w:val="24"/>
          <w:szCs w:val="24"/>
        </w:rPr>
        <w:t xml:space="preserve">Guarino, A.W.S., Branco, C.W.C., </w:t>
      </w:r>
      <w:proofErr w:type="spellStart"/>
      <w:r w:rsidRPr="00AD0D99">
        <w:rPr>
          <w:sz w:val="24"/>
          <w:szCs w:val="24"/>
        </w:rPr>
        <w:t>Diniz</w:t>
      </w:r>
      <w:proofErr w:type="spellEnd"/>
      <w:r w:rsidRPr="00AD0D99">
        <w:rPr>
          <w:sz w:val="24"/>
          <w:szCs w:val="24"/>
        </w:rPr>
        <w:t>, G.P., &amp; Rocha, R.J.S. 2005. Limnological characteristics of an old tropical reservoir (</w:t>
      </w:r>
      <w:proofErr w:type="spellStart"/>
      <w:r w:rsidRPr="00AD0D99">
        <w:rPr>
          <w:i/>
          <w:sz w:val="24"/>
          <w:szCs w:val="24"/>
        </w:rPr>
        <w:t>Ribeirão</w:t>
      </w:r>
      <w:proofErr w:type="spellEnd"/>
      <w:r w:rsidRPr="00AD0D99">
        <w:rPr>
          <w:i/>
          <w:sz w:val="24"/>
          <w:szCs w:val="24"/>
        </w:rPr>
        <w:t xml:space="preserve"> das </w:t>
      </w:r>
      <w:proofErr w:type="spellStart"/>
      <w:r w:rsidRPr="00AD0D99">
        <w:rPr>
          <w:i/>
          <w:sz w:val="24"/>
          <w:szCs w:val="24"/>
        </w:rPr>
        <w:t>Lajes</w:t>
      </w:r>
      <w:proofErr w:type="spellEnd"/>
      <w:r w:rsidRPr="00AD0D99">
        <w:rPr>
          <w:sz w:val="24"/>
          <w:szCs w:val="24"/>
        </w:rPr>
        <w:t xml:space="preserve"> Reservoir, RJ, Brazil). </w:t>
      </w:r>
      <w:r w:rsidRPr="00AD0D99">
        <w:rPr>
          <w:i/>
          <w:sz w:val="24"/>
          <w:szCs w:val="24"/>
        </w:rPr>
        <w:t>Water</w:t>
      </w:r>
      <w:r w:rsidRPr="00AD0D99">
        <w:rPr>
          <w:sz w:val="24"/>
          <w:szCs w:val="24"/>
        </w:rPr>
        <w:t xml:space="preserve"> 17(2): 129–141.</w:t>
      </w:r>
    </w:p>
    <w:p w:rsidR="00AD0D99" w:rsidRDefault="00AD0D99" w:rsidP="00AD0D99">
      <w:pPr>
        <w:widowControl w:val="0"/>
        <w:spacing w:line="240" w:lineRule="auto"/>
        <w:rPr>
          <w:sz w:val="24"/>
          <w:szCs w:val="24"/>
        </w:rPr>
      </w:pPr>
    </w:p>
    <w:p w:rsidR="00560B98" w:rsidRDefault="007661F4">
      <w:pPr>
        <w:widowControl w:val="0"/>
        <w:spacing w:line="240" w:lineRule="auto"/>
        <w:rPr>
          <w:sz w:val="24"/>
          <w:szCs w:val="24"/>
        </w:rPr>
      </w:pPr>
      <w:r w:rsidRPr="009E7734">
        <w:rPr>
          <w:sz w:val="24"/>
          <w:szCs w:val="24"/>
        </w:rPr>
        <w:t xml:space="preserve">Hayes, N.M., </w:t>
      </w:r>
      <w:proofErr w:type="spellStart"/>
      <w:r w:rsidRPr="009E7734">
        <w:rPr>
          <w:sz w:val="24"/>
          <w:szCs w:val="24"/>
        </w:rPr>
        <w:t>Deemer</w:t>
      </w:r>
      <w:proofErr w:type="spellEnd"/>
      <w:r w:rsidRPr="009E7734">
        <w:rPr>
          <w:sz w:val="24"/>
          <w:szCs w:val="24"/>
        </w:rPr>
        <w:t xml:space="preserve">, B.R., Corman, J.R., </w:t>
      </w:r>
      <w:proofErr w:type="spellStart"/>
      <w:r w:rsidRPr="009E7734">
        <w:rPr>
          <w:sz w:val="24"/>
          <w:szCs w:val="24"/>
        </w:rPr>
        <w:t>Razavi</w:t>
      </w:r>
      <w:proofErr w:type="spellEnd"/>
      <w:r w:rsidRPr="009E7734">
        <w:rPr>
          <w:sz w:val="24"/>
          <w:szCs w:val="24"/>
        </w:rPr>
        <w:t xml:space="preserve">, N.R., &amp; </w:t>
      </w:r>
      <w:proofErr w:type="spellStart"/>
      <w:r w:rsidRPr="009E7734">
        <w:rPr>
          <w:sz w:val="24"/>
          <w:szCs w:val="24"/>
        </w:rPr>
        <w:t>Strock</w:t>
      </w:r>
      <w:proofErr w:type="spellEnd"/>
      <w:r w:rsidRPr="009E7734">
        <w:rPr>
          <w:sz w:val="24"/>
          <w:szCs w:val="24"/>
        </w:rPr>
        <w:t xml:space="preserve">, K.E. 2017. Key differences between lakes and reservoirs modify climate signals: A case for a new conceptual model. </w:t>
      </w:r>
      <w:proofErr w:type="spellStart"/>
      <w:r w:rsidRPr="009E7734">
        <w:rPr>
          <w:i/>
          <w:sz w:val="24"/>
          <w:szCs w:val="24"/>
        </w:rPr>
        <w:t>Limnol</w:t>
      </w:r>
      <w:proofErr w:type="spellEnd"/>
      <w:r w:rsidRPr="009E7734">
        <w:rPr>
          <w:i/>
          <w:sz w:val="24"/>
          <w:szCs w:val="24"/>
        </w:rPr>
        <w:t xml:space="preserve">. </w:t>
      </w:r>
      <w:proofErr w:type="spellStart"/>
      <w:r w:rsidRPr="009E7734">
        <w:rPr>
          <w:i/>
          <w:sz w:val="24"/>
          <w:szCs w:val="24"/>
        </w:rPr>
        <w:t>Oceanogr</w:t>
      </w:r>
      <w:proofErr w:type="spellEnd"/>
      <w:r w:rsidRPr="009E7734">
        <w:rPr>
          <w:i/>
          <w:sz w:val="24"/>
          <w:szCs w:val="24"/>
        </w:rPr>
        <w:t>. Lett</w:t>
      </w:r>
      <w:r w:rsidRPr="009E7734">
        <w:rPr>
          <w:sz w:val="24"/>
          <w:szCs w:val="24"/>
        </w:rPr>
        <w:t xml:space="preserve">. 2: 47–62. </w:t>
      </w:r>
      <w:hyperlink r:id="rId36" w:history="1">
        <w:r w:rsidRPr="009E7734">
          <w:rPr>
            <w:rStyle w:val="Hyperlink"/>
            <w:sz w:val="24"/>
            <w:szCs w:val="24"/>
          </w:rPr>
          <w:t>https://doi.org/10.1002/lol2.10036</w:t>
        </w:r>
      </w:hyperlink>
      <w:r w:rsidRPr="009E7734">
        <w:rPr>
          <w:sz w:val="24"/>
          <w:szCs w:val="24"/>
        </w:rPr>
        <w:t xml:space="preserve"> </w:t>
      </w:r>
    </w:p>
    <w:p w:rsidR="00AD0D99" w:rsidRDefault="00AD0D99">
      <w:pPr>
        <w:widowControl w:val="0"/>
        <w:spacing w:line="240" w:lineRule="auto"/>
        <w:rPr>
          <w:sz w:val="24"/>
          <w:szCs w:val="24"/>
        </w:rPr>
      </w:pPr>
    </w:p>
    <w:p w:rsidR="00AD0D99" w:rsidRPr="00AD0D99" w:rsidRDefault="00AD0D99" w:rsidP="00AD0D99">
      <w:pPr>
        <w:widowControl w:val="0"/>
        <w:spacing w:line="240" w:lineRule="auto"/>
        <w:rPr>
          <w:sz w:val="24"/>
          <w:szCs w:val="24"/>
        </w:rPr>
      </w:pPr>
      <w:r w:rsidRPr="00AD0D99">
        <w:rPr>
          <w:sz w:val="24"/>
          <w:szCs w:val="24"/>
        </w:rPr>
        <w:t xml:space="preserve">Hutchinson, G.E. 1957. </w:t>
      </w:r>
      <w:r w:rsidRPr="00AD0D99">
        <w:rPr>
          <w:i/>
          <w:sz w:val="24"/>
          <w:szCs w:val="24"/>
        </w:rPr>
        <w:t>A Treatise on Limnology (Volume 1 - Geography, Physics and Chemistry).</w:t>
      </w:r>
      <w:r w:rsidRPr="00AD0D99">
        <w:rPr>
          <w:sz w:val="24"/>
          <w:szCs w:val="24"/>
        </w:rPr>
        <w:t xml:space="preserve"> John Wiley &amp; Sons. 1015 pp.</w:t>
      </w:r>
    </w:p>
    <w:p w:rsidR="00AD0D99" w:rsidRDefault="00AD0D99">
      <w:pPr>
        <w:widowControl w:val="0"/>
        <w:spacing w:line="240" w:lineRule="auto"/>
        <w:rPr>
          <w:sz w:val="24"/>
          <w:szCs w:val="24"/>
        </w:rPr>
      </w:pPr>
    </w:p>
    <w:p w:rsidR="00AD0D99" w:rsidRPr="00AD0D99" w:rsidRDefault="00AD0D99" w:rsidP="00AD0D99">
      <w:pPr>
        <w:widowControl w:val="0"/>
        <w:spacing w:line="240" w:lineRule="auto"/>
        <w:rPr>
          <w:sz w:val="24"/>
          <w:szCs w:val="24"/>
        </w:rPr>
      </w:pPr>
      <w:r w:rsidRPr="00AD0D99">
        <w:rPr>
          <w:sz w:val="24"/>
          <w:szCs w:val="24"/>
        </w:rPr>
        <w:t xml:space="preserve">Hynes, H.B.N. 1960. </w:t>
      </w:r>
      <w:r w:rsidRPr="00AD0D99">
        <w:rPr>
          <w:i/>
          <w:sz w:val="24"/>
          <w:szCs w:val="24"/>
        </w:rPr>
        <w:t>The Biology of Polluted Waters</w:t>
      </w:r>
      <w:r w:rsidRPr="00AD0D99">
        <w:rPr>
          <w:sz w:val="24"/>
          <w:szCs w:val="24"/>
        </w:rPr>
        <w:t>. Liverpool University Press. Liverpool, UK.</w:t>
      </w:r>
    </w:p>
    <w:p w:rsidR="00AD0D99" w:rsidRDefault="00AD0D99">
      <w:pPr>
        <w:widowControl w:val="0"/>
        <w:spacing w:line="240" w:lineRule="auto"/>
        <w:rPr>
          <w:sz w:val="24"/>
          <w:szCs w:val="24"/>
        </w:rPr>
      </w:pPr>
    </w:p>
    <w:p w:rsidR="00560B98" w:rsidRDefault="009110B5">
      <w:pPr>
        <w:widowControl w:val="0"/>
        <w:spacing w:line="240" w:lineRule="auto"/>
        <w:rPr>
          <w:sz w:val="24"/>
          <w:szCs w:val="24"/>
        </w:rPr>
      </w:pPr>
      <w:r w:rsidRPr="009E7734">
        <w:rPr>
          <w:sz w:val="24"/>
          <w:szCs w:val="24"/>
        </w:rPr>
        <w:t xml:space="preserve">Jenny, J.-P., </w:t>
      </w:r>
      <w:proofErr w:type="spellStart"/>
      <w:r w:rsidRPr="009E7734">
        <w:rPr>
          <w:sz w:val="24"/>
          <w:szCs w:val="24"/>
        </w:rPr>
        <w:t>Francus</w:t>
      </w:r>
      <w:proofErr w:type="spellEnd"/>
      <w:r w:rsidRPr="009E7734">
        <w:rPr>
          <w:sz w:val="24"/>
          <w:szCs w:val="24"/>
        </w:rPr>
        <w:t xml:space="preserve">, P., </w:t>
      </w:r>
      <w:proofErr w:type="spellStart"/>
      <w:r w:rsidRPr="009E7734">
        <w:rPr>
          <w:sz w:val="24"/>
          <w:szCs w:val="24"/>
        </w:rPr>
        <w:t>Normandeau</w:t>
      </w:r>
      <w:proofErr w:type="spellEnd"/>
      <w:r w:rsidRPr="009E7734">
        <w:rPr>
          <w:sz w:val="24"/>
          <w:szCs w:val="24"/>
        </w:rPr>
        <w:t xml:space="preserve">, A., Lapointe, F., </w:t>
      </w:r>
      <w:proofErr w:type="spellStart"/>
      <w:r w:rsidRPr="009E7734">
        <w:rPr>
          <w:sz w:val="24"/>
          <w:szCs w:val="24"/>
        </w:rPr>
        <w:t>Perga</w:t>
      </w:r>
      <w:proofErr w:type="spellEnd"/>
      <w:r w:rsidRPr="009E7734">
        <w:rPr>
          <w:sz w:val="24"/>
          <w:szCs w:val="24"/>
        </w:rPr>
        <w:t xml:space="preserve">, M.-E., </w:t>
      </w:r>
      <w:proofErr w:type="spellStart"/>
      <w:r w:rsidRPr="009E7734">
        <w:rPr>
          <w:sz w:val="24"/>
          <w:szCs w:val="24"/>
        </w:rPr>
        <w:t>Ojala</w:t>
      </w:r>
      <w:proofErr w:type="spellEnd"/>
      <w:r w:rsidRPr="009E7734">
        <w:rPr>
          <w:sz w:val="24"/>
          <w:szCs w:val="24"/>
        </w:rPr>
        <w:t xml:space="preserve">, A., </w:t>
      </w:r>
      <w:proofErr w:type="spellStart"/>
      <w:r w:rsidRPr="009E7734">
        <w:rPr>
          <w:sz w:val="24"/>
          <w:szCs w:val="24"/>
        </w:rPr>
        <w:t>Schimmelmann</w:t>
      </w:r>
      <w:proofErr w:type="spellEnd"/>
      <w:r w:rsidRPr="009E7734">
        <w:rPr>
          <w:sz w:val="24"/>
          <w:szCs w:val="24"/>
        </w:rPr>
        <w:t xml:space="preserve">, A., &amp; </w:t>
      </w:r>
      <w:proofErr w:type="spellStart"/>
      <w:r w:rsidRPr="009E7734">
        <w:rPr>
          <w:sz w:val="24"/>
          <w:szCs w:val="24"/>
        </w:rPr>
        <w:t>Zolitschka</w:t>
      </w:r>
      <w:proofErr w:type="spellEnd"/>
      <w:r w:rsidRPr="009E7734">
        <w:rPr>
          <w:sz w:val="24"/>
          <w:szCs w:val="24"/>
        </w:rPr>
        <w:t xml:space="preserve">, B. 2016. Global spread of hypoxia in freshwater ecosystems during the last three centuries is caused by rising local human pressure. </w:t>
      </w:r>
      <w:r w:rsidRPr="009E7734">
        <w:rPr>
          <w:i/>
          <w:sz w:val="24"/>
          <w:szCs w:val="24"/>
        </w:rPr>
        <w:t>Glob. Change Biol</w:t>
      </w:r>
      <w:r w:rsidRPr="009E7734">
        <w:rPr>
          <w:sz w:val="24"/>
          <w:szCs w:val="24"/>
        </w:rPr>
        <w:t xml:space="preserve">. 22: 1481–1489. </w:t>
      </w:r>
      <w:hyperlink r:id="rId37" w:history="1">
        <w:r w:rsidR="00DF623D" w:rsidRPr="009E7734">
          <w:rPr>
            <w:rStyle w:val="Hyperlink"/>
            <w:sz w:val="24"/>
            <w:szCs w:val="24"/>
          </w:rPr>
          <w:t>https://doi.org/10.1111/gcb.13193</w:t>
        </w:r>
      </w:hyperlink>
      <w:r w:rsidR="00DF623D" w:rsidRPr="009E7734">
        <w:rPr>
          <w:sz w:val="24"/>
          <w:szCs w:val="24"/>
        </w:rPr>
        <w:t xml:space="preserve"> </w:t>
      </w:r>
    </w:p>
    <w:p w:rsidR="00AD0D99" w:rsidRDefault="00AD0D99">
      <w:pPr>
        <w:widowControl w:val="0"/>
        <w:spacing w:line="240" w:lineRule="auto"/>
        <w:rPr>
          <w:sz w:val="24"/>
          <w:szCs w:val="24"/>
        </w:rPr>
      </w:pPr>
    </w:p>
    <w:p w:rsidR="00AD0D99" w:rsidRDefault="00AD0D99" w:rsidP="00AD0D99">
      <w:pPr>
        <w:widowControl w:val="0"/>
        <w:spacing w:line="240" w:lineRule="auto"/>
        <w:rPr>
          <w:sz w:val="24"/>
          <w:szCs w:val="24"/>
        </w:rPr>
      </w:pPr>
      <w:r w:rsidRPr="00AD0D99">
        <w:rPr>
          <w:sz w:val="24"/>
          <w:szCs w:val="24"/>
        </w:rPr>
        <w:t xml:space="preserve">Jewell, W.J. 1971. Aquatic weed decay: dissolved oxygen utilization and nitrogen and phosphorus regeneration. </w:t>
      </w:r>
      <w:r w:rsidRPr="00AD0D99">
        <w:rPr>
          <w:i/>
          <w:sz w:val="24"/>
          <w:szCs w:val="24"/>
        </w:rPr>
        <w:t xml:space="preserve">J. Wat. </w:t>
      </w:r>
      <w:proofErr w:type="spellStart"/>
      <w:r w:rsidRPr="00AD0D99">
        <w:rPr>
          <w:i/>
          <w:sz w:val="24"/>
          <w:szCs w:val="24"/>
        </w:rPr>
        <w:t>Pollut</w:t>
      </w:r>
      <w:proofErr w:type="spellEnd"/>
      <w:r w:rsidRPr="00AD0D99">
        <w:rPr>
          <w:i/>
          <w:sz w:val="24"/>
          <w:szCs w:val="24"/>
        </w:rPr>
        <w:t>. Control Fed.</w:t>
      </w:r>
      <w:r w:rsidRPr="00AD0D99">
        <w:rPr>
          <w:sz w:val="24"/>
          <w:szCs w:val="24"/>
        </w:rPr>
        <w:t xml:space="preserve"> 43: 1457–1467.</w:t>
      </w:r>
    </w:p>
    <w:p w:rsidR="00AD0D99" w:rsidRDefault="00AD0D99" w:rsidP="00AD0D99">
      <w:pPr>
        <w:widowControl w:val="0"/>
        <w:spacing w:line="240" w:lineRule="auto"/>
        <w:rPr>
          <w:sz w:val="24"/>
          <w:szCs w:val="24"/>
        </w:rPr>
      </w:pPr>
    </w:p>
    <w:p w:rsidR="00AD0D99" w:rsidRDefault="00AD0D99" w:rsidP="00AD0D99">
      <w:pPr>
        <w:widowControl w:val="0"/>
        <w:spacing w:line="240" w:lineRule="auto"/>
        <w:rPr>
          <w:sz w:val="24"/>
          <w:szCs w:val="24"/>
        </w:rPr>
      </w:pPr>
      <w:r w:rsidRPr="00AD0D99">
        <w:rPr>
          <w:sz w:val="24"/>
          <w:szCs w:val="24"/>
        </w:rPr>
        <w:t xml:space="preserve">Judd, J. 1970. Lake stratification caused by runoff from street deicing. </w:t>
      </w:r>
      <w:r w:rsidRPr="00AD0D99">
        <w:rPr>
          <w:i/>
          <w:sz w:val="24"/>
          <w:szCs w:val="24"/>
        </w:rPr>
        <w:t>Water Res.</w:t>
      </w:r>
      <w:r w:rsidRPr="00AD0D99">
        <w:rPr>
          <w:sz w:val="24"/>
          <w:szCs w:val="24"/>
        </w:rPr>
        <w:t xml:space="preserve"> 4: 521–32.</w:t>
      </w:r>
    </w:p>
    <w:p w:rsidR="00AD0D99" w:rsidRPr="00AD0D99" w:rsidRDefault="00AD0D99" w:rsidP="00AD0D99">
      <w:pPr>
        <w:widowControl w:val="0"/>
        <w:spacing w:line="240" w:lineRule="auto"/>
        <w:rPr>
          <w:sz w:val="24"/>
          <w:szCs w:val="24"/>
        </w:rPr>
      </w:pPr>
    </w:p>
    <w:p w:rsidR="00560B98" w:rsidRDefault="00843401">
      <w:pPr>
        <w:spacing w:line="240" w:lineRule="auto"/>
        <w:rPr>
          <w:sz w:val="24"/>
          <w:szCs w:val="24"/>
          <w:highlight w:val="white"/>
        </w:rPr>
      </w:pPr>
      <w:r w:rsidRPr="009E7734">
        <w:rPr>
          <w:sz w:val="24"/>
          <w:szCs w:val="24"/>
          <w:highlight w:val="white"/>
        </w:rPr>
        <w:t xml:space="preserve">Judd, K.E., Adams, H.E., Bosch, N.S., </w:t>
      </w:r>
      <w:proofErr w:type="spellStart"/>
      <w:r w:rsidRPr="009E7734">
        <w:rPr>
          <w:sz w:val="24"/>
          <w:szCs w:val="24"/>
          <w:highlight w:val="white"/>
        </w:rPr>
        <w:t>Kostrzewski</w:t>
      </w:r>
      <w:proofErr w:type="spellEnd"/>
      <w:r w:rsidRPr="009E7734">
        <w:rPr>
          <w:sz w:val="24"/>
          <w:szCs w:val="24"/>
          <w:highlight w:val="white"/>
        </w:rPr>
        <w:t xml:space="preserve">, J.M., Scott, C.E., Schultz, B.M., Wang, D.H., &amp; Kling, G.W. 2005. A case history: </w:t>
      </w:r>
      <w:r w:rsidR="00FB4DC2" w:rsidRPr="009E7734">
        <w:rPr>
          <w:sz w:val="24"/>
          <w:szCs w:val="24"/>
          <w:highlight w:val="white"/>
        </w:rPr>
        <w:t>E</w:t>
      </w:r>
      <w:r w:rsidRPr="009E7734">
        <w:rPr>
          <w:sz w:val="24"/>
          <w:szCs w:val="24"/>
          <w:highlight w:val="white"/>
        </w:rPr>
        <w:t xml:space="preserve">ffects of mixing regime on nutrient dynamics and community structure in Third Sister Lake, Michigan during late winter and early spring 2003. </w:t>
      </w:r>
      <w:r w:rsidRPr="009E7734">
        <w:rPr>
          <w:i/>
          <w:sz w:val="24"/>
          <w:szCs w:val="24"/>
          <w:highlight w:val="white"/>
        </w:rPr>
        <w:t>Lake and Reservoir Management</w:t>
      </w:r>
      <w:r w:rsidRPr="009E7734">
        <w:rPr>
          <w:sz w:val="24"/>
          <w:szCs w:val="24"/>
          <w:highlight w:val="white"/>
        </w:rPr>
        <w:t xml:space="preserve"> 21(3)</w:t>
      </w:r>
      <w:r w:rsidR="00C13E82" w:rsidRPr="009E7734">
        <w:rPr>
          <w:sz w:val="24"/>
          <w:szCs w:val="24"/>
          <w:highlight w:val="white"/>
        </w:rPr>
        <w:t>:</w:t>
      </w:r>
      <w:r w:rsidRPr="009E7734">
        <w:rPr>
          <w:sz w:val="24"/>
          <w:szCs w:val="24"/>
          <w:highlight w:val="white"/>
        </w:rPr>
        <w:t xml:space="preserve"> 316–329.</w:t>
      </w:r>
    </w:p>
    <w:p w:rsidR="00AD0D99" w:rsidRDefault="00AD0D99">
      <w:pPr>
        <w:spacing w:line="240" w:lineRule="auto"/>
        <w:rPr>
          <w:sz w:val="24"/>
          <w:szCs w:val="24"/>
          <w:highlight w:val="white"/>
        </w:rPr>
      </w:pPr>
    </w:p>
    <w:p w:rsidR="00AD0D99" w:rsidRDefault="00AD0D99">
      <w:pPr>
        <w:spacing w:line="240" w:lineRule="auto"/>
        <w:rPr>
          <w:sz w:val="24"/>
          <w:szCs w:val="24"/>
          <w:highlight w:val="white"/>
        </w:rPr>
      </w:pPr>
      <w:r w:rsidRPr="00AD0D99">
        <w:rPr>
          <w:sz w:val="24"/>
          <w:szCs w:val="24"/>
          <w:highlight w:val="white"/>
        </w:rPr>
        <w:t xml:space="preserve">Kennedy, R.H., Thornton K.W., Ford D.E. 1985. Characterization of the reservoir ecosystem. In: D. Gunnison (ed.). </w:t>
      </w:r>
      <w:r w:rsidRPr="00AD0D99">
        <w:rPr>
          <w:i/>
          <w:sz w:val="24"/>
          <w:szCs w:val="24"/>
          <w:highlight w:val="white"/>
        </w:rPr>
        <w:t>Microbial Processes in Reservoirs. Developments in Hydrobiology, Vol 27</w:t>
      </w:r>
      <w:r w:rsidRPr="00AD0D99">
        <w:rPr>
          <w:sz w:val="24"/>
          <w:szCs w:val="24"/>
          <w:highlight w:val="white"/>
        </w:rPr>
        <w:t>. (pp. 27–38). Springer. Dordrecht, Netherlands.</w:t>
      </w:r>
    </w:p>
    <w:p w:rsidR="00AD0D99" w:rsidRDefault="00AD0D99">
      <w:pPr>
        <w:spacing w:line="240" w:lineRule="auto"/>
        <w:rPr>
          <w:sz w:val="24"/>
          <w:szCs w:val="24"/>
          <w:highlight w:val="white"/>
        </w:rPr>
      </w:pPr>
    </w:p>
    <w:p w:rsidR="00AD0D99" w:rsidRPr="00AD0D99" w:rsidRDefault="00AD0D99" w:rsidP="00AD0D99">
      <w:pPr>
        <w:spacing w:line="240" w:lineRule="auto"/>
        <w:rPr>
          <w:sz w:val="24"/>
          <w:szCs w:val="24"/>
          <w:highlight w:val="white"/>
        </w:rPr>
      </w:pPr>
      <w:r w:rsidRPr="00AD0D99">
        <w:rPr>
          <w:sz w:val="24"/>
          <w:szCs w:val="24"/>
          <w:highlight w:val="white"/>
        </w:rPr>
        <w:t xml:space="preserve">Kramer, D.L. 1987. Dissolved oxygen and fish behavior. </w:t>
      </w:r>
      <w:r w:rsidRPr="00AD0D99">
        <w:rPr>
          <w:i/>
          <w:sz w:val="24"/>
          <w:szCs w:val="24"/>
          <w:highlight w:val="white"/>
        </w:rPr>
        <w:t xml:space="preserve">Environ </w:t>
      </w:r>
      <w:proofErr w:type="spellStart"/>
      <w:r w:rsidRPr="00AD0D99">
        <w:rPr>
          <w:i/>
          <w:sz w:val="24"/>
          <w:szCs w:val="24"/>
          <w:highlight w:val="white"/>
        </w:rPr>
        <w:t>Biol</w:t>
      </w:r>
      <w:proofErr w:type="spellEnd"/>
      <w:r w:rsidRPr="00AD0D99">
        <w:rPr>
          <w:i/>
          <w:sz w:val="24"/>
          <w:szCs w:val="24"/>
          <w:highlight w:val="white"/>
        </w:rPr>
        <w:t xml:space="preserve"> Fish</w:t>
      </w:r>
      <w:r w:rsidRPr="00AD0D99">
        <w:rPr>
          <w:sz w:val="24"/>
          <w:szCs w:val="24"/>
          <w:highlight w:val="white"/>
        </w:rPr>
        <w:t xml:space="preserve"> 18: 81–92. </w:t>
      </w:r>
      <w:hyperlink r:id="rId38" w:history="1">
        <w:r w:rsidRPr="00AD0D99">
          <w:rPr>
            <w:rStyle w:val="Hyperlink"/>
            <w:sz w:val="24"/>
            <w:szCs w:val="24"/>
            <w:highlight w:val="white"/>
          </w:rPr>
          <w:t>https://doi.org/10.1007/BF00002597</w:t>
        </w:r>
      </w:hyperlink>
      <w:r w:rsidRPr="00AD0D99">
        <w:rPr>
          <w:sz w:val="24"/>
          <w:szCs w:val="24"/>
          <w:highlight w:val="white"/>
        </w:rPr>
        <w:t xml:space="preserve"> </w:t>
      </w:r>
    </w:p>
    <w:p w:rsidR="00AD0D99" w:rsidRDefault="00AD0D99">
      <w:pPr>
        <w:spacing w:line="240" w:lineRule="auto"/>
        <w:rPr>
          <w:sz w:val="24"/>
          <w:szCs w:val="24"/>
          <w:highlight w:val="white"/>
        </w:rPr>
      </w:pPr>
    </w:p>
    <w:p w:rsidR="00560B98" w:rsidRPr="009E7734" w:rsidRDefault="00843401">
      <w:pPr>
        <w:spacing w:line="240" w:lineRule="auto"/>
        <w:rPr>
          <w:sz w:val="24"/>
          <w:szCs w:val="24"/>
        </w:rPr>
      </w:pPr>
      <w:bookmarkStart w:id="109" w:name="_Hlk39605876"/>
      <w:r w:rsidRPr="009E7734">
        <w:rPr>
          <w:sz w:val="24"/>
          <w:szCs w:val="24"/>
        </w:rPr>
        <w:t>Müller</w:t>
      </w:r>
      <w:bookmarkEnd w:id="109"/>
      <w:r w:rsidRPr="009E7734">
        <w:rPr>
          <w:sz w:val="24"/>
          <w:szCs w:val="24"/>
        </w:rPr>
        <w:t xml:space="preserve">, B., Bryant, L.D., </w:t>
      </w:r>
      <w:proofErr w:type="spellStart"/>
      <w:r w:rsidRPr="009E7734">
        <w:rPr>
          <w:sz w:val="24"/>
          <w:szCs w:val="24"/>
        </w:rPr>
        <w:t>Matzinger</w:t>
      </w:r>
      <w:proofErr w:type="spellEnd"/>
      <w:r w:rsidRPr="009E7734">
        <w:rPr>
          <w:sz w:val="24"/>
          <w:szCs w:val="24"/>
        </w:rPr>
        <w:t xml:space="preserve">, A., &amp; </w:t>
      </w:r>
      <w:proofErr w:type="spellStart"/>
      <w:r w:rsidRPr="009E7734">
        <w:rPr>
          <w:sz w:val="24"/>
          <w:szCs w:val="24"/>
        </w:rPr>
        <w:t>Wüest</w:t>
      </w:r>
      <w:proofErr w:type="spellEnd"/>
      <w:r w:rsidRPr="009E7734">
        <w:rPr>
          <w:sz w:val="24"/>
          <w:szCs w:val="24"/>
        </w:rPr>
        <w:t xml:space="preserve">, A. 2012. Hypolimnetic oxygen depletion in eutrophic lakes. </w:t>
      </w:r>
      <w:r w:rsidRPr="009E7734">
        <w:rPr>
          <w:i/>
          <w:sz w:val="24"/>
          <w:szCs w:val="24"/>
        </w:rPr>
        <w:t>Environmental Science and Technology</w:t>
      </w:r>
      <w:r w:rsidRPr="009E7734">
        <w:rPr>
          <w:sz w:val="24"/>
          <w:szCs w:val="24"/>
        </w:rPr>
        <w:t xml:space="preserve"> 46(18)</w:t>
      </w:r>
      <w:r w:rsidR="00C13E82" w:rsidRPr="009E7734">
        <w:rPr>
          <w:sz w:val="24"/>
          <w:szCs w:val="24"/>
        </w:rPr>
        <w:t>:</w:t>
      </w:r>
      <w:r w:rsidRPr="009E7734">
        <w:rPr>
          <w:sz w:val="24"/>
          <w:szCs w:val="24"/>
        </w:rPr>
        <w:t xml:space="preserve"> 9964–9971. </w:t>
      </w:r>
      <w:hyperlink r:id="rId39" w:history="1">
        <w:r w:rsidR="00DF623D" w:rsidRPr="009E7734">
          <w:rPr>
            <w:rStyle w:val="Hyperlink"/>
            <w:sz w:val="24"/>
            <w:szCs w:val="24"/>
          </w:rPr>
          <w:t>https://doi.org/10.1021/es301422r</w:t>
        </w:r>
      </w:hyperlink>
      <w:r w:rsidR="00DF623D" w:rsidRPr="009E7734">
        <w:rPr>
          <w:sz w:val="24"/>
          <w:szCs w:val="24"/>
        </w:rPr>
        <w:t xml:space="preserve"> </w:t>
      </w:r>
    </w:p>
    <w:p w:rsidR="00DF623D" w:rsidRPr="009E7734" w:rsidRDefault="00DF623D">
      <w:pPr>
        <w:spacing w:line="240" w:lineRule="auto"/>
        <w:rPr>
          <w:sz w:val="24"/>
          <w:szCs w:val="24"/>
        </w:rPr>
      </w:pPr>
    </w:p>
    <w:p w:rsidR="00560B98" w:rsidRPr="009E7734" w:rsidRDefault="00843401">
      <w:pPr>
        <w:spacing w:line="240" w:lineRule="auto"/>
        <w:rPr>
          <w:sz w:val="24"/>
          <w:szCs w:val="24"/>
        </w:rPr>
      </w:pPr>
      <w:r w:rsidRPr="009E7734">
        <w:rPr>
          <w:sz w:val="24"/>
          <w:szCs w:val="24"/>
        </w:rPr>
        <w:t xml:space="preserve">Novotny, E.V., Murphy, D., &amp; Stefan, H.G. 2008. Increase of urban lake salinity by road deicing salt. </w:t>
      </w:r>
      <w:r w:rsidRPr="009E7734">
        <w:rPr>
          <w:i/>
          <w:sz w:val="24"/>
          <w:szCs w:val="24"/>
        </w:rPr>
        <w:t>Science of the Total Environment</w:t>
      </w:r>
      <w:r w:rsidRPr="009E7734">
        <w:rPr>
          <w:sz w:val="24"/>
          <w:szCs w:val="24"/>
        </w:rPr>
        <w:t xml:space="preserve"> 406(1–2)</w:t>
      </w:r>
      <w:r w:rsidR="00CE0F65" w:rsidRPr="009E7734">
        <w:rPr>
          <w:sz w:val="24"/>
          <w:szCs w:val="24"/>
        </w:rPr>
        <w:t>:</w:t>
      </w:r>
      <w:r w:rsidRPr="009E7734">
        <w:rPr>
          <w:sz w:val="24"/>
          <w:szCs w:val="24"/>
        </w:rPr>
        <w:t xml:space="preserve"> 131–144. </w:t>
      </w:r>
      <w:hyperlink r:id="rId40" w:history="1">
        <w:r w:rsidR="00CE0F65" w:rsidRPr="009E7734">
          <w:rPr>
            <w:rStyle w:val="Hyperlink"/>
            <w:sz w:val="24"/>
            <w:szCs w:val="24"/>
          </w:rPr>
          <w:t>https://doi.org/10.1016/j.scitotenv.2008.07.037</w:t>
        </w:r>
      </w:hyperlink>
      <w:r w:rsidR="00CE0F65" w:rsidRPr="009E7734">
        <w:rPr>
          <w:sz w:val="24"/>
          <w:szCs w:val="24"/>
        </w:rPr>
        <w:t xml:space="preserve">  </w:t>
      </w:r>
    </w:p>
    <w:p w:rsidR="00560B98" w:rsidRPr="009E7734" w:rsidRDefault="00560B98">
      <w:pPr>
        <w:spacing w:line="240" w:lineRule="auto"/>
        <w:rPr>
          <w:sz w:val="24"/>
          <w:szCs w:val="24"/>
        </w:rPr>
      </w:pPr>
    </w:p>
    <w:p w:rsidR="00560B98" w:rsidRPr="009E7734" w:rsidRDefault="00843401">
      <w:pPr>
        <w:spacing w:line="240" w:lineRule="auto"/>
        <w:rPr>
          <w:sz w:val="24"/>
          <w:szCs w:val="24"/>
        </w:rPr>
      </w:pPr>
      <w:bookmarkStart w:id="110" w:name="_Hlk39256574"/>
      <w:proofErr w:type="spellStart"/>
      <w:r w:rsidRPr="009E7734">
        <w:rPr>
          <w:sz w:val="24"/>
          <w:szCs w:val="24"/>
        </w:rPr>
        <w:t>Nürnberg</w:t>
      </w:r>
      <w:bookmarkEnd w:id="110"/>
      <w:proofErr w:type="spellEnd"/>
      <w:r w:rsidRPr="009E7734">
        <w:rPr>
          <w:sz w:val="24"/>
          <w:szCs w:val="24"/>
        </w:rPr>
        <w:t xml:space="preserve">, G.K. 1984. The prediction of internal phosphorus load in lakes with anoxic </w:t>
      </w:r>
      <w:proofErr w:type="spellStart"/>
      <w:r w:rsidRPr="009E7734">
        <w:rPr>
          <w:sz w:val="24"/>
          <w:szCs w:val="24"/>
        </w:rPr>
        <w:t>hypolimnia</w:t>
      </w:r>
      <w:proofErr w:type="spellEnd"/>
      <w:r w:rsidRPr="009E7734">
        <w:rPr>
          <w:sz w:val="24"/>
          <w:szCs w:val="24"/>
        </w:rPr>
        <w:t xml:space="preserve">. </w:t>
      </w:r>
      <w:proofErr w:type="spellStart"/>
      <w:r w:rsidRPr="009E7734">
        <w:rPr>
          <w:i/>
          <w:sz w:val="24"/>
          <w:szCs w:val="24"/>
        </w:rPr>
        <w:t>Limnol</w:t>
      </w:r>
      <w:proofErr w:type="spellEnd"/>
      <w:r w:rsidRPr="009E7734">
        <w:rPr>
          <w:i/>
          <w:sz w:val="24"/>
          <w:szCs w:val="24"/>
        </w:rPr>
        <w:t xml:space="preserve">. </w:t>
      </w:r>
      <w:proofErr w:type="spellStart"/>
      <w:r w:rsidRPr="009E7734">
        <w:rPr>
          <w:i/>
          <w:sz w:val="24"/>
          <w:szCs w:val="24"/>
        </w:rPr>
        <w:t>Oceanogr</w:t>
      </w:r>
      <w:proofErr w:type="spellEnd"/>
      <w:r w:rsidRPr="009E7734">
        <w:rPr>
          <w:i/>
          <w:sz w:val="24"/>
          <w:szCs w:val="24"/>
        </w:rPr>
        <w:t>.</w:t>
      </w:r>
      <w:r w:rsidRPr="009E7734">
        <w:rPr>
          <w:sz w:val="24"/>
          <w:szCs w:val="24"/>
        </w:rPr>
        <w:t xml:space="preserve"> 29:</w:t>
      </w:r>
      <w:r w:rsidR="00CE0F65" w:rsidRPr="009E7734">
        <w:rPr>
          <w:sz w:val="24"/>
          <w:szCs w:val="24"/>
        </w:rPr>
        <w:t xml:space="preserve"> </w:t>
      </w:r>
      <w:r w:rsidRPr="009E7734">
        <w:rPr>
          <w:sz w:val="24"/>
          <w:szCs w:val="24"/>
        </w:rPr>
        <w:t>111</w:t>
      </w:r>
      <w:r w:rsidR="00FF5239" w:rsidRPr="009E7734">
        <w:rPr>
          <w:sz w:val="24"/>
          <w:szCs w:val="24"/>
        </w:rPr>
        <w:t>–</w:t>
      </w:r>
      <w:r w:rsidRPr="009E7734">
        <w:rPr>
          <w:sz w:val="24"/>
          <w:szCs w:val="24"/>
        </w:rPr>
        <w:t>124.</w:t>
      </w:r>
    </w:p>
    <w:p w:rsidR="00560B98" w:rsidRPr="009E7734" w:rsidRDefault="00560B98">
      <w:pPr>
        <w:spacing w:line="240" w:lineRule="auto"/>
        <w:rPr>
          <w:sz w:val="24"/>
          <w:szCs w:val="24"/>
        </w:rPr>
      </w:pPr>
    </w:p>
    <w:p w:rsidR="00560B98" w:rsidRPr="009E7734" w:rsidRDefault="00843401">
      <w:pPr>
        <w:spacing w:line="240" w:lineRule="auto"/>
        <w:rPr>
          <w:sz w:val="24"/>
          <w:szCs w:val="24"/>
        </w:rPr>
      </w:pPr>
      <w:proofErr w:type="spellStart"/>
      <w:r w:rsidRPr="009E7734">
        <w:rPr>
          <w:sz w:val="24"/>
          <w:szCs w:val="24"/>
        </w:rPr>
        <w:t>Nürnberg</w:t>
      </w:r>
      <w:proofErr w:type="spellEnd"/>
      <w:r w:rsidRPr="009E7734">
        <w:rPr>
          <w:sz w:val="24"/>
          <w:szCs w:val="24"/>
        </w:rPr>
        <w:t xml:space="preserve">, G.K. 1995. Quantifying anoxia in lakes. </w:t>
      </w:r>
      <w:proofErr w:type="spellStart"/>
      <w:r w:rsidRPr="009E7734">
        <w:rPr>
          <w:i/>
          <w:sz w:val="24"/>
          <w:szCs w:val="24"/>
        </w:rPr>
        <w:t>Limnol</w:t>
      </w:r>
      <w:proofErr w:type="spellEnd"/>
      <w:r w:rsidRPr="009E7734">
        <w:rPr>
          <w:i/>
          <w:sz w:val="24"/>
          <w:szCs w:val="24"/>
        </w:rPr>
        <w:t xml:space="preserve">. </w:t>
      </w:r>
      <w:proofErr w:type="spellStart"/>
      <w:r w:rsidRPr="009E7734">
        <w:rPr>
          <w:i/>
          <w:sz w:val="24"/>
          <w:szCs w:val="24"/>
        </w:rPr>
        <w:t>Oceanogr</w:t>
      </w:r>
      <w:proofErr w:type="spellEnd"/>
      <w:r w:rsidRPr="009E7734">
        <w:rPr>
          <w:i/>
          <w:sz w:val="24"/>
          <w:szCs w:val="24"/>
        </w:rPr>
        <w:t>.</w:t>
      </w:r>
      <w:r w:rsidRPr="009E7734">
        <w:rPr>
          <w:sz w:val="24"/>
          <w:szCs w:val="24"/>
        </w:rPr>
        <w:t xml:space="preserve"> 40</w:t>
      </w:r>
      <w:r w:rsidR="003F4CCC" w:rsidRPr="009E7734">
        <w:rPr>
          <w:sz w:val="24"/>
          <w:szCs w:val="24"/>
        </w:rPr>
        <w:t>:</w:t>
      </w:r>
      <w:r w:rsidRPr="009E7734">
        <w:rPr>
          <w:sz w:val="24"/>
          <w:szCs w:val="24"/>
        </w:rPr>
        <w:t xml:space="preserve"> 1100</w:t>
      </w:r>
      <w:r w:rsidR="003F4CCC" w:rsidRPr="009E7734">
        <w:rPr>
          <w:sz w:val="24"/>
          <w:szCs w:val="24"/>
        </w:rPr>
        <w:t>–</w:t>
      </w:r>
      <w:r w:rsidRPr="009E7734">
        <w:rPr>
          <w:sz w:val="24"/>
          <w:szCs w:val="24"/>
        </w:rPr>
        <w:t xml:space="preserve">1111. </w:t>
      </w:r>
      <w:hyperlink r:id="rId41" w:history="1">
        <w:r w:rsidR="00DF623D" w:rsidRPr="009E7734">
          <w:rPr>
            <w:rStyle w:val="Hyperlink"/>
            <w:sz w:val="24"/>
            <w:szCs w:val="24"/>
          </w:rPr>
          <w:t>https://doi.org/10.4319/lo.1995.40.6.1100</w:t>
        </w:r>
      </w:hyperlink>
      <w:r w:rsidR="00DF623D" w:rsidRPr="009E7734">
        <w:rPr>
          <w:sz w:val="24"/>
          <w:szCs w:val="24"/>
        </w:rPr>
        <w:t xml:space="preserve"> </w:t>
      </w:r>
    </w:p>
    <w:p w:rsidR="00DF623D" w:rsidRPr="009E7734" w:rsidRDefault="00DF623D">
      <w:pPr>
        <w:spacing w:line="240" w:lineRule="auto"/>
        <w:rPr>
          <w:sz w:val="24"/>
          <w:szCs w:val="24"/>
        </w:rPr>
      </w:pPr>
    </w:p>
    <w:p w:rsidR="00560B98" w:rsidRPr="009E7734" w:rsidRDefault="00843401">
      <w:pPr>
        <w:spacing w:line="240" w:lineRule="auto"/>
        <w:rPr>
          <w:sz w:val="24"/>
          <w:szCs w:val="24"/>
        </w:rPr>
      </w:pPr>
      <w:r w:rsidRPr="009E7734">
        <w:rPr>
          <w:sz w:val="24"/>
          <w:szCs w:val="24"/>
        </w:rPr>
        <w:t xml:space="preserve">O’Boyle, S., McDermott, G., </w:t>
      </w:r>
      <w:proofErr w:type="spellStart"/>
      <w:r w:rsidRPr="009E7734">
        <w:rPr>
          <w:sz w:val="24"/>
          <w:szCs w:val="24"/>
        </w:rPr>
        <w:t>Noklegaard</w:t>
      </w:r>
      <w:proofErr w:type="spellEnd"/>
      <w:r w:rsidRPr="009E7734">
        <w:rPr>
          <w:sz w:val="24"/>
          <w:szCs w:val="24"/>
        </w:rPr>
        <w:t xml:space="preserve">, T., </w:t>
      </w:r>
      <w:r w:rsidR="003F4CCC" w:rsidRPr="009E7734">
        <w:rPr>
          <w:sz w:val="24"/>
          <w:szCs w:val="24"/>
        </w:rPr>
        <w:t xml:space="preserve">&amp; </w:t>
      </w:r>
      <w:r w:rsidRPr="009E7734">
        <w:rPr>
          <w:sz w:val="24"/>
          <w:szCs w:val="24"/>
        </w:rPr>
        <w:t xml:space="preserve">Wilkes, R. 2013. A </w:t>
      </w:r>
      <w:r w:rsidR="003F4CCC" w:rsidRPr="009E7734">
        <w:rPr>
          <w:sz w:val="24"/>
          <w:szCs w:val="24"/>
        </w:rPr>
        <w:t>s</w:t>
      </w:r>
      <w:r w:rsidRPr="009E7734">
        <w:rPr>
          <w:sz w:val="24"/>
          <w:szCs w:val="24"/>
        </w:rPr>
        <w:t xml:space="preserve">imple </w:t>
      </w:r>
      <w:r w:rsidR="003F4CCC" w:rsidRPr="009E7734">
        <w:rPr>
          <w:sz w:val="24"/>
          <w:szCs w:val="24"/>
        </w:rPr>
        <w:t>i</w:t>
      </w:r>
      <w:r w:rsidRPr="009E7734">
        <w:rPr>
          <w:sz w:val="24"/>
          <w:szCs w:val="24"/>
        </w:rPr>
        <w:t xml:space="preserve">ndex of </w:t>
      </w:r>
      <w:r w:rsidR="003F4CCC" w:rsidRPr="009E7734">
        <w:rPr>
          <w:sz w:val="24"/>
          <w:szCs w:val="24"/>
        </w:rPr>
        <w:t>t</w:t>
      </w:r>
      <w:r w:rsidRPr="009E7734">
        <w:rPr>
          <w:sz w:val="24"/>
          <w:szCs w:val="24"/>
        </w:rPr>
        <w:t xml:space="preserve">rophic </w:t>
      </w:r>
      <w:r w:rsidR="003F4CCC" w:rsidRPr="009E7734">
        <w:rPr>
          <w:sz w:val="24"/>
          <w:szCs w:val="24"/>
        </w:rPr>
        <w:t>s</w:t>
      </w:r>
      <w:r w:rsidRPr="009E7734">
        <w:rPr>
          <w:sz w:val="24"/>
          <w:szCs w:val="24"/>
        </w:rPr>
        <w:t xml:space="preserve">tatus in </w:t>
      </w:r>
      <w:r w:rsidR="003F4CCC" w:rsidRPr="009E7734">
        <w:rPr>
          <w:sz w:val="24"/>
          <w:szCs w:val="24"/>
        </w:rPr>
        <w:t>e</w:t>
      </w:r>
      <w:r w:rsidRPr="009E7734">
        <w:rPr>
          <w:sz w:val="24"/>
          <w:szCs w:val="24"/>
        </w:rPr>
        <w:t xml:space="preserve">stuaries and </w:t>
      </w:r>
      <w:r w:rsidR="003F4CCC" w:rsidRPr="009E7734">
        <w:rPr>
          <w:sz w:val="24"/>
          <w:szCs w:val="24"/>
        </w:rPr>
        <w:t>c</w:t>
      </w:r>
      <w:r w:rsidRPr="009E7734">
        <w:rPr>
          <w:sz w:val="24"/>
          <w:szCs w:val="24"/>
        </w:rPr>
        <w:t xml:space="preserve">oastal </w:t>
      </w:r>
      <w:r w:rsidR="003F4CCC" w:rsidRPr="009E7734">
        <w:rPr>
          <w:sz w:val="24"/>
          <w:szCs w:val="24"/>
        </w:rPr>
        <w:t>b</w:t>
      </w:r>
      <w:r w:rsidRPr="009E7734">
        <w:rPr>
          <w:sz w:val="24"/>
          <w:szCs w:val="24"/>
        </w:rPr>
        <w:t xml:space="preserve">ays </w:t>
      </w:r>
      <w:r w:rsidR="003F4CCC" w:rsidRPr="009E7734">
        <w:rPr>
          <w:sz w:val="24"/>
          <w:szCs w:val="24"/>
        </w:rPr>
        <w:t>b</w:t>
      </w:r>
      <w:r w:rsidRPr="009E7734">
        <w:rPr>
          <w:sz w:val="24"/>
          <w:szCs w:val="24"/>
        </w:rPr>
        <w:t xml:space="preserve">ased on </w:t>
      </w:r>
      <w:r w:rsidR="003F4CCC" w:rsidRPr="009E7734">
        <w:rPr>
          <w:sz w:val="24"/>
          <w:szCs w:val="24"/>
        </w:rPr>
        <w:t>m</w:t>
      </w:r>
      <w:r w:rsidRPr="009E7734">
        <w:rPr>
          <w:sz w:val="24"/>
          <w:szCs w:val="24"/>
        </w:rPr>
        <w:t xml:space="preserve">easurements of pH and </w:t>
      </w:r>
      <w:r w:rsidR="003F4CCC" w:rsidRPr="009E7734">
        <w:rPr>
          <w:sz w:val="24"/>
          <w:szCs w:val="24"/>
        </w:rPr>
        <w:t>d</w:t>
      </w:r>
      <w:r w:rsidRPr="009E7734">
        <w:rPr>
          <w:sz w:val="24"/>
          <w:szCs w:val="24"/>
        </w:rPr>
        <w:t xml:space="preserve">issolved </w:t>
      </w:r>
      <w:r w:rsidR="003F4CCC" w:rsidRPr="009E7734">
        <w:rPr>
          <w:sz w:val="24"/>
          <w:szCs w:val="24"/>
        </w:rPr>
        <w:t>o</w:t>
      </w:r>
      <w:r w:rsidRPr="009E7734">
        <w:rPr>
          <w:sz w:val="24"/>
          <w:szCs w:val="24"/>
        </w:rPr>
        <w:t xml:space="preserve">xygen. </w:t>
      </w:r>
      <w:r w:rsidRPr="009E7734">
        <w:rPr>
          <w:i/>
          <w:sz w:val="24"/>
          <w:szCs w:val="24"/>
        </w:rPr>
        <w:t>Estuaries and Coasts</w:t>
      </w:r>
      <w:r w:rsidRPr="009E7734">
        <w:rPr>
          <w:sz w:val="24"/>
          <w:szCs w:val="24"/>
        </w:rPr>
        <w:t xml:space="preserve"> 36</w:t>
      </w:r>
      <w:r w:rsidR="003F4CCC" w:rsidRPr="009E7734">
        <w:rPr>
          <w:sz w:val="24"/>
          <w:szCs w:val="24"/>
        </w:rPr>
        <w:t>:</w:t>
      </w:r>
      <w:r w:rsidRPr="009E7734">
        <w:rPr>
          <w:sz w:val="24"/>
          <w:szCs w:val="24"/>
        </w:rPr>
        <w:t xml:space="preserve"> 158–173.</w:t>
      </w:r>
      <w:hyperlink r:id="rId42">
        <w:r w:rsidRPr="009E7734">
          <w:rPr>
            <w:sz w:val="24"/>
            <w:szCs w:val="24"/>
          </w:rPr>
          <w:t xml:space="preserve"> </w:t>
        </w:r>
      </w:hyperlink>
      <w:hyperlink r:id="rId43" w:history="1">
        <w:r w:rsidR="00DF623D" w:rsidRPr="009E7734">
          <w:rPr>
            <w:rStyle w:val="Hyperlink"/>
            <w:sz w:val="24"/>
            <w:szCs w:val="24"/>
          </w:rPr>
          <w:t>https://doi.org/10.1007/s12237-012-9553-4</w:t>
        </w:r>
      </w:hyperlink>
      <w:r w:rsidR="00DF623D" w:rsidRPr="009E7734">
        <w:rPr>
          <w:sz w:val="24"/>
          <w:szCs w:val="24"/>
        </w:rPr>
        <w:t xml:space="preserve"> </w:t>
      </w:r>
    </w:p>
    <w:p w:rsidR="00DF623D" w:rsidRPr="009E7734" w:rsidRDefault="00DF623D">
      <w:pPr>
        <w:spacing w:line="240" w:lineRule="auto"/>
        <w:rPr>
          <w:sz w:val="24"/>
          <w:szCs w:val="24"/>
        </w:rPr>
      </w:pPr>
    </w:p>
    <w:p w:rsidR="00560B98" w:rsidRPr="009E7734" w:rsidRDefault="008F3664">
      <w:pPr>
        <w:widowControl w:val="0"/>
        <w:spacing w:line="240" w:lineRule="auto"/>
        <w:rPr>
          <w:sz w:val="24"/>
          <w:szCs w:val="24"/>
        </w:rPr>
      </w:pPr>
      <w:r w:rsidRPr="009E7734">
        <w:rPr>
          <w:sz w:val="24"/>
          <w:szCs w:val="24"/>
        </w:rPr>
        <w:t xml:space="preserve">Pereira, A., </w:t>
      </w:r>
      <w:proofErr w:type="spellStart"/>
      <w:r w:rsidRPr="009E7734">
        <w:rPr>
          <w:sz w:val="24"/>
          <w:szCs w:val="24"/>
        </w:rPr>
        <w:t>Tassin</w:t>
      </w:r>
      <w:proofErr w:type="spellEnd"/>
      <w:r w:rsidRPr="009E7734">
        <w:rPr>
          <w:sz w:val="24"/>
          <w:szCs w:val="24"/>
        </w:rPr>
        <w:t xml:space="preserve">, B., </w:t>
      </w:r>
      <w:proofErr w:type="spellStart"/>
      <w:r w:rsidRPr="009E7734">
        <w:rPr>
          <w:sz w:val="24"/>
          <w:szCs w:val="24"/>
        </w:rPr>
        <w:t>Jørgensen</w:t>
      </w:r>
      <w:proofErr w:type="spellEnd"/>
      <w:r w:rsidRPr="009E7734">
        <w:rPr>
          <w:sz w:val="24"/>
          <w:szCs w:val="24"/>
        </w:rPr>
        <w:t xml:space="preserve">, S.E. 1994. A model for decomposition of the drown vegetation in an Amazonian reservoir. </w:t>
      </w:r>
      <w:r w:rsidRPr="009E7734">
        <w:rPr>
          <w:i/>
          <w:sz w:val="24"/>
          <w:szCs w:val="24"/>
        </w:rPr>
        <w:t xml:space="preserve">Ecol. Model., State-of-the-Art in Ecological Modelling </w:t>
      </w:r>
      <w:r w:rsidRPr="009E7734">
        <w:rPr>
          <w:sz w:val="24"/>
          <w:szCs w:val="24"/>
        </w:rPr>
        <w:t>P</w:t>
      </w:r>
      <w:r w:rsidRPr="009E7734">
        <w:rPr>
          <w:i/>
          <w:sz w:val="24"/>
          <w:szCs w:val="24"/>
        </w:rPr>
        <w:t xml:space="preserve">roceedings of ISEM’s 8th International Conference </w:t>
      </w:r>
      <w:r w:rsidRPr="009E7734">
        <w:rPr>
          <w:sz w:val="24"/>
          <w:szCs w:val="24"/>
        </w:rPr>
        <w:t xml:space="preserve">75–76: 447–458. </w:t>
      </w:r>
      <w:hyperlink r:id="rId44" w:history="1">
        <w:r w:rsidR="00D31407" w:rsidRPr="009E7734">
          <w:rPr>
            <w:rStyle w:val="Hyperlink"/>
            <w:sz w:val="24"/>
            <w:szCs w:val="24"/>
          </w:rPr>
          <w:t>https://doi.org/10.1016/0304-3800(94)90039-6</w:t>
        </w:r>
      </w:hyperlink>
      <w:r w:rsidR="00DF623D" w:rsidRPr="009E7734">
        <w:rPr>
          <w:sz w:val="24"/>
          <w:szCs w:val="24"/>
        </w:rPr>
        <w:t xml:space="preserve"> </w:t>
      </w:r>
    </w:p>
    <w:p w:rsidR="00560B98" w:rsidRPr="009E7734" w:rsidRDefault="00560B98">
      <w:pPr>
        <w:spacing w:line="240" w:lineRule="auto"/>
        <w:rPr>
          <w:sz w:val="24"/>
          <w:szCs w:val="24"/>
        </w:rPr>
      </w:pPr>
    </w:p>
    <w:p w:rsidR="00560B98" w:rsidRPr="009E7734" w:rsidRDefault="00843401">
      <w:pPr>
        <w:spacing w:line="240" w:lineRule="auto"/>
        <w:rPr>
          <w:sz w:val="24"/>
          <w:szCs w:val="24"/>
        </w:rPr>
      </w:pPr>
      <w:r w:rsidRPr="009E7734">
        <w:rPr>
          <w:sz w:val="24"/>
          <w:szCs w:val="24"/>
        </w:rPr>
        <w:t xml:space="preserve">Richardson, D.C., </w:t>
      </w:r>
      <w:proofErr w:type="spellStart"/>
      <w:r w:rsidRPr="009E7734">
        <w:rPr>
          <w:sz w:val="24"/>
          <w:szCs w:val="24"/>
        </w:rPr>
        <w:t>Melles</w:t>
      </w:r>
      <w:proofErr w:type="spellEnd"/>
      <w:r w:rsidRPr="009E7734">
        <w:rPr>
          <w:sz w:val="24"/>
          <w:szCs w:val="24"/>
        </w:rPr>
        <w:t xml:space="preserve">, S.J., </w:t>
      </w:r>
      <w:proofErr w:type="spellStart"/>
      <w:r w:rsidRPr="009E7734">
        <w:rPr>
          <w:sz w:val="24"/>
          <w:szCs w:val="24"/>
        </w:rPr>
        <w:t>Pilla</w:t>
      </w:r>
      <w:proofErr w:type="spellEnd"/>
      <w:r w:rsidRPr="009E7734">
        <w:rPr>
          <w:sz w:val="24"/>
          <w:szCs w:val="24"/>
        </w:rPr>
        <w:t xml:space="preserve">, R.M., Hetherington, A.L., Knoll, L.B., Williamson, C.E., </w:t>
      </w:r>
      <w:r w:rsidR="00A3743C" w:rsidRPr="009E7734">
        <w:rPr>
          <w:sz w:val="24"/>
          <w:szCs w:val="24"/>
        </w:rPr>
        <w:t xml:space="preserve">Kraemer, B.M., Jackson, J.R., Long, E.C., Moore, K., </w:t>
      </w:r>
      <w:proofErr w:type="spellStart"/>
      <w:r w:rsidR="00A3743C" w:rsidRPr="009E7734">
        <w:rPr>
          <w:sz w:val="24"/>
          <w:szCs w:val="24"/>
        </w:rPr>
        <w:t>Rudstam</w:t>
      </w:r>
      <w:proofErr w:type="spellEnd"/>
      <w:r w:rsidR="00A3743C" w:rsidRPr="009E7734">
        <w:rPr>
          <w:sz w:val="24"/>
          <w:szCs w:val="24"/>
        </w:rPr>
        <w:t xml:space="preserve">, L.G. </w:t>
      </w:r>
      <w:proofErr w:type="spellStart"/>
      <w:r w:rsidR="00A3743C" w:rsidRPr="009E7734">
        <w:rPr>
          <w:sz w:val="24"/>
          <w:szCs w:val="24"/>
        </w:rPr>
        <w:t>Rusak</w:t>
      </w:r>
      <w:proofErr w:type="spellEnd"/>
      <w:r w:rsidR="00A3743C" w:rsidRPr="009E7734">
        <w:rPr>
          <w:sz w:val="24"/>
          <w:szCs w:val="24"/>
        </w:rPr>
        <w:t>, J.A., Saros, J.E., Sharma, S.</w:t>
      </w:r>
      <w:r w:rsidR="00744ED6" w:rsidRPr="009E7734">
        <w:rPr>
          <w:sz w:val="24"/>
          <w:szCs w:val="24"/>
        </w:rPr>
        <w:t>,</w:t>
      </w:r>
      <w:r w:rsidR="00A3743C" w:rsidRPr="009E7734">
        <w:rPr>
          <w:sz w:val="24"/>
          <w:szCs w:val="24"/>
        </w:rPr>
        <w:t xml:space="preserve"> </w:t>
      </w:r>
      <w:proofErr w:type="spellStart"/>
      <w:r w:rsidR="00A3743C" w:rsidRPr="009E7734">
        <w:rPr>
          <w:sz w:val="24"/>
          <w:szCs w:val="24"/>
        </w:rPr>
        <w:t>Strock</w:t>
      </w:r>
      <w:proofErr w:type="spellEnd"/>
      <w:r w:rsidR="00A3743C" w:rsidRPr="009E7734">
        <w:rPr>
          <w:sz w:val="24"/>
          <w:szCs w:val="24"/>
        </w:rPr>
        <w:t>, K.E., Weathers, K.C., &amp;</w:t>
      </w:r>
      <w:r w:rsidRPr="009E7734">
        <w:rPr>
          <w:sz w:val="24"/>
          <w:szCs w:val="24"/>
        </w:rPr>
        <w:t xml:space="preserve"> </w:t>
      </w:r>
      <w:proofErr w:type="spellStart"/>
      <w:r w:rsidRPr="009E7734">
        <w:rPr>
          <w:sz w:val="24"/>
          <w:szCs w:val="24"/>
        </w:rPr>
        <w:t>Wigdahl</w:t>
      </w:r>
      <w:proofErr w:type="spellEnd"/>
      <w:r w:rsidRPr="009E7734">
        <w:rPr>
          <w:sz w:val="24"/>
          <w:szCs w:val="24"/>
        </w:rPr>
        <w:t>-Perry, C.R. 2017. Transparency, geomorphology and mixing regime explain variability in trends in lake temperature and stratification across Northeastern North America (1975</w:t>
      </w:r>
      <w:r w:rsidR="00FF5239" w:rsidRPr="009E7734">
        <w:rPr>
          <w:sz w:val="24"/>
          <w:szCs w:val="24"/>
        </w:rPr>
        <w:t>–</w:t>
      </w:r>
      <w:r w:rsidRPr="009E7734">
        <w:rPr>
          <w:sz w:val="24"/>
          <w:szCs w:val="24"/>
        </w:rPr>
        <w:t xml:space="preserve">2014). </w:t>
      </w:r>
      <w:r w:rsidRPr="009E7734">
        <w:rPr>
          <w:i/>
          <w:sz w:val="24"/>
          <w:szCs w:val="24"/>
        </w:rPr>
        <w:t xml:space="preserve">Water </w:t>
      </w:r>
      <w:r w:rsidRPr="009E7734">
        <w:rPr>
          <w:sz w:val="24"/>
          <w:szCs w:val="24"/>
        </w:rPr>
        <w:t>(Switzerland) 9(6)</w:t>
      </w:r>
      <w:r w:rsidR="00A3743C" w:rsidRPr="009E7734">
        <w:rPr>
          <w:sz w:val="24"/>
          <w:szCs w:val="24"/>
        </w:rPr>
        <w:t>: 442</w:t>
      </w:r>
      <w:r w:rsidRPr="009E7734">
        <w:rPr>
          <w:sz w:val="24"/>
          <w:szCs w:val="24"/>
        </w:rPr>
        <w:t xml:space="preserve">. </w:t>
      </w:r>
      <w:hyperlink r:id="rId45" w:history="1">
        <w:r w:rsidR="00A3743C" w:rsidRPr="009E7734">
          <w:rPr>
            <w:rStyle w:val="Hyperlink"/>
            <w:sz w:val="24"/>
            <w:szCs w:val="24"/>
          </w:rPr>
          <w:t>https://doi.org/10.3390/w9060442</w:t>
        </w:r>
      </w:hyperlink>
      <w:r w:rsidR="00A3743C" w:rsidRPr="009E7734">
        <w:rPr>
          <w:sz w:val="24"/>
          <w:szCs w:val="24"/>
        </w:rPr>
        <w:t xml:space="preserve"> </w:t>
      </w:r>
    </w:p>
    <w:p w:rsidR="00560B98" w:rsidRPr="009E7734" w:rsidRDefault="00560B98">
      <w:pPr>
        <w:spacing w:line="240" w:lineRule="auto"/>
        <w:rPr>
          <w:sz w:val="24"/>
          <w:szCs w:val="24"/>
        </w:rPr>
      </w:pPr>
    </w:p>
    <w:p w:rsidR="00560B98" w:rsidRPr="009E7734" w:rsidRDefault="00843401">
      <w:pPr>
        <w:spacing w:line="240" w:lineRule="auto"/>
        <w:rPr>
          <w:sz w:val="24"/>
          <w:szCs w:val="24"/>
        </w:rPr>
      </w:pPr>
      <w:r w:rsidRPr="009E7734">
        <w:rPr>
          <w:sz w:val="24"/>
          <w:szCs w:val="24"/>
        </w:rPr>
        <w:t xml:space="preserve">Rivett, M.O., Cuthbert, M.O., Gamble, R., </w:t>
      </w:r>
      <w:proofErr w:type="spellStart"/>
      <w:r w:rsidRPr="009E7734">
        <w:rPr>
          <w:sz w:val="24"/>
          <w:szCs w:val="24"/>
        </w:rPr>
        <w:t>Connon</w:t>
      </w:r>
      <w:proofErr w:type="spellEnd"/>
      <w:r w:rsidRPr="009E7734">
        <w:rPr>
          <w:sz w:val="24"/>
          <w:szCs w:val="24"/>
        </w:rPr>
        <w:t xml:space="preserve">, L.E., Pearson, A., Shepley, M.G., &amp; Davis, J. 2016. Highway deicing salt dynamic runoff to surface water and subsequent infiltration to groundwater during severe UK winters. </w:t>
      </w:r>
      <w:r w:rsidRPr="009E7734">
        <w:rPr>
          <w:i/>
          <w:sz w:val="24"/>
          <w:szCs w:val="24"/>
        </w:rPr>
        <w:t>Science of the Total Environment</w:t>
      </w:r>
      <w:r w:rsidRPr="009E7734">
        <w:rPr>
          <w:sz w:val="24"/>
          <w:szCs w:val="24"/>
        </w:rPr>
        <w:t xml:space="preserve"> 565</w:t>
      </w:r>
      <w:r w:rsidR="00A3743C" w:rsidRPr="009E7734">
        <w:rPr>
          <w:sz w:val="24"/>
          <w:szCs w:val="24"/>
        </w:rPr>
        <w:t>:</w:t>
      </w:r>
      <w:r w:rsidRPr="009E7734">
        <w:rPr>
          <w:sz w:val="24"/>
          <w:szCs w:val="24"/>
        </w:rPr>
        <w:t xml:space="preserve"> 324–338. </w:t>
      </w:r>
      <w:hyperlink r:id="rId46" w:history="1">
        <w:r w:rsidR="00A3743C" w:rsidRPr="009E7734">
          <w:rPr>
            <w:rStyle w:val="Hyperlink"/>
            <w:sz w:val="24"/>
            <w:szCs w:val="24"/>
          </w:rPr>
          <w:t>https://doi.org/10.1016/j.scitotenv.2016.04.095</w:t>
        </w:r>
      </w:hyperlink>
      <w:r w:rsidR="00A3743C" w:rsidRPr="009E7734">
        <w:rPr>
          <w:sz w:val="24"/>
          <w:szCs w:val="24"/>
        </w:rPr>
        <w:t xml:space="preserve"> </w:t>
      </w:r>
    </w:p>
    <w:p w:rsidR="00560B98" w:rsidRPr="009E7734" w:rsidRDefault="00560B98">
      <w:pPr>
        <w:spacing w:line="240" w:lineRule="auto"/>
        <w:rPr>
          <w:sz w:val="24"/>
          <w:szCs w:val="24"/>
        </w:rPr>
      </w:pPr>
    </w:p>
    <w:p w:rsidR="00560B98" w:rsidRPr="009E7734" w:rsidRDefault="00843401">
      <w:pPr>
        <w:spacing w:line="240" w:lineRule="auto"/>
        <w:rPr>
          <w:sz w:val="24"/>
          <w:szCs w:val="24"/>
        </w:rPr>
      </w:pPr>
      <w:r w:rsidRPr="009E7734">
        <w:rPr>
          <w:sz w:val="24"/>
          <w:szCs w:val="24"/>
        </w:rPr>
        <w:t xml:space="preserve">Schindler, D.W. 1977. Evolution of phosphorus limitation in lakes. </w:t>
      </w:r>
      <w:r w:rsidRPr="009E7734">
        <w:rPr>
          <w:i/>
          <w:sz w:val="24"/>
          <w:szCs w:val="24"/>
        </w:rPr>
        <w:t>Science</w:t>
      </w:r>
      <w:r w:rsidRPr="009E7734">
        <w:rPr>
          <w:sz w:val="24"/>
          <w:szCs w:val="24"/>
        </w:rPr>
        <w:t xml:space="preserve"> 195(4275)</w:t>
      </w:r>
      <w:r w:rsidR="000F0C5E" w:rsidRPr="009E7734">
        <w:rPr>
          <w:sz w:val="24"/>
          <w:szCs w:val="24"/>
        </w:rPr>
        <w:t>:</w:t>
      </w:r>
      <w:r w:rsidRPr="009E7734">
        <w:rPr>
          <w:sz w:val="24"/>
          <w:szCs w:val="24"/>
        </w:rPr>
        <w:t xml:space="preserve"> 260</w:t>
      </w:r>
      <w:r w:rsidR="000F0C5E" w:rsidRPr="009E7734">
        <w:rPr>
          <w:sz w:val="24"/>
          <w:szCs w:val="24"/>
        </w:rPr>
        <w:t>–</w:t>
      </w:r>
      <w:r w:rsidRPr="009E7734">
        <w:rPr>
          <w:sz w:val="24"/>
          <w:szCs w:val="24"/>
        </w:rPr>
        <w:t>262.</w:t>
      </w:r>
    </w:p>
    <w:p w:rsidR="00560B98" w:rsidRPr="009E7734" w:rsidRDefault="00560B98">
      <w:pPr>
        <w:spacing w:line="240" w:lineRule="auto"/>
        <w:rPr>
          <w:sz w:val="24"/>
          <w:szCs w:val="24"/>
        </w:rPr>
      </w:pPr>
    </w:p>
    <w:p w:rsidR="00560B98" w:rsidRPr="009E7734" w:rsidRDefault="00843401">
      <w:pPr>
        <w:spacing w:line="240" w:lineRule="auto"/>
        <w:rPr>
          <w:sz w:val="24"/>
          <w:szCs w:val="24"/>
        </w:rPr>
      </w:pPr>
      <w:r w:rsidRPr="009E7734">
        <w:rPr>
          <w:sz w:val="24"/>
          <w:szCs w:val="24"/>
        </w:rPr>
        <w:t xml:space="preserve">Schindler, D.W., </w:t>
      </w:r>
      <w:proofErr w:type="spellStart"/>
      <w:r w:rsidRPr="009E7734">
        <w:rPr>
          <w:sz w:val="24"/>
          <w:szCs w:val="24"/>
        </w:rPr>
        <w:t>Hecky</w:t>
      </w:r>
      <w:proofErr w:type="spellEnd"/>
      <w:r w:rsidRPr="009E7734">
        <w:rPr>
          <w:sz w:val="24"/>
          <w:szCs w:val="24"/>
        </w:rPr>
        <w:t xml:space="preserve">, R.E., Findlay, D.L., </w:t>
      </w:r>
      <w:r w:rsidR="000F0C5E" w:rsidRPr="009E7734">
        <w:rPr>
          <w:sz w:val="24"/>
          <w:szCs w:val="24"/>
        </w:rPr>
        <w:t xml:space="preserve">Stainton, M.P., Parker, B.R., Paterson, M.J. </w:t>
      </w:r>
      <w:proofErr w:type="spellStart"/>
      <w:r w:rsidR="000F0C5E" w:rsidRPr="009E7734">
        <w:rPr>
          <w:sz w:val="24"/>
          <w:szCs w:val="24"/>
        </w:rPr>
        <w:t>Beaty</w:t>
      </w:r>
      <w:proofErr w:type="spellEnd"/>
      <w:r w:rsidR="000F0C5E" w:rsidRPr="009E7734">
        <w:rPr>
          <w:sz w:val="24"/>
          <w:szCs w:val="24"/>
        </w:rPr>
        <w:t xml:space="preserve">, K.G., </w:t>
      </w:r>
      <w:proofErr w:type="spellStart"/>
      <w:r w:rsidR="000F0C5E" w:rsidRPr="009E7734">
        <w:rPr>
          <w:sz w:val="24"/>
          <w:szCs w:val="24"/>
        </w:rPr>
        <w:t>Lyng</w:t>
      </w:r>
      <w:proofErr w:type="spellEnd"/>
      <w:r w:rsidR="000F0C5E" w:rsidRPr="009E7734">
        <w:rPr>
          <w:sz w:val="24"/>
          <w:szCs w:val="24"/>
        </w:rPr>
        <w:t xml:space="preserve">, M. &amp; </w:t>
      </w:r>
      <w:proofErr w:type="spellStart"/>
      <w:r w:rsidR="000F0C5E" w:rsidRPr="009E7734">
        <w:rPr>
          <w:sz w:val="24"/>
          <w:szCs w:val="24"/>
        </w:rPr>
        <w:t>Kasian</w:t>
      </w:r>
      <w:proofErr w:type="spellEnd"/>
      <w:r w:rsidR="000F0C5E" w:rsidRPr="009E7734">
        <w:rPr>
          <w:sz w:val="24"/>
          <w:szCs w:val="24"/>
        </w:rPr>
        <w:t xml:space="preserve">, S.E.M. </w:t>
      </w:r>
      <w:r w:rsidRPr="009E7734">
        <w:rPr>
          <w:sz w:val="24"/>
          <w:szCs w:val="24"/>
        </w:rPr>
        <w:t xml:space="preserve">2008. Eutrophication of lakes cannot be controlled by reducing nitrogen input: </w:t>
      </w:r>
      <w:r w:rsidR="00FB4DC2" w:rsidRPr="009E7734">
        <w:rPr>
          <w:sz w:val="24"/>
          <w:szCs w:val="24"/>
        </w:rPr>
        <w:t>R</w:t>
      </w:r>
      <w:r w:rsidRPr="009E7734">
        <w:rPr>
          <w:sz w:val="24"/>
          <w:szCs w:val="24"/>
        </w:rPr>
        <w:t xml:space="preserve">esults of a 37-year whole-ecosystem experiment. </w:t>
      </w:r>
      <w:r w:rsidRPr="009E7734">
        <w:rPr>
          <w:i/>
          <w:sz w:val="24"/>
          <w:szCs w:val="24"/>
        </w:rPr>
        <w:t>Proc. Natl. Acad. Sci. U.S.A.</w:t>
      </w:r>
      <w:r w:rsidRPr="009E7734">
        <w:rPr>
          <w:sz w:val="24"/>
          <w:szCs w:val="24"/>
        </w:rPr>
        <w:t xml:space="preserve"> 105 (32)</w:t>
      </w:r>
      <w:r w:rsidR="000F0C5E" w:rsidRPr="009E7734">
        <w:rPr>
          <w:sz w:val="24"/>
          <w:szCs w:val="24"/>
        </w:rPr>
        <w:t>:</w:t>
      </w:r>
      <w:r w:rsidRPr="009E7734">
        <w:rPr>
          <w:sz w:val="24"/>
          <w:szCs w:val="24"/>
        </w:rPr>
        <w:t xml:space="preserve"> 11254</w:t>
      </w:r>
      <w:r w:rsidR="000F0C5E" w:rsidRPr="009E7734">
        <w:rPr>
          <w:sz w:val="24"/>
          <w:szCs w:val="24"/>
        </w:rPr>
        <w:t>–</w:t>
      </w:r>
      <w:r w:rsidRPr="009E7734">
        <w:rPr>
          <w:sz w:val="24"/>
          <w:szCs w:val="24"/>
        </w:rPr>
        <w:t>11258.</w:t>
      </w:r>
      <w:r w:rsidR="000F0C5E" w:rsidRPr="009E7734">
        <w:rPr>
          <w:sz w:val="24"/>
          <w:szCs w:val="24"/>
        </w:rPr>
        <w:t xml:space="preserve"> </w:t>
      </w:r>
      <w:hyperlink r:id="rId47" w:history="1">
        <w:r w:rsidR="000F0C5E" w:rsidRPr="009E7734">
          <w:rPr>
            <w:rStyle w:val="Hyperlink"/>
            <w:sz w:val="24"/>
            <w:szCs w:val="24"/>
          </w:rPr>
          <w:t>https://www.pnas.org/content/105/32/11254</w:t>
        </w:r>
      </w:hyperlink>
      <w:r w:rsidR="000F0C5E" w:rsidRPr="009E7734">
        <w:rPr>
          <w:sz w:val="24"/>
          <w:szCs w:val="24"/>
        </w:rPr>
        <w:t xml:space="preserve">  </w:t>
      </w:r>
    </w:p>
    <w:p w:rsidR="00560B98" w:rsidRPr="009E7734" w:rsidRDefault="00560B98">
      <w:pPr>
        <w:spacing w:line="240" w:lineRule="auto"/>
        <w:rPr>
          <w:sz w:val="24"/>
          <w:szCs w:val="24"/>
        </w:rPr>
      </w:pPr>
    </w:p>
    <w:p w:rsidR="006F6052" w:rsidRPr="009E7734" w:rsidRDefault="006F6052" w:rsidP="006F6052">
      <w:pPr>
        <w:spacing w:line="240" w:lineRule="auto"/>
        <w:rPr>
          <w:sz w:val="24"/>
          <w:szCs w:val="24"/>
        </w:rPr>
      </w:pPr>
      <w:r w:rsidRPr="009E7734">
        <w:rPr>
          <w:sz w:val="24"/>
          <w:szCs w:val="24"/>
        </w:rPr>
        <w:t>Smith, V.H., 1982. The nitrogen and phosphorous dependence of algal biomass in lakes</w:t>
      </w:r>
      <w:r w:rsidR="000F0C5E" w:rsidRPr="009E7734">
        <w:rPr>
          <w:sz w:val="24"/>
          <w:szCs w:val="24"/>
        </w:rPr>
        <w:t>:</w:t>
      </w:r>
      <w:r w:rsidRPr="009E7734">
        <w:rPr>
          <w:sz w:val="24"/>
          <w:szCs w:val="24"/>
        </w:rPr>
        <w:t xml:space="preserve"> </w:t>
      </w:r>
      <w:r w:rsidR="000F0C5E" w:rsidRPr="009E7734">
        <w:rPr>
          <w:sz w:val="24"/>
          <w:szCs w:val="24"/>
        </w:rPr>
        <w:t>A</w:t>
      </w:r>
      <w:r w:rsidRPr="009E7734">
        <w:rPr>
          <w:sz w:val="24"/>
          <w:szCs w:val="24"/>
        </w:rPr>
        <w:t xml:space="preserve">n empirical and theoretical analysis. </w:t>
      </w:r>
      <w:proofErr w:type="spellStart"/>
      <w:r w:rsidRPr="009E7734">
        <w:rPr>
          <w:i/>
          <w:sz w:val="24"/>
          <w:szCs w:val="24"/>
        </w:rPr>
        <w:t>Limnol</w:t>
      </w:r>
      <w:proofErr w:type="spellEnd"/>
      <w:r w:rsidRPr="009E7734">
        <w:rPr>
          <w:i/>
          <w:sz w:val="24"/>
          <w:szCs w:val="24"/>
        </w:rPr>
        <w:t xml:space="preserve">. </w:t>
      </w:r>
      <w:proofErr w:type="spellStart"/>
      <w:r w:rsidRPr="009E7734">
        <w:rPr>
          <w:i/>
          <w:sz w:val="24"/>
          <w:szCs w:val="24"/>
        </w:rPr>
        <w:t>Oceanogr</w:t>
      </w:r>
      <w:proofErr w:type="spellEnd"/>
      <w:r w:rsidRPr="009E7734">
        <w:rPr>
          <w:sz w:val="24"/>
          <w:szCs w:val="24"/>
        </w:rPr>
        <w:t>. 27(6)</w:t>
      </w:r>
      <w:r w:rsidR="000F0C5E" w:rsidRPr="009E7734">
        <w:rPr>
          <w:sz w:val="24"/>
          <w:szCs w:val="24"/>
        </w:rPr>
        <w:t>:</w:t>
      </w:r>
      <w:r w:rsidRPr="009E7734">
        <w:rPr>
          <w:sz w:val="24"/>
          <w:szCs w:val="24"/>
        </w:rPr>
        <w:t xml:space="preserve"> 1101</w:t>
      </w:r>
      <w:r w:rsidR="000F0C5E" w:rsidRPr="009E7734">
        <w:rPr>
          <w:sz w:val="24"/>
          <w:szCs w:val="24"/>
        </w:rPr>
        <w:t>–</w:t>
      </w:r>
      <w:r w:rsidRPr="009E7734">
        <w:rPr>
          <w:sz w:val="24"/>
          <w:szCs w:val="24"/>
        </w:rPr>
        <w:t>1112.</w:t>
      </w:r>
    </w:p>
    <w:p w:rsidR="006F6052" w:rsidRPr="009E7734" w:rsidRDefault="006F6052" w:rsidP="006F6052">
      <w:pPr>
        <w:spacing w:line="240" w:lineRule="auto"/>
        <w:rPr>
          <w:sz w:val="24"/>
          <w:szCs w:val="24"/>
        </w:rPr>
      </w:pPr>
    </w:p>
    <w:p w:rsidR="00560B98" w:rsidRPr="009E7734" w:rsidRDefault="00843401">
      <w:pPr>
        <w:spacing w:line="240" w:lineRule="auto"/>
        <w:rPr>
          <w:sz w:val="24"/>
          <w:szCs w:val="24"/>
        </w:rPr>
      </w:pPr>
      <w:r w:rsidRPr="009E7734">
        <w:rPr>
          <w:sz w:val="24"/>
          <w:szCs w:val="24"/>
        </w:rPr>
        <w:t xml:space="preserve">Stoddard, J.L., Van Sickle, J., Herlihy, A.T., </w:t>
      </w:r>
      <w:proofErr w:type="spellStart"/>
      <w:r w:rsidRPr="009E7734">
        <w:rPr>
          <w:sz w:val="24"/>
          <w:szCs w:val="24"/>
        </w:rPr>
        <w:t>Brahney</w:t>
      </w:r>
      <w:proofErr w:type="spellEnd"/>
      <w:r w:rsidRPr="009E7734">
        <w:rPr>
          <w:sz w:val="24"/>
          <w:szCs w:val="24"/>
        </w:rPr>
        <w:t xml:space="preserve">, J., Paulsen, S., Peck, D.V., </w:t>
      </w:r>
      <w:r w:rsidR="00F04B03" w:rsidRPr="009E7734">
        <w:rPr>
          <w:sz w:val="24"/>
          <w:szCs w:val="24"/>
        </w:rPr>
        <w:t xml:space="preserve">Mitchell, R., &amp; </w:t>
      </w:r>
      <w:r w:rsidRPr="009E7734">
        <w:rPr>
          <w:sz w:val="24"/>
          <w:szCs w:val="24"/>
        </w:rPr>
        <w:t>Pollard, A.I. 2016. Continental-</w:t>
      </w:r>
      <w:r w:rsidR="00F04B03" w:rsidRPr="009E7734">
        <w:rPr>
          <w:sz w:val="24"/>
          <w:szCs w:val="24"/>
        </w:rPr>
        <w:t>s</w:t>
      </w:r>
      <w:r w:rsidRPr="009E7734">
        <w:rPr>
          <w:sz w:val="24"/>
          <w:szCs w:val="24"/>
        </w:rPr>
        <w:t xml:space="preserve">cale </w:t>
      </w:r>
      <w:r w:rsidR="00F04B03" w:rsidRPr="009E7734">
        <w:rPr>
          <w:sz w:val="24"/>
          <w:szCs w:val="24"/>
        </w:rPr>
        <w:t>i</w:t>
      </w:r>
      <w:r w:rsidRPr="009E7734">
        <w:rPr>
          <w:sz w:val="24"/>
          <w:szCs w:val="24"/>
        </w:rPr>
        <w:t xml:space="preserve">ncrease in </w:t>
      </w:r>
      <w:r w:rsidR="00F04B03" w:rsidRPr="009E7734">
        <w:rPr>
          <w:sz w:val="24"/>
          <w:szCs w:val="24"/>
        </w:rPr>
        <w:t>l</w:t>
      </w:r>
      <w:r w:rsidRPr="009E7734">
        <w:rPr>
          <w:sz w:val="24"/>
          <w:szCs w:val="24"/>
        </w:rPr>
        <w:t xml:space="preserve">ake and </w:t>
      </w:r>
      <w:r w:rsidR="00F04B03" w:rsidRPr="009E7734">
        <w:rPr>
          <w:sz w:val="24"/>
          <w:szCs w:val="24"/>
        </w:rPr>
        <w:t>s</w:t>
      </w:r>
      <w:r w:rsidRPr="009E7734">
        <w:rPr>
          <w:sz w:val="24"/>
          <w:szCs w:val="24"/>
        </w:rPr>
        <w:t xml:space="preserve">tream </w:t>
      </w:r>
      <w:r w:rsidR="00F04B03" w:rsidRPr="009E7734">
        <w:rPr>
          <w:sz w:val="24"/>
          <w:szCs w:val="24"/>
        </w:rPr>
        <w:t>p</w:t>
      </w:r>
      <w:r w:rsidRPr="009E7734">
        <w:rPr>
          <w:sz w:val="24"/>
          <w:szCs w:val="24"/>
        </w:rPr>
        <w:t xml:space="preserve">hosphorus: Are </w:t>
      </w:r>
      <w:r w:rsidR="00F04B03" w:rsidRPr="009E7734">
        <w:rPr>
          <w:sz w:val="24"/>
          <w:szCs w:val="24"/>
        </w:rPr>
        <w:t>o</w:t>
      </w:r>
      <w:r w:rsidRPr="009E7734">
        <w:rPr>
          <w:sz w:val="24"/>
          <w:szCs w:val="24"/>
        </w:rPr>
        <w:t xml:space="preserve">ligotrophic </w:t>
      </w:r>
      <w:r w:rsidR="00F04B03" w:rsidRPr="009E7734">
        <w:rPr>
          <w:sz w:val="24"/>
          <w:szCs w:val="24"/>
        </w:rPr>
        <w:t>s</w:t>
      </w:r>
      <w:r w:rsidRPr="009E7734">
        <w:rPr>
          <w:sz w:val="24"/>
          <w:szCs w:val="24"/>
        </w:rPr>
        <w:t xml:space="preserve">ystems </w:t>
      </w:r>
      <w:r w:rsidR="00F04B03" w:rsidRPr="009E7734">
        <w:rPr>
          <w:sz w:val="24"/>
          <w:szCs w:val="24"/>
        </w:rPr>
        <w:t>d</w:t>
      </w:r>
      <w:r w:rsidRPr="009E7734">
        <w:rPr>
          <w:sz w:val="24"/>
          <w:szCs w:val="24"/>
        </w:rPr>
        <w:t xml:space="preserve">isappearing in the United States? </w:t>
      </w:r>
      <w:r w:rsidRPr="009E7734">
        <w:rPr>
          <w:i/>
          <w:sz w:val="24"/>
          <w:szCs w:val="24"/>
        </w:rPr>
        <w:t>Environmental Science and Technology</w:t>
      </w:r>
      <w:r w:rsidRPr="009E7734">
        <w:rPr>
          <w:sz w:val="24"/>
          <w:szCs w:val="24"/>
        </w:rPr>
        <w:t xml:space="preserve"> 50(7)</w:t>
      </w:r>
      <w:r w:rsidR="00F04B03" w:rsidRPr="009E7734">
        <w:rPr>
          <w:sz w:val="24"/>
          <w:szCs w:val="24"/>
        </w:rPr>
        <w:t>:</w:t>
      </w:r>
      <w:r w:rsidRPr="009E7734">
        <w:rPr>
          <w:sz w:val="24"/>
          <w:szCs w:val="24"/>
        </w:rPr>
        <w:t xml:space="preserve"> 3409–3415. </w:t>
      </w:r>
      <w:hyperlink r:id="rId48" w:history="1">
        <w:r w:rsidR="00F04B03" w:rsidRPr="009E7734">
          <w:rPr>
            <w:rStyle w:val="Hyperlink"/>
            <w:sz w:val="24"/>
            <w:szCs w:val="24"/>
          </w:rPr>
          <w:t>https://doi.org/10.1021/acs.est.5b05950</w:t>
        </w:r>
      </w:hyperlink>
      <w:r w:rsidR="00F04B03" w:rsidRPr="009E7734">
        <w:rPr>
          <w:sz w:val="24"/>
          <w:szCs w:val="24"/>
        </w:rPr>
        <w:t xml:space="preserve"> </w:t>
      </w:r>
    </w:p>
    <w:p w:rsidR="00560B98" w:rsidRPr="009E7734" w:rsidRDefault="00560B98">
      <w:pPr>
        <w:spacing w:line="240" w:lineRule="auto"/>
        <w:rPr>
          <w:sz w:val="24"/>
          <w:szCs w:val="24"/>
        </w:rPr>
      </w:pPr>
    </w:p>
    <w:p w:rsidR="00560B98" w:rsidRPr="009E7734" w:rsidRDefault="00843401">
      <w:pPr>
        <w:spacing w:line="240" w:lineRule="auto"/>
        <w:rPr>
          <w:sz w:val="24"/>
          <w:szCs w:val="24"/>
        </w:rPr>
      </w:pPr>
      <w:proofErr w:type="spellStart"/>
      <w:r w:rsidRPr="009E7734">
        <w:rPr>
          <w:sz w:val="24"/>
          <w:szCs w:val="24"/>
        </w:rPr>
        <w:t>Stringfellow</w:t>
      </w:r>
      <w:proofErr w:type="spellEnd"/>
      <w:r w:rsidRPr="009E7734">
        <w:rPr>
          <w:sz w:val="24"/>
          <w:szCs w:val="24"/>
        </w:rPr>
        <w:t xml:space="preserve">, W., Herr, J., Litton, G., </w:t>
      </w:r>
      <w:proofErr w:type="spellStart"/>
      <w:r w:rsidRPr="009E7734">
        <w:rPr>
          <w:sz w:val="24"/>
          <w:szCs w:val="24"/>
        </w:rPr>
        <w:t>Brunell</w:t>
      </w:r>
      <w:proofErr w:type="spellEnd"/>
      <w:r w:rsidRPr="009E7734">
        <w:rPr>
          <w:sz w:val="24"/>
          <w:szCs w:val="24"/>
        </w:rPr>
        <w:t xml:space="preserve">, M., </w:t>
      </w:r>
      <w:proofErr w:type="spellStart"/>
      <w:r w:rsidRPr="009E7734">
        <w:rPr>
          <w:sz w:val="24"/>
          <w:szCs w:val="24"/>
        </w:rPr>
        <w:t>Borglin</w:t>
      </w:r>
      <w:proofErr w:type="spellEnd"/>
      <w:r w:rsidRPr="009E7734">
        <w:rPr>
          <w:sz w:val="24"/>
          <w:szCs w:val="24"/>
        </w:rPr>
        <w:t>, S., Hanlon, J.,</w:t>
      </w:r>
      <w:r w:rsidR="00744ED6" w:rsidRPr="009E7734">
        <w:rPr>
          <w:sz w:val="24"/>
          <w:szCs w:val="24"/>
        </w:rPr>
        <w:t xml:space="preserve"> </w:t>
      </w:r>
      <w:r w:rsidR="00F04B03" w:rsidRPr="009E7734">
        <w:rPr>
          <w:sz w:val="24"/>
          <w:szCs w:val="24"/>
        </w:rPr>
        <w:t>Chen, C., Graham, J., Burks, R., Dahlgren, R., Kendall, C.</w:t>
      </w:r>
      <w:r w:rsidR="00FB4DC2" w:rsidRPr="009E7734">
        <w:rPr>
          <w:sz w:val="24"/>
          <w:szCs w:val="24"/>
        </w:rPr>
        <w:t>,</w:t>
      </w:r>
      <w:r w:rsidR="00F04B03" w:rsidRPr="009E7734">
        <w:rPr>
          <w:sz w:val="24"/>
          <w:szCs w:val="24"/>
        </w:rPr>
        <w:t xml:space="preserve"> Brown, R. &amp;</w:t>
      </w:r>
      <w:r w:rsidRPr="009E7734">
        <w:rPr>
          <w:sz w:val="24"/>
          <w:szCs w:val="24"/>
        </w:rPr>
        <w:t xml:space="preserve"> Quinn, N. 2009. Investigation of river eutrophication as part of a low dissolved oxygen total maximum daily load implementation. </w:t>
      </w:r>
      <w:r w:rsidRPr="009E7734">
        <w:rPr>
          <w:i/>
          <w:sz w:val="24"/>
          <w:szCs w:val="24"/>
        </w:rPr>
        <w:t>Water Science and Technology</w:t>
      </w:r>
      <w:r w:rsidRPr="009E7734">
        <w:rPr>
          <w:sz w:val="24"/>
          <w:szCs w:val="24"/>
        </w:rPr>
        <w:t xml:space="preserve"> 59(1)</w:t>
      </w:r>
      <w:r w:rsidR="00F04B03" w:rsidRPr="009E7734">
        <w:rPr>
          <w:sz w:val="24"/>
          <w:szCs w:val="24"/>
        </w:rPr>
        <w:t>:</w:t>
      </w:r>
      <w:r w:rsidRPr="009E7734">
        <w:rPr>
          <w:sz w:val="24"/>
          <w:szCs w:val="24"/>
        </w:rPr>
        <w:t xml:space="preserve"> 9–14. </w:t>
      </w:r>
      <w:hyperlink r:id="rId49" w:history="1">
        <w:r w:rsidR="00F04B03" w:rsidRPr="009E7734">
          <w:rPr>
            <w:rStyle w:val="Hyperlink"/>
            <w:sz w:val="24"/>
            <w:szCs w:val="24"/>
          </w:rPr>
          <w:t>https://doi.org/10.2166/wst.2009.739</w:t>
        </w:r>
      </w:hyperlink>
      <w:r w:rsidR="00F04B03" w:rsidRPr="009E7734">
        <w:rPr>
          <w:sz w:val="24"/>
          <w:szCs w:val="24"/>
        </w:rPr>
        <w:t xml:space="preserve"> </w:t>
      </w:r>
    </w:p>
    <w:p w:rsidR="00560B98" w:rsidRPr="009E7734" w:rsidRDefault="00560B98">
      <w:pPr>
        <w:spacing w:line="240" w:lineRule="auto"/>
        <w:rPr>
          <w:sz w:val="24"/>
          <w:szCs w:val="24"/>
        </w:rPr>
      </w:pPr>
    </w:p>
    <w:p w:rsidR="00560B98" w:rsidRPr="009E7734" w:rsidRDefault="00843401">
      <w:pPr>
        <w:spacing w:line="240" w:lineRule="auto"/>
        <w:rPr>
          <w:sz w:val="24"/>
          <w:szCs w:val="24"/>
        </w:rPr>
      </w:pPr>
      <w:r w:rsidRPr="009E7734">
        <w:rPr>
          <w:sz w:val="24"/>
          <w:szCs w:val="24"/>
        </w:rPr>
        <w:t>Thornton, K.W. 1990. Perspectives on reservoir limnology. In: K.W. Thornton, B.L. Kimmel and F.E. Payne (eds.)</w:t>
      </w:r>
      <w:r w:rsidR="00F04B03" w:rsidRPr="009E7734">
        <w:rPr>
          <w:sz w:val="24"/>
          <w:szCs w:val="24"/>
        </w:rPr>
        <w:t>.</w:t>
      </w:r>
      <w:r w:rsidR="0039189A" w:rsidRPr="009E7734">
        <w:rPr>
          <w:sz w:val="24"/>
          <w:szCs w:val="24"/>
        </w:rPr>
        <w:t xml:space="preserve"> </w:t>
      </w:r>
      <w:r w:rsidR="00430C38" w:rsidRPr="009E7734">
        <w:rPr>
          <w:sz w:val="24"/>
          <w:szCs w:val="24"/>
        </w:rPr>
        <w:t>(pp. 1</w:t>
      </w:r>
      <w:r w:rsidR="00FB4DC2" w:rsidRPr="009E7734">
        <w:rPr>
          <w:sz w:val="24"/>
          <w:szCs w:val="24"/>
        </w:rPr>
        <w:t>–</w:t>
      </w:r>
      <w:r w:rsidR="00430C38" w:rsidRPr="009E7734">
        <w:rPr>
          <w:sz w:val="24"/>
          <w:szCs w:val="24"/>
        </w:rPr>
        <w:t>14).</w:t>
      </w:r>
      <w:r w:rsidRPr="009E7734">
        <w:rPr>
          <w:sz w:val="24"/>
          <w:szCs w:val="24"/>
        </w:rPr>
        <w:t xml:space="preserve"> </w:t>
      </w:r>
      <w:r w:rsidRPr="009E7734">
        <w:rPr>
          <w:i/>
          <w:sz w:val="24"/>
          <w:szCs w:val="24"/>
        </w:rPr>
        <w:t xml:space="preserve">Reservoir </w:t>
      </w:r>
      <w:r w:rsidR="00F04B03" w:rsidRPr="009E7734">
        <w:rPr>
          <w:i/>
          <w:sz w:val="24"/>
          <w:szCs w:val="24"/>
        </w:rPr>
        <w:t>L</w:t>
      </w:r>
      <w:r w:rsidRPr="009E7734">
        <w:rPr>
          <w:i/>
          <w:sz w:val="24"/>
          <w:szCs w:val="24"/>
        </w:rPr>
        <w:t xml:space="preserve">imnology: </w:t>
      </w:r>
      <w:r w:rsidR="00F04B03" w:rsidRPr="009E7734">
        <w:rPr>
          <w:i/>
          <w:sz w:val="24"/>
          <w:szCs w:val="24"/>
        </w:rPr>
        <w:t>E</w:t>
      </w:r>
      <w:r w:rsidRPr="009E7734">
        <w:rPr>
          <w:i/>
          <w:sz w:val="24"/>
          <w:szCs w:val="24"/>
        </w:rPr>
        <w:t xml:space="preserve">cological </w:t>
      </w:r>
      <w:r w:rsidR="00F04B03" w:rsidRPr="009E7734">
        <w:rPr>
          <w:i/>
          <w:sz w:val="24"/>
          <w:szCs w:val="24"/>
        </w:rPr>
        <w:t>P</w:t>
      </w:r>
      <w:r w:rsidRPr="009E7734">
        <w:rPr>
          <w:i/>
          <w:sz w:val="24"/>
          <w:szCs w:val="24"/>
        </w:rPr>
        <w:t>erspective</w:t>
      </w:r>
      <w:r w:rsidR="00F04B03" w:rsidRPr="009E7734">
        <w:rPr>
          <w:sz w:val="24"/>
          <w:szCs w:val="24"/>
        </w:rPr>
        <w:t>.</w:t>
      </w:r>
      <w:r w:rsidRPr="009E7734">
        <w:rPr>
          <w:sz w:val="24"/>
          <w:szCs w:val="24"/>
        </w:rPr>
        <w:t xml:space="preserve"> John Wiley &amp; Sons, Inc. New York, U.S.A.</w:t>
      </w:r>
    </w:p>
    <w:p w:rsidR="00560B98" w:rsidRPr="009E7734" w:rsidRDefault="00560B98">
      <w:pPr>
        <w:spacing w:line="240" w:lineRule="auto"/>
        <w:rPr>
          <w:sz w:val="24"/>
          <w:szCs w:val="24"/>
        </w:rPr>
      </w:pPr>
    </w:p>
    <w:p w:rsidR="00560B98" w:rsidRPr="009E7734" w:rsidRDefault="00843401">
      <w:pPr>
        <w:spacing w:line="240" w:lineRule="auto"/>
        <w:rPr>
          <w:sz w:val="24"/>
          <w:szCs w:val="24"/>
          <w:highlight w:val="white"/>
        </w:rPr>
      </w:pPr>
      <w:r w:rsidRPr="009E7734">
        <w:rPr>
          <w:sz w:val="24"/>
          <w:szCs w:val="24"/>
          <w:highlight w:val="white"/>
        </w:rPr>
        <w:t>U.S. EPA. 201</w:t>
      </w:r>
      <w:r w:rsidR="00C97DD5" w:rsidRPr="009E7734">
        <w:rPr>
          <w:sz w:val="24"/>
          <w:szCs w:val="24"/>
          <w:highlight w:val="white"/>
        </w:rPr>
        <w:t>7</w:t>
      </w:r>
      <w:r w:rsidRPr="009E7734">
        <w:rPr>
          <w:sz w:val="24"/>
          <w:szCs w:val="24"/>
          <w:highlight w:val="white"/>
        </w:rPr>
        <w:t>.</w:t>
      </w:r>
      <w:r w:rsidRPr="009E7734">
        <w:rPr>
          <w:i/>
          <w:sz w:val="24"/>
          <w:szCs w:val="24"/>
          <w:highlight w:val="white"/>
        </w:rPr>
        <w:t xml:space="preserve"> National Lakes Assessment 2012</w:t>
      </w:r>
      <w:r w:rsidR="00C97DD5" w:rsidRPr="009E7734">
        <w:rPr>
          <w:i/>
          <w:sz w:val="24"/>
          <w:szCs w:val="24"/>
          <w:highlight w:val="white"/>
        </w:rPr>
        <w:t>: Technical Report</w:t>
      </w:r>
      <w:r w:rsidRPr="009E7734">
        <w:rPr>
          <w:sz w:val="24"/>
          <w:szCs w:val="24"/>
          <w:highlight w:val="white"/>
        </w:rPr>
        <w:t xml:space="preserve">. </w:t>
      </w:r>
      <w:r w:rsidR="001132B9" w:rsidRPr="009E7734">
        <w:rPr>
          <w:sz w:val="24"/>
          <w:szCs w:val="24"/>
        </w:rPr>
        <w:t>EPA 841-R-16-114. April 2017. U.S. Environmental Protection Agency Office of Wetlands, Oceans and Watersheds Office of Research and Development. Washington, D.C</w:t>
      </w:r>
      <w:r w:rsidR="00D469D4">
        <w:rPr>
          <w:sz w:val="24"/>
          <w:szCs w:val="24"/>
        </w:rPr>
        <w:t xml:space="preserve">. </w:t>
      </w:r>
      <w:hyperlink r:id="rId50" w:history="1">
        <w:r w:rsidR="00D469D4" w:rsidRPr="002366D8">
          <w:rPr>
            <w:rStyle w:val="Hyperlink"/>
            <w:sz w:val="24"/>
            <w:szCs w:val="24"/>
          </w:rPr>
          <w:t>https://www.epa.gov/sites/production/files/2017-04/documents/nationallakesassessment2012_technicalreport.pdf</w:t>
        </w:r>
      </w:hyperlink>
      <w:r w:rsidR="00D469D4">
        <w:rPr>
          <w:sz w:val="24"/>
          <w:szCs w:val="24"/>
        </w:rPr>
        <w:t xml:space="preserve"> </w:t>
      </w:r>
      <w:r w:rsidR="00FF5239" w:rsidRPr="009E7734">
        <w:rPr>
          <w:sz w:val="24"/>
          <w:szCs w:val="24"/>
          <w:shd w:val="clear" w:color="auto" w:fill="FCFCFC"/>
        </w:rPr>
        <w:t>(</w:t>
      </w:r>
      <w:r w:rsidR="00FF5239" w:rsidRPr="009E7734">
        <w:rPr>
          <w:sz w:val="24"/>
          <w:szCs w:val="24"/>
          <w:highlight w:val="white"/>
        </w:rPr>
        <w:t>a</w:t>
      </w:r>
      <w:r w:rsidRPr="009E7734">
        <w:rPr>
          <w:sz w:val="24"/>
          <w:szCs w:val="24"/>
          <w:highlight w:val="white"/>
        </w:rPr>
        <w:t xml:space="preserve">ccessed: </w:t>
      </w:r>
      <w:r w:rsidR="00FF5239" w:rsidRPr="009E7734">
        <w:rPr>
          <w:sz w:val="24"/>
          <w:szCs w:val="24"/>
          <w:highlight w:val="white"/>
        </w:rPr>
        <w:t xml:space="preserve">April 21, </w:t>
      </w:r>
      <w:r w:rsidRPr="009E7734">
        <w:rPr>
          <w:sz w:val="24"/>
          <w:szCs w:val="24"/>
          <w:highlight w:val="white"/>
        </w:rPr>
        <w:t>2020</w:t>
      </w:r>
      <w:r w:rsidR="004C58B5" w:rsidRPr="009E7734">
        <w:rPr>
          <w:sz w:val="24"/>
          <w:szCs w:val="24"/>
          <w:highlight w:val="white"/>
        </w:rPr>
        <w:t>)</w:t>
      </w:r>
      <w:r w:rsidR="00C97DD5" w:rsidRPr="009E7734">
        <w:rPr>
          <w:sz w:val="24"/>
          <w:szCs w:val="24"/>
          <w:highlight w:val="white"/>
        </w:rPr>
        <w:t xml:space="preserve">; </w:t>
      </w:r>
      <w:r w:rsidR="001132B9" w:rsidRPr="009E7734">
        <w:rPr>
          <w:sz w:val="24"/>
          <w:szCs w:val="24"/>
        </w:rPr>
        <w:t>data and metadata files</w:t>
      </w:r>
      <w:r w:rsidR="00C97DD5" w:rsidRPr="009E7734">
        <w:rPr>
          <w:sz w:val="24"/>
          <w:szCs w:val="24"/>
        </w:rPr>
        <w:t xml:space="preserve"> available at </w:t>
      </w:r>
      <w:hyperlink r:id="rId51" w:history="1">
        <w:r w:rsidR="00C97DD5" w:rsidRPr="009E7734">
          <w:rPr>
            <w:rStyle w:val="Hyperlink"/>
            <w:sz w:val="24"/>
            <w:szCs w:val="24"/>
          </w:rPr>
          <w:t>https://www.epa.gov/national-aquatic-resource-surveys/nla</w:t>
        </w:r>
      </w:hyperlink>
      <w:r w:rsidR="00C97DD5" w:rsidRPr="009E7734">
        <w:rPr>
          <w:sz w:val="24"/>
          <w:szCs w:val="24"/>
        </w:rPr>
        <w:t xml:space="preserve"> </w:t>
      </w:r>
      <w:r w:rsidR="004C58B5" w:rsidRPr="009E7734">
        <w:rPr>
          <w:sz w:val="24"/>
          <w:szCs w:val="24"/>
        </w:rPr>
        <w:t>(</w:t>
      </w:r>
      <w:r w:rsidR="00C97DD5" w:rsidRPr="009E7734">
        <w:rPr>
          <w:sz w:val="24"/>
          <w:szCs w:val="24"/>
        </w:rPr>
        <w:t>accessed April 30, 2020).</w:t>
      </w:r>
    </w:p>
    <w:p w:rsidR="00560B98" w:rsidRPr="009E7734" w:rsidRDefault="00560B98">
      <w:pPr>
        <w:spacing w:line="240" w:lineRule="auto"/>
        <w:rPr>
          <w:sz w:val="24"/>
          <w:szCs w:val="24"/>
          <w:highlight w:val="white"/>
        </w:rPr>
      </w:pPr>
    </w:p>
    <w:p w:rsidR="00560B98" w:rsidRPr="009E7734" w:rsidRDefault="00843401">
      <w:pPr>
        <w:spacing w:line="240" w:lineRule="auto"/>
        <w:rPr>
          <w:sz w:val="24"/>
          <w:szCs w:val="24"/>
        </w:rPr>
      </w:pPr>
      <w:r w:rsidRPr="009E7734">
        <w:rPr>
          <w:sz w:val="24"/>
          <w:szCs w:val="24"/>
          <w:highlight w:val="white"/>
        </w:rPr>
        <w:t xml:space="preserve">U.S. EPA. 2020. National Aquatic Resource Surveys. Indicators: Dissolved Oxygen. </w:t>
      </w:r>
      <w:hyperlink r:id="rId52" w:history="1">
        <w:r w:rsidR="00DF623D" w:rsidRPr="009E7734">
          <w:rPr>
            <w:rStyle w:val="Hyperlink"/>
            <w:sz w:val="24"/>
            <w:szCs w:val="24"/>
            <w:highlight w:val="white"/>
          </w:rPr>
          <w:t>https://www.epa.gov/national-aquatic-resource-surveys/indicators-dissolved-oxygen</w:t>
        </w:r>
      </w:hyperlink>
      <w:r w:rsidRPr="009E7734">
        <w:rPr>
          <w:sz w:val="24"/>
          <w:szCs w:val="24"/>
          <w:highlight w:val="white"/>
        </w:rPr>
        <w:t xml:space="preserve"> </w:t>
      </w:r>
      <w:r w:rsidR="00FF5239" w:rsidRPr="009E7734">
        <w:rPr>
          <w:sz w:val="24"/>
          <w:szCs w:val="24"/>
          <w:highlight w:val="white"/>
        </w:rPr>
        <w:t>(a</w:t>
      </w:r>
      <w:r w:rsidRPr="009E7734">
        <w:rPr>
          <w:sz w:val="24"/>
          <w:szCs w:val="24"/>
          <w:highlight w:val="white"/>
        </w:rPr>
        <w:t xml:space="preserve">ccessed: </w:t>
      </w:r>
      <w:r w:rsidR="00FF5239" w:rsidRPr="009E7734">
        <w:rPr>
          <w:sz w:val="24"/>
          <w:szCs w:val="24"/>
          <w:highlight w:val="white"/>
        </w:rPr>
        <w:t xml:space="preserve">April 4, </w:t>
      </w:r>
      <w:r w:rsidRPr="009E7734">
        <w:rPr>
          <w:sz w:val="24"/>
          <w:szCs w:val="24"/>
          <w:highlight w:val="white"/>
        </w:rPr>
        <w:t>2020</w:t>
      </w:r>
      <w:r w:rsidR="00FF5239" w:rsidRPr="009E7734">
        <w:rPr>
          <w:sz w:val="24"/>
          <w:szCs w:val="24"/>
          <w:highlight w:val="white"/>
        </w:rPr>
        <w:t>).</w:t>
      </w:r>
    </w:p>
    <w:p w:rsidR="00560B98" w:rsidRPr="009E7734" w:rsidRDefault="00560B98">
      <w:pPr>
        <w:widowControl w:val="0"/>
        <w:spacing w:line="240" w:lineRule="auto"/>
        <w:rPr>
          <w:sz w:val="24"/>
          <w:szCs w:val="24"/>
        </w:rPr>
      </w:pPr>
    </w:p>
    <w:p w:rsidR="00560B98" w:rsidRPr="009E7734" w:rsidRDefault="00843401">
      <w:pPr>
        <w:widowControl w:val="0"/>
        <w:spacing w:line="240" w:lineRule="auto"/>
        <w:rPr>
          <w:sz w:val="24"/>
          <w:szCs w:val="24"/>
        </w:rPr>
      </w:pPr>
      <w:r w:rsidRPr="009E7734">
        <w:rPr>
          <w:sz w:val="24"/>
          <w:szCs w:val="24"/>
        </w:rPr>
        <w:t xml:space="preserve">Vachon, D., </w:t>
      </w:r>
      <w:proofErr w:type="spellStart"/>
      <w:r w:rsidRPr="009E7734">
        <w:rPr>
          <w:sz w:val="24"/>
          <w:szCs w:val="24"/>
        </w:rPr>
        <w:t>Langenegger</w:t>
      </w:r>
      <w:proofErr w:type="spellEnd"/>
      <w:r w:rsidRPr="009E7734">
        <w:rPr>
          <w:sz w:val="24"/>
          <w:szCs w:val="24"/>
        </w:rPr>
        <w:t xml:space="preserve">, T., </w:t>
      </w:r>
      <w:proofErr w:type="spellStart"/>
      <w:r w:rsidRPr="009E7734">
        <w:rPr>
          <w:sz w:val="24"/>
          <w:szCs w:val="24"/>
        </w:rPr>
        <w:t>Donis</w:t>
      </w:r>
      <w:proofErr w:type="spellEnd"/>
      <w:r w:rsidRPr="009E7734">
        <w:rPr>
          <w:sz w:val="24"/>
          <w:szCs w:val="24"/>
        </w:rPr>
        <w:t xml:space="preserve">, D., &amp; McGinnis, D.F. 2019. Influence of water column stratification and mixing patterns on the fate of methane produced in deep sediments of a small eutrophic lake. </w:t>
      </w:r>
      <w:r w:rsidRPr="009E7734">
        <w:rPr>
          <w:i/>
          <w:sz w:val="24"/>
          <w:szCs w:val="24"/>
        </w:rPr>
        <w:t>Limnology and Oceanography</w:t>
      </w:r>
      <w:r w:rsidRPr="009E7734">
        <w:rPr>
          <w:sz w:val="24"/>
          <w:szCs w:val="24"/>
        </w:rPr>
        <w:t xml:space="preserve"> 64(5)</w:t>
      </w:r>
      <w:r w:rsidR="007630B5" w:rsidRPr="009E7734">
        <w:rPr>
          <w:sz w:val="24"/>
          <w:szCs w:val="24"/>
        </w:rPr>
        <w:t>:</w:t>
      </w:r>
      <w:r w:rsidRPr="009E7734">
        <w:rPr>
          <w:sz w:val="24"/>
          <w:szCs w:val="24"/>
        </w:rPr>
        <w:t xml:space="preserve"> 2114–2128. </w:t>
      </w:r>
      <w:hyperlink r:id="rId53" w:history="1">
        <w:r w:rsidR="00DF623D" w:rsidRPr="009E7734">
          <w:rPr>
            <w:rStyle w:val="Hyperlink"/>
            <w:sz w:val="24"/>
            <w:szCs w:val="24"/>
          </w:rPr>
          <w:t>https://doi.org/10.1002/lno.11172</w:t>
        </w:r>
      </w:hyperlink>
      <w:r w:rsidR="00DF623D" w:rsidRPr="009E7734">
        <w:rPr>
          <w:sz w:val="24"/>
          <w:szCs w:val="24"/>
        </w:rPr>
        <w:t xml:space="preserve"> </w:t>
      </w:r>
    </w:p>
    <w:p w:rsidR="00DF623D" w:rsidRPr="009E7734" w:rsidRDefault="00DF623D">
      <w:pPr>
        <w:widowControl w:val="0"/>
        <w:spacing w:line="240" w:lineRule="auto"/>
        <w:rPr>
          <w:sz w:val="24"/>
          <w:szCs w:val="24"/>
        </w:rPr>
      </w:pPr>
    </w:p>
    <w:p w:rsidR="00560B98" w:rsidRPr="009E7734" w:rsidRDefault="007630B5">
      <w:pPr>
        <w:widowControl w:val="0"/>
        <w:spacing w:line="240" w:lineRule="auto"/>
        <w:rPr>
          <w:sz w:val="24"/>
          <w:szCs w:val="24"/>
        </w:rPr>
      </w:pPr>
      <w:r w:rsidRPr="009E7734">
        <w:rPr>
          <w:sz w:val="24"/>
          <w:szCs w:val="24"/>
        </w:rPr>
        <w:t xml:space="preserve">Wang, W. 1980. Fractionation of sediment oxygen demand. </w:t>
      </w:r>
      <w:r w:rsidRPr="009E7734">
        <w:rPr>
          <w:i/>
          <w:sz w:val="24"/>
          <w:szCs w:val="24"/>
        </w:rPr>
        <w:t>Water Res</w:t>
      </w:r>
      <w:r w:rsidRPr="009E7734">
        <w:rPr>
          <w:sz w:val="24"/>
          <w:szCs w:val="24"/>
        </w:rPr>
        <w:t xml:space="preserve">. 14: 603–612. </w:t>
      </w:r>
      <w:hyperlink r:id="rId54" w:history="1">
        <w:r w:rsidR="00DF623D" w:rsidRPr="009E7734">
          <w:rPr>
            <w:rStyle w:val="Hyperlink"/>
            <w:sz w:val="24"/>
            <w:szCs w:val="24"/>
          </w:rPr>
          <w:t>https://doi.org/10.1016/0043-1354(80)90118-9</w:t>
        </w:r>
      </w:hyperlink>
      <w:r w:rsidRPr="009E7734">
        <w:rPr>
          <w:sz w:val="24"/>
          <w:szCs w:val="24"/>
        </w:rPr>
        <w:t xml:space="preserve"> </w:t>
      </w:r>
    </w:p>
    <w:p w:rsidR="00560B98" w:rsidRPr="009E7734" w:rsidRDefault="00560B98">
      <w:pPr>
        <w:spacing w:line="240" w:lineRule="auto"/>
        <w:rPr>
          <w:sz w:val="24"/>
          <w:szCs w:val="24"/>
        </w:rPr>
      </w:pPr>
    </w:p>
    <w:p w:rsidR="00560B98" w:rsidRPr="009E7734" w:rsidRDefault="00843401">
      <w:pPr>
        <w:spacing w:line="240" w:lineRule="auto"/>
        <w:rPr>
          <w:sz w:val="24"/>
          <w:szCs w:val="24"/>
        </w:rPr>
      </w:pPr>
      <w:r w:rsidRPr="009E7734">
        <w:rPr>
          <w:sz w:val="24"/>
          <w:szCs w:val="24"/>
        </w:rPr>
        <w:t xml:space="preserve">Welch, E.B. 1969. </w:t>
      </w:r>
      <w:r w:rsidRPr="009E7734">
        <w:rPr>
          <w:i/>
          <w:sz w:val="24"/>
          <w:szCs w:val="24"/>
        </w:rPr>
        <w:t xml:space="preserve">Factors </w:t>
      </w:r>
      <w:r w:rsidR="007630B5" w:rsidRPr="009E7734">
        <w:rPr>
          <w:i/>
          <w:sz w:val="24"/>
          <w:szCs w:val="24"/>
        </w:rPr>
        <w:t>I</w:t>
      </w:r>
      <w:r w:rsidRPr="009E7734">
        <w:rPr>
          <w:i/>
          <w:sz w:val="24"/>
          <w:szCs w:val="24"/>
        </w:rPr>
        <w:t xml:space="preserve">nitiating </w:t>
      </w:r>
      <w:r w:rsidR="007630B5" w:rsidRPr="009E7734">
        <w:rPr>
          <w:i/>
          <w:sz w:val="24"/>
          <w:szCs w:val="24"/>
        </w:rPr>
        <w:t>P</w:t>
      </w:r>
      <w:r w:rsidRPr="009E7734">
        <w:rPr>
          <w:i/>
          <w:sz w:val="24"/>
          <w:szCs w:val="24"/>
        </w:rPr>
        <w:t xml:space="preserve">hytoplankton </w:t>
      </w:r>
      <w:r w:rsidR="007630B5" w:rsidRPr="009E7734">
        <w:rPr>
          <w:i/>
          <w:sz w:val="24"/>
          <w:szCs w:val="24"/>
        </w:rPr>
        <w:t>B</w:t>
      </w:r>
      <w:r w:rsidRPr="009E7734">
        <w:rPr>
          <w:i/>
          <w:sz w:val="24"/>
          <w:szCs w:val="24"/>
        </w:rPr>
        <w:t xml:space="preserve">looms and </w:t>
      </w:r>
      <w:r w:rsidR="007630B5" w:rsidRPr="009E7734">
        <w:rPr>
          <w:i/>
          <w:sz w:val="24"/>
          <w:szCs w:val="24"/>
        </w:rPr>
        <w:t>R</w:t>
      </w:r>
      <w:r w:rsidRPr="009E7734">
        <w:rPr>
          <w:i/>
          <w:sz w:val="24"/>
          <w:szCs w:val="24"/>
        </w:rPr>
        <w:t xml:space="preserve">esulting </w:t>
      </w:r>
      <w:r w:rsidR="007630B5" w:rsidRPr="009E7734">
        <w:rPr>
          <w:i/>
          <w:sz w:val="24"/>
          <w:szCs w:val="24"/>
        </w:rPr>
        <w:t>E</w:t>
      </w:r>
      <w:r w:rsidRPr="009E7734">
        <w:rPr>
          <w:i/>
          <w:sz w:val="24"/>
          <w:szCs w:val="24"/>
        </w:rPr>
        <w:t xml:space="preserve">ffects on </w:t>
      </w:r>
      <w:r w:rsidR="007630B5" w:rsidRPr="009E7734">
        <w:rPr>
          <w:i/>
          <w:sz w:val="24"/>
          <w:szCs w:val="24"/>
        </w:rPr>
        <w:t>D</w:t>
      </w:r>
      <w:r w:rsidRPr="009E7734">
        <w:rPr>
          <w:i/>
          <w:sz w:val="24"/>
          <w:szCs w:val="24"/>
        </w:rPr>
        <w:t xml:space="preserve">issolved </w:t>
      </w:r>
      <w:r w:rsidR="007630B5" w:rsidRPr="009E7734">
        <w:rPr>
          <w:i/>
          <w:sz w:val="24"/>
          <w:szCs w:val="24"/>
        </w:rPr>
        <w:t>O</w:t>
      </w:r>
      <w:r w:rsidRPr="009E7734">
        <w:rPr>
          <w:i/>
          <w:sz w:val="24"/>
          <w:szCs w:val="24"/>
        </w:rPr>
        <w:t xml:space="preserve">xygen in Duwamish River </w:t>
      </w:r>
      <w:r w:rsidR="007630B5" w:rsidRPr="009E7734">
        <w:rPr>
          <w:i/>
          <w:sz w:val="24"/>
          <w:szCs w:val="24"/>
        </w:rPr>
        <w:t>E</w:t>
      </w:r>
      <w:r w:rsidRPr="009E7734">
        <w:rPr>
          <w:i/>
          <w:sz w:val="24"/>
          <w:szCs w:val="24"/>
        </w:rPr>
        <w:t>stuary, Seattle, Washington</w:t>
      </w:r>
      <w:r w:rsidR="00FF5239" w:rsidRPr="009E7734">
        <w:rPr>
          <w:sz w:val="24"/>
          <w:szCs w:val="24"/>
        </w:rPr>
        <w:t>.</w:t>
      </w:r>
      <w:r w:rsidRPr="009E7734">
        <w:rPr>
          <w:sz w:val="24"/>
          <w:szCs w:val="24"/>
        </w:rPr>
        <w:t xml:space="preserve"> Water Supply Paper</w:t>
      </w:r>
      <w:r w:rsidR="00FF5239" w:rsidRPr="009E7734">
        <w:rPr>
          <w:sz w:val="24"/>
          <w:szCs w:val="24"/>
        </w:rPr>
        <w:t xml:space="preserve"> 1873A</w:t>
      </w:r>
      <w:r w:rsidRPr="009E7734">
        <w:rPr>
          <w:sz w:val="24"/>
          <w:szCs w:val="24"/>
        </w:rPr>
        <w:t>.</w:t>
      </w:r>
      <w:hyperlink r:id="rId55">
        <w:r w:rsidRPr="009E7734">
          <w:rPr>
            <w:sz w:val="24"/>
            <w:szCs w:val="24"/>
          </w:rPr>
          <w:t xml:space="preserve"> </w:t>
        </w:r>
      </w:hyperlink>
      <w:r w:rsidR="007630B5" w:rsidRPr="009E7734">
        <w:rPr>
          <w:sz w:val="24"/>
          <w:szCs w:val="24"/>
        </w:rPr>
        <w:t>U.S</w:t>
      </w:r>
      <w:r w:rsidR="00316445" w:rsidRPr="009E7734">
        <w:rPr>
          <w:sz w:val="24"/>
          <w:szCs w:val="24"/>
        </w:rPr>
        <w:t>.</w:t>
      </w:r>
      <w:r w:rsidR="007630B5" w:rsidRPr="009E7734">
        <w:rPr>
          <w:sz w:val="24"/>
          <w:szCs w:val="24"/>
        </w:rPr>
        <w:t xml:space="preserve">, Geological Survey. </w:t>
      </w:r>
      <w:hyperlink r:id="rId56" w:history="1">
        <w:r w:rsidR="00DF623D" w:rsidRPr="009E7734">
          <w:rPr>
            <w:rStyle w:val="Hyperlink"/>
            <w:sz w:val="24"/>
            <w:szCs w:val="24"/>
          </w:rPr>
          <w:t>https://doi.org/10.3133/wsp1873A</w:t>
        </w:r>
      </w:hyperlink>
      <w:r w:rsidR="007661F4" w:rsidRPr="009E7734">
        <w:rPr>
          <w:sz w:val="24"/>
          <w:szCs w:val="24"/>
        </w:rPr>
        <w:t xml:space="preserve"> </w:t>
      </w:r>
    </w:p>
    <w:p w:rsidR="00DF623D" w:rsidRPr="009E7734" w:rsidRDefault="00DF623D">
      <w:pPr>
        <w:spacing w:line="240" w:lineRule="auto"/>
        <w:rPr>
          <w:sz w:val="24"/>
          <w:szCs w:val="24"/>
        </w:rPr>
      </w:pPr>
    </w:p>
    <w:p w:rsidR="003558D1" w:rsidRPr="009E7734" w:rsidRDefault="003558D1" w:rsidP="003558D1">
      <w:pPr>
        <w:spacing w:line="240" w:lineRule="auto"/>
        <w:rPr>
          <w:sz w:val="24"/>
          <w:szCs w:val="24"/>
        </w:rPr>
      </w:pPr>
      <w:r w:rsidRPr="009E7734">
        <w:rPr>
          <w:sz w:val="24"/>
          <w:szCs w:val="24"/>
        </w:rPr>
        <w:t xml:space="preserve">Wetzel, R.G. 2001. </w:t>
      </w:r>
      <w:r w:rsidRPr="009E7734">
        <w:rPr>
          <w:i/>
          <w:sz w:val="24"/>
          <w:szCs w:val="24"/>
        </w:rPr>
        <w:t>Limnology: Lake and River Ecosystems</w:t>
      </w:r>
      <w:r w:rsidR="00FF5239" w:rsidRPr="009E7734">
        <w:rPr>
          <w:sz w:val="24"/>
          <w:szCs w:val="24"/>
        </w:rPr>
        <w:t>.</w:t>
      </w:r>
      <w:r w:rsidRPr="009E7734">
        <w:rPr>
          <w:sz w:val="24"/>
          <w:szCs w:val="24"/>
        </w:rPr>
        <w:t xml:space="preserve"> 3rd edition. Springer Verlag</w:t>
      </w:r>
      <w:r w:rsidR="004C58B5" w:rsidRPr="009E7734">
        <w:rPr>
          <w:sz w:val="24"/>
          <w:szCs w:val="24"/>
        </w:rPr>
        <w:t>.</w:t>
      </w:r>
      <w:r w:rsidRPr="009E7734">
        <w:rPr>
          <w:sz w:val="24"/>
          <w:szCs w:val="24"/>
        </w:rPr>
        <w:t xml:space="preserve"> New York</w:t>
      </w:r>
      <w:r w:rsidR="004C58B5" w:rsidRPr="009E7734">
        <w:rPr>
          <w:sz w:val="24"/>
          <w:szCs w:val="24"/>
        </w:rPr>
        <w:t>, NY</w:t>
      </w:r>
      <w:r w:rsidRPr="009E7734">
        <w:rPr>
          <w:sz w:val="24"/>
          <w:szCs w:val="24"/>
        </w:rPr>
        <w:t>.</w:t>
      </w:r>
    </w:p>
    <w:p w:rsidR="003558D1" w:rsidRPr="009E7734" w:rsidRDefault="003558D1" w:rsidP="003558D1">
      <w:pPr>
        <w:spacing w:line="240" w:lineRule="auto"/>
        <w:rPr>
          <w:sz w:val="24"/>
          <w:szCs w:val="24"/>
        </w:rPr>
      </w:pPr>
    </w:p>
    <w:p w:rsidR="00560B98" w:rsidRPr="009E7734" w:rsidRDefault="00843401">
      <w:pPr>
        <w:spacing w:line="240" w:lineRule="auto"/>
        <w:rPr>
          <w:sz w:val="24"/>
          <w:szCs w:val="24"/>
        </w:rPr>
      </w:pPr>
      <w:r w:rsidRPr="009E7734">
        <w:rPr>
          <w:sz w:val="24"/>
          <w:szCs w:val="24"/>
        </w:rPr>
        <w:t xml:space="preserve">Wetzel, R.G. </w:t>
      </w:r>
      <w:r w:rsidR="00FF5239" w:rsidRPr="009E7734">
        <w:rPr>
          <w:sz w:val="24"/>
          <w:szCs w:val="24"/>
        </w:rPr>
        <w:t xml:space="preserve">&amp; </w:t>
      </w:r>
      <w:r w:rsidRPr="009E7734">
        <w:rPr>
          <w:sz w:val="24"/>
          <w:szCs w:val="24"/>
        </w:rPr>
        <w:t>Likens</w:t>
      </w:r>
      <w:r w:rsidR="00FF5239" w:rsidRPr="009E7734">
        <w:rPr>
          <w:sz w:val="24"/>
          <w:szCs w:val="24"/>
        </w:rPr>
        <w:t>, G.E</w:t>
      </w:r>
      <w:r w:rsidRPr="009E7734">
        <w:rPr>
          <w:sz w:val="24"/>
          <w:szCs w:val="24"/>
        </w:rPr>
        <w:t xml:space="preserve">. 1991. </w:t>
      </w:r>
      <w:r w:rsidRPr="009E7734">
        <w:rPr>
          <w:i/>
          <w:sz w:val="24"/>
          <w:szCs w:val="24"/>
        </w:rPr>
        <w:t>Limnological Analyses</w:t>
      </w:r>
      <w:r w:rsidR="00FF5239" w:rsidRPr="009E7734">
        <w:rPr>
          <w:sz w:val="24"/>
          <w:szCs w:val="24"/>
        </w:rPr>
        <w:t>.</w:t>
      </w:r>
      <w:r w:rsidRPr="009E7734">
        <w:rPr>
          <w:sz w:val="24"/>
          <w:szCs w:val="24"/>
        </w:rPr>
        <w:t xml:space="preserve"> 2nd edition. Springer-Verlag</w:t>
      </w:r>
      <w:r w:rsidR="004C58B5" w:rsidRPr="009E7734">
        <w:rPr>
          <w:sz w:val="24"/>
          <w:szCs w:val="24"/>
        </w:rPr>
        <w:t>.</w:t>
      </w:r>
      <w:r w:rsidRPr="009E7734">
        <w:rPr>
          <w:sz w:val="24"/>
          <w:szCs w:val="24"/>
        </w:rPr>
        <w:t xml:space="preserve"> New York</w:t>
      </w:r>
      <w:r w:rsidR="004C58B5" w:rsidRPr="009E7734">
        <w:rPr>
          <w:sz w:val="24"/>
          <w:szCs w:val="24"/>
        </w:rPr>
        <w:t>, NY</w:t>
      </w:r>
      <w:r w:rsidR="00FF5239" w:rsidRPr="009E7734">
        <w:rPr>
          <w:sz w:val="24"/>
          <w:szCs w:val="24"/>
        </w:rPr>
        <w:t>.</w:t>
      </w:r>
    </w:p>
    <w:p w:rsidR="00560B98" w:rsidRPr="009E7734" w:rsidRDefault="00560B98">
      <w:pPr>
        <w:spacing w:line="240" w:lineRule="auto"/>
        <w:rPr>
          <w:sz w:val="24"/>
          <w:szCs w:val="24"/>
        </w:rPr>
      </w:pPr>
    </w:p>
    <w:p w:rsidR="00755D2E" w:rsidRPr="009E7734" w:rsidRDefault="00843401" w:rsidP="00755D2E">
      <w:pPr>
        <w:spacing w:line="240" w:lineRule="auto"/>
        <w:rPr>
          <w:sz w:val="24"/>
          <w:szCs w:val="24"/>
        </w:rPr>
      </w:pPr>
      <w:r w:rsidRPr="009E7734">
        <w:rPr>
          <w:sz w:val="24"/>
          <w:szCs w:val="24"/>
        </w:rPr>
        <w:t xml:space="preserve">Winkler, L.W. 1888. </w:t>
      </w:r>
      <w:r w:rsidRPr="009E7734">
        <w:rPr>
          <w:i/>
          <w:sz w:val="24"/>
          <w:szCs w:val="24"/>
        </w:rPr>
        <w:t xml:space="preserve">Die </w:t>
      </w:r>
      <w:proofErr w:type="spellStart"/>
      <w:r w:rsidRPr="009E7734">
        <w:rPr>
          <w:i/>
          <w:sz w:val="24"/>
          <w:szCs w:val="24"/>
        </w:rPr>
        <w:t>Bestimmung</w:t>
      </w:r>
      <w:proofErr w:type="spellEnd"/>
      <w:r w:rsidRPr="009E7734">
        <w:rPr>
          <w:i/>
          <w:sz w:val="24"/>
          <w:szCs w:val="24"/>
        </w:rPr>
        <w:t xml:space="preserve"> des </w:t>
      </w:r>
      <w:proofErr w:type="spellStart"/>
      <w:r w:rsidRPr="009E7734">
        <w:rPr>
          <w:i/>
          <w:sz w:val="24"/>
          <w:szCs w:val="24"/>
        </w:rPr>
        <w:t>im</w:t>
      </w:r>
      <w:proofErr w:type="spellEnd"/>
      <w:r w:rsidRPr="009E7734">
        <w:rPr>
          <w:i/>
          <w:sz w:val="24"/>
          <w:szCs w:val="24"/>
        </w:rPr>
        <w:t xml:space="preserve"> Wasser </w:t>
      </w:r>
      <w:proofErr w:type="spellStart"/>
      <w:r w:rsidRPr="009E7734">
        <w:rPr>
          <w:i/>
          <w:sz w:val="24"/>
          <w:szCs w:val="24"/>
        </w:rPr>
        <w:t>gelösten</w:t>
      </w:r>
      <w:proofErr w:type="spellEnd"/>
      <w:r w:rsidRPr="009E7734">
        <w:rPr>
          <w:i/>
          <w:sz w:val="24"/>
          <w:szCs w:val="24"/>
        </w:rPr>
        <w:t xml:space="preserve"> </w:t>
      </w:r>
      <w:proofErr w:type="spellStart"/>
      <w:r w:rsidRPr="009E7734">
        <w:rPr>
          <w:i/>
          <w:sz w:val="24"/>
          <w:szCs w:val="24"/>
        </w:rPr>
        <w:t>Sauerstoffes</w:t>
      </w:r>
      <w:proofErr w:type="spellEnd"/>
      <w:r w:rsidRPr="009E7734">
        <w:rPr>
          <w:sz w:val="24"/>
          <w:szCs w:val="24"/>
        </w:rPr>
        <w:t xml:space="preserve">. </w:t>
      </w:r>
      <w:r w:rsidRPr="009E7734">
        <w:rPr>
          <w:i/>
          <w:sz w:val="24"/>
          <w:szCs w:val="24"/>
        </w:rPr>
        <w:t xml:space="preserve">Chem. </w:t>
      </w:r>
      <w:proofErr w:type="spellStart"/>
      <w:r w:rsidRPr="009E7734">
        <w:rPr>
          <w:i/>
          <w:sz w:val="24"/>
          <w:szCs w:val="24"/>
        </w:rPr>
        <w:t>Ber</w:t>
      </w:r>
      <w:proofErr w:type="spellEnd"/>
      <w:r w:rsidRPr="009E7734">
        <w:rPr>
          <w:sz w:val="24"/>
          <w:szCs w:val="24"/>
        </w:rPr>
        <w:t>. 21: 2843</w:t>
      </w:r>
      <w:r w:rsidR="00FF5239" w:rsidRPr="009E7734">
        <w:rPr>
          <w:sz w:val="24"/>
          <w:szCs w:val="24"/>
        </w:rPr>
        <w:t>–</w:t>
      </w:r>
      <w:r w:rsidRPr="009E7734">
        <w:rPr>
          <w:sz w:val="24"/>
          <w:szCs w:val="24"/>
        </w:rPr>
        <w:t>2855.</w:t>
      </w:r>
    </w:p>
    <w:p w:rsidR="00755D2E" w:rsidRPr="009E7734" w:rsidRDefault="00755D2E" w:rsidP="00755D2E">
      <w:pPr>
        <w:spacing w:line="240" w:lineRule="auto"/>
        <w:rPr>
          <w:sz w:val="24"/>
          <w:szCs w:val="24"/>
        </w:rPr>
      </w:pPr>
    </w:p>
    <w:p w:rsidR="00755D2E" w:rsidRDefault="00755D2E">
      <w:pPr>
        <w:spacing w:line="240" w:lineRule="auto"/>
        <w:rPr>
          <w:sz w:val="24"/>
          <w:szCs w:val="24"/>
        </w:rPr>
        <w:sectPr w:rsidR="00755D2E" w:rsidSect="009950C7">
          <w:pgSz w:w="12240" w:h="15840"/>
          <w:pgMar w:top="1440" w:right="1440" w:bottom="1440" w:left="1440" w:header="720" w:footer="720" w:gutter="0"/>
          <w:pgNumType w:start="1"/>
          <w:cols w:space="720"/>
        </w:sectPr>
      </w:pPr>
    </w:p>
    <w:p w:rsidR="00605838" w:rsidRDefault="00755D2E" w:rsidP="00F46727">
      <w:pPr>
        <w:spacing w:line="240" w:lineRule="auto"/>
        <w:rPr>
          <w:b/>
          <w:sz w:val="24"/>
          <w:szCs w:val="24"/>
          <w:u w:val="single"/>
        </w:rPr>
      </w:pPr>
      <w:r w:rsidRPr="00755D2E">
        <w:rPr>
          <w:b/>
          <w:sz w:val="24"/>
          <w:szCs w:val="24"/>
          <w:u w:val="single"/>
        </w:rPr>
        <w:t>Appendix A</w:t>
      </w:r>
    </w:p>
    <w:bookmarkEnd w:id="0"/>
    <w:p w:rsidR="00605838" w:rsidRDefault="00605838" w:rsidP="00605838">
      <w:pPr>
        <w:spacing w:line="240" w:lineRule="auto"/>
        <w:rPr>
          <w:sz w:val="24"/>
          <w:szCs w:val="24"/>
        </w:rPr>
      </w:pPr>
    </w:p>
    <w:p w:rsidR="00605838" w:rsidRPr="00AC154B" w:rsidRDefault="00605838" w:rsidP="00605838">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val="en-US"/>
        </w:rPr>
      </w:pPr>
      <w:r w:rsidRPr="00AC154B">
        <w:rPr>
          <w:rFonts w:ascii="Cambria" w:eastAsia="Times New Roman" w:hAnsi="Cambria" w:cs="Times New Roman"/>
          <w:color w:val="17365D"/>
          <w:spacing w:val="5"/>
          <w:kern w:val="28"/>
          <w:sz w:val="52"/>
          <w:szCs w:val="52"/>
          <w:lang w:val="en-US"/>
        </w:rPr>
        <w:t xml:space="preserve">Request for a Scientific Peer Review of DEQ’s Assessment Methodology for Lake/Reservoir Dissolved Oxygen </w:t>
      </w:r>
    </w:p>
    <w:p w:rsidR="00605838" w:rsidRPr="00AC154B" w:rsidRDefault="00605838" w:rsidP="00605838">
      <w:pPr>
        <w:keepNext/>
        <w:keepLines/>
        <w:spacing w:before="200"/>
        <w:outlineLvl w:val="1"/>
        <w:rPr>
          <w:rFonts w:ascii="Cambria" w:eastAsia="Times New Roman" w:hAnsi="Cambria" w:cs="Times New Roman"/>
          <w:b/>
          <w:bCs/>
          <w:color w:val="4F81BD"/>
          <w:sz w:val="26"/>
          <w:szCs w:val="26"/>
          <w:lang w:val="en-US"/>
        </w:rPr>
      </w:pPr>
      <w:r w:rsidRPr="00AC154B">
        <w:rPr>
          <w:rFonts w:ascii="Cambria" w:eastAsia="Times New Roman" w:hAnsi="Cambria" w:cs="Times New Roman"/>
          <w:b/>
          <w:bCs/>
          <w:color w:val="4F81BD"/>
          <w:sz w:val="26"/>
          <w:szCs w:val="26"/>
          <w:lang w:val="en-US"/>
        </w:rPr>
        <w:t>Introduction</w:t>
      </w:r>
    </w:p>
    <w:p w:rsidR="00605838" w:rsidRPr="00AC154B" w:rsidRDefault="00605838" w:rsidP="00605838">
      <w:pPr>
        <w:spacing w:after="120"/>
        <w:rPr>
          <w:rFonts w:ascii="Calibri" w:eastAsia="Calibri" w:hAnsi="Calibri" w:cs="Times New Roman"/>
          <w:sz w:val="24"/>
          <w:lang w:val="en-US"/>
        </w:rPr>
      </w:pPr>
    </w:p>
    <w:p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sz w:val="24"/>
          <w:lang w:val="en-US"/>
        </w:rPr>
        <w:tab/>
        <w:t>States, territories, and authorized tribes must ensure their water quality standards (WQS) are met.  As mandated by the Clean Water Act, they must monitor parameters that enable criteria assessment, report assessment information to the public and to the Environmental Protection Agency (EPA), and identify impaired waters (those not meeting WQS) so that appropriate measures can be implemented to restore designated uses (e.g., Total Maximum Daily Load implementation plans).  To provide transparency, jurisdictions must describe how they determine whether their WQS are being met.  This description is usually not included in the WQS regulation, but instead is typically published separately in a public-facing document devoted solely to implementation procedures.  The Virginia Department of Environmental Quality (DEQ) presents its water quality assessment methodology in a document called the Water Quality Assessment Guidance Manual (hereafter referred to as the “guidance manual”).  The guidance manual not only shows the public how DEQ determines whether a water body meets</w:t>
      </w:r>
      <w:r w:rsidRPr="00AC154B">
        <w:rPr>
          <w:rFonts w:ascii="Calibri" w:eastAsia="Calibri" w:hAnsi="Calibri" w:cs="Times New Roman"/>
          <w:lang w:val="en-US"/>
        </w:rPr>
        <w:t xml:space="preserve"> </w:t>
      </w:r>
      <w:r w:rsidRPr="00AC154B">
        <w:rPr>
          <w:rFonts w:ascii="Calibri" w:eastAsia="Calibri" w:hAnsi="Calibri" w:cs="Times New Roman"/>
          <w:sz w:val="24"/>
          <w:lang w:val="en-US"/>
        </w:rPr>
        <w:t>its</w:t>
      </w:r>
      <w:r w:rsidRPr="00AC154B">
        <w:rPr>
          <w:rFonts w:ascii="Calibri" w:eastAsia="Calibri" w:hAnsi="Calibri" w:cs="Times New Roman"/>
          <w:lang w:val="en-US"/>
        </w:rPr>
        <w:t xml:space="preserve"> </w:t>
      </w:r>
      <w:r w:rsidRPr="00AC154B">
        <w:rPr>
          <w:rFonts w:ascii="Calibri" w:eastAsia="Calibri" w:hAnsi="Calibri" w:cs="Times New Roman"/>
          <w:sz w:val="24"/>
          <w:lang w:val="en-US"/>
        </w:rPr>
        <w:t xml:space="preserve">designated uses, but it also serves as an instruction manual for staff so that surface waters across the Commonwealth are assessed consistently and defensibly.  </w:t>
      </w:r>
    </w:p>
    <w:p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As with anything, assessment methodology can be strong in some areas and weak in others (Table 1).  Frequently, weaknesses are detected by new staff members, who tend to read the instructions from a different perspective than more veteran staff members.  Sometimes weaknesses are brought to DEQ’s attention by informed members of the public, EPA, or the regulated community.  Updates are made every two years to the guidance manual to address weaknesses and to ensure that procedures reflect newly adopted or modified WQS and updated guidelines from EPA.  DEQ’s Integrated Water Quality Assessment Report, which includes the Impaired Waters List, is largely the end result of the data analyses described in the guidance manual.  </w:t>
      </w: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b/>
          <w:lang w:val="en-US"/>
        </w:rPr>
      </w:pPr>
      <w:r w:rsidRPr="00AC154B">
        <w:rPr>
          <w:rFonts w:ascii="Calibri" w:eastAsia="Calibri" w:hAnsi="Calibri" w:cs="Times New Roman"/>
          <w:b/>
          <w:lang w:val="en-US"/>
        </w:rPr>
        <w:t xml:space="preserve">Table 1.  Distinguishing marks of strong and weak assessment methodology </w:t>
      </w:r>
    </w:p>
    <w:p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noProof/>
          <w:lang w:val="en-US"/>
        </w:rPr>
        <w:drawing>
          <wp:inline distT="0" distB="0" distL="0" distR="0" wp14:anchorId="2670A6BE" wp14:editId="4AB982AB">
            <wp:extent cx="5943600" cy="59658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65833"/>
                    </a:xfrm>
                    <a:prstGeom prst="rect">
                      <a:avLst/>
                    </a:prstGeom>
                    <a:noFill/>
                    <a:ln>
                      <a:noFill/>
                    </a:ln>
                  </pic:spPr>
                </pic:pic>
              </a:graphicData>
            </a:graphic>
          </wp:inline>
        </w:drawing>
      </w: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In 2005, the Academic Advisory Committee (AAC) submitted a report to DEQ entitled “Freshwater Nutrient Criteria” that was used to inform the development of nutrient criteria for a large subset of Virginia lakes/reservoirs studied by the AAC.  These water bodies were deemed “significant” and include the Commonwealth’s two natural lakes and 122 man-made reservoirs.  A significant lake/reservoir is defined as a publicly accessible lake/reservoir that is a public water supply and/or 100 acres or more in size.  Total chlorophyll-a and total phosphorus (TP) criteria became effective for these lakes/reservoirs in 2007 and are listed in </w:t>
      </w:r>
      <w:hyperlink r:id="rId57" w:history="1">
        <w:r w:rsidRPr="00AC154B">
          <w:rPr>
            <w:rFonts w:ascii="Calibri" w:eastAsia="Calibri" w:hAnsi="Calibri" w:cs="Calibri"/>
            <w:color w:val="0000FF"/>
            <w:sz w:val="24"/>
            <w:szCs w:val="24"/>
            <w:u w:val="single"/>
            <w:lang w:val="en-US"/>
          </w:rPr>
          <w:t>9 VAC 25-260-187</w:t>
        </w:r>
      </w:hyperlink>
      <w:r w:rsidRPr="00AC154B">
        <w:rPr>
          <w:rFonts w:ascii="Calibri" w:eastAsia="Calibri" w:hAnsi="Calibri" w:cs="Times New Roman"/>
          <w:sz w:val="24"/>
          <w:lang w:val="en-US"/>
        </w:rPr>
        <w:t xml:space="preserve">  and </w:t>
      </w:r>
      <w:hyperlink r:id="rId58" w:history="1">
        <w:r w:rsidRPr="00AC154B">
          <w:rPr>
            <w:rFonts w:ascii="Calibri" w:eastAsia="Calibri" w:hAnsi="Calibri" w:cs="Calibri"/>
            <w:color w:val="0000FF"/>
            <w:sz w:val="24"/>
            <w:szCs w:val="24"/>
            <w:u w:val="single"/>
            <w:lang w:val="en-US"/>
          </w:rPr>
          <w:t>9 VAC 25-260-310</w:t>
        </w:r>
      </w:hyperlink>
      <w:r w:rsidRPr="00AC154B">
        <w:rPr>
          <w:rFonts w:ascii="Calibri" w:eastAsia="Calibri" w:hAnsi="Calibri" w:cs="Calibri"/>
          <w:sz w:val="24"/>
          <w:szCs w:val="24"/>
          <w:lang w:val="en-US"/>
        </w:rPr>
        <w:t xml:space="preserve"> of the WQS regulation.  </w:t>
      </w:r>
      <w:r w:rsidRPr="00AC154B">
        <w:rPr>
          <w:rFonts w:ascii="Calibri" w:eastAsia="Calibri" w:hAnsi="Calibri" w:cs="Times New Roman"/>
          <w:sz w:val="24"/>
          <w:lang w:val="en-US"/>
        </w:rPr>
        <w:t>Along with providing the agency with recommendations for nutrient criteria, the AAC also advised DEQ on how dissolved oxygen (DO) criteria should be applied to lakes/reservoirs (</w:t>
      </w:r>
      <w:hyperlink r:id="rId59" w:history="1">
        <w:r w:rsidRPr="00AC154B">
          <w:rPr>
            <w:rFonts w:ascii="Calibri" w:eastAsia="Calibri" w:hAnsi="Calibri" w:cs="Times New Roman"/>
            <w:color w:val="0000FF"/>
            <w:sz w:val="24"/>
            <w:u w:val="single"/>
            <w:lang w:val="en-US"/>
          </w:rPr>
          <w:t>Appendix C</w:t>
        </w:r>
      </w:hyperlink>
      <w:r w:rsidRPr="00AC154B">
        <w:rPr>
          <w:rFonts w:ascii="Calibri" w:eastAsia="Calibri" w:hAnsi="Calibri" w:cs="Times New Roman"/>
          <w:sz w:val="24"/>
          <w:lang w:val="en-US"/>
        </w:rPr>
        <w:t xml:space="preserve"> in AAC, 2005).  These recommendations were used to support the inclusion of language in </w:t>
      </w:r>
      <w:hyperlink r:id="rId60" w:history="1">
        <w:r w:rsidRPr="00AC154B">
          <w:rPr>
            <w:rFonts w:ascii="Calibri" w:eastAsia="Calibri" w:hAnsi="Calibri" w:cs="Times New Roman"/>
            <w:color w:val="0000FF"/>
            <w:sz w:val="24"/>
            <w:u w:val="single"/>
            <w:lang w:val="en-US"/>
          </w:rPr>
          <w:t>9 VAC25-260-50</w:t>
        </w:r>
      </w:hyperlink>
      <w:r w:rsidRPr="00AC154B">
        <w:rPr>
          <w:rFonts w:ascii="Calibri" w:eastAsia="Calibri" w:hAnsi="Calibri" w:cs="Times New Roman"/>
          <w:sz w:val="24"/>
          <w:lang w:val="en-US"/>
        </w:rPr>
        <w:t xml:space="preserve">  stipulating that DO and pH apply only to the epilimnion of a thermally stratified man-made lake or reservoir listed in </w:t>
      </w:r>
      <w:hyperlink r:id="rId61" w:history="1">
        <w:r w:rsidRPr="00AC154B">
          <w:rPr>
            <w:rFonts w:ascii="Calibri" w:eastAsia="Calibri" w:hAnsi="Calibri" w:cs="Calibri"/>
            <w:color w:val="0000FF"/>
            <w:sz w:val="24"/>
            <w:szCs w:val="24"/>
            <w:u w:val="single"/>
            <w:lang w:val="en-US"/>
          </w:rPr>
          <w:t>9 VAC 25-260-187</w:t>
        </w:r>
      </w:hyperlink>
      <w:r w:rsidRPr="00AC154B">
        <w:rPr>
          <w:rFonts w:ascii="Calibri" w:eastAsia="Calibri" w:hAnsi="Calibri" w:cs="Times New Roman"/>
          <w:sz w:val="24"/>
          <w:lang w:val="en-US"/>
        </w:rPr>
        <w:t xml:space="preserve">  (hereafter referred to as Section 187 lakes/reservoirs).  Prior to the adoption of this language, DEQ applied DO criteria to the entire water column of both stratified and non-stratified water bodies, which resulted in a number of reservoirs being categorized as impaired when their low DO condition was not due to anthropogenic inputs (e.g., nutrients).  </w:t>
      </w:r>
    </w:p>
    <w:p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Apart from these recommendations, however, the AAC did not find fault with DEQ’s assessment procedures for DO in lakes/reservoirs.  The AAC’s report describes DEQ’s methodology as “sound” and “scientifically defensible”.  It should be noted that the AAC report does not specifically describe DEQ’s DO assessment methodology, but the 2004 DEQ Water Quality Assessment Guidance Manual is cited in the reference section.  The 2004 guidance manual instructed DEQ staff to apply DO criteria to lakes/reservoirs in the following manner (bolding added):</w:t>
      </w:r>
    </w:p>
    <w:p w:rsidR="00605838" w:rsidRPr="00AC154B" w:rsidRDefault="00605838" w:rsidP="00605838">
      <w:pPr>
        <w:widowControl w:val="0"/>
        <w:spacing w:after="200"/>
        <w:ind w:left="720"/>
        <w:rPr>
          <w:rFonts w:ascii="Calibri" w:eastAsia="Calibri" w:hAnsi="Calibri" w:cs="Times New Roman"/>
          <w:i/>
          <w:snapToGrid w:val="0"/>
          <w:lang w:val="en-US"/>
        </w:rPr>
      </w:pPr>
      <w:r w:rsidRPr="00AC154B">
        <w:rPr>
          <w:rFonts w:ascii="Calibri" w:eastAsia="Calibri" w:hAnsi="Calibri" w:cs="Times New Roman"/>
          <w:i/>
          <w:snapToGrid w:val="0"/>
          <w:lang w:val="en-US"/>
        </w:rPr>
        <w:t>Epilimnion:</w:t>
      </w:r>
    </w:p>
    <w:p w:rsidR="00605838" w:rsidRPr="00AC154B" w:rsidRDefault="00605838" w:rsidP="00605838">
      <w:pPr>
        <w:widowControl w:val="0"/>
        <w:spacing w:after="200"/>
        <w:ind w:left="720"/>
        <w:rPr>
          <w:rFonts w:ascii="Calibri" w:eastAsia="Calibri" w:hAnsi="Calibri" w:cs="Times New Roman"/>
          <w:snapToGrid w:val="0"/>
          <w:color w:val="000000"/>
          <w:lang w:val="en-US"/>
        </w:rPr>
      </w:pPr>
      <w:r w:rsidRPr="00AC154B">
        <w:rPr>
          <w:rFonts w:ascii="Calibri" w:eastAsia="Calibri" w:hAnsi="Calibri" w:cs="Times New Roman"/>
          <w:b/>
          <w:snapToGrid w:val="0"/>
          <w:lang w:val="en-US"/>
        </w:rPr>
        <w:t>For each monitoring station</w:t>
      </w:r>
      <w:r w:rsidRPr="00AC154B">
        <w:rPr>
          <w:rFonts w:ascii="Calibri" w:eastAsia="Calibri" w:hAnsi="Calibri" w:cs="Times New Roman"/>
          <w:snapToGrid w:val="0"/>
          <w:lang w:val="en-US"/>
        </w:rPr>
        <w:t xml:space="preserve">, all DO data collected in the epilimnion (delineated using temperature profile or assumed to be the upper 1/3 of the water column) will be </w:t>
      </w:r>
      <w:r w:rsidRPr="00AC154B">
        <w:rPr>
          <w:rFonts w:ascii="Calibri" w:eastAsia="Calibri" w:hAnsi="Calibri" w:cs="Times New Roman"/>
          <w:b/>
          <w:snapToGrid w:val="0"/>
          <w:lang w:val="en-US"/>
        </w:rPr>
        <w:t>aggregated</w:t>
      </w:r>
      <w:r w:rsidRPr="00AC154B">
        <w:rPr>
          <w:rFonts w:ascii="Calibri" w:eastAsia="Calibri" w:hAnsi="Calibri" w:cs="Times New Roman"/>
          <w:snapToGrid w:val="0"/>
          <w:lang w:val="en-US"/>
        </w:rPr>
        <w:t xml:space="preserve"> and assessed.  If the violation rate exceeds 10%, the assessment unit or entire lake/reservoir will be </w:t>
      </w:r>
      <w:r w:rsidRPr="00AC154B">
        <w:rPr>
          <w:rFonts w:ascii="Calibri" w:eastAsia="Calibri" w:hAnsi="Calibri" w:cs="Times New Roman"/>
          <w:snapToGrid w:val="0"/>
          <w:color w:val="000000"/>
          <w:lang w:val="en-US"/>
        </w:rPr>
        <w:t>assessed as impaired partially due to one or more pollutants from anthropogenic sources and will be placed in category 5A for TMDL development.  If the violation rate is less than 10.5%, assess the hypolimnion.</w:t>
      </w:r>
    </w:p>
    <w:p w:rsidR="00605838" w:rsidRPr="00AC154B" w:rsidRDefault="00605838" w:rsidP="00605838">
      <w:pPr>
        <w:widowControl w:val="0"/>
        <w:spacing w:after="200"/>
        <w:ind w:left="720"/>
        <w:rPr>
          <w:rFonts w:ascii="Calibri" w:eastAsia="Calibri" w:hAnsi="Calibri" w:cs="Times New Roman"/>
          <w:i/>
          <w:snapToGrid w:val="0"/>
          <w:color w:val="000000"/>
          <w:lang w:val="en-US"/>
        </w:rPr>
      </w:pPr>
      <w:r w:rsidRPr="00AC154B">
        <w:rPr>
          <w:rFonts w:ascii="Calibri" w:eastAsia="Calibri" w:hAnsi="Calibri" w:cs="Times New Roman"/>
          <w:i/>
          <w:snapToGrid w:val="0"/>
          <w:color w:val="000000"/>
          <w:lang w:val="en-US"/>
        </w:rPr>
        <w:t>Hypolimnion:</w:t>
      </w:r>
    </w:p>
    <w:p w:rsidR="00605838" w:rsidRPr="00AC154B" w:rsidRDefault="00605838" w:rsidP="00605838">
      <w:pPr>
        <w:widowControl w:val="0"/>
        <w:spacing w:after="200"/>
        <w:ind w:left="720"/>
        <w:rPr>
          <w:rFonts w:ascii="Calibri" w:eastAsia="Calibri" w:hAnsi="Calibri" w:cs="Times New Roman"/>
          <w:snapToGrid w:val="0"/>
          <w:lang w:val="en-US"/>
        </w:rPr>
      </w:pPr>
      <w:r w:rsidRPr="00AC154B">
        <w:rPr>
          <w:rFonts w:ascii="Calibri" w:eastAsia="Calibri" w:hAnsi="Calibri" w:cs="Times New Roman"/>
          <w:b/>
          <w:snapToGrid w:val="0"/>
          <w:lang w:val="en-US"/>
        </w:rPr>
        <w:t>For each monitoring station</w:t>
      </w:r>
      <w:r w:rsidRPr="00AC154B">
        <w:rPr>
          <w:rFonts w:ascii="Calibri" w:eastAsia="Calibri" w:hAnsi="Calibri" w:cs="Times New Roman"/>
          <w:snapToGrid w:val="0"/>
          <w:lang w:val="en-US"/>
        </w:rPr>
        <w:t xml:space="preserve">, all data collected in the hypolimnion (delineated using temperature profile or assumed to be the lower 2/3 of the water column) will be </w:t>
      </w:r>
      <w:r w:rsidRPr="00AC154B">
        <w:rPr>
          <w:rFonts w:ascii="Calibri" w:eastAsia="Calibri" w:hAnsi="Calibri" w:cs="Times New Roman"/>
          <w:b/>
          <w:snapToGrid w:val="0"/>
          <w:lang w:val="en-US"/>
        </w:rPr>
        <w:t xml:space="preserve">aggregated </w:t>
      </w:r>
      <w:r w:rsidRPr="00AC154B">
        <w:rPr>
          <w:rFonts w:ascii="Calibri" w:eastAsia="Calibri" w:hAnsi="Calibri" w:cs="Times New Roman"/>
          <w:snapToGrid w:val="0"/>
          <w:lang w:val="en-US"/>
        </w:rPr>
        <w:t xml:space="preserve">and assessed.  If the violation rate exceeds 10.5%, the lake/reservoir will be </w:t>
      </w:r>
      <w:r w:rsidRPr="00AC154B">
        <w:rPr>
          <w:rFonts w:ascii="Calibri" w:eastAsia="Calibri" w:hAnsi="Calibri" w:cs="Times New Roman"/>
          <w:snapToGrid w:val="0"/>
          <w:color w:val="000000"/>
          <w:lang w:val="en-US"/>
        </w:rPr>
        <w:t xml:space="preserve">assessed as impaired partially due to one or more pollutants.  Calculate the Tropic State Indices to </w:t>
      </w:r>
      <w:r w:rsidRPr="00AC154B">
        <w:rPr>
          <w:rFonts w:ascii="Calibri" w:eastAsia="Calibri" w:hAnsi="Calibri" w:cs="Times New Roman"/>
          <w:snapToGrid w:val="0"/>
          <w:lang w:val="en-US"/>
        </w:rPr>
        <w:t>determine whether the violations are due to pollutants from anthropogenic sources or natural sources.  I</w:t>
      </w:r>
      <w:r w:rsidRPr="00AC154B">
        <w:rPr>
          <w:rFonts w:ascii="Calibri" w:eastAsia="Calibri" w:hAnsi="Calibri" w:cs="Times New Roman"/>
          <w:snapToGrid w:val="0"/>
          <w:color w:val="000000"/>
          <w:lang w:val="en-US"/>
        </w:rPr>
        <w:t xml:space="preserve">f the violation rate is less than 10.5%, the assessment unit or lake will be assessed as fully supporting. </w:t>
      </w:r>
    </w:p>
    <w:p w:rsidR="00605838" w:rsidRPr="00AC154B" w:rsidRDefault="00605838" w:rsidP="00605838">
      <w:pPr>
        <w:widowControl w:val="0"/>
        <w:spacing w:after="200"/>
        <w:ind w:left="720"/>
        <w:rPr>
          <w:rFonts w:ascii="Calibri" w:eastAsia="Calibri" w:hAnsi="Calibri" w:cs="Times New Roman"/>
          <w:i/>
          <w:snapToGrid w:val="0"/>
          <w:lang w:val="en-US"/>
        </w:rPr>
      </w:pPr>
      <w:r w:rsidRPr="00AC154B">
        <w:rPr>
          <w:rFonts w:ascii="Calibri" w:eastAsia="Calibri" w:hAnsi="Calibri" w:cs="Times New Roman"/>
          <w:i/>
          <w:snapToGrid w:val="0"/>
          <w:lang w:val="en-US"/>
        </w:rPr>
        <w:t>Non-</w:t>
      </w:r>
      <w:proofErr w:type="spellStart"/>
      <w:r w:rsidRPr="00AC154B">
        <w:rPr>
          <w:rFonts w:ascii="Calibri" w:eastAsia="Calibri" w:hAnsi="Calibri" w:cs="Times New Roman"/>
          <w:i/>
          <w:snapToGrid w:val="0"/>
          <w:lang w:val="en-US"/>
        </w:rPr>
        <w:t>stratfied</w:t>
      </w:r>
      <w:proofErr w:type="spellEnd"/>
      <w:r w:rsidRPr="00AC154B">
        <w:rPr>
          <w:rFonts w:ascii="Calibri" w:eastAsia="Calibri" w:hAnsi="Calibri" w:cs="Times New Roman"/>
          <w:i/>
          <w:snapToGrid w:val="0"/>
          <w:lang w:val="en-US"/>
        </w:rPr>
        <w:t xml:space="preserve"> Lakes - Water Column Treated as Homogenous Unit:</w:t>
      </w:r>
    </w:p>
    <w:p w:rsidR="00605838" w:rsidRPr="00AC154B" w:rsidRDefault="00605838" w:rsidP="00605838">
      <w:pPr>
        <w:widowControl w:val="0"/>
        <w:spacing w:after="200"/>
        <w:ind w:left="720"/>
        <w:rPr>
          <w:rFonts w:ascii="Calibri" w:eastAsia="Calibri" w:hAnsi="Calibri" w:cs="Times New Roman"/>
          <w:snapToGrid w:val="0"/>
          <w:sz w:val="24"/>
          <w:lang w:val="en-US"/>
        </w:rPr>
      </w:pPr>
      <w:r w:rsidRPr="00AC154B">
        <w:rPr>
          <w:rFonts w:ascii="Calibri" w:eastAsia="Calibri" w:hAnsi="Calibri" w:cs="Times New Roman"/>
          <w:snapToGrid w:val="0"/>
          <w:lang w:val="en-US"/>
        </w:rPr>
        <w:t>If the lake is not stratified (T</w:t>
      </w:r>
      <w:r w:rsidRPr="00AC154B">
        <w:rPr>
          <w:rFonts w:ascii="Calibri" w:eastAsia="Calibri" w:hAnsi="Calibri" w:cs="Times New Roman"/>
          <w:snapToGrid w:val="0"/>
          <w:vertAlign w:val="subscript"/>
          <w:lang w:val="en-US"/>
        </w:rPr>
        <w:t>t</w:t>
      </w:r>
      <w:r w:rsidRPr="00AC154B">
        <w:rPr>
          <w:rFonts w:ascii="Calibri" w:eastAsia="Calibri" w:hAnsi="Calibri" w:cs="Times New Roman"/>
          <w:snapToGrid w:val="0"/>
          <w:lang w:val="en-US"/>
        </w:rPr>
        <w:t xml:space="preserve"> and T</w:t>
      </w:r>
      <w:r w:rsidRPr="00AC154B">
        <w:rPr>
          <w:rFonts w:ascii="Calibri" w:eastAsia="Calibri" w:hAnsi="Calibri" w:cs="Times New Roman"/>
          <w:snapToGrid w:val="0"/>
          <w:vertAlign w:val="subscript"/>
          <w:lang w:val="en-US"/>
        </w:rPr>
        <w:t>b</w:t>
      </w:r>
      <w:r w:rsidRPr="00AC154B">
        <w:rPr>
          <w:rFonts w:ascii="Calibri" w:eastAsia="Calibri" w:hAnsi="Calibri" w:cs="Times New Roman"/>
          <w:snapToGrid w:val="0"/>
          <w:lang w:val="en-US"/>
        </w:rPr>
        <w:t xml:space="preserve"> differential &lt;4ºC) all DO data in the water column will be </w:t>
      </w:r>
      <w:r w:rsidRPr="00AC154B">
        <w:rPr>
          <w:rFonts w:ascii="Calibri" w:eastAsia="Calibri" w:hAnsi="Calibri" w:cs="Times New Roman"/>
          <w:b/>
          <w:snapToGrid w:val="0"/>
          <w:lang w:val="en-US"/>
        </w:rPr>
        <w:t>aggregated</w:t>
      </w:r>
      <w:r w:rsidRPr="00AC154B">
        <w:rPr>
          <w:rFonts w:ascii="Calibri" w:eastAsia="Calibri" w:hAnsi="Calibri" w:cs="Times New Roman"/>
          <w:snapToGrid w:val="0"/>
          <w:lang w:val="en-US"/>
        </w:rPr>
        <w:t xml:space="preserve"> and assessed.  If the violation rate exceeds 10.5%, the assessment unit or entire lake/reservoir will be </w:t>
      </w:r>
      <w:r w:rsidRPr="00AC154B">
        <w:rPr>
          <w:rFonts w:ascii="Calibri" w:eastAsia="Calibri" w:hAnsi="Calibri" w:cs="Times New Roman"/>
          <w:snapToGrid w:val="0"/>
          <w:color w:val="000000"/>
          <w:lang w:val="en-US"/>
        </w:rPr>
        <w:t xml:space="preserve">assessed as impaired partially due to one or more pollutants from anthropogenic sources and will be placed in category 5A for TMDL development.  If the violation rate is less than 10.5%, the assessment unit or lake will be assessed as fully supporting. </w:t>
      </w:r>
    </w:p>
    <w:p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napToGrid w:val="0"/>
          <w:sz w:val="24"/>
          <w:lang w:val="en-US"/>
        </w:rPr>
        <w:t>After 2007, the water quality assessment guidance manual was updated in light of the aforementioned adoptions to the lakes/reservoirs WQS.  The 2018 guidance manual instructed DEQ staff to</w:t>
      </w:r>
      <w:r w:rsidRPr="00AC154B">
        <w:rPr>
          <w:rFonts w:ascii="Calibri" w:eastAsia="Calibri" w:hAnsi="Calibri" w:cs="Times New Roman"/>
          <w:sz w:val="24"/>
          <w:lang w:val="en-US"/>
        </w:rPr>
        <w:t xml:space="preserve"> apply DO criteria to lakes/reservoirs in the following manner (bolding in original):</w:t>
      </w:r>
    </w:p>
    <w:p w:rsidR="00605838" w:rsidRPr="00AC154B" w:rsidRDefault="00605838" w:rsidP="00605838">
      <w:pPr>
        <w:autoSpaceDE w:val="0"/>
        <w:autoSpaceDN w:val="0"/>
        <w:adjustRightInd w:val="0"/>
        <w:spacing w:line="240" w:lineRule="auto"/>
        <w:ind w:left="1080"/>
        <w:contextualSpacing/>
        <w:rPr>
          <w:rFonts w:ascii="BEMIEE+TimesNewRoman" w:eastAsia="Times New Roman" w:hAnsi="BEMIEE+TimesNewRoman" w:cs="BEMIEE+TimesNewRoman"/>
          <w:sz w:val="24"/>
          <w:szCs w:val="24"/>
          <w:lang w:val="en-US"/>
        </w:rPr>
      </w:pPr>
      <w:r w:rsidRPr="00AC154B">
        <w:rPr>
          <w:rFonts w:ascii="Calibri" w:eastAsia="Times New Roman" w:hAnsi="Calibri" w:cs="Calibri"/>
          <w:lang w:val="en-US"/>
        </w:rPr>
        <w:t xml:space="preserve">The 10.5% rule is applicable to assessments for the minimum dissolved oxygen criterion in all assessed lakes and reservoirs for each lake monitoring year.  For </w:t>
      </w:r>
      <w:r w:rsidRPr="00AC154B">
        <w:rPr>
          <w:rFonts w:ascii="Calibri" w:eastAsia="Times New Roman" w:hAnsi="Calibri" w:cs="Calibri"/>
          <w:b/>
          <w:color w:val="000000"/>
          <w:lang w:val="en-US"/>
        </w:rPr>
        <w:t xml:space="preserve">§187 </w:t>
      </w:r>
      <w:r w:rsidRPr="00AC154B">
        <w:rPr>
          <w:rFonts w:ascii="Calibri" w:eastAsia="Times New Roman" w:hAnsi="Calibri" w:cs="Calibri"/>
          <w:lang w:val="en-US"/>
        </w:rPr>
        <w:t xml:space="preserve">lakes/reservoirs, dissolved oxygen samples taken for all months within the lake monitoring year, at all stations within a given lake or reservoir, are assessed only in the epilimnion if the water body is thermally stratified.  If not stratified, dissolved oxygen should be assessed throughout the water column.  A lake or reservoir is considered stratified if there is a difference of 1ºC /meter. If the differential is &lt; 1ºC /meter, the lake is not considered stratified. Lakes/Reservoirs not listed in </w:t>
      </w:r>
      <w:r w:rsidRPr="00AC154B">
        <w:rPr>
          <w:rFonts w:ascii="Calibri" w:eastAsia="Times New Roman" w:hAnsi="Calibri" w:cs="Calibri"/>
          <w:b/>
          <w:color w:val="000000"/>
          <w:lang w:val="en-US"/>
        </w:rPr>
        <w:t>§187 should have all DO samples assessed regardless of thermal stratification determination.</w:t>
      </w:r>
      <w:r w:rsidRPr="00AC154B">
        <w:rPr>
          <w:rFonts w:ascii="Calibri" w:eastAsia="Times New Roman" w:hAnsi="Calibri" w:cs="Calibri"/>
          <w:lang w:val="en-US"/>
        </w:rPr>
        <w:t xml:space="preserve"> Two or more exceedances and &gt;10.5% exceedance of total samples </w:t>
      </w:r>
      <w:proofErr w:type="gramStart"/>
      <w:r w:rsidRPr="00AC154B">
        <w:rPr>
          <w:rFonts w:ascii="Calibri" w:eastAsia="Times New Roman" w:hAnsi="Calibri" w:cs="Calibri"/>
          <w:lang w:val="en-US"/>
        </w:rPr>
        <w:t>are</w:t>
      </w:r>
      <w:proofErr w:type="gramEnd"/>
      <w:r w:rsidRPr="00AC154B">
        <w:rPr>
          <w:rFonts w:ascii="Calibri" w:eastAsia="Times New Roman" w:hAnsi="Calibri" w:cs="Calibri"/>
          <w:lang w:val="en-US"/>
        </w:rPr>
        <w:t xml:space="preserve"> required before a water body is listed as impaired for the minimum dissolved oxygen criterion (4 mg/l for most freshwater lakes and reservoirs) under § 62.1-44.19:5 and 7 of the Code of Virginia. </w:t>
      </w:r>
    </w:p>
    <w:p w:rsidR="00605838" w:rsidRPr="00AC154B" w:rsidRDefault="00605838" w:rsidP="00605838">
      <w:pPr>
        <w:spacing w:after="200"/>
        <w:rPr>
          <w:rFonts w:ascii="Calibri" w:eastAsia="Calibri" w:hAnsi="Calibri" w:cs="Times New Roman"/>
          <w:sz w:val="24"/>
          <w:lang w:val="en-US"/>
        </w:rPr>
      </w:pPr>
    </w:p>
    <w:p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There are some key differences in the 2004 and 2018 instructions besides the treatment of hypolimnion data.  First, the 2004 guidance manual instructed staff to apply the “10.5% rule”</w:t>
      </w:r>
      <w:r w:rsidRPr="00AC154B">
        <w:rPr>
          <w:rFonts w:ascii="Calibri" w:eastAsia="Calibri" w:hAnsi="Calibri" w:cs="Times New Roman"/>
          <w:sz w:val="24"/>
          <w:vertAlign w:val="superscript"/>
          <w:lang w:val="en-US"/>
        </w:rPr>
        <w:footnoteReference w:id="1"/>
      </w:r>
      <w:r w:rsidRPr="00AC154B">
        <w:rPr>
          <w:rFonts w:ascii="Calibri" w:eastAsia="Calibri" w:hAnsi="Calibri" w:cs="Times New Roman"/>
          <w:sz w:val="24"/>
          <w:lang w:val="en-US"/>
        </w:rPr>
        <w:t xml:space="preserve"> to “each monitoring station” dataset in a lake/reservoir, while the 2018 guidance directed staff to apply the rule to “all dissolved oxygen samples” within a lake/reservoir.  Secondly, the 2004 guidance manual uses the term “aggregate,” while that term does not appear in the more recent guidance manual.  The AAC members who may have reviewed the lakes/reservoirs section of the 2004 guidance manual may have assumed the term “aggregate” meant that DEQ staff were being instructed to average </w:t>
      </w:r>
      <w:proofErr w:type="spellStart"/>
      <w:r w:rsidRPr="00AC154B">
        <w:rPr>
          <w:rFonts w:ascii="Calibri" w:eastAsia="Calibri" w:hAnsi="Calibri" w:cs="Times New Roman"/>
          <w:sz w:val="24"/>
          <w:lang w:val="en-US"/>
        </w:rPr>
        <w:t>epilimnetic</w:t>
      </w:r>
      <w:proofErr w:type="spellEnd"/>
      <w:r w:rsidRPr="00AC154B">
        <w:rPr>
          <w:rFonts w:ascii="Calibri" w:eastAsia="Calibri" w:hAnsi="Calibri" w:cs="Times New Roman"/>
          <w:sz w:val="24"/>
          <w:lang w:val="en-US"/>
        </w:rPr>
        <w:t xml:space="preserve"> samples (or water column samples in non-stratified water bodies) by monitoring station.  However, DEQ staff interpreted “aggregate” to mean that samples would be assessed collectively, with no averaging.   “Aggregate” was likely dropped in subsequent versions of the guidance manual due to the ambiguity of this term.</w:t>
      </w:r>
    </w:p>
    <w:p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It is quite possible that the AAC would have still determined that DEQ’s DO assessment methodology for lakes/reservoirs was scientifically defensible even if “aggregate” had not been used in the 2004 guidance.  But there is enough of a difference between the 2004 and 2018 guidance instructions to warrant a new AAC review to ensure that DEQ’s procedure is sound and scientifically defensible.  This review would also be helpful given DEQ’s desire to update the guidance for the </w:t>
      </w:r>
      <w:hyperlink r:id="rId62" w:history="1">
        <w:r w:rsidRPr="00AC154B">
          <w:rPr>
            <w:rFonts w:ascii="Calibri" w:eastAsia="Calibri" w:hAnsi="Calibri" w:cs="Times New Roman"/>
            <w:color w:val="0000FF"/>
            <w:sz w:val="24"/>
            <w:u w:val="single"/>
            <w:lang w:val="en-US"/>
          </w:rPr>
          <w:t>Monitoring and Assessment of Lakes and Reservoirs</w:t>
        </w:r>
      </w:hyperlink>
      <w:r w:rsidRPr="00AC154B">
        <w:rPr>
          <w:rFonts w:ascii="Calibri" w:eastAsia="Calibri" w:hAnsi="Calibri" w:cs="Times New Roman"/>
          <w:sz w:val="24"/>
          <w:lang w:val="en-US"/>
        </w:rPr>
        <w:t xml:space="preserve">, which provides general guidance for collecting and analyzing lake data.  This guidance document was last finalized in 2009.  During the spring of 2019, changes were proposed for this document and public comments were submitted to DEQ in response, but the changes were withdrawn due to staff uncertainty.  The expertise of the AAC may help resolve this uncertainty. </w:t>
      </w:r>
    </w:p>
    <w:p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DEQ requests a review of its current process for assessing DO in lakes/reservoirs to make sure that the AAC still considers it “sound” and “scientifically defensible.”   DEQ would also appreciate a technical review of an alternative procedure that reflects staff recommendations combined with the suggestions submitted by a commenter regarding pH criteria assessment.   Additionally, advice is requested on how DEQ should handle the assessment of low DO conditions caused by incomplete fall turnover.  The AAC is asked to consider DEQ’s assessment methodology and any changes the AAC recommends with respect to the distinguishing marks listed in Table 1.    This paper concludes with questions to assist the AAC with its responses.</w:t>
      </w:r>
    </w:p>
    <w:p w:rsidR="00605838" w:rsidRPr="00AC154B" w:rsidRDefault="00605838" w:rsidP="00605838">
      <w:pPr>
        <w:keepNext/>
        <w:keepLines/>
        <w:outlineLvl w:val="2"/>
        <w:rPr>
          <w:rFonts w:ascii="Cambria" w:eastAsia="Times New Roman" w:hAnsi="Cambria" w:cs="Times New Roman"/>
          <w:b/>
          <w:bCs/>
          <w:color w:val="4F81BD"/>
          <w:lang w:val="en-US"/>
        </w:rPr>
      </w:pPr>
    </w:p>
    <w:p w:rsidR="00605838" w:rsidRPr="00AC154B" w:rsidRDefault="00605838" w:rsidP="00605838">
      <w:pPr>
        <w:keepNext/>
        <w:keepLines/>
        <w:spacing w:before="200"/>
        <w:outlineLvl w:val="2"/>
        <w:rPr>
          <w:rFonts w:ascii="Cambria" w:eastAsia="Times New Roman" w:hAnsi="Cambria" w:cs="Times New Roman"/>
          <w:b/>
          <w:bCs/>
          <w:color w:val="4F81BD"/>
          <w:lang w:val="en-US"/>
        </w:rPr>
      </w:pPr>
      <w:r w:rsidRPr="00AC154B">
        <w:rPr>
          <w:rFonts w:ascii="Cambria" w:eastAsia="Times New Roman" w:hAnsi="Cambria" w:cs="Times New Roman"/>
          <w:b/>
          <w:bCs/>
          <w:color w:val="4F81BD"/>
          <w:lang w:val="en-US"/>
        </w:rPr>
        <w:t>Current Process</w:t>
      </w:r>
    </w:p>
    <w:p w:rsidR="00605838" w:rsidRPr="00AC154B" w:rsidRDefault="00605838" w:rsidP="00605838">
      <w:pPr>
        <w:spacing w:after="200"/>
        <w:rPr>
          <w:rFonts w:ascii="Calibri" w:eastAsia="Calibri" w:hAnsi="Calibri" w:cs="Times New Roman"/>
          <w:sz w:val="24"/>
          <w:lang w:val="en-US"/>
        </w:rPr>
      </w:pPr>
    </w:p>
    <w:p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DEQ staff typically create assessment units for water bodies they judge to be relatively homogeneous—one where surrounding land uses and riverine inputs are expected to be relatively uniform and one where physical </w:t>
      </w:r>
      <w:proofErr w:type="gramStart"/>
      <w:r w:rsidRPr="00AC154B">
        <w:rPr>
          <w:rFonts w:ascii="Calibri" w:eastAsia="Calibri" w:hAnsi="Calibri" w:cs="Times New Roman"/>
          <w:sz w:val="24"/>
          <w:lang w:val="en-US"/>
        </w:rPr>
        <w:t>dynamics</w:t>
      </w:r>
      <w:proofErr w:type="gramEnd"/>
      <w:r w:rsidRPr="00AC154B">
        <w:rPr>
          <w:rFonts w:ascii="Calibri" w:eastAsia="Calibri" w:hAnsi="Calibri" w:cs="Times New Roman"/>
          <w:sz w:val="24"/>
          <w:lang w:val="en-US"/>
        </w:rPr>
        <w:t xml:space="preserve"> (e.g., thermal stratification) are expected to be similar throughout.  While DEQ staff tend to establish riverine assessment units around individual DEQ stations (one ambient water quality monitoring station per assessment unit), it is normal for multiple stations to be located in a single lake/reservoir assessment unit</w:t>
      </w:r>
      <w:r w:rsidRPr="00AC154B">
        <w:rPr>
          <w:rFonts w:ascii="Calibri" w:eastAsia="Calibri" w:hAnsi="Calibri" w:cs="Times New Roman"/>
          <w:sz w:val="24"/>
          <w:vertAlign w:val="superscript"/>
          <w:lang w:val="en-US"/>
        </w:rPr>
        <w:footnoteReference w:id="2"/>
      </w:r>
      <w:r w:rsidRPr="00AC154B">
        <w:rPr>
          <w:rFonts w:ascii="Calibri" w:eastAsia="Calibri" w:hAnsi="Calibri" w:cs="Times New Roman"/>
          <w:sz w:val="24"/>
          <w:lang w:val="en-US"/>
        </w:rPr>
        <w:t>. This is especially true for lakes/reservoirs that are monitored by other data collectors besides DEQ, like citizen groups.  The number of non-agency stations is expected to multiply as citizen scientists continue to swell in number.  Thus, it is important that there be standardization in the handling of different lake/reservoir datasets.</w:t>
      </w:r>
    </w:p>
    <w:p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DEQ staff pool data by taking all measurements taken in the epilimnion (for Section 187 lakes/reservoirs) or in the water column (for non-Section 187 lakes or when Section 187 lakes/reservoirs are not stratified) over the six-year assessment period (Figure 1). Vertical temperature profiles enable assessors to determine the bottommost depth of the </w:t>
      </w:r>
      <w:proofErr w:type="spellStart"/>
      <w:r w:rsidRPr="00AC154B">
        <w:rPr>
          <w:rFonts w:ascii="Calibri" w:eastAsia="Calibri" w:hAnsi="Calibri" w:cs="Times New Roman"/>
          <w:sz w:val="24"/>
          <w:lang w:val="en-US"/>
        </w:rPr>
        <w:t>epiliminion</w:t>
      </w:r>
      <w:proofErr w:type="spellEnd"/>
      <w:r w:rsidRPr="00AC154B">
        <w:rPr>
          <w:rFonts w:ascii="Calibri" w:eastAsia="Calibri" w:hAnsi="Calibri" w:cs="Times New Roman"/>
          <w:sz w:val="24"/>
          <w:lang w:val="en-US"/>
        </w:rPr>
        <w:t xml:space="preserve"> at a station during a monitoring event.   </w:t>
      </w:r>
      <w:proofErr w:type="spellStart"/>
      <w:r w:rsidRPr="00AC154B">
        <w:rPr>
          <w:rFonts w:ascii="Calibri" w:eastAsia="Calibri" w:hAnsi="Calibri" w:cs="Times New Roman"/>
          <w:sz w:val="24"/>
          <w:lang w:val="en-US"/>
        </w:rPr>
        <w:t>Epilimnetic</w:t>
      </w:r>
      <w:proofErr w:type="spellEnd"/>
      <w:r w:rsidRPr="00AC154B">
        <w:rPr>
          <w:rFonts w:ascii="Calibri" w:eastAsia="Calibri" w:hAnsi="Calibri" w:cs="Times New Roman"/>
          <w:sz w:val="24"/>
          <w:lang w:val="en-US"/>
        </w:rPr>
        <w:t xml:space="preserve"> samples are then compared to the minimum DO criterion (4.0 mg/l for most lakes/reservoirs).  If more than 10% of these samples are below the criterion, then the lake/reservoir assessment unit will be deemed impaired for DO.</w:t>
      </w:r>
    </w:p>
    <w:p w:rsidR="00605838" w:rsidRPr="00AC154B" w:rsidRDefault="00512F24" w:rsidP="00605838">
      <w:pPr>
        <w:widowControl w:val="0"/>
        <w:spacing w:after="200"/>
        <w:rPr>
          <w:rFonts w:ascii="Calibri" w:eastAsia="Calibri" w:hAnsi="Calibri" w:cs="Times New Roman"/>
          <w:snapToGrid w:val="0"/>
          <w:sz w:val="24"/>
          <w:lang w:val="en-US"/>
        </w:rPr>
      </w:pPr>
      <w:r w:rsidRPr="00AC154B">
        <w:rPr>
          <w:rFonts w:ascii="Calibri" w:eastAsia="Calibri" w:hAnsi="Calibri" w:cs="Times New Roman"/>
          <w:noProof/>
          <w:lang w:val="en-US"/>
        </w:rPr>
        <mc:AlternateContent>
          <mc:Choice Requires="wpg">
            <w:drawing>
              <wp:anchor distT="0" distB="0" distL="114300" distR="114300" simplePos="0" relativeHeight="251664384" behindDoc="0" locked="0" layoutInCell="1" allowOverlap="1" wp14:anchorId="127EC634" wp14:editId="0CD4A93A">
                <wp:simplePos x="0" y="0"/>
                <wp:positionH relativeFrom="column">
                  <wp:posOffset>1315085</wp:posOffset>
                </wp:positionH>
                <wp:positionV relativeFrom="paragraph">
                  <wp:posOffset>42545</wp:posOffset>
                </wp:positionV>
                <wp:extent cx="3385185" cy="5596255"/>
                <wp:effectExtent l="0" t="19050" r="0" b="23495"/>
                <wp:wrapNone/>
                <wp:docPr id="4" name="Group 4"/>
                <wp:cNvGraphicFramePr/>
                <a:graphic xmlns:a="http://schemas.openxmlformats.org/drawingml/2006/main">
                  <a:graphicData uri="http://schemas.microsoft.com/office/word/2010/wordprocessingGroup">
                    <wpg:wgp>
                      <wpg:cNvGrpSpPr/>
                      <wpg:grpSpPr>
                        <a:xfrm>
                          <a:off x="0" y="0"/>
                          <a:ext cx="3385185" cy="5596255"/>
                          <a:chOff x="-9526" y="-1"/>
                          <a:chExt cx="3385409" cy="5596856"/>
                        </a:xfrm>
                      </wpg:grpSpPr>
                      <wpg:grpSp>
                        <wpg:cNvPr id="6" name="Group 5"/>
                        <wpg:cNvGrpSpPr/>
                        <wpg:grpSpPr>
                          <a:xfrm>
                            <a:off x="-9526" y="0"/>
                            <a:ext cx="3274696" cy="5596855"/>
                            <a:chOff x="-9526" y="0"/>
                            <a:chExt cx="3274696" cy="5596855"/>
                          </a:xfrm>
                        </wpg:grpSpPr>
                        <wps:wsp>
                          <wps:cNvPr id="7" name="Text Box 2"/>
                          <wps:cNvSpPr txBox="1">
                            <a:spLocks noChangeArrowheads="1"/>
                          </wps:cNvSpPr>
                          <wps:spPr bwMode="auto">
                            <a:xfrm>
                              <a:off x="-9526" y="4632290"/>
                              <a:ext cx="3274694" cy="964565"/>
                            </a:xfrm>
                            <a:prstGeom prst="rect">
                              <a:avLst/>
                            </a:prstGeom>
                            <a:solidFill>
                              <a:srgbClr val="FFFFFF"/>
                            </a:solidFill>
                            <a:ln w="9525">
                              <a:solidFill>
                                <a:srgbClr val="000000"/>
                              </a:solidFill>
                              <a:miter lim="800000"/>
                              <a:headEnd/>
                              <a:tailEnd/>
                            </a:ln>
                          </wps:spPr>
                          <wps:txbx>
                            <w:txbxContent>
                              <w:p w:rsidR="00446482" w:rsidRPr="00C57348" w:rsidRDefault="00446482" w:rsidP="00605838">
                                <w:pPr>
                                  <w:jc w:val="center"/>
                                  <w:rPr>
                                    <w:b/>
                                    <w:sz w:val="24"/>
                                  </w:rPr>
                                </w:pPr>
                                <w:r>
                                  <w:rPr>
                                    <w:b/>
                                    <w:sz w:val="24"/>
                                  </w:rPr>
                                  <w:t>DO Assessment Summary</w:t>
                                </w:r>
                              </w:p>
                              <w:p w:rsidR="00446482" w:rsidRDefault="00446482" w:rsidP="00605838">
                                <w:pPr>
                                  <w:spacing w:line="240" w:lineRule="auto"/>
                                  <w:rPr>
                                    <w:sz w:val="24"/>
                                  </w:rPr>
                                </w:pPr>
                                <w:r>
                                  <w:rPr>
                                    <w:sz w:val="24"/>
                                  </w:rPr>
                                  <w:t xml:space="preserve">2+0+3 = 5 DO exceedances </w:t>
                                </w:r>
                              </w:p>
                              <w:p w:rsidR="00446482" w:rsidRDefault="00446482" w:rsidP="00605838">
                                <w:pPr>
                                  <w:spacing w:line="240" w:lineRule="auto"/>
                                  <w:rPr>
                                    <w:sz w:val="24"/>
                                  </w:rPr>
                                </w:pPr>
                                <w:r>
                                  <w:rPr>
                                    <w:sz w:val="24"/>
                                  </w:rPr>
                                  <w:t xml:space="preserve">31+4+32 = 67 </w:t>
                                </w:r>
                                <w:proofErr w:type="spellStart"/>
                                <w:r>
                                  <w:rPr>
                                    <w:sz w:val="24"/>
                                  </w:rPr>
                                  <w:t>epilimnetic</w:t>
                                </w:r>
                                <w:proofErr w:type="spellEnd"/>
                                <w:r>
                                  <w:rPr>
                                    <w:sz w:val="24"/>
                                  </w:rPr>
                                  <w:t xml:space="preserve"> DO measurements </w:t>
                                </w:r>
                              </w:p>
                              <w:p w:rsidR="00446482" w:rsidRPr="00042DE6" w:rsidRDefault="00446482" w:rsidP="00605838">
                                <w:pPr>
                                  <w:spacing w:line="240" w:lineRule="auto"/>
                                  <w:rPr>
                                    <w:color w:val="000000"/>
                                    <w:sz w:val="24"/>
                                  </w:rPr>
                                </w:pPr>
                                <w:r w:rsidRPr="00042DE6">
                                  <w:rPr>
                                    <w:color w:val="000000"/>
                                    <w:sz w:val="24"/>
                                    <w:highlight w:val="yellow"/>
                                  </w:rPr>
                                  <w:t>Exceedance rate = 5/67 = 7%=&gt;Criterion Attained</w:t>
                                </w:r>
                              </w:p>
                            </w:txbxContent>
                          </wps:txbx>
                          <wps:bodyPr rot="0" vert="horz" wrap="square" lIns="91440" tIns="45720" rIns="91440" bIns="45720" anchor="t" anchorCtr="0">
                            <a:noAutofit/>
                          </wps:bodyPr>
                        </wps:wsp>
                        <wpg:grpSp>
                          <wpg:cNvPr id="8" name="Group 7"/>
                          <wpg:cNvGrpSpPr>
                            <a:grpSpLocks/>
                          </wpg:cNvGrpSpPr>
                          <wpg:grpSpPr bwMode="auto">
                            <a:xfrm>
                              <a:off x="0" y="0"/>
                              <a:ext cx="3265170" cy="4631690"/>
                              <a:chOff x="1076957" y="1060668"/>
                              <a:chExt cx="50292" cy="66198"/>
                            </a:xfrm>
                          </wpg:grpSpPr>
                          <pic:pic xmlns:pic="http://schemas.openxmlformats.org/drawingml/2006/picture">
                            <pic:nvPicPr>
                              <pic:cNvPr id="9"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076957" y="1060668"/>
                                <a:ext cx="50292" cy="66199"/>
                              </a:xfrm>
                              <a:prstGeom prst="rect">
                                <a:avLst/>
                              </a:prstGeom>
                              <a:noFill/>
                              <a:ln w="6350" algn="in">
                                <a:solidFill>
                                  <a:sysClr val="windowText" lastClr="000000">
                                    <a:lumMod val="0"/>
                                    <a:lumOff val="0"/>
                                  </a:sys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pic:spPr>
                          </pic:pic>
                          <wps:wsp>
                            <wps:cNvPr id="10" name="Oval 19"/>
                            <wps:cNvSpPr>
                              <a:spLocks noChangeArrowheads="1"/>
                            </wps:cNvSpPr>
                            <wps:spPr bwMode="auto">
                              <a:xfrm>
                                <a:off x="1087185" y="1066522"/>
                                <a:ext cx="1663" cy="1544"/>
                              </a:xfrm>
                              <a:prstGeom prst="ellipse">
                                <a:avLst/>
                              </a:prstGeom>
                              <a:solidFill>
                                <a:sysClr val="windowText" lastClr="000000">
                                  <a:lumMod val="0"/>
                                  <a:lumOff val="0"/>
                                </a:sysClr>
                              </a:solidFill>
                              <a:ln w="25400" algn="in">
                                <a:solidFill>
                                  <a:sysClr val="windowText" lastClr="000000">
                                    <a:lumMod val="0"/>
                                    <a:lumOff val="0"/>
                                  </a:sys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1" name="Oval 20"/>
                            <wps:cNvSpPr>
                              <a:spLocks noChangeArrowheads="1"/>
                            </wps:cNvSpPr>
                            <wps:spPr bwMode="auto">
                              <a:xfrm>
                                <a:off x="1101035" y="1087497"/>
                                <a:ext cx="1663" cy="1544"/>
                              </a:xfrm>
                              <a:prstGeom prst="ellipse">
                                <a:avLst/>
                              </a:prstGeom>
                              <a:solidFill>
                                <a:sysClr val="windowText" lastClr="000000">
                                  <a:lumMod val="0"/>
                                  <a:lumOff val="0"/>
                                </a:sysClr>
                              </a:solidFill>
                              <a:ln w="25400" algn="in">
                                <a:solidFill>
                                  <a:sysClr val="windowText" lastClr="000000">
                                    <a:lumMod val="0"/>
                                    <a:lumOff val="0"/>
                                  </a:sys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2" name="Oval 21"/>
                            <wps:cNvSpPr>
                              <a:spLocks noChangeArrowheads="1"/>
                            </wps:cNvSpPr>
                            <wps:spPr bwMode="auto">
                              <a:xfrm>
                                <a:off x="1120229" y="1113103"/>
                                <a:ext cx="1662" cy="1544"/>
                              </a:xfrm>
                              <a:prstGeom prst="ellipse">
                                <a:avLst/>
                              </a:prstGeom>
                              <a:solidFill>
                                <a:sysClr val="windowText" lastClr="000000">
                                  <a:lumMod val="0"/>
                                  <a:lumOff val="0"/>
                                </a:sysClr>
                              </a:solidFill>
                              <a:ln w="25400" algn="in">
                                <a:solidFill>
                                  <a:sysClr val="windowText" lastClr="000000">
                                    <a:lumMod val="0"/>
                                    <a:lumOff val="0"/>
                                  </a:sys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grpSp>
                      </wpg:grpSp>
                      <wps:wsp>
                        <wps:cNvPr id="13" name="Text Box 2"/>
                        <wps:cNvSpPr txBox="1">
                          <a:spLocks noChangeArrowheads="1"/>
                        </wps:cNvSpPr>
                        <wps:spPr bwMode="auto">
                          <a:xfrm>
                            <a:off x="60290" y="3436536"/>
                            <a:ext cx="1740315" cy="1195224"/>
                          </a:xfrm>
                          <a:prstGeom prst="rect">
                            <a:avLst/>
                          </a:prstGeom>
                          <a:noFill/>
                          <a:ln w="9525">
                            <a:noFill/>
                            <a:miter lim="800000"/>
                            <a:headEnd/>
                            <a:tailEnd/>
                          </a:ln>
                        </wps:spPr>
                        <wps:txbx>
                          <w:txbxContent>
                            <w:p w:rsidR="00446482" w:rsidRPr="00C57348" w:rsidRDefault="00446482" w:rsidP="00605838">
                              <w:pPr>
                                <w:spacing w:line="240" w:lineRule="auto"/>
                                <w:rPr>
                                  <w:b/>
                                  <w:u w:val="single"/>
                                </w:rPr>
                              </w:pPr>
                              <w:r w:rsidRPr="00C57348">
                                <w:rPr>
                                  <w:b/>
                                  <w:u w:val="single"/>
                                </w:rPr>
                                <w:t xml:space="preserve">Station </w:t>
                              </w:r>
                              <w:r>
                                <w:rPr>
                                  <w:b/>
                                  <w:u w:val="single"/>
                                </w:rPr>
                                <w:t>C (DEQ)</w:t>
                              </w:r>
                            </w:p>
                            <w:p w:rsidR="00446482" w:rsidRDefault="00446482" w:rsidP="00605838">
                              <w:pPr>
                                <w:spacing w:line="240" w:lineRule="auto"/>
                              </w:pPr>
                              <w:r>
                                <w:t>- 7 monitoring events</w:t>
                              </w:r>
                            </w:p>
                            <w:p w:rsidR="00446482" w:rsidRDefault="00446482" w:rsidP="00605838">
                              <w:pPr>
                                <w:spacing w:line="240" w:lineRule="auto"/>
                              </w:pPr>
                              <w:r>
                                <w:t>- 3 DO exceedances</w:t>
                              </w:r>
                            </w:p>
                            <w:p w:rsidR="00446482" w:rsidRDefault="00446482" w:rsidP="00605838">
                              <w:pPr>
                                <w:spacing w:line="240" w:lineRule="auto"/>
                              </w:pPr>
                              <w:r>
                                <w:t xml:space="preserve">- 32 </w:t>
                              </w:r>
                              <w:proofErr w:type="spellStart"/>
                              <w:r>
                                <w:rPr>
                                  <w:sz w:val="24"/>
                                </w:rPr>
                                <w:t>epilimnetic</w:t>
                              </w:r>
                              <w:proofErr w:type="spellEnd"/>
                              <w:r>
                                <w:t xml:space="preserve"> DO</w:t>
                              </w:r>
                            </w:p>
                            <w:p w:rsidR="00446482" w:rsidRDefault="00446482" w:rsidP="00605838">
                              <w:pPr>
                                <w:spacing w:line="240" w:lineRule="auto"/>
                              </w:pPr>
                              <w:r>
                                <w:t>measurements over all</w:t>
                              </w:r>
                            </w:p>
                            <w:p w:rsidR="00446482" w:rsidRDefault="00446482" w:rsidP="00605838">
                              <w:pPr>
                                <w:spacing w:line="240" w:lineRule="auto"/>
                              </w:pPr>
                              <w:r>
                                <w:t>monitoring events</w:t>
                              </w:r>
                            </w:p>
                            <w:p w:rsidR="00446482" w:rsidRDefault="00446482" w:rsidP="00605838">
                              <w:r>
                                <w:t xml:space="preserve">     </w:t>
                              </w:r>
                            </w:p>
                          </w:txbxContent>
                        </wps:txbx>
                        <wps:bodyPr rot="0" vert="horz" wrap="square" lIns="91440" tIns="45720" rIns="91440" bIns="45720" anchor="t" anchorCtr="0">
                          <a:noAutofit/>
                        </wps:bodyPr>
                      </wps:wsp>
                      <wps:wsp>
                        <wps:cNvPr id="14" name="Straight Arrow Connector 13"/>
                        <wps:cNvCnPr/>
                        <wps:spPr>
                          <a:xfrm flipV="1">
                            <a:off x="1286189" y="3778180"/>
                            <a:ext cx="1446963" cy="18269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 name="Text Box 2"/>
                        <wps:cNvSpPr txBox="1">
                          <a:spLocks noChangeArrowheads="1"/>
                        </wps:cNvSpPr>
                        <wps:spPr bwMode="auto">
                          <a:xfrm>
                            <a:off x="1808703" y="1436914"/>
                            <a:ext cx="1567180" cy="1239897"/>
                          </a:xfrm>
                          <a:prstGeom prst="rect">
                            <a:avLst/>
                          </a:prstGeom>
                          <a:noFill/>
                          <a:ln w="9525">
                            <a:noFill/>
                            <a:miter lim="800000"/>
                            <a:headEnd/>
                            <a:tailEnd/>
                          </a:ln>
                        </wps:spPr>
                        <wps:txbx>
                          <w:txbxContent>
                            <w:p w:rsidR="00446482" w:rsidRPr="00C57348" w:rsidRDefault="00446482" w:rsidP="00605838">
                              <w:pPr>
                                <w:spacing w:line="240" w:lineRule="auto"/>
                                <w:rPr>
                                  <w:b/>
                                  <w:u w:val="single"/>
                                </w:rPr>
                              </w:pPr>
                              <w:r w:rsidRPr="00C57348">
                                <w:rPr>
                                  <w:b/>
                                  <w:u w:val="single"/>
                                </w:rPr>
                                <w:t xml:space="preserve">Station </w:t>
                              </w:r>
                              <w:r>
                                <w:rPr>
                                  <w:b/>
                                  <w:u w:val="single"/>
                                </w:rPr>
                                <w:t>B (Non-Agency)</w:t>
                              </w:r>
                            </w:p>
                            <w:p w:rsidR="00446482" w:rsidRDefault="00446482" w:rsidP="00605838">
                              <w:pPr>
                                <w:spacing w:line="240" w:lineRule="auto"/>
                              </w:pPr>
                              <w:r>
                                <w:t>- 4 monitoring events</w:t>
                              </w:r>
                            </w:p>
                            <w:p w:rsidR="00446482" w:rsidRDefault="00446482" w:rsidP="00605838">
                              <w:pPr>
                                <w:spacing w:line="240" w:lineRule="auto"/>
                              </w:pPr>
                              <w:r>
                                <w:t>- 0 DO exceedances</w:t>
                              </w:r>
                            </w:p>
                            <w:p w:rsidR="00446482" w:rsidRDefault="00446482" w:rsidP="00605838">
                              <w:pPr>
                                <w:spacing w:line="240" w:lineRule="auto"/>
                              </w:pPr>
                              <w:r>
                                <w:t xml:space="preserve">- 4 </w:t>
                              </w:r>
                              <w:proofErr w:type="spellStart"/>
                              <w:r>
                                <w:rPr>
                                  <w:sz w:val="24"/>
                                </w:rPr>
                                <w:t>epilimnetic</w:t>
                              </w:r>
                              <w:proofErr w:type="spellEnd"/>
                              <w:r>
                                <w:t xml:space="preserve"> DO</w:t>
                              </w:r>
                            </w:p>
                            <w:p w:rsidR="00446482" w:rsidRDefault="00446482" w:rsidP="00605838">
                              <w:pPr>
                                <w:spacing w:line="240" w:lineRule="auto"/>
                              </w:pPr>
                              <w:r>
                                <w:t>measurements over all monitoring events</w:t>
                              </w:r>
                            </w:p>
                            <w:p w:rsidR="00446482" w:rsidRDefault="00446482" w:rsidP="00605838">
                              <w:r>
                                <w:t xml:space="preserve">     </w:t>
                              </w:r>
                            </w:p>
                          </w:txbxContent>
                        </wps:txbx>
                        <wps:bodyPr rot="0" vert="horz" wrap="square" lIns="91440" tIns="45720" rIns="91440" bIns="45720" anchor="t" anchorCtr="0">
                          <a:noAutofit/>
                        </wps:bodyPr>
                      </wps:wsp>
                      <wps:wsp>
                        <wps:cNvPr id="16" name="Text Box 2"/>
                        <wps:cNvSpPr txBox="1">
                          <a:spLocks noChangeArrowheads="1"/>
                        </wps:cNvSpPr>
                        <wps:spPr bwMode="auto">
                          <a:xfrm>
                            <a:off x="1044959" y="-1"/>
                            <a:ext cx="2219960" cy="1114425"/>
                          </a:xfrm>
                          <a:prstGeom prst="rect">
                            <a:avLst/>
                          </a:prstGeom>
                          <a:noFill/>
                          <a:ln w="9525">
                            <a:noFill/>
                            <a:miter lim="800000"/>
                            <a:headEnd/>
                            <a:tailEnd/>
                          </a:ln>
                        </wps:spPr>
                        <wps:txbx>
                          <w:txbxContent>
                            <w:p w:rsidR="00446482" w:rsidRPr="00C57348" w:rsidRDefault="00446482" w:rsidP="00605838">
                              <w:pPr>
                                <w:spacing w:line="240" w:lineRule="auto"/>
                                <w:rPr>
                                  <w:b/>
                                  <w:u w:val="single"/>
                                </w:rPr>
                              </w:pPr>
                              <w:r w:rsidRPr="00C57348">
                                <w:rPr>
                                  <w:b/>
                                  <w:u w:val="single"/>
                                </w:rPr>
                                <w:t>Station A (DEQ)</w:t>
                              </w:r>
                            </w:p>
                            <w:p w:rsidR="00446482" w:rsidRDefault="00446482" w:rsidP="00605838">
                              <w:pPr>
                                <w:spacing w:line="240" w:lineRule="auto"/>
                              </w:pPr>
                              <w:r>
                                <w:t>- 7 monitoring events</w:t>
                              </w:r>
                            </w:p>
                            <w:p w:rsidR="00446482" w:rsidRDefault="00446482" w:rsidP="00605838">
                              <w:pPr>
                                <w:spacing w:line="240" w:lineRule="auto"/>
                              </w:pPr>
                              <w:r>
                                <w:t>- 2 DO exceedances</w:t>
                              </w:r>
                            </w:p>
                            <w:p w:rsidR="00446482" w:rsidRDefault="00446482" w:rsidP="00605838">
                              <w:pPr>
                                <w:spacing w:line="240" w:lineRule="auto"/>
                              </w:pPr>
                              <w:r>
                                <w:t xml:space="preserve">- 31 </w:t>
                              </w:r>
                              <w:proofErr w:type="spellStart"/>
                              <w:r>
                                <w:rPr>
                                  <w:sz w:val="24"/>
                                </w:rPr>
                                <w:t>epilimnetic</w:t>
                              </w:r>
                              <w:proofErr w:type="spellEnd"/>
                              <w:r>
                                <w:t xml:space="preserve"> DO </w:t>
                              </w:r>
                            </w:p>
                            <w:p w:rsidR="00446482" w:rsidRDefault="00446482" w:rsidP="00605838">
                              <w:pPr>
                                <w:spacing w:line="240" w:lineRule="auto"/>
                              </w:pPr>
                              <w:r>
                                <w:t xml:space="preserve">  measurements over all monitoring  </w:t>
                              </w:r>
                            </w:p>
                            <w:p w:rsidR="00446482" w:rsidRDefault="00446482" w:rsidP="00605838">
                              <w:pPr>
                                <w:spacing w:line="240" w:lineRule="auto"/>
                              </w:pPr>
                              <w:r>
                                <w:t xml:space="preserve">  events</w:t>
                              </w:r>
                            </w:p>
                            <w:p w:rsidR="00446482" w:rsidRDefault="00446482" w:rsidP="00605838">
                              <w:r>
                                <w:t xml:space="preserve">     </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27EC634" id="Group 4" o:spid="_x0000_s1039" style="position:absolute;margin-left:103.55pt;margin-top:3.35pt;width:266.55pt;height:440.65pt;z-index:251664384;mso-width-relative:margin" coordorigin="-95" coordsize="33854,5596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">
                <v:group id="Group 5" o:spid="_x0000_s1040" style="position:absolute;left:-95;width:32746;height:55968" coordorigin="-95" coordsize="32746,559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Text Box 2" o:spid="_x0000_s1041" type="#_x0000_t202" style="position:absolute;left:-95;top:46322;width:32746;height:96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rsidR="00446482" w:rsidRPr="00C57348" w:rsidRDefault="00446482" w:rsidP="00605838">
                          <w:pPr>
                            <w:jc w:val="center"/>
                            <w:rPr>
                              <w:b/>
                              <w:sz w:val="24"/>
                            </w:rPr>
                          </w:pPr>
                          <w:r>
                            <w:rPr>
                              <w:b/>
                              <w:sz w:val="24"/>
                            </w:rPr>
                            <w:t>DO Assessment Summary</w:t>
                          </w:r>
                        </w:p>
                        <w:p w:rsidR="00446482" w:rsidRDefault="00446482" w:rsidP="00605838">
                          <w:pPr>
                            <w:spacing w:line="240" w:lineRule="auto"/>
                            <w:rPr>
                              <w:sz w:val="24"/>
                            </w:rPr>
                          </w:pPr>
                          <w:r>
                            <w:rPr>
                              <w:sz w:val="24"/>
                            </w:rPr>
                            <w:t xml:space="preserve">2+0+3 = 5 DO exceedances </w:t>
                          </w:r>
                        </w:p>
                        <w:p w:rsidR="00446482" w:rsidRDefault="00446482" w:rsidP="00605838">
                          <w:pPr>
                            <w:spacing w:line="240" w:lineRule="auto"/>
                            <w:rPr>
                              <w:sz w:val="24"/>
                            </w:rPr>
                          </w:pPr>
                          <w:r>
                            <w:rPr>
                              <w:sz w:val="24"/>
                            </w:rPr>
                            <w:t xml:space="preserve">31+4+32 = 67 </w:t>
                          </w:r>
                          <w:proofErr w:type="spellStart"/>
                          <w:r>
                            <w:rPr>
                              <w:sz w:val="24"/>
                            </w:rPr>
                            <w:t>epilimnetic</w:t>
                          </w:r>
                          <w:proofErr w:type="spellEnd"/>
                          <w:r>
                            <w:rPr>
                              <w:sz w:val="24"/>
                            </w:rPr>
                            <w:t xml:space="preserve"> DO measurements </w:t>
                          </w:r>
                        </w:p>
                        <w:p w:rsidR="00446482" w:rsidRPr="00042DE6" w:rsidRDefault="00446482" w:rsidP="00605838">
                          <w:pPr>
                            <w:spacing w:line="240" w:lineRule="auto"/>
                            <w:rPr>
                              <w:color w:val="000000"/>
                              <w:sz w:val="24"/>
                            </w:rPr>
                          </w:pPr>
                          <w:r w:rsidRPr="00042DE6">
                            <w:rPr>
                              <w:color w:val="000000"/>
                              <w:sz w:val="24"/>
                              <w:highlight w:val="yellow"/>
                            </w:rPr>
                            <w:t>Exceedance rate = 5/67 = 7%=&gt;Criterion Attained</w:t>
                          </w:r>
                        </w:p>
                      </w:txbxContent>
                    </v:textbox>
                  </v:shape>
                  <v:group id="Group 7" o:spid="_x0000_s1042" style="position:absolute;width:32651;height:46316" coordorigin="10769,10606" coordsize="502,6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 id="Picture 18" o:spid="_x0000_s1043" type="#_x0000_t75" style="position:absolute;left:10769;top:10606;width:503;height:6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" stroked="t" strokeweight=".5pt" insetpen="t">
                      <v:imagedata r:id="rId24" o:title=""/>
                      <v:shadow color="#eeece1"/>
                    </v:shape>
                    <v:oval id="Oval 19" o:spid="_x0000_s1044" style="position:absolute;left:10871;top:10665;width:17;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" fillcolor="black" strokeweight="2pt" insetpen="t">
                      <v:shadow color="#eeece1"/>
                      <v:textbox inset="2.88pt,2.88pt,2.88pt,2.88pt"/>
                    </v:oval>
                    <v:oval id="Oval 20" o:spid="_x0000_s1045" style="position:absolute;left:11010;top:10874;width:16;height: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" fillcolor="black" strokeweight="2pt" insetpen="t">
                      <v:shadow color="#eeece1"/>
                      <v:textbox inset="2.88pt,2.88pt,2.88pt,2.88pt"/>
                    </v:oval>
                    <v:oval id="Oval 21" o:spid="_x0000_s1046" style="position:absolute;left:11202;top:11131;width:16;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" fillcolor="black" strokeweight="2pt" insetpen="t">
                      <v:shadow color="#eeece1"/>
                      <v:textbox inset="2.88pt,2.88pt,2.88pt,2.88pt"/>
                    </v:oval>
                  </v:group>
                </v:group>
                <v:shape id="Text Box 2" o:spid="_x0000_s1047" type="#_x0000_t202" style="position:absolute;left:602;top:34365;width:17404;height:11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rsidR="00446482" w:rsidRPr="00C57348" w:rsidRDefault="00446482" w:rsidP="00605838">
                        <w:pPr>
                          <w:spacing w:line="240" w:lineRule="auto"/>
                          <w:rPr>
                            <w:b/>
                            <w:u w:val="single"/>
                          </w:rPr>
                        </w:pPr>
                        <w:r w:rsidRPr="00C57348">
                          <w:rPr>
                            <w:b/>
                            <w:u w:val="single"/>
                          </w:rPr>
                          <w:t xml:space="preserve">Station </w:t>
                        </w:r>
                        <w:r>
                          <w:rPr>
                            <w:b/>
                            <w:u w:val="single"/>
                          </w:rPr>
                          <w:t>C (DEQ)</w:t>
                        </w:r>
                      </w:p>
                      <w:p w:rsidR="00446482" w:rsidRDefault="00446482" w:rsidP="00605838">
                        <w:pPr>
                          <w:spacing w:line="240" w:lineRule="auto"/>
                        </w:pPr>
                        <w:r>
                          <w:t>- 7 monitoring events</w:t>
                        </w:r>
                      </w:p>
                      <w:p w:rsidR="00446482" w:rsidRDefault="00446482" w:rsidP="00605838">
                        <w:pPr>
                          <w:spacing w:line="240" w:lineRule="auto"/>
                        </w:pPr>
                        <w:r>
                          <w:t>- 3 DO exceedances</w:t>
                        </w:r>
                      </w:p>
                      <w:p w:rsidR="00446482" w:rsidRDefault="00446482" w:rsidP="00605838">
                        <w:pPr>
                          <w:spacing w:line="240" w:lineRule="auto"/>
                        </w:pPr>
                        <w:r>
                          <w:t xml:space="preserve">- 32 </w:t>
                        </w:r>
                        <w:proofErr w:type="spellStart"/>
                        <w:r>
                          <w:rPr>
                            <w:sz w:val="24"/>
                          </w:rPr>
                          <w:t>epilimnetic</w:t>
                        </w:r>
                        <w:proofErr w:type="spellEnd"/>
                        <w:r>
                          <w:t xml:space="preserve"> DO</w:t>
                        </w:r>
                      </w:p>
                      <w:p w:rsidR="00446482" w:rsidRDefault="00446482" w:rsidP="00605838">
                        <w:pPr>
                          <w:spacing w:line="240" w:lineRule="auto"/>
                        </w:pPr>
                        <w:r>
                          <w:t>measurements over all</w:t>
                        </w:r>
                      </w:p>
                      <w:p w:rsidR="00446482" w:rsidRDefault="00446482" w:rsidP="00605838">
                        <w:pPr>
                          <w:spacing w:line="240" w:lineRule="auto"/>
                        </w:pPr>
                        <w:r>
                          <w:t>monitoring events</w:t>
                        </w:r>
                      </w:p>
                      <w:p w:rsidR="00446482" w:rsidRDefault="00446482" w:rsidP="00605838">
                        <w:r>
                          <w:t xml:space="preserve">     </w:t>
                        </w:r>
                      </w:p>
                    </w:txbxContent>
                  </v:textbox>
                </v:shape>
                <v:shape id="Straight Arrow Connector 13" o:spid="_x0000_s1048" type="#_x0000_t32" style="position:absolute;left:12861;top:37781;width:14470;height:18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" strokecolor="#4a7ebb">
                  <v:stroke endarrow="open"/>
                </v:shape>
                <v:shape id="Text Box 2" o:spid="_x0000_s1049" type="#_x0000_t202" style="position:absolute;left:18087;top:14369;width:15671;height:123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rsidR="00446482" w:rsidRPr="00C57348" w:rsidRDefault="00446482" w:rsidP="00605838">
                        <w:pPr>
                          <w:spacing w:line="240" w:lineRule="auto"/>
                          <w:rPr>
                            <w:b/>
                            <w:u w:val="single"/>
                          </w:rPr>
                        </w:pPr>
                        <w:r w:rsidRPr="00C57348">
                          <w:rPr>
                            <w:b/>
                            <w:u w:val="single"/>
                          </w:rPr>
                          <w:t xml:space="preserve">Station </w:t>
                        </w:r>
                        <w:r>
                          <w:rPr>
                            <w:b/>
                            <w:u w:val="single"/>
                          </w:rPr>
                          <w:t>B (Non-Agency)</w:t>
                        </w:r>
                      </w:p>
                      <w:p w:rsidR="00446482" w:rsidRDefault="00446482" w:rsidP="00605838">
                        <w:pPr>
                          <w:spacing w:line="240" w:lineRule="auto"/>
                        </w:pPr>
                        <w:r>
                          <w:t>- 4 monitoring events</w:t>
                        </w:r>
                      </w:p>
                      <w:p w:rsidR="00446482" w:rsidRDefault="00446482" w:rsidP="00605838">
                        <w:pPr>
                          <w:spacing w:line="240" w:lineRule="auto"/>
                        </w:pPr>
                        <w:r>
                          <w:t>- 0 DO exceedances</w:t>
                        </w:r>
                      </w:p>
                      <w:p w:rsidR="00446482" w:rsidRDefault="00446482" w:rsidP="00605838">
                        <w:pPr>
                          <w:spacing w:line="240" w:lineRule="auto"/>
                        </w:pPr>
                        <w:r>
                          <w:t xml:space="preserve">- 4 </w:t>
                        </w:r>
                        <w:proofErr w:type="spellStart"/>
                        <w:r>
                          <w:rPr>
                            <w:sz w:val="24"/>
                          </w:rPr>
                          <w:t>epilimnetic</w:t>
                        </w:r>
                        <w:proofErr w:type="spellEnd"/>
                        <w:r>
                          <w:t xml:space="preserve"> DO</w:t>
                        </w:r>
                      </w:p>
                      <w:p w:rsidR="00446482" w:rsidRDefault="00446482" w:rsidP="00605838">
                        <w:pPr>
                          <w:spacing w:line="240" w:lineRule="auto"/>
                        </w:pPr>
                        <w:r>
                          <w:t>measurements over all monitoring events</w:t>
                        </w:r>
                      </w:p>
                      <w:p w:rsidR="00446482" w:rsidRDefault="00446482" w:rsidP="00605838">
                        <w:r>
                          <w:t xml:space="preserve">     </w:t>
                        </w:r>
                      </w:p>
                    </w:txbxContent>
                  </v:textbox>
                </v:shape>
                <v:shape id="Text Box 2" o:spid="_x0000_s1050" type="#_x0000_t202" style="position:absolute;left:10449;width:22200;height:11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rsidR="00446482" w:rsidRPr="00C57348" w:rsidRDefault="00446482" w:rsidP="00605838">
                        <w:pPr>
                          <w:spacing w:line="240" w:lineRule="auto"/>
                          <w:rPr>
                            <w:b/>
                            <w:u w:val="single"/>
                          </w:rPr>
                        </w:pPr>
                        <w:r w:rsidRPr="00C57348">
                          <w:rPr>
                            <w:b/>
                            <w:u w:val="single"/>
                          </w:rPr>
                          <w:t>Station A (DEQ)</w:t>
                        </w:r>
                      </w:p>
                      <w:p w:rsidR="00446482" w:rsidRDefault="00446482" w:rsidP="00605838">
                        <w:pPr>
                          <w:spacing w:line="240" w:lineRule="auto"/>
                        </w:pPr>
                        <w:r>
                          <w:t>- 7 monitoring events</w:t>
                        </w:r>
                      </w:p>
                      <w:p w:rsidR="00446482" w:rsidRDefault="00446482" w:rsidP="00605838">
                        <w:pPr>
                          <w:spacing w:line="240" w:lineRule="auto"/>
                        </w:pPr>
                        <w:r>
                          <w:t>- 2 DO exceedances</w:t>
                        </w:r>
                      </w:p>
                      <w:p w:rsidR="00446482" w:rsidRDefault="00446482" w:rsidP="00605838">
                        <w:pPr>
                          <w:spacing w:line="240" w:lineRule="auto"/>
                        </w:pPr>
                        <w:r>
                          <w:t xml:space="preserve">- 31 </w:t>
                        </w:r>
                        <w:proofErr w:type="spellStart"/>
                        <w:r>
                          <w:rPr>
                            <w:sz w:val="24"/>
                          </w:rPr>
                          <w:t>epilimnetic</w:t>
                        </w:r>
                        <w:proofErr w:type="spellEnd"/>
                        <w:r>
                          <w:t xml:space="preserve"> DO </w:t>
                        </w:r>
                      </w:p>
                      <w:p w:rsidR="00446482" w:rsidRDefault="00446482" w:rsidP="00605838">
                        <w:pPr>
                          <w:spacing w:line="240" w:lineRule="auto"/>
                        </w:pPr>
                        <w:r>
                          <w:t xml:space="preserve">  measurements over all monitoring  </w:t>
                        </w:r>
                      </w:p>
                      <w:p w:rsidR="00446482" w:rsidRDefault="00446482" w:rsidP="00605838">
                        <w:pPr>
                          <w:spacing w:line="240" w:lineRule="auto"/>
                        </w:pPr>
                        <w:r>
                          <w:t xml:space="preserve">  events</w:t>
                        </w:r>
                      </w:p>
                      <w:p w:rsidR="00446482" w:rsidRDefault="00446482" w:rsidP="00605838">
                        <w:r>
                          <w:t xml:space="preserve">     </w:t>
                        </w:r>
                      </w:p>
                    </w:txbxContent>
                  </v:textbox>
                </v:shape>
              </v:group>
            </w:pict>
          </mc:Fallback>
        </mc:AlternateContent>
      </w:r>
      <w:r w:rsidR="00605838" w:rsidRPr="00AC154B">
        <w:rPr>
          <w:rFonts w:ascii="Calibri" w:eastAsia="Calibri" w:hAnsi="Calibri" w:cs="Times New Roman"/>
          <w:snapToGrid w:val="0"/>
          <w:sz w:val="24"/>
          <w:lang w:val="en-US"/>
        </w:rPr>
        <w:t xml:space="preserve">  </w:t>
      </w:r>
      <w:r w:rsidR="00605838" w:rsidRPr="00AC154B">
        <w:rPr>
          <w:rFonts w:ascii="Calibri" w:eastAsia="Calibri" w:hAnsi="Calibri" w:cs="Times New Roman"/>
          <w:noProof/>
          <w:lang w:val="en-US"/>
        </w:rPr>
        <mc:AlternateContent>
          <mc:Choice Requires="wps">
            <w:drawing>
              <wp:anchor distT="0" distB="0" distL="114300" distR="114300" simplePos="0" relativeHeight="251665408" behindDoc="0" locked="0" layoutInCell="1" allowOverlap="1" wp14:anchorId="49D6A413" wp14:editId="11E80356">
                <wp:simplePos x="0" y="0"/>
                <wp:positionH relativeFrom="column">
                  <wp:posOffset>1330859</wp:posOffset>
                </wp:positionH>
                <wp:positionV relativeFrom="paragraph">
                  <wp:posOffset>41005</wp:posOffset>
                </wp:positionV>
                <wp:extent cx="217289" cy="108641"/>
                <wp:effectExtent l="0" t="0" r="11430" b="24765"/>
                <wp:wrapNone/>
                <wp:docPr id="315" name="Freeform 315"/>
                <wp:cNvGraphicFramePr/>
                <a:graphic xmlns:a="http://schemas.openxmlformats.org/drawingml/2006/main">
                  <a:graphicData uri="http://schemas.microsoft.com/office/word/2010/wordprocessingShape">
                    <wps:wsp>
                      <wps:cNvSpPr/>
                      <wps:spPr>
                        <a:xfrm>
                          <a:off x="0" y="0"/>
                          <a:ext cx="217289" cy="108641"/>
                        </a:xfrm>
                        <a:custGeom>
                          <a:avLst/>
                          <a:gdLst>
                            <a:gd name="connsiteX0" fmla="*/ 0 w 217289"/>
                            <a:gd name="connsiteY0" fmla="*/ 0 h 108641"/>
                            <a:gd name="connsiteX1" fmla="*/ 18107 w 217289"/>
                            <a:gd name="connsiteY1" fmla="*/ 33196 h 108641"/>
                            <a:gd name="connsiteX2" fmla="*/ 36214 w 217289"/>
                            <a:gd name="connsiteY2" fmla="*/ 45267 h 108641"/>
                            <a:gd name="connsiteX3" fmla="*/ 42250 w 217289"/>
                            <a:gd name="connsiteY3" fmla="*/ 54320 h 108641"/>
                            <a:gd name="connsiteX4" fmla="*/ 60357 w 217289"/>
                            <a:gd name="connsiteY4" fmla="*/ 63374 h 108641"/>
                            <a:gd name="connsiteX5" fmla="*/ 69410 w 217289"/>
                            <a:gd name="connsiteY5" fmla="*/ 72427 h 108641"/>
                            <a:gd name="connsiteX6" fmla="*/ 87517 w 217289"/>
                            <a:gd name="connsiteY6" fmla="*/ 78463 h 108641"/>
                            <a:gd name="connsiteX7" fmla="*/ 153909 w 217289"/>
                            <a:gd name="connsiteY7" fmla="*/ 84499 h 108641"/>
                            <a:gd name="connsiteX8" fmla="*/ 187105 w 217289"/>
                            <a:gd name="connsiteY8" fmla="*/ 87516 h 108641"/>
                            <a:gd name="connsiteX9" fmla="*/ 199177 w 217289"/>
                            <a:gd name="connsiteY9" fmla="*/ 93552 h 108641"/>
                            <a:gd name="connsiteX10" fmla="*/ 217284 w 217289"/>
                            <a:gd name="connsiteY10" fmla="*/ 108641 h 10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7289" h="108641">
                              <a:moveTo>
                                <a:pt x="0" y="0"/>
                              </a:moveTo>
                              <a:cubicBezTo>
                                <a:pt x="8730" y="21824"/>
                                <a:pt x="3031" y="10582"/>
                                <a:pt x="18107" y="33196"/>
                              </a:cubicBezTo>
                              <a:cubicBezTo>
                                <a:pt x="22131" y="39232"/>
                                <a:pt x="36214" y="45267"/>
                                <a:pt x="36214" y="45267"/>
                              </a:cubicBezTo>
                              <a:cubicBezTo>
                                <a:pt x="38226" y="48285"/>
                                <a:pt x="39685" y="51755"/>
                                <a:pt x="42250" y="54320"/>
                              </a:cubicBezTo>
                              <a:cubicBezTo>
                                <a:pt x="48101" y="60171"/>
                                <a:pt x="52992" y="60919"/>
                                <a:pt x="60357" y="63374"/>
                              </a:cubicBezTo>
                              <a:cubicBezTo>
                                <a:pt x="63375" y="66392"/>
                                <a:pt x="65679" y="70354"/>
                                <a:pt x="69410" y="72427"/>
                              </a:cubicBezTo>
                              <a:cubicBezTo>
                                <a:pt x="74972" y="75517"/>
                                <a:pt x="81481" y="76451"/>
                                <a:pt x="87517" y="78463"/>
                              </a:cubicBezTo>
                              <a:cubicBezTo>
                                <a:pt x="115256" y="87710"/>
                                <a:pt x="90219" y="80253"/>
                                <a:pt x="153909" y="84499"/>
                              </a:cubicBezTo>
                              <a:cubicBezTo>
                                <a:pt x="164995" y="85238"/>
                                <a:pt x="176040" y="86510"/>
                                <a:pt x="187105" y="87516"/>
                              </a:cubicBezTo>
                              <a:cubicBezTo>
                                <a:pt x="191129" y="89528"/>
                                <a:pt x="195319" y="91237"/>
                                <a:pt x="199177" y="93552"/>
                              </a:cubicBezTo>
                              <a:cubicBezTo>
                                <a:pt x="218121" y="104918"/>
                                <a:pt x="217284" y="98544"/>
                                <a:pt x="217284" y="108641"/>
                              </a:cubicBezTo>
                            </a:path>
                          </a:pathLst>
                        </a:cu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6C6F9" id="Freeform 315" o:spid="_x0000_s1026" style="position:absolute;margin-left:104.8pt;margin-top:3.25pt;width:17.1pt;height:8.5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17289,108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" path="m,c8730,21824,3031,10582,18107,33196v4024,6036,18107,12071,18107,12071c38226,48285,39685,51755,42250,54320v5851,5851,10742,6599,18107,9054c63375,66392,65679,70354,69410,72427v5562,3090,12071,4024,18107,6036c115256,87710,90219,80253,153909,84499v11086,739,22131,2011,33196,3017c191129,89528,195319,91237,199177,93552v18944,11366,18107,4992,18107,15089e" filled="f" strokecolor="#385d8a" strokeweight="1pt">
                <v:path arrowok="t" o:connecttype="custom" o:connectlocs="0,0;18107,33196;36214,45267;42250,54320;60357,63374;69410,72427;87517,78463;153909,84499;187105,87516;199177,93552;217284,108641" o:connectangles="0,0,0,0,0,0,0,0,0,0,0"/>
              </v:shape>
            </w:pict>
          </mc:Fallback>
        </mc:AlternateContent>
      </w: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widowControl w:val="0"/>
        <w:spacing w:after="200"/>
        <w:rPr>
          <w:rFonts w:ascii="Calibri" w:eastAsia="Calibri" w:hAnsi="Calibri" w:cs="Times New Roman"/>
          <w:b/>
          <w:snapToGrid w:val="0"/>
          <w:lang w:val="en-US"/>
        </w:rPr>
      </w:pPr>
      <w:r w:rsidRPr="00AC154B">
        <w:rPr>
          <w:rFonts w:ascii="Calibri" w:eastAsia="Calibri" w:hAnsi="Calibri" w:cs="Times New Roman"/>
          <w:b/>
          <w:snapToGrid w:val="0"/>
          <w:lang w:val="en-US"/>
        </w:rPr>
        <w:t>Figure 1.  Illustration of how DEQ currently assesses DO samples in a hypothetical lake/reservoir assessment unit.  Table 2 shows the hypothetical assessment dataset.</w:t>
      </w:r>
    </w:p>
    <w:p w:rsidR="00605838" w:rsidRPr="00AC154B" w:rsidRDefault="00605838" w:rsidP="00605838">
      <w:pPr>
        <w:widowControl w:val="0"/>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b/>
          <w:noProof/>
          <w:szCs w:val="20"/>
          <w:lang w:val="en-US"/>
        </w:rPr>
      </w:pPr>
      <w:r w:rsidRPr="00AC154B">
        <w:rPr>
          <w:rFonts w:ascii="Times New Roman" w:eastAsia="Calibri" w:hAnsi="Times New Roman" w:cs="Times New Roman"/>
          <w:noProof/>
          <w:sz w:val="24"/>
          <w:szCs w:val="24"/>
          <w:lang w:val="en-US"/>
        </w:rPr>
        <mc:AlternateContent>
          <mc:Choice Requires="wpg">
            <w:drawing>
              <wp:anchor distT="0" distB="0" distL="114300" distR="114300" simplePos="0" relativeHeight="251667456" behindDoc="0" locked="0" layoutInCell="1" allowOverlap="1" wp14:anchorId="5792DA4E" wp14:editId="37CDCF95">
                <wp:simplePos x="0" y="0"/>
                <wp:positionH relativeFrom="column">
                  <wp:posOffset>104775</wp:posOffset>
                </wp:positionH>
                <wp:positionV relativeFrom="paragraph">
                  <wp:posOffset>895350</wp:posOffset>
                </wp:positionV>
                <wp:extent cx="5610225" cy="7258050"/>
                <wp:effectExtent l="0" t="0" r="9525" b="19050"/>
                <wp:wrapNone/>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7258050"/>
                          <a:chOff x="1067209" y="1056823"/>
                          <a:chExt cx="70978" cy="85287"/>
                        </a:xfrm>
                      </wpg:grpSpPr>
                      <pic:pic xmlns:pic="http://schemas.openxmlformats.org/drawingml/2006/picture">
                        <pic:nvPicPr>
                          <pic:cNvPr id="301" name="Picture 3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1067772" y="1056845"/>
                            <a:ext cx="69951" cy="85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s:wsp>
                        <wps:cNvPr id="302" name="AutoShape 31"/>
                        <wps:cNvCnPr>
                          <a:cxnSpLocks noChangeShapeType="1"/>
                        </wps:cNvCnPr>
                        <wps:spPr bwMode="auto">
                          <a:xfrm flipV="1">
                            <a:off x="1067293" y="1056908"/>
                            <a:ext cx="70895" cy="112"/>
                          </a:xfrm>
                          <a:prstGeom prst="straightConnector1">
                            <a:avLst/>
                          </a:prstGeom>
                          <a:noFill/>
                          <a:ln w="254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303" name="Rectangle 32"/>
                        <wps:cNvSpPr>
                          <a:spLocks noChangeArrowheads="1"/>
                        </wps:cNvSpPr>
                        <wps:spPr bwMode="auto">
                          <a:xfrm>
                            <a:off x="1067209" y="1056823"/>
                            <a:ext cx="677" cy="85231"/>
                          </a:xfrm>
                          <a:prstGeom prst="rect">
                            <a:avLst/>
                          </a:prstGeom>
                          <a:solidFill>
                            <a:srgbClr val="FFFFFF"/>
                          </a:solidFill>
                          <a:ln w="9525" algn="in">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EED210" id="Group 300" o:spid="_x0000_s1026" style="position:absolute;margin-left:8.25pt;margin-top:70.5pt;width:441.75pt;height:571.5pt;z-index:251667456" coordorigin="10672,10568" coordsize="709,85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">
                <v:shape id="Picture 30" o:spid="_x0000_s1027" type="#_x0000_t75" style="position:absolute;left:10677;top:10568;width:700;height:8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" strokecolor="black [0]" insetpen="t">
                  <v:imagedata r:id="rId64" o:title=""/>
                </v:shape>
                <v:shape id="AutoShape 31" o:spid="_x0000_s1028" type="#_x0000_t32" style="position:absolute;left:10672;top:10569;width:709;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" strokeweight="2pt">
                  <v:shadow color="#eeece1"/>
                </v:shape>
                <v:rect id="Rectangle 32" o:spid="_x0000_s1029" style="position:absolute;left:10672;top:10568;width:6;height: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" strokecolor="white" insetpen="t">
                  <v:shadow color="#eeece1"/>
                  <v:textbox inset="2.88pt,2.88pt,2.88pt,2.88pt"/>
                </v:rect>
              </v:group>
            </w:pict>
          </mc:Fallback>
        </mc:AlternateContent>
      </w:r>
      <w:r w:rsidRPr="00AC154B">
        <w:rPr>
          <w:rFonts w:ascii="Calibri" w:eastAsia="Calibri" w:hAnsi="Calibri" w:cs="Times New Roman"/>
          <w:b/>
          <w:szCs w:val="20"/>
          <w:lang w:val="en-US"/>
        </w:rPr>
        <w:t xml:space="preserve">Table 2.  Current assessment </w:t>
      </w:r>
      <w:proofErr w:type="gramStart"/>
      <w:r w:rsidRPr="00AC154B">
        <w:rPr>
          <w:rFonts w:ascii="Calibri" w:eastAsia="Calibri" w:hAnsi="Calibri" w:cs="Times New Roman"/>
          <w:b/>
          <w:szCs w:val="20"/>
          <w:lang w:val="en-US"/>
        </w:rPr>
        <w:t>procedure  applied</w:t>
      </w:r>
      <w:proofErr w:type="gramEnd"/>
      <w:r w:rsidRPr="00AC154B">
        <w:rPr>
          <w:rFonts w:ascii="Calibri" w:eastAsia="Calibri" w:hAnsi="Calibri" w:cs="Times New Roman"/>
          <w:b/>
          <w:szCs w:val="20"/>
          <w:lang w:val="en-US"/>
        </w:rPr>
        <w:t xml:space="preserve"> to DO (mg/l) samples  for the hypothetical stations shown in Figure 1.  Underlined measurements are the bottommost </w:t>
      </w:r>
      <w:proofErr w:type="spellStart"/>
      <w:r w:rsidRPr="00AC154B">
        <w:rPr>
          <w:rFonts w:ascii="Calibri" w:eastAsia="Calibri" w:hAnsi="Calibri" w:cs="Times New Roman"/>
          <w:b/>
          <w:szCs w:val="20"/>
          <w:lang w:val="en-US"/>
        </w:rPr>
        <w:t>epilimnetic</w:t>
      </w:r>
      <w:proofErr w:type="spellEnd"/>
      <w:r w:rsidRPr="00AC154B">
        <w:rPr>
          <w:rFonts w:ascii="Calibri" w:eastAsia="Calibri" w:hAnsi="Calibri" w:cs="Times New Roman"/>
          <w:b/>
          <w:szCs w:val="20"/>
          <w:lang w:val="en-US"/>
        </w:rPr>
        <w:t xml:space="preserve"> measurements.  Only the data in the gray box would be used to a calculate an exceedance rate for the assessment unit.</w:t>
      </w:r>
      <w:r w:rsidRPr="00AC154B">
        <w:rPr>
          <w:rFonts w:ascii="Calibri" w:eastAsia="Calibri" w:hAnsi="Calibri" w:cs="Times New Roman"/>
          <w:b/>
          <w:noProof/>
          <w:szCs w:val="20"/>
          <w:lang w:val="en-US"/>
        </w:rPr>
        <w:t xml:space="preserve">  Red values are DO criterion exceedance (&lt; 4.0 mg/l).</w:t>
      </w: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p>
    <w:p w:rsidR="00605838" w:rsidRPr="00AC154B" w:rsidRDefault="00605838" w:rsidP="00605838">
      <w:pPr>
        <w:spacing w:after="20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tab/>
        <w:t>There have been no objections expressed from the public or EPA about this assessment approach, but questions have been raised internally about whether pooling data in this fashion would be considered a “best practice.”  One concern is that this approach does not distinguish dependent samples (those collected on the same day, whether at different stations or at the</w:t>
      </w:r>
      <w:r w:rsidRPr="00AC154B">
        <w:rPr>
          <w:rFonts w:ascii="Calibri" w:eastAsia="Calibri" w:hAnsi="Calibri" w:cs="Times New Roman"/>
          <w:sz w:val="24"/>
          <w:lang w:val="en-US"/>
        </w:rPr>
        <w:t xml:space="preserve"> </w:t>
      </w:r>
      <w:r w:rsidRPr="00AC154B">
        <w:rPr>
          <w:rFonts w:ascii="Calibri" w:eastAsia="Calibri" w:hAnsi="Calibri" w:cs="Times New Roman"/>
          <w:snapToGrid w:val="0"/>
          <w:sz w:val="24"/>
          <w:lang w:val="en-US"/>
        </w:rPr>
        <w:t xml:space="preserve">same station within minutes and meters of each other) from independent samples (samples collected a month a part).  While EPA guidance does not explicitly restrict the “10% rule” to independent samples and applying it to a collection of dependent samples is certainly a defensible approach, using it to evaluate a mix of dependent and independent samples seems questionable.   When temporally independent samples meet the 10% rule, an assessor can conclude that a water body </w:t>
      </w:r>
      <w:proofErr w:type="gramStart"/>
      <w:r w:rsidRPr="00AC154B">
        <w:rPr>
          <w:rFonts w:ascii="Calibri" w:eastAsia="Calibri" w:hAnsi="Calibri" w:cs="Times New Roman"/>
          <w:snapToGrid w:val="0"/>
          <w:sz w:val="24"/>
          <w:lang w:val="en-US"/>
        </w:rPr>
        <w:t>was in compliance with</w:t>
      </w:r>
      <w:proofErr w:type="gramEnd"/>
      <w:r w:rsidRPr="00AC154B">
        <w:rPr>
          <w:rFonts w:ascii="Calibri" w:eastAsia="Calibri" w:hAnsi="Calibri" w:cs="Times New Roman"/>
          <w:snapToGrid w:val="0"/>
          <w:sz w:val="24"/>
          <w:lang w:val="en-US"/>
        </w:rPr>
        <w:t xml:space="preserve"> a particular criterion at least 90% of the time a water body was visited.  When spatially dependent samples meet the 10% rule, an assessor can conclude that at least 90% of the habitat </w:t>
      </w:r>
      <w:proofErr w:type="gramStart"/>
      <w:r w:rsidRPr="00AC154B">
        <w:rPr>
          <w:rFonts w:ascii="Calibri" w:eastAsia="Calibri" w:hAnsi="Calibri" w:cs="Times New Roman"/>
          <w:snapToGrid w:val="0"/>
          <w:sz w:val="24"/>
          <w:lang w:val="en-US"/>
        </w:rPr>
        <w:t>was in compliance with</w:t>
      </w:r>
      <w:proofErr w:type="gramEnd"/>
      <w:r w:rsidRPr="00AC154B">
        <w:rPr>
          <w:rFonts w:ascii="Calibri" w:eastAsia="Calibri" w:hAnsi="Calibri" w:cs="Times New Roman"/>
          <w:snapToGrid w:val="0"/>
          <w:sz w:val="24"/>
          <w:lang w:val="en-US"/>
        </w:rPr>
        <w:t xml:space="preserve"> the criterion.  But a dynamic mix of independent and dependent samples does not lend itself to a definitive conclusion about a water body’s condition.  For instance, if more than 10% of such samples exceed the criterion, it could be that the water body is frequently in non-compliance at one or more depths in the </w:t>
      </w:r>
      <w:proofErr w:type="spellStart"/>
      <w:r w:rsidRPr="00AC154B">
        <w:rPr>
          <w:rFonts w:ascii="Calibri" w:eastAsia="Calibri" w:hAnsi="Calibri" w:cs="Times New Roman"/>
          <w:snapToGrid w:val="0"/>
          <w:sz w:val="24"/>
          <w:lang w:val="en-US"/>
        </w:rPr>
        <w:t>epiliminion</w:t>
      </w:r>
      <w:proofErr w:type="spellEnd"/>
      <w:r w:rsidRPr="00AC154B">
        <w:rPr>
          <w:rFonts w:ascii="Calibri" w:eastAsia="Calibri" w:hAnsi="Calibri" w:cs="Times New Roman"/>
          <w:snapToGrid w:val="0"/>
          <w:sz w:val="24"/>
          <w:lang w:val="en-US"/>
        </w:rPr>
        <w:t xml:space="preserve">.  Or it could be that a severe algal bloom resulted in low DO throughout the water column a couple of times during the two years a water body was monitored over the assessment period, and that 100% of the epilimnion was suitable for aquatic life on the rest of the monitored days.  Thus, the ratio of the number of exceedances to the number of </w:t>
      </w:r>
      <w:proofErr w:type="spellStart"/>
      <w:r w:rsidRPr="00AC154B">
        <w:rPr>
          <w:rFonts w:ascii="Calibri" w:eastAsia="Calibri" w:hAnsi="Calibri" w:cs="Times New Roman"/>
          <w:snapToGrid w:val="0"/>
          <w:sz w:val="24"/>
          <w:lang w:val="en-US"/>
        </w:rPr>
        <w:t>epilimnetic</w:t>
      </w:r>
      <w:proofErr w:type="spellEnd"/>
      <w:r w:rsidRPr="00AC154B">
        <w:rPr>
          <w:rFonts w:ascii="Calibri" w:eastAsia="Calibri" w:hAnsi="Calibri" w:cs="Times New Roman"/>
          <w:snapToGrid w:val="0"/>
          <w:sz w:val="24"/>
          <w:lang w:val="en-US"/>
        </w:rPr>
        <w:t xml:space="preserve">/water column measurements does not readily communicate whether the aquatic life in a water body is exposed to partially suboptimal habitat frequently or completely suboptimal habitat sporadically.  By determining that both of these conditions </w:t>
      </w:r>
      <w:proofErr w:type="gramStart"/>
      <w:r w:rsidRPr="00AC154B">
        <w:rPr>
          <w:rFonts w:ascii="Calibri" w:eastAsia="Calibri" w:hAnsi="Calibri" w:cs="Times New Roman"/>
          <w:snapToGrid w:val="0"/>
          <w:sz w:val="24"/>
          <w:lang w:val="en-US"/>
        </w:rPr>
        <w:t>indicate  impairment</w:t>
      </w:r>
      <w:proofErr w:type="gramEnd"/>
      <w:r w:rsidRPr="00AC154B">
        <w:rPr>
          <w:rFonts w:ascii="Calibri" w:eastAsia="Calibri" w:hAnsi="Calibri" w:cs="Times New Roman"/>
          <w:snapToGrid w:val="0"/>
          <w:sz w:val="24"/>
          <w:lang w:val="en-US"/>
        </w:rPr>
        <w:t xml:space="preserve">, the agency is assuming they are equivalent losses of the aquatic life use.  Perhaps that is not the case.  </w:t>
      </w:r>
    </w:p>
    <w:p w:rsidR="00605838" w:rsidRPr="00AC154B" w:rsidRDefault="00605838" w:rsidP="00605838">
      <w:pPr>
        <w:widowControl w:val="0"/>
        <w:spacing w:after="20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tab/>
        <w:t xml:space="preserve">The questionable defensibility of this pooling approach was recently brought to staff attention in the context of nutrient criteria assessment in lakes/reservoirs.  Until recently, staff has been processing nutrient datasets similar to how they have been processing DO datasets.  However, unlike DO criteria, nutrient criteria are almost always paired with basic implementation procedures in the </w:t>
      </w:r>
      <w:proofErr w:type="gramStart"/>
      <w:r w:rsidRPr="00AC154B">
        <w:rPr>
          <w:rFonts w:ascii="Calibri" w:eastAsia="Calibri" w:hAnsi="Calibri" w:cs="Times New Roman"/>
          <w:snapToGrid w:val="0"/>
          <w:sz w:val="24"/>
          <w:lang w:val="en-US"/>
        </w:rPr>
        <w:t>WQS  to</w:t>
      </w:r>
      <w:proofErr w:type="gramEnd"/>
      <w:r w:rsidRPr="00AC154B">
        <w:rPr>
          <w:rFonts w:ascii="Calibri" w:eastAsia="Calibri" w:hAnsi="Calibri" w:cs="Times New Roman"/>
          <w:snapToGrid w:val="0"/>
          <w:sz w:val="24"/>
          <w:lang w:val="en-US"/>
        </w:rPr>
        <w:t xml:space="preserve"> help ensure that these criteria are assessed in a manner consistent with their derivation.  The following language can be found in </w:t>
      </w:r>
      <w:hyperlink r:id="rId65" w:history="1">
        <w:r w:rsidRPr="00AC154B">
          <w:rPr>
            <w:rFonts w:ascii="Calibri" w:eastAsia="Calibri" w:hAnsi="Calibri" w:cs="Times New Roman"/>
            <w:snapToGrid w:val="0"/>
            <w:color w:val="0000FF"/>
            <w:sz w:val="24"/>
            <w:u w:val="single"/>
            <w:lang w:val="en-US"/>
          </w:rPr>
          <w:t>Section 187</w:t>
        </w:r>
      </w:hyperlink>
      <w:r w:rsidRPr="00AC154B">
        <w:rPr>
          <w:rFonts w:ascii="Calibri" w:eastAsia="Calibri" w:hAnsi="Calibri" w:cs="Times New Roman"/>
          <w:snapToGrid w:val="0"/>
          <w:sz w:val="24"/>
          <w:lang w:val="en-US"/>
        </w:rPr>
        <w:t xml:space="preserve"> of the WQS (bolding added):</w:t>
      </w:r>
    </w:p>
    <w:p w:rsidR="00605838" w:rsidRPr="00AC154B" w:rsidRDefault="00605838" w:rsidP="00605838">
      <w:pPr>
        <w:spacing w:before="100" w:beforeAutospacing="1" w:after="100" w:afterAutospacing="1" w:line="240" w:lineRule="auto"/>
        <w:ind w:left="720"/>
        <w:rPr>
          <w:rFonts w:ascii="Calibri" w:eastAsia="Times New Roman" w:hAnsi="Calibri" w:cs="Calibri"/>
          <w:lang w:val="en-US"/>
        </w:rPr>
      </w:pPr>
      <w:r w:rsidRPr="00AC154B">
        <w:rPr>
          <w:rFonts w:ascii="Calibri" w:eastAsia="Times New Roman" w:hAnsi="Calibri" w:cs="Calibri"/>
          <w:lang w:val="en-US"/>
        </w:rPr>
        <w:t>The 90th percentile of the chlorophyll a data collected at one meter or less within the lacustrine portion of the man-made lake or reservoir between April 1 and October 31 shall not exceed the chlorophyll a criterion for that waterbody in each of the two most recent monitoring years that chlorophyll a data are available. For a waterbody that received algicide treatment, the median of the total phosphorus data collected at one meter or less within the lacustrine portion of the man-made lake or reservoir between April 1 and October 31 shall not exceed the total phosphorus criterion in each of the two most recent monitoring years that total phosphorus data are available.</w:t>
      </w:r>
    </w:p>
    <w:p w:rsidR="00605838" w:rsidRPr="00AC154B" w:rsidRDefault="00605838" w:rsidP="00605838">
      <w:pPr>
        <w:spacing w:before="100" w:beforeAutospacing="1" w:after="100" w:afterAutospacing="1" w:line="240" w:lineRule="auto"/>
        <w:ind w:left="720"/>
        <w:rPr>
          <w:rFonts w:ascii="Times New Roman" w:eastAsia="Times New Roman" w:hAnsi="Times New Roman" w:cs="Times New Roman"/>
          <w:sz w:val="24"/>
          <w:szCs w:val="24"/>
          <w:lang w:val="en-US"/>
        </w:rPr>
      </w:pPr>
      <w:r w:rsidRPr="00AC154B">
        <w:rPr>
          <w:rFonts w:ascii="Calibri" w:eastAsia="Times New Roman" w:hAnsi="Calibri" w:cs="Calibri"/>
          <w:lang w:val="en-US"/>
        </w:rPr>
        <w:t xml:space="preserve">Monitoring data used for assessment shall be from sampling location(s) within the lacustrine portion where </w:t>
      </w:r>
      <w:r w:rsidRPr="00AC154B">
        <w:rPr>
          <w:rFonts w:ascii="Calibri" w:eastAsia="Times New Roman" w:hAnsi="Calibri" w:cs="Calibri"/>
          <w:b/>
          <w:lang w:val="en-US"/>
        </w:rPr>
        <w:t>observations are evenly distributed over the seven months from April 1 through October 31</w:t>
      </w:r>
      <w:r w:rsidRPr="00AC154B">
        <w:rPr>
          <w:rFonts w:ascii="Calibri" w:eastAsia="Times New Roman" w:hAnsi="Calibri" w:cs="Calibri"/>
          <w:lang w:val="en-US"/>
        </w:rPr>
        <w:t xml:space="preserve"> and are in locations that are representative, either individually or collectively, of the condition of the man-made lake or reservoir.</w:t>
      </w:r>
    </w:p>
    <w:p w:rsidR="00605838" w:rsidRPr="00AC154B" w:rsidRDefault="00605838" w:rsidP="00605838">
      <w:pPr>
        <w:widowControl w:val="0"/>
        <w:spacing w:after="200"/>
        <w:ind w:firstLine="72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t xml:space="preserve">This bolded language indicates the importance of the temporal spacing of assessment samples.  This is likely because AAC researchers calculated monthly “lake-medians” for the metrics they examined (TP, total nitrogen, chlorophyll-a and total suspended solids) over the April to October period “so as to generate…values that better represent DEQ’s lake monitoring schedule” (AAC, 2005).  The monthly values were used by the </w:t>
      </w:r>
      <w:proofErr w:type="gramStart"/>
      <w:r w:rsidRPr="00AC154B">
        <w:rPr>
          <w:rFonts w:ascii="Calibri" w:eastAsia="Calibri" w:hAnsi="Calibri" w:cs="Times New Roman"/>
          <w:snapToGrid w:val="0"/>
          <w:sz w:val="24"/>
          <w:lang w:val="en-US"/>
        </w:rPr>
        <w:t>AAC  to</w:t>
      </w:r>
      <w:proofErr w:type="gramEnd"/>
      <w:r w:rsidRPr="00AC154B">
        <w:rPr>
          <w:rFonts w:ascii="Calibri" w:eastAsia="Calibri" w:hAnsi="Calibri" w:cs="Times New Roman"/>
          <w:snapToGrid w:val="0"/>
          <w:sz w:val="24"/>
          <w:lang w:val="en-US"/>
        </w:rPr>
        <w:t xml:space="preserve"> relate nutrient condition to fisheries status for each water body.   Thus, assessing pooled observations with no temporal averaging is inconsistent with the letter and intent of the WQS (weakness #2 and #3 in Table 1; see Table </w:t>
      </w:r>
      <w:proofErr w:type="gramStart"/>
      <w:r w:rsidRPr="00AC154B">
        <w:rPr>
          <w:rFonts w:ascii="Calibri" w:eastAsia="Calibri" w:hAnsi="Calibri" w:cs="Times New Roman"/>
          <w:snapToGrid w:val="0"/>
          <w:sz w:val="24"/>
          <w:lang w:val="en-US"/>
        </w:rPr>
        <w:t>3  to</w:t>
      </w:r>
      <w:proofErr w:type="gramEnd"/>
      <w:r w:rsidRPr="00AC154B">
        <w:rPr>
          <w:rFonts w:ascii="Calibri" w:eastAsia="Calibri" w:hAnsi="Calibri" w:cs="Times New Roman"/>
          <w:snapToGrid w:val="0"/>
          <w:sz w:val="24"/>
          <w:lang w:val="en-US"/>
        </w:rPr>
        <w:t xml:space="preserve"> see how calculating a 90</w:t>
      </w:r>
      <w:r w:rsidRPr="00AC154B">
        <w:rPr>
          <w:rFonts w:ascii="Calibri" w:eastAsia="Calibri" w:hAnsi="Calibri" w:cs="Times New Roman"/>
          <w:snapToGrid w:val="0"/>
          <w:sz w:val="24"/>
          <w:vertAlign w:val="superscript"/>
          <w:lang w:val="en-US"/>
        </w:rPr>
        <w:t>th</w:t>
      </w:r>
      <w:r w:rsidRPr="00AC154B">
        <w:rPr>
          <w:rFonts w:ascii="Calibri" w:eastAsia="Calibri" w:hAnsi="Calibri" w:cs="Times New Roman"/>
          <w:snapToGrid w:val="0"/>
          <w:sz w:val="24"/>
          <w:lang w:val="en-US"/>
        </w:rPr>
        <w:t xml:space="preserve"> percentile on pooled chlorophyll-a samples can lead to a different assessment decision than calculating a 90th percentile on monthly medians).  This inconsistency has been addressed in the draft 2020 assessment guidance manual, which instructs staff to calculate monthly medians of TP and chlorophyll-a data before calculating the appropriate descriptive statistics (April-October median and 90</w:t>
      </w:r>
      <w:r w:rsidRPr="00AC154B">
        <w:rPr>
          <w:rFonts w:ascii="Calibri" w:eastAsia="Calibri" w:hAnsi="Calibri" w:cs="Times New Roman"/>
          <w:snapToGrid w:val="0"/>
          <w:sz w:val="24"/>
          <w:vertAlign w:val="superscript"/>
          <w:lang w:val="en-US"/>
        </w:rPr>
        <w:t>th</w:t>
      </w:r>
      <w:r w:rsidRPr="00AC154B">
        <w:rPr>
          <w:rFonts w:ascii="Calibri" w:eastAsia="Calibri" w:hAnsi="Calibri" w:cs="Times New Roman"/>
          <w:snapToGrid w:val="0"/>
          <w:sz w:val="24"/>
          <w:lang w:val="en-US"/>
        </w:rPr>
        <w:t xml:space="preserve"> percentile, respectively).</w:t>
      </w:r>
    </w:p>
    <w:p w:rsidR="00605838" w:rsidRPr="00AC154B" w:rsidRDefault="00605838" w:rsidP="00605838">
      <w:pPr>
        <w:spacing w:after="200"/>
        <w:rPr>
          <w:rFonts w:ascii="Calibri" w:eastAsia="Calibri" w:hAnsi="Calibri" w:cs="Times New Roman"/>
          <w:b/>
          <w:lang w:val="en-US"/>
        </w:rPr>
      </w:pPr>
      <w:r w:rsidRPr="00AC154B">
        <w:rPr>
          <w:rFonts w:ascii="Calibri" w:eastAsia="Calibri" w:hAnsi="Calibri" w:cs="Times New Roman"/>
          <w:b/>
          <w:lang w:val="en-US"/>
        </w:rPr>
        <w:t>Table 3. Comparison of 90</w:t>
      </w:r>
      <w:r w:rsidRPr="00AC154B">
        <w:rPr>
          <w:rFonts w:ascii="Calibri" w:eastAsia="Calibri" w:hAnsi="Calibri" w:cs="Times New Roman"/>
          <w:b/>
          <w:vertAlign w:val="superscript"/>
          <w:lang w:val="en-US"/>
        </w:rPr>
        <w:t>th</w:t>
      </w:r>
      <w:r w:rsidRPr="00AC154B">
        <w:rPr>
          <w:rFonts w:ascii="Calibri" w:eastAsia="Calibri" w:hAnsi="Calibri" w:cs="Times New Roman"/>
          <w:b/>
          <w:lang w:val="en-US"/>
        </w:rPr>
        <w:t xml:space="preserve"> percentiles calculated on pooled and monthly aggregated chlorophyll-a samples (</w:t>
      </w:r>
      <w:r w:rsidRPr="00AC154B">
        <w:rPr>
          <w:rFonts w:ascii="Calibri" w:eastAsia="Calibri" w:hAnsi="Calibri" w:cs="Calibri"/>
          <w:b/>
          <w:lang w:val="en-US"/>
        </w:rPr>
        <w:t>µ</w:t>
      </w:r>
      <w:r w:rsidRPr="00AC154B">
        <w:rPr>
          <w:rFonts w:ascii="Calibri" w:eastAsia="Calibri" w:hAnsi="Calibri" w:cs="Times New Roman"/>
          <w:b/>
          <w:lang w:val="en-US"/>
        </w:rPr>
        <w:t xml:space="preserve">g/l) taken at the hypothetical stations shown in Figure 1. The median of the values in the box is used to represent the chlorophyll-a concentration for July.   Red value is an exceedance of the hypothetical criterion (35 </w:t>
      </w:r>
      <w:r w:rsidRPr="00AC154B">
        <w:rPr>
          <w:rFonts w:ascii="Calibri" w:eastAsia="Calibri" w:hAnsi="Calibri" w:cs="Calibri"/>
          <w:b/>
          <w:lang w:val="en-US"/>
        </w:rPr>
        <w:t>µ</w:t>
      </w:r>
      <w:r w:rsidRPr="00AC154B">
        <w:rPr>
          <w:rFonts w:ascii="Calibri" w:eastAsia="Calibri" w:hAnsi="Calibri" w:cs="Times New Roman"/>
          <w:b/>
          <w:lang w:val="en-US"/>
        </w:rPr>
        <w:t xml:space="preserve">g/l).  </w:t>
      </w:r>
    </w:p>
    <w:p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noProof/>
          <w:lang w:val="en-US"/>
        </w:rPr>
        <w:drawing>
          <wp:anchor distT="0" distB="0" distL="114300" distR="114300" simplePos="0" relativeHeight="251668480" behindDoc="1" locked="0" layoutInCell="1" allowOverlap="1" wp14:anchorId="6DA15A86" wp14:editId="621AA6E3">
            <wp:simplePos x="0" y="0"/>
            <wp:positionH relativeFrom="column">
              <wp:posOffset>704850</wp:posOffset>
            </wp:positionH>
            <wp:positionV relativeFrom="paragraph">
              <wp:posOffset>-4445</wp:posOffset>
            </wp:positionV>
            <wp:extent cx="4114800" cy="3095625"/>
            <wp:effectExtent l="0" t="0" r="0" b="9525"/>
            <wp:wrapTight wrapText="bothSides">
              <wp:wrapPolygon edited="0">
                <wp:start x="0" y="0"/>
                <wp:lineTo x="0" y="21534"/>
                <wp:lineTo x="21500" y="21534"/>
                <wp:lineTo x="21500" y="0"/>
                <wp:lineTo x="0" y="0"/>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14800"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widowControl w:val="0"/>
        <w:spacing w:after="200"/>
        <w:ind w:firstLine="720"/>
        <w:rPr>
          <w:rFonts w:ascii="Calibri" w:eastAsia="Calibri" w:hAnsi="Calibri" w:cs="Times New Roman"/>
          <w:snapToGrid w:val="0"/>
          <w:sz w:val="24"/>
          <w:lang w:val="en-US"/>
        </w:rPr>
      </w:pPr>
    </w:p>
    <w:p w:rsidR="00605838" w:rsidRPr="00AC154B" w:rsidRDefault="00605838" w:rsidP="00605838">
      <w:pPr>
        <w:widowControl w:val="0"/>
        <w:spacing w:after="200"/>
        <w:ind w:firstLine="72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t>This modification to the guidance manual has led to questions over whether DO (as well as pH) data should be treated in a similar fashion as nutrient data for the sake of methodological consistency.  If there are serious defensibility issues with the current pooling approach of DO data, then an alternative should be developed and reviewed in time for the next guidance manual update (slated for 2021).</w:t>
      </w:r>
    </w:p>
    <w:p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p>
    <w:p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 xml:space="preserve">Alternative Approach     </w:t>
      </w: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One alternative procedure would begin by establishing the location of the thermocline at an individual station (the point where the temperature change between depths is </w:t>
      </w:r>
      <w:r w:rsidRPr="00AC154B">
        <w:rPr>
          <w:rFonts w:ascii="Calibri" w:eastAsia="Calibri" w:hAnsi="Calibri" w:cs="Times New Roman"/>
          <w:sz w:val="24"/>
          <w:u w:val="single"/>
          <w:lang w:val="en-US"/>
        </w:rPr>
        <w:t>&gt;</w:t>
      </w:r>
      <w:r w:rsidRPr="00AC154B">
        <w:rPr>
          <w:rFonts w:ascii="Calibri" w:eastAsia="Calibri" w:hAnsi="Calibri" w:cs="Times New Roman"/>
          <w:sz w:val="24"/>
          <w:lang w:val="en-US"/>
        </w:rPr>
        <w:t xml:space="preserve"> 1</w:t>
      </w:r>
      <w:r w:rsidRPr="00AC154B">
        <w:rPr>
          <w:rFonts w:ascii="Calibri" w:eastAsia="Calibri" w:hAnsi="Calibri" w:cs="Calibri"/>
          <w:sz w:val="24"/>
          <w:lang w:val="en-US"/>
        </w:rPr>
        <w:t>˚</w:t>
      </w:r>
      <w:r w:rsidRPr="00AC154B">
        <w:rPr>
          <w:rFonts w:ascii="Calibri" w:eastAsia="Calibri" w:hAnsi="Calibri" w:cs="Times New Roman"/>
          <w:sz w:val="24"/>
          <w:lang w:val="en-US"/>
        </w:rPr>
        <w:t xml:space="preserve">C), as is done currently.  </w:t>
      </w:r>
      <w:proofErr w:type="spellStart"/>
      <w:r w:rsidRPr="00AC154B">
        <w:rPr>
          <w:rFonts w:ascii="Calibri" w:eastAsia="Calibri" w:hAnsi="Calibri" w:cs="Times New Roman"/>
          <w:sz w:val="24"/>
          <w:lang w:val="en-US"/>
        </w:rPr>
        <w:t>Epilimnetic</w:t>
      </w:r>
      <w:proofErr w:type="spellEnd"/>
      <w:r w:rsidRPr="00AC154B">
        <w:rPr>
          <w:rFonts w:ascii="Calibri" w:eastAsia="Calibri" w:hAnsi="Calibri" w:cs="Times New Roman"/>
          <w:sz w:val="24"/>
          <w:lang w:val="en-US"/>
        </w:rPr>
        <w:t xml:space="preserve"> or water column DO samples along the vertical profile would then be aggregated via the median.  This would represent the average DO at this station, but in a way that does not presume how the samples are distributed or allow outlier samples to have undue influence.  The next step would be the aggregation of all “</w:t>
      </w:r>
      <w:proofErr w:type="spellStart"/>
      <w:r w:rsidRPr="00AC154B">
        <w:rPr>
          <w:rFonts w:ascii="Calibri" w:eastAsia="Calibri" w:hAnsi="Calibri" w:cs="Times New Roman"/>
          <w:sz w:val="24"/>
          <w:lang w:val="en-US"/>
        </w:rPr>
        <w:t>epilimnon</w:t>
      </w:r>
      <w:proofErr w:type="spellEnd"/>
      <w:r w:rsidRPr="00AC154B">
        <w:rPr>
          <w:rFonts w:ascii="Calibri" w:eastAsia="Calibri" w:hAnsi="Calibri" w:cs="Times New Roman"/>
          <w:sz w:val="24"/>
          <w:lang w:val="en-US"/>
        </w:rPr>
        <w:t xml:space="preserve">/water column medians” generated at stations visited during the same monitoring run.  A median would again be used for the same reasons as above.  The end result would be a snapshot of a water body’s DO concentration for a particular monitoring run.  This snapshot would then be assessed in combination with all the other snapshots taken over the assessment period (see Table 4 for an illustration of this process).  The end result would be an exceedance rate that could be reasonably interpreted as “Aquatic life had unsuitable habitat X% of the time when the lake/reservoir was monitored.”  This exceedance rate would then be evaluated against the 10% rule to determine criteria attainment status for the lake/reservoir assessment unit.   </w:t>
      </w:r>
    </w:p>
    <w:p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One advantage of this approach relative to the current one is that it would ensure that all assessment units are assessed with temporally independent </w:t>
      </w:r>
      <w:proofErr w:type="gramStart"/>
      <w:r w:rsidRPr="00AC154B">
        <w:rPr>
          <w:rFonts w:ascii="Calibri" w:eastAsia="Calibri" w:hAnsi="Calibri" w:cs="Times New Roman"/>
          <w:sz w:val="24"/>
          <w:lang w:val="en-US"/>
        </w:rPr>
        <w:t>samples  rather</w:t>
      </w:r>
      <w:proofErr w:type="gramEnd"/>
      <w:r w:rsidRPr="00AC154B">
        <w:rPr>
          <w:rFonts w:ascii="Calibri" w:eastAsia="Calibri" w:hAnsi="Calibri" w:cs="Times New Roman"/>
          <w:sz w:val="24"/>
          <w:lang w:val="en-US"/>
        </w:rPr>
        <w:t xml:space="preserve"> than a variable mix of spatially and temporally autocorrelated measurements.  The assessment summary for a lake/reservoir assessment unit monitored at three stations for two years will be directly comparable to the assessment summary for a lake/reservoir monitored at one station for the same period of time.    This approach also prevents a single deep station—which in theory could have many samples to contribute to the denominator of the exceedance rate—from having more influence over the assessment decision than stations that are located in shallower waters.   While TP and chlorophyll-a criteria only apply to the lacustrine zone of a Section 187 water body, DO criteria apply throughout its entirety, including the littoral areas and the transitional zone.  Using the current approach, these habitats would need to be annexed into their own assessment units in large water bodies to ensure that all parts of the water body are protected.  But spatially refined assessment units would not be as important for the alternative approach </w:t>
      </w:r>
    </w:p>
    <w:p w:rsidR="00605838" w:rsidRPr="00AC154B" w:rsidRDefault="00605838" w:rsidP="00605838">
      <w:pPr>
        <w:spacing w:after="200"/>
        <w:rPr>
          <w:rFonts w:ascii="Calibri" w:eastAsia="Calibri" w:hAnsi="Calibri" w:cs="Times New Roman"/>
          <w:snapToGrid w:val="0"/>
          <w:sz w:val="24"/>
          <w:lang w:val="en-US"/>
        </w:rPr>
      </w:pPr>
      <w:r w:rsidRPr="00AC154B">
        <w:rPr>
          <w:rFonts w:ascii="Calibri" w:eastAsia="Calibri" w:hAnsi="Calibri" w:cs="Times New Roman"/>
          <w:b/>
          <w:szCs w:val="20"/>
          <w:lang w:val="en-US"/>
        </w:rPr>
        <w:t xml:space="preserve">Table 4.  Alternative assessment procedure applied to DO (mg/l) samples for the hypothetical stations shown in Figure 1.  Underlined measurements are the bottommost </w:t>
      </w:r>
      <w:proofErr w:type="spellStart"/>
      <w:r w:rsidRPr="00AC154B">
        <w:rPr>
          <w:rFonts w:ascii="Calibri" w:eastAsia="Calibri" w:hAnsi="Calibri" w:cs="Times New Roman"/>
          <w:b/>
          <w:szCs w:val="20"/>
          <w:lang w:val="en-US"/>
        </w:rPr>
        <w:t>epilimnetic</w:t>
      </w:r>
      <w:proofErr w:type="spellEnd"/>
      <w:r w:rsidRPr="00AC154B">
        <w:rPr>
          <w:rFonts w:ascii="Calibri" w:eastAsia="Calibri" w:hAnsi="Calibri" w:cs="Times New Roman"/>
          <w:b/>
          <w:szCs w:val="20"/>
          <w:lang w:val="en-US"/>
        </w:rPr>
        <w:t xml:space="preserve"> measurements.  Only the data in the gray box would be used to an calculate exceedance rate for the assessment unit.</w:t>
      </w:r>
      <w:r w:rsidRPr="00AC154B">
        <w:rPr>
          <w:rFonts w:ascii="Calibri" w:eastAsia="Calibri" w:hAnsi="Calibri" w:cs="Times New Roman"/>
          <w:b/>
          <w:noProof/>
          <w:szCs w:val="20"/>
          <w:lang w:val="en-US"/>
        </w:rPr>
        <w:t xml:space="preserve">  Red values are DO criterion exceedance (&lt; 4.0 mg/l).</w:t>
      </w:r>
    </w:p>
    <w:p w:rsidR="00605838" w:rsidRPr="00AC154B" w:rsidRDefault="00605838" w:rsidP="00605838">
      <w:pPr>
        <w:spacing w:after="200"/>
        <w:rPr>
          <w:rFonts w:ascii="Calibri" w:eastAsia="Calibri" w:hAnsi="Calibri" w:cs="Times New Roman"/>
          <w:lang w:val="en-US"/>
        </w:rPr>
      </w:pPr>
      <w:r w:rsidRPr="00AC154B">
        <w:rPr>
          <w:rFonts w:ascii="Times New Roman" w:eastAsia="Calibri" w:hAnsi="Times New Roman" w:cs="Times New Roman"/>
          <w:noProof/>
          <w:sz w:val="24"/>
          <w:szCs w:val="24"/>
          <w:lang w:val="en-US"/>
        </w:rPr>
        <mc:AlternateContent>
          <mc:Choice Requires="wpg">
            <w:drawing>
              <wp:anchor distT="0" distB="0" distL="114300" distR="114300" simplePos="0" relativeHeight="251669504" behindDoc="0" locked="0" layoutInCell="1" allowOverlap="1" wp14:anchorId="338134FF" wp14:editId="7EDAEF01">
                <wp:simplePos x="0" y="0"/>
                <wp:positionH relativeFrom="column">
                  <wp:posOffset>105410</wp:posOffset>
                </wp:positionH>
                <wp:positionV relativeFrom="paragraph">
                  <wp:posOffset>36830</wp:posOffset>
                </wp:positionV>
                <wp:extent cx="5810250" cy="7846695"/>
                <wp:effectExtent l="0" t="0" r="0" b="20955"/>
                <wp:wrapNone/>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7846695"/>
                          <a:chOff x="1067307" y="1056837"/>
                          <a:chExt cx="70415" cy="85231"/>
                        </a:xfrm>
                      </wpg:grpSpPr>
                      <pic:pic xmlns:pic="http://schemas.openxmlformats.org/drawingml/2006/picture">
                        <pic:nvPicPr>
                          <pic:cNvPr id="310" name="Picture 3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1067772" y="1057526"/>
                            <a:ext cx="69951" cy="681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s:wsp>
                        <wps:cNvPr id="311" name="Rectangle 39"/>
                        <wps:cNvSpPr>
                          <a:spLocks noChangeArrowheads="1"/>
                        </wps:cNvSpPr>
                        <wps:spPr bwMode="auto">
                          <a:xfrm>
                            <a:off x="1067336" y="1056837"/>
                            <a:ext cx="677" cy="85231"/>
                          </a:xfrm>
                          <a:prstGeom prst="rect">
                            <a:avLst/>
                          </a:prstGeom>
                          <a:solidFill>
                            <a:srgbClr val="FFFFFF"/>
                          </a:solidFill>
                          <a:ln w="9525" algn="in">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12" name="AutoShape 40"/>
                        <wps:cNvCnPr>
                          <a:cxnSpLocks noChangeShapeType="1"/>
                        </wps:cNvCnPr>
                        <wps:spPr bwMode="auto">
                          <a:xfrm flipV="1">
                            <a:off x="1067307" y="1057260"/>
                            <a:ext cx="70104" cy="113"/>
                          </a:xfrm>
                          <a:prstGeom prst="straightConnector1">
                            <a:avLst/>
                          </a:prstGeom>
                          <a:noFill/>
                          <a:ln w="254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E775123" id="Group 309" o:spid="_x0000_s1026" style="position:absolute;margin-left:8.3pt;margin-top:2.9pt;width:457.5pt;height:617.85pt;z-index:251669504" coordorigin="10673,10568" coordsize="704,85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">
                <v:shape id="Picture 38" o:spid="_x0000_s1027" type="#_x0000_t75" style="position:absolute;left:10677;top:10575;width:700;height: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" strokecolor="black [0]" insetpen="t">
                  <v:imagedata r:id="rId68" o:title=""/>
                </v:shape>
                <v:rect id="Rectangle 39" o:spid="_x0000_s1028" style="position:absolute;left:10673;top:10568;width:7;height: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" strokecolor="white" insetpen="t">
                  <v:shadow color="#eeece1"/>
                  <v:textbox inset="2.88pt,2.88pt,2.88pt,2.88pt"/>
                </v:rect>
                <v:shape id="AutoShape 40" o:spid="_x0000_s1029" type="#_x0000_t32" style="position:absolute;left:10673;top:10572;width:701;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" strokeweight="2pt">
                  <v:shadow color="#eeece1"/>
                </v:shape>
              </v:group>
            </w:pict>
          </mc:Fallback>
        </mc:AlternateContent>
      </w: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 xml:space="preserve">since each station would be weighted equally, regardless of how deep they are.  Low DO occurring in a shallow, quiescent cove would not get “swamped out” by all the not-as-low DO samples taken in the well-mixed center of the lake/reservoir, where the water epilimnion/water column is probably deeper.  This is especially true if the cove station is sampled on a date when no other samples are taken in the water body, since the sample(s) taken at that station will represent the entire water body on that date.  </w:t>
      </w:r>
    </w:p>
    <w:p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szCs w:val="24"/>
          <w:lang w:val="en-US"/>
        </w:rPr>
        <w:t>However, this advantage can also be seen as a disadvantage.  It can be argued that deeper stations should be weighted more than shallower stations since they represent more of the three-dimensional habitat.  Additionally, a station that is only monitored at the surface (such as one visited by a citizen scientist) would be represented the same in the assessment as a DEQ station that is sampled throughout the entire epilimnion (see the contrast between Station A/ C samples and Station B samples in Table 4).  Surface samples may be adequately representative of the epilimnion/water column in well-mixed shallow water bodies, but they may lead to an overestimation of the epilimnion/water column DO concentration in deep water bodies.  Thus, in lakes/reservoirs that are monitored by “surface only” data collectors, the alternative approach could lead to more false negatives (i.e., impaired water bodies mistakenly categorized as non-impaired water bodies, see weakness #6 in Table 1).  The guidance manual could include a rule that a surface-only DO dataset can only</w:t>
      </w:r>
      <w:r w:rsidRPr="00AC154B">
        <w:rPr>
          <w:rFonts w:ascii="Calibri" w:eastAsia="Calibri" w:hAnsi="Calibri" w:cs="Times New Roman"/>
          <w:sz w:val="24"/>
          <w:lang w:val="en-US"/>
        </w:rPr>
        <w:t xml:space="preserve"> be used in an assessment when an assessor determines they are adequately representative of the epilimnion/water column.  But the adoption of such a rule may introduce inconsistency in assessments performed by different staff and result in the exclusion of some non-agency datasets</w:t>
      </w:r>
      <w:r w:rsidRPr="00AC154B">
        <w:rPr>
          <w:rFonts w:ascii="Calibri" w:eastAsia="Calibri" w:hAnsi="Calibri" w:cs="Times New Roman"/>
          <w:sz w:val="24"/>
          <w:vertAlign w:val="superscript"/>
          <w:lang w:val="en-US"/>
        </w:rPr>
        <w:footnoteReference w:id="3"/>
      </w:r>
      <w:r w:rsidRPr="00AC154B">
        <w:rPr>
          <w:rFonts w:ascii="Calibri" w:eastAsia="Calibri" w:hAnsi="Calibri" w:cs="Times New Roman"/>
          <w:sz w:val="24"/>
          <w:lang w:val="en-US"/>
        </w:rPr>
        <w:t xml:space="preserve"> (see weaknesses #4 and #5 in Table 1). </w:t>
      </w:r>
    </w:p>
    <w:p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 xml:space="preserve"> </w:t>
      </w:r>
    </w:p>
    <w:p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bookmarkStart w:id="111" w:name="OLE_LINK1"/>
      <w:r w:rsidRPr="00AC154B">
        <w:rPr>
          <w:rFonts w:ascii="Cambria" w:eastAsia="Times New Roman" w:hAnsi="Cambria" w:cs="Times New Roman"/>
          <w:b/>
          <w:bCs/>
          <w:snapToGrid w:val="0"/>
          <w:color w:val="4F81BD"/>
          <w:sz w:val="24"/>
          <w:lang w:val="en-US"/>
        </w:rPr>
        <w:t>Incomplete Fall Turnover</w:t>
      </w:r>
    </w:p>
    <w:bookmarkEnd w:id="111"/>
    <w:p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 xml:space="preserve">     </w:t>
      </w:r>
    </w:p>
    <w:p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DEQ Central Office staff recently determined that the majority of lakes/reservoirs were not being sub-segmented into individual assessment units, but instead are being assessed holistically.  The guidance manual gives staff the discretion to assess holistically.  It is reasonable from a monitoring efficiency standpoint to avoid a highly refined sub-segmentation scheme, since all the sub-segments (or assessment units) would have to be monitored over an assessment period for the entire lake/reservoir to be assessed.  Furthermore, it can be difficult to determine the boundaries of sub-habitats in a large lake/reservoir when bathymetry data are not available.  For large Section 187 lakes/reservoirs (such as Lake Anna), the lacustrine zone (where nutrient criteria apply) is typically carved out separately from transitional waters.  “Fingers” may also be carved out.  But this is typically the extent of sub-segmentation in large lakes/reservoirs</w:t>
      </w:r>
      <w:r w:rsidRPr="00AC154B">
        <w:rPr>
          <w:rFonts w:ascii="Calibri" w:eastAsia="Calibri" w:hAnsi="Calibri" w:cs="Times New Roman"/>
          <w:sz w:val="24"/>
          <w:vertAlign w:val="superscript"/>
          <w:lang w:val="en-US"/>
        </w:rPr>
        <w:footnoteReference w:id="4"/>
      </w:r>
      <w:r w:rsidRPr="00AC154B">
        <w:rPr>
          <w:rFonts w:ascii="Calibri" w:eastAsia="Calibri" w:hAnsi="Calibri" w:cs="Times New Roman"/>
          <w:sz w:val="24"/>
          <w:lang w:val="en-US"/>
        </w:rPr>
        <w:t xml:space="preserve">.  </w:t>
      </w:r>
    </w:p>
    <w:p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DEQ Central Office staff proposed updating the Monitoring and Assessment Guidance for Lakes and Reservoirs (DEQ, 2009) with language that more strongly recommends sub-segmentation, since staff recognized that vulnerable </w:t>
      </w:r>
      <w:proofErr w:type="gramStart"/>
      <w:r w:rsidRPr="00AC154B">
        <w:rPr>
          <w:rFonts w:ascii="Calibri" w:eastAsia="Calibri" w:hAnsi="Calibri" w:cs="Times New Roman"/>
          <w:sz w:val="24"/>
          <w:lang w:val="en-US"/>
        </w:rPr>
        <w:t>stations  (</w:t>
      </w:r>
      <w:proofErr w:type="gramEnd"/>
      <w:r w:rsidRPr="00AC154B">
        <w:rPr>
          <w:rFonts w:ascii="Calibri" w:eastAsia="Calibri" w:hAnsi="Calibri" w:cs="Times New Roman"/>
          <w:sz w:val="24"/>
          <w:lang w:val="en-US"/>
        </w:rPr>
        <w:t xml:space="preserve">those prone to DO, pH, and temperature exceedances) may be masked by assessing medium-sized and large lakes/reservoirs holistically.  Staff could delineate assessment units around individual stations as they currently do for many riverine segments or they could bracket one assessment unit around multiple stations while creating a separate assessment unit for another station.   It is not expected that sub-segmentation will lead to more impaired waters listings for the majority of the Commonwealth’s lakes/reservoirs.  But staff have determined that more listings are likely to occur in deep reservoirs (those greater than 15 meters in depth).  In such water bodies, non-stratified but hypoxic water columns tend to be encountered as fall turnover begins (see the example in Table 5).  Because a thermocline is not detected during these events, the DO criterion applies throughout the water column. When station datasets are pooled across the entire water body and over the entire six-year assessment period (the current procedure), there are generally enough “non-exceedance” DO measurements in the dataset to counterbalance the exceedances that emerge during fall turnover.  But when station datasets are assessed individually, stations that are prone to fall turnover-induced hypoxia have a high likelihood of being flagged as impaired.  </w:t>
      </w:r>
    </w:p>
    <w:p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The obvious solution to this problem is to simply maintain the current practice of assessing deep water bodies holistically and using individual measurements (the current procedure) rather than aggregations of measurements (the alternative procedure) to establish criterion attainment status.  However, this seems like a “Band-Aid” solution that does not address the larger problem of potentially masked impairments.  While fall turnover-induced low DO is not a problem that can be addressed with a Total Maximum Daily Load, it could still be harmful to aquatic life if there are no oxygenated refuges available.  Moreover, it is possible that fall turnover itself could mask low DO caused by anthropogenic influences.   It would be ideal to have a scheme that assessment staff could follow—one that does not rely too much on “best professional </w:t>
      </w:r>
      <w:proofErr w:type="gramStart"/>
      <w:r w:rsidRPr="00AC154B">
        <w:rPr>
          <w:rFonts w:ascii="Calibri" w:eastAsia="Calibri" w:hAnsi="Calibri" w:cs="Times New Roman"/>
          <w:sz w:val="24"/>
          <w:lang w:val="en-US"/>
        </w:rPr>
        <w:t>judgement”(</w:t>
      </w:r>
      <w:proofErr w:type="gramEnd"/>
      <w:r w:rsidRPr="00AC154B">
        <w:rPr>
          <w:rFonts w:ascii="Calibri" w:eastAsia="Calibri" w:hAnsi="Calibri" w:cs="Times New Roman"/>
          <w:sz w:val="24"/>
          <w:lang w:val="en-US"/>
        </w:rPr>
        <w:t xml:space="preserve">see weakness #4 in Table 1)—to determine whether exceedances at a station are due solely to incomplete fall turnover.  This scheme could also </w:t>
      </w:r>
    </w:p>
    <w:p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b/>
          <w:noProof/>
          <w:lang w:val="en-US"/>
        </w:rPr>
        <mc:AlternateContent>
          <mc:Choice Requires="wpg">
            <w:drawing>
              <wp:anchor distT="0" distB="0" distL="114300" distR="114300" simplePos="0" relativeHeight="251666432" behindDoc="1" locked="0" layoutInCell="1" allowOverlap="1" wp14:anchorId="300FE76F" wp14:editId="6D2E60B8">
                <wp:simplePos x="0" y="0"/>
                <wp:positionH relativeFrom="column">
                  <wp:posOffset>438150</wp:posOffset>
                </wp:positionH>
                <wp:positionV relativeFrom="paragraph">
                  <wp:posOffset>771525</wp:posOffset>
                </wp:positionV>
                <wp:extent cx="4819650" cy="7406640"/>
                <wp:effectExtent l="0" t="0" r="0" b="22860"/>
                <wp:wrapSquare wrapText="bothSides"/>
                <wp:docPr id="20" name="Group 20"/>
                <wp:cNvGraphicFramePr/>
                <a:graphic xmlns:a="http://schemas.openxmlformats.org/drawingml/2006/main">
                  <a:graphicData uri="http://schemas.microsoft.com/office/word/2010/wordprocessingGroup">
                    <wpg:wgp>
                      <wpg:cNvGrpSpPr/>
                      <wpg:grpSpPr>
                        <a:xfrm>
                          <a:off x="0" y="0"/>
                          <a:ext cx="4819650" cy="7406640"/>
                          <a:chOff x="0" y="0"/>
                          <a:chExt cx="5097294" cy="8229600"/>
                        </a:xfrm>
                      </wpg:grpSpPr>
                      <pic:pic xmlns:pic="http://schemas.openxmlformats.org/drawingml/2006/picture">
                        <pic:nvPicPr>
                          <pic:cNvPr id="26" name="Picture 1"/>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5097294" cy="8229600"/>
                          </a:xfrm>
                          <a:prstGeom prst="rect">
                            <a:avLst/>
                          </a:prstGeom>
                        </pic:spPr>
                      </pic:pic>
                      <wps:wsp>
                        <wps:cNvPr id="290" name="Straight Connector 18"/>
                        <wps:cNvCnPr/>
                        <wps:spPr>
                          <a:xfrm>
                            <a:off x="0" y="0"/>
                            <a:ext cx="0" cy="8229600"/>
                          </a:xfrm>
                          <a:prstGeom prst="line">
                            <a:avLst/>
                          </a:prstGeom>
                          <a:noFill/>
                          <a:ln w="15875" cap="flat" cmpd="sng" algn="ctr">
                            <a:solidFill>
                              <a:sysClr val="window" lastClr="FFFFFF"/>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7931F7D1" id="Group 20" o:spid="_x0000_s1026" style="position:absolute;margin-left:34.5pt;margin-top:60.75pt;width:379.5pt;height:583.2pt;z-index:-251650048;mso-width-relative:margin;mso-height-relative:margin" coordsize="50972,822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">
                <v:shape id="Picture 1" o:spid="_x0000_s1027" type="#_x0000_t75" style="position:absolute;width:50972;height:822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">
                  <v:imagedata r:id="rId70" o:title=""/>
                </v:shape>
                <v:line id="Straight Connector 18" o:spid="_x0000_s1028" style="position:absolute;visibility:visible;mso-wrap-style:square" from="0,0" to="0,822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" strokecolor="window" strokeweight="1.25pt"/>
                <w10:wrap type="square"/>
              </v:group>
            </w:pict>
          </mc:Fallback>
        </mc:AlternateContent>
      </w:r>
      <w:r w:rsidRPr="00AC154B">
        <w:rPr>
          <w:rFonts w:ascii="Calibri" w:eastAsia="Calibri" w:hAnsi="Calibri" w:cs="Times New Roman"/>
          <w:b/>
          <w:lang w:val="en-US"/>
        </w:rPr>
        <w:t xml:space="preserve">Table 5.  DO (mg/l) vertical profiles taken at Smith Mountain Lake station 4AROA175.63 for a single monitoring year. Underlined measurements are the bottommost </w:t>
      </w:r>
      <w:proofErr w:type="spellStart"/>
      <w:r w:rsidRPr="00AC154B">
        <w:rPr>
          <w:rFonts w:ascii="Calibri" w:eastAsia="Calibri" w:hAnsi="Calibri" w:cs="Times New Roman"/>
          <w:b/>
          <w:lang w:val="en-US"/>
        </w:rPr>
        <w:t>epilimnetic</w:t>
      </w:r>
      <w:proofErr w:type="spellEnd"/>
      <w:r w:rsidRPr="00AC154B">
        <w:rPr>
          <w:rFonts w:ascii="Calibri" w:eastAsia="Calibri" w:hAnsi="Calibri" w:cs="Times New Roman"/>
          <w:b/>
          <w:lang w:val="en-US"/>
        </w:rPr>
        <w:t xml:space="preserve"> measurements.  Red values are exceedances of the minimum DO criterion (4.0 mg/l).</w:t>
      </w: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ind w:firstLine="720"/>
        <w:rPr>
          <w:rFonts w:ascii="Calibri" w:eastAsia="Calibri" w:hAnsi="Calibri" w:cs="Times New Roman"/>
          <w:sz w:val="24"/>
          <w:lang w:val="en-US"/>
        </w:rPr>
      </w:pPr>
    </w:p>
    <w:p w:rsidR="00605838" w:rsidRPr="00AC154B" w:rsidRDefault="00605838" w:rsidP="00605838">
      <w:pPr>
        <w:spacing w:after="200"/>
        <w:rPr>
          <w:rFonts w:ascii="Calibri" w:eastAsia="Calibri" w:hAnsi="Calibri" w:cs="Times New Roman"/>
          <w:lang w:val="en-US"/>
        </w:rPr>
      </w:pPr>
    </w:p>
    <w:p w:rsidR="00605838" w:rsidRPr="00AC154B" w:rsidRDefault="00605838" w:rsidP="00605838">
      <w:pPr>
        <w:spacing w:after="200"/>
        <w:rPr>
          <w:rFonts w:ascii="Calibri" w:eastAsia="Calibri" w:hAnsi="Calibri" w:cs="Times New Roman"/>
          <w:snapToGrid w:val="0"/>
          <w:sz w:val="24"/>
          <w:lang w:val="en-US"/>
        </w:rPr>
      </w:pPr>
      <w:r w:rsidRPr="00AC154B">
        <w:rPr>
          <w:rFonts w:ascii="Calibri" w:eastAsia="Calibri" w:hAnsi="Calibri" w:cs="Times New Roman"/>
          <w:sz w:val="24"/>
          <w:lang w:val="en-US"/>
        </w:rPr>
        <w:t xml:space="preserve">instruct staff on how to </w:t>
      </w:r>
      <w:proofErr w:type="spellStart"/>
      <w:r w:rsidRPr="00AC154B">
        <w:rPr>
          <w:rFonts w:ascii="Calibri" w:eastAsia="Calibri" w:hAnsi="Calibri" w:cs="Times New Roman"/>
          <w:sz w:val="24"/>
          <w:lang w:val="en-US"/>
        </w:rPr>
        <w:t>downweight</w:t>
      </w:r>
      <w:proofErr w:type="spellEnd"/>
      <w:r w:rsidRPr="00AC154B">
        <w:rPr>
          <w:rFonts w:ascii="Calibri" w:eastAsia="Calibri" w:hAnsi="Calibri" w:cs="Times New Roman"/>
          <w:sz w:val="24"/>
          <w:lang w:val="en-US"/>
        </w:rPr>
        <w:t xml:space="preserve"> fall turnover DO data while still being protective of living resources.  </w:t>
      </w:r>
    </w:p>
    <w:p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p>
    <w:p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Questions for the AAC</w:t>
      </w:r>
    </w:p>
    <w:p w:rsidR="00605838" w:rsidRPr="00AC154B" w:rsidRDefault="00605838" w:rsidP="00605838">
      <w:pPr>
        <w:spacing w:after="200"/>
        <w:rPr>
          <w:rFonts w:ascii="Calibri" w:eastAsia="Calibri" w:hAnsi="Calibri" w:cs="Times New Roman"/>
          <w:sz w:val="24"/>
          <w:lang w:val="en-US"/>
        </w:rPr>
      </w:pPr>
    </w:p>
    <w:p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1. Is DEQ’s current procedure for DO assessments in lakes/reservoirs sound and scientifically defensible?  Does the AAC have any concerns about this procedure besides those already mentioned?  </w:t>
      </w:r>
    </w:p>
    <w:p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2. Is the alternative procedure sound and scientifically defensible?  Is it a substantively better approach than the current one?  Do its advantages outweigh its disadvantages?  </w:t>
      </w:r>
    </w:p>
    <w:p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3. Is there another alternative approach that DEQ should consider? </w:t>
      </w:r>
    </w:p>
    <w:p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4. Should DEQ restrict DO assessments to vertical profile datasets in lakes/reservoirs or is it appropriate for a surface-only DO dataset to form the basis of an assessment for a lake/reservoir?  If the latter, how should surface-only data (or data from shallow profiles) be used in assessments?</w:t>
      </w:r>
    </w:p>
    <w:p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4. Can the AAC recommend a set of instructions that staff could use 1) to determine whether exceedances at a station are due solely to incomplete fall </w:t>
      </w:r>
      <w:proofErr w:type="gramStart"/>
      <w:r w:rsidRPr="00AC154B">
        <w:rPr>
          <w:rFonts w:ascii="Calibri" w:eastAsia="Calibri" w:hAnsi="Calibri" w:cs="Times New Roman"/>
          <w:b/>
          <w:sz w:val="24"/>
          <w:lang w:val="en-US"/>
        </w:rPr>
        <w:t>turnover ,</w:t>
      </w:r>
      <w:proofErr w:type="gramEnd"/>
      <w:r w:rsidRPr="00AC154B">
        <w:rPr>
          <w:rFonts w:ascii="Calibri" w:eastAsia="Calibri" w:hAnsi="Calibri" w:cs="Times New Roman"/>
          <w:b/>
          <w:sz w:val="24"/>
          <w:lang w:val="en-US"/>
        </w:rPr>
        <w:t xml:space="preserve"> 2) to determine to what degree low DO during fall turnover might be exacerbated by pollution, and 3) to </w:t>
      </w:r>
      <w:proofErr w:type="spellStart"/>
      <w:r w:rsidRPr="00AC154B">
        <w:rPr>
          <w:rFonts w:ascii="Calibri" w:eastAsia="Calibri" w:hAnsi="Calibri" w:cs="Times New Roman"/>
          <w:b/>
          <w:sz w:val="24"/>
          <w:lang w:val="en-US"/>
        </w:rPr>
        <w:t>downweight</w:t>
      </w:r>
      <w:proofErr w:type="spellEnd"/>
      <w:r w:rsidRPr="00AC154B">
        <w:rPr>
          <w:rFonts w:ascii="Calibri" w:eastAsia="Calibri" w:hAnsi="Calibri" w:cs="Times New Roman"/>
          <w:b/>
          <w:sz w:val="24"/>
          <w:lang w:val="en-US"/>
        </w:rPr>
        <w:t xml:space="preserve"> fall turnover DO data while still being protective of living resources?</w:t>
      </w:r>
    </w:p>
    <w:p w:rsidR="00605838" w:rsidRDefault="00605838" w:rsidP="00605838">
      <w:pPr>
        <w:keepNext/>
        <w:keepLines/>
        <w:spacing w:before="200"/>
        <w:outlineLvl w:val="2"/>
        <w:rPr>
          <w:rFonts w:ascii="Cambria" w:eastAsia="Times New Roman" w:hAnsi="Cambria" w:cs="Times New Roman"/>
          <w:b/>
          <w:bCs/>
          <w:color w:val="4F81BD"/>
          <w:sz w:val="24"/>
          <w:lang w:val="en-US"/>
        </w:rPr>
      </w:pPr>
    </w:p>
    <w:p w:rsidR="00605838" w:rsidRDefault="00605838" w:rsidP="00605838">
      <w:pPr>
        <w:keepNext/>
        <w:keepLines/>
        <w:spacing w:before="200"/>
        <w:outlineLvl w:val="2"/>
        <w:rPr>
          <w:rFonts w:ascii="Cambria" w:eastAsia="Times New Roman" w:hAnsi="Cambria" w:cs="Times New Roman"/>
          <w:b/>
          <w:bCs/>
          <w:color w:val="4F81BD"/>
          <w:sz w:val="24"/>
          <w:lang w:val="en-US"/>
        </w:rPr>
      </w:pPr>
      <w:r w:rsidRPr="00AC154B">
        <w:rPr>
          <w:rFonts w:ascii="Cambria" w:eastAsia="Times New Roman" w:hAnsi="Cambria" w:cs="Times New Roman"/>
          <w:b/>
          <w:bCs/>
          <w:color w:val="4F81BD"/>
          <w:sz w:val="24"/>
          <w:lang w:val="en-US"/>
        </w:rPr>
        <w:t>Literature Cited</w:t>
      </w:r>
    </w:p>
    <w:p w:rsidR="00605838" w:rsidRPr="00605838" w:rsidRDefault="00605838" w:rsidP="00605838">
      <w:pPr>
        <w:keepNext/>
        <w:keepLines/>
        <w:spacing w:before="200"/>
        <w:outlineLvl w:val="2"/>
        <w:rPr>
          <w:rFonts w:ascii="Cambria" w:eastAsia="Times New Roman" w:hAnsi="Cambria" w:cs="Times New Roman"/>
          <w:b/>
          <w:bCs/>
          <w:color w:val="4F81BD"/>
          <w:sz w:val="24"/>
          <w:lang w:val="en-US"/>
        </w:rPr>
      </w:pPr>
    </w:p>
    <w:p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 xml:space="preserve">Academic Advisory Committee (2005) January 2005 Report of the Academic Advisory Committee to Virginia Department of </w:t>
      </w:r>
      <w:proofErr w:type="spellStart"/>
      <w:r w:rsidRPr="00AC154B">
        <w:rPr>
          <w:rFonts w:ascii="Calibri" w:eastAsia="Calibri" w:hAnsi="Calibri" w:cs="Times New Roman"/>
          <w:sz w:val="24"/>
          <w:szCs w:val="24"/>
          <w:lang w:val="en-US"/>
        </w:rPr>
        <w:t>Evironmental</w:t>
      </w:r>
      <w:proofErr w:type="spellEnd"/>
      <w:r w:rsidRPr="00AC154B">
        <w:rPr>
          <w:rFonts w:ascii="Calibri" w:eastAsia="Calibri" w:hAnsi="Calibri" w:cs="Times New Roman"/>
          <w:sz w:val="24"/>
          <w:szCs w:val="24"/>
          <w:lang w:val="en-US"/>
        </w:rPr>
        <w:t xml:space="preserve"> Quality: Freshwater Nutrient Criteria.  </w:t>
      </w:r>
    </w:p>
    <w:p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Submitted to Division of Water Programs, Virginia DEQ on February 7, 2005.  120 pg.</w:t>
      </w:r>
    </w:p>
    <w:p w:rsidR="00605838" w:rsidRPr="00AC154B" w:rsidRDefault="00605838" w:rsidP="00605838">
      <w:pPr>
        <w:rPr>
          <w:rFonts w:ascii="Calibri" w:eastAsia="Calibri" w:hAnsi="Calibri" w:cs="Times New Roman"/>
          <w:sz w:val="24"/>
          <w:szCs w:val="24"/>
          <w:lang w:val="en-US"/>
        </w:rPr>
      </w:pPr>
    </w:p>
    <w:p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Virginia Department of Environmental Quality (2009) Monitoring and Assessment Lakes and Reservoirs. Water Guidance Memo No. 09-2005. Richmond, Virginia. 31 pg.</w:t>
      </w:r>
    </w:p>
    <w:p w:rsidR="00605838" w:rsidRPr="00AC154B" w:rsidRDefault="00605838" w:rsidP="00605838">
      <w:pPr>
        <w:rPr>
          <w:rFonts w:ascii="Calibri" w:eastAsia="Calibri" w:hAnsi="Calibri" w:cs="Times New Roman"/>
          <w:sz w:val="24"/>
          <w:szCs w:val="24"/>
          <w:lang w:val="en-US"/>
        </w:rPr>
      </w:pPr>
    </w:p>
    <w:p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Virginia Department of Environmental Quality (2018) 2018 Water Quality Assessment Guidance Manual.  Water Guidance Memo No. GM18-2001. Richmond, Virginia. 110 pg.</w:t>
      </w:r>
    </w:p>
    <w:p w:rsidR="00605838" w:rsidRPr="00AC154B" w:rsidRDefault="00605838" w:rsidP="00605838">
      <w:pPr>
        <w:rPr>
          <w:rFonts w:ascii="Calibri" w:eastAsia="Calibri" w:hAnsi="Calibri" w:cs="Times New Roman"/>
          <w:sz w:val="24"/>
          <w:szCs w:val="24"/>
          <w:lang w:val="en-US"/>
        </w:rPr>
      </w:pPr>
    </w:p>
    <w:p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U.S Environmental Protection Agency (2002) Consolidated Assessment and Listing Methodology: Toward a Compendium of Best Practices.  Office of Wetlands, Oceans, and Watersheds. Washington, DC.  375 pg.</w:t>
      </w:r>
    </w:p>
    <w:p w:rsidR="00605838" w:rsidRPr="00AC154B" w:rsidRDefault="00605838" w:rsidP="00605838">
      <w:pPr>
        <w:spacing w:line="240" w:lineRule="auto"/>
        <w:rPr>
          <w:sz w:val="24"/>
          <w:szCs w:val="24"/>
        </w:rPr>
      </w:pPr>
    </w:p>
    <w:p w:rsidR="00605838" w:rsidRDefault="00605838" w:rsidP="00605838">
      <w:pPr>
        <w:spacing w:line="240" w:lineRule="auto"/>
        <w:rPr>
          <w:sz w:val="24"/>
          <w:szCs w:val="24"/>
        </w:rPr>
      </w:pPr>
    </w:p>
    <w:p w:rsidR="00560B98" w:rsidRDefault="00560B98" w:rsidP="00F46727">
      <w:pPr>
        <w:spacing w:line="240" w:lineRule="auto"/>
        <w:rPr>
          <w:sz w:val="24"/>
          <w:szCs w:val="24"/>
        </w:rPr>
      </w:pPr>
    </w:p>
    <w:sectPr w:rsidR="00560B98" w:rsidSect="009950C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yelan C. Carey" w:date="2020-05-21T11:36:00Z" w:initials="CCC">
    <w:p w:rsidR="00446482" w:rsidRDefault="00446482">
      <w:pPr>
        <w:pStyle w:val="CommentText"/>
      </w:pPr>
      <w:r>
        <w:rPr>
          <w:rStyle w:val="CommentReference"/>
        </w:rPr>
        <w:annotationRef/>
      </w:r>
      <w:r w:rsidR="00785B30">
        <w:t>Whitney: do you mind putting that in here?</w:t>
      </w:r>
    </w:p>
  </w:comment>
  <w:comment w:id="3" w:author="Tish Robertson" w:date="2020-05-08T09:34:00Z" w:initials="TR">
    <w:p w:rsidR="00446482" w:rsidRDefault="00446482">
      <w:pPr>
        <w:pStyle w:val="CommentText"/>
      </w:pPr>
      <w:r>
        <w:t xml:space="preserve">Even oligotrophic lakes/reservoirs expected to have </w:t>
      </w:r>
      <w:r>
        <w:rPr>
          <w:rStyle w:val="CommentReference"/>
        </w:rPr>
        <w:annotationRef/>
      </w:r>
      <w:r>
        <w:t xml:space="preserve">hypoxic hypolimnions during the </w:t>
      </w:r>
      <w:proofErr w:type="spellStart"/>
      <w:r>
        <w:t>later</w:t>
      </w:r>
      <w:proofErr w:type="spellEnd"/>
      <w:r>
        <w:t xml:space="preserve"> part of the summer. I think that is worth mentioning.  There is a reason EPA allows states to restrict DO assessment to the epilimnion.  It is because even pristine lakes/reservoirs are expected to have hypoxic </w:t>
      </w:r>
      <w:proofErr w:type="spellStart"/>
      <w:r>
        <w:t>hypoliminions</w:t>
      </w:r>
      <w:proofErr w:type="spellEnd"/>
      <w:r>
        <w:t xml:space="preserve"> on occasion due to natural factors independent of anthropogenic sources.  </w:t>
      </w:r>
    </w:p>
  </w:comment>
  <w:comment w:id="21" w:author="Tish Robertson" w:date="2020-05-08T10:02:00Z" w:initials="TR">
    <w:p w:rsidR="00446482" w:rsidRDefault="00446482">
      <w:pPr>
        <w:pStyle w:val="CommentText"/>
      </w:pPr>
      <w:r>
        <w:rPr>
          <w:rStyle w:val="CommentReference"/>
        </w:rPr>
        <w:annotationRef/>
      </w:r>
      <w:r>
        <w:t xml:space="preserve">I think it may be helpful for you to briefly summarize DEQ’s current procedure.  This will help readers understand exactly what you are </w:t>
      </w:r>
      <w:proofErr w:type="spellStart"/>
      <w:r>
        <w:t>critquing</w:t>
      </w:r>
      <w:proofErr w:type="spellEnd"/>
      <w:r>
        <w:t xml:space="preserve"> and why. Maybe you could head each paragraph with a specific element of the current protocol before giving your opinion and recommendation. </w:t>
      </w:r>
    </w:p>
    <w:p w:rsidR="00446482" w:rsidRDefault="00446482">
      <w:pPr>
        <w:pStyle w:val="CommentText"/>
      </w:pPr>
    </w:p>
    <w:p w:rsidR="00446482" w:rsidRDefault="00446482">
      <w:pPr>
        <w:pStyle w:val="CommentText"/>
      </w:pPr>
      <w:r>
        <w:t xml:space="preserve">   </w:t>
      </w:r>
    </w:p>
  </w:comment>
  <w:comment w:id="22" w:author="Cayelan C. Carey" w:date="2020-05-21T11:54:00Z" w:initials="CCC">
    <w:p w:rsidR="00987FC4" w:rsidRDefault="00987FC4">
      <w:pPr>
        <w:pStyle w:val="CommentText"/>
      </w:pPr>
      <w:r>
        <w:rPr>
          <w:rStyle w:val="CommentReference"/>
        </w:rPr>
        <w:annotationRef/>
      </w:r>
      <w:r>
        <w:t>Whitney: I think that just copying and pasting here should handle this?</w:t>
      </w:r>
    </w:p>
  </w:comment>
  <w:comment w:id="38" w:author="Tish Robertson" w:date="2020-05-07T15:16:00Z" w:initials="TR">
    <w:p w:rsidR="00446482" w:rsidRDefault="00446482">
      <w:pPr>
        <w:pStyle w:val="CommentText"/>
      </w:pPr>
      <w:r>
        <w:rPr>
          <w:rStyle w:val="CommentReference"/>
        </w:rPr>
        <w:annotationRef/>
      </w:r>
      <w:r>
        <w:t xml:space="preserve">Averaging of </w:t>
      </w:r>
      <w:proofErr w:type="spellStart"/>
      <w:r>
        <w:t>epilemnetic</w:t>
      </w:r>
      <w:proofErr w:type="spellEnd"/>
      <w:r>
        <w:t xml:space="preserve"> samples is not the current protocol. The current protocol specifies “pooling of observations”.  Which just means that exceedances rates are calculated out of all the observations recorded in a reservoir.</w:t>
      </w:r>
    </w:p>
  </w:comment>
  <w:comment w:id="39" w:author="Tish Robertson" w:date="2020-05-07T16:00:00Z" w:initials="TR">
    <w:p w:rsidR="00446482" w:rsidRDefault="00446482">
      <w:pPr>
        <w:pStyle w:val="CommentText"/>
      </w:pPr>
      <w:r>
        <w:rPr>
          <w:rStyle w:val="CommentReference"/>
        </w:rPr>
        <w:annotationRef/>
      </w:r>
      <w:r>
        <w:t>The monthly median procedure described in the 2020 assessment guidance manual is just for chlorophyll and TP.  Not dissolved oxygen.  So perhaps instead of “monitoring variables”, “</w:t>
      </w:r>
      <w:proofErr w:type="spellStart"/>
      <w:r>
        <w:t>chloropyll</w:t>
      </w:r>
      <w:proofErr w:type="spellEnd"/>
      <w:r>
        <w:t xml:space="preserve"> and TP” should be used. </w:t>
      </w:r>
    </w:p>
  </w:comment>
  <w:comment w:id="42" w:author="Tish Robertson" w:date="2020-05-07T15:18:00Z" w:initials="TR">
    <w:p w:rsidR="00446482" w:rsidRDefault="00446482">
      <w:pPr>
        <w:pStyle w:val="CommentText"/>
      </w:pPr>
      <w:r>
        <w:rPr>
          <w:rStyle w:val="CommentReference"/>
        </w:rPr>
        <w:annotationRef/>
      </w:r>
      <w:r>
        <w:t xml:space="preserve">This is not an option being considered by DEQ.  The alternative procedure described by DEQ involved averaging by monitoring run (essentially by day).  Not six years!  We would never assess DO criteria this way.  </w:t>
      </w:r>
    </w:p>
  </w:comment>
  <w:comment w:id="43" w:author="Cayelan C. Carey" w:date="2020-05-21T11:55:00Z" w:initials="CCC">
    <w:p w:rsidR="00987FC4" w:rsidRDefault="00987FC4">
      <w:pPr>
        <w:pStyle w:val="CommentText"/>
      </w:pPr>
      <w:r>
        <w:rPr>
          <w:rStyle w:val="CommentReference"/>
        </w:rPr>
        <w:annotationRef/>
      </w:r>
      <w:r>
        <w:t>I think that that this is handled by "pooling" not "averaging"</w:t>
      </w:r>
    </w:p>
  </w:comment>
  <w:comment w:id="50" w:author="Tish Robertson" w:date="2020-05-08T10:45:00Z" w:initials="TR">
    <w:p w:rsidR="00446482" w:rsidRDefault="00446482">
      <w:pPr>
        <w:pStyle w:val="CommentText"/>
      </w:pPr>
      <w:r>
        <w:rPr>
          <w:rStyle w:val="CommentReference"/>
        </w:rPr>
        <w:annotationRef/>
      </w:r>
      <w:r>
        <w:t>It may be good to mention that EPA only examines epilimnion DO.</w:t>
      </w:r>
    </w:p>
  </w:comment>
  <w:comment w:id="70" w:author="Tish Robertson" w:date="2020-05-08T10:47:00Z" w:initials="TR">
    <w:p w:rsidR="00446482" w:rsidRDefault="00446482">
      <w:pPr>
        <w:pStyle w:val="CommentText"/>
      </w:pPr>
      <w:r>
        <w:rPr>
          <w:rStyle w:val="CommentReference"/>
        </w:rPr>
        <w:annotationRef/>
      </w:r>
      <w:r>
        <w:t xml:space="preserve">Briefly summarize the alternative procedure and specify which elements you agree with/disagree with and why.   </w:t>
      </w:r>
    </w:p>
  </w:comment>
  <w:comment w:id="71" w:author="Tish Robertson" w:date="2020-05-07T15:26:00Z" w:initials="TR">
    <w:p w:rsidR="00446482" w:rsidRDefault="00446482">
      <w:pPr>
        <w:pStyle w:val="CommentText"/>
      </w:pPr>
      <w:r>
        <w:rPr>
          <w:rStyle w:val="CommentReference"/>
        </w:rPr>
        <w:annotationRef/>
      </w:r>
      <w:r>
        <w:t xml:space="preserve">The alternative procedure involves temporal averaging on the scale of a day, not a six-year period.  Only the </w:t>
      </w:r>
      <w:proofErr w:type="spellStart"/>
      <w:r>
        <w:t>exceedence</w:t>
      </w:r>
      <w:proofErr w:type="spellEnd"/>
      <w:r>
        <w:t xml:space="preserve"> rate would be calculated over a </w:t>
      </w:r>
      <w:proofErr w:type="gramStart"/>
      <w:r>
        <w:t>six year</w:t>
      </w:r>
      <w:proofErr w:type="gramEnd"/>
      <w:r>
        <w:t xml:space="preserve"> period.</w:t>
      </w:r>
    </w:p>
  </w:comment>
  <w:comment w:id="74" w:author="Tish Robertson" w:date="2020-05-08T10:49:00Z" w:initials="TR">
    <w:p w:rsidR="00446482" w:rsidRDefault="00446482">
      <w:pPr>
        <w:pStyle w:val="CommentText"/>
      </w:pPr>
      <w:r>
        <w:rPr>
          <w:rStyle w:val="CommentReference"/>
        </w:rPr>
        <w:annotationRef/>
      </w:r>
      <w:r>
        <w:t>This is not an element of the assessment methodology, but rather is an WQS issue. Things that would fit under the assessment methodology umbrella:</w:t>
      </w:r>
    </w:p>
    <w:p w:rsidR="00446482" w:rsidRDefault="00446482">
      <w:pPr>
        <w:pStyle w:val="CommentText"/>
      </w:pPr>
    </w:p>
    <w:p w:rsidR="00446482" w:rsidRDefault="00446482" w:rsidP="00825AAF">
      <w:pPr>
        <w:pStyle w:val="CommentText"/>
        <w:numPr>
          <w:ilvl w:val="0"/>
          <w:numId w:val="4"/>
        </w:numPr>
      </w:pPr>
      <w:r>
        <w:t>How to subsegment lakes/reservoirs</w:t>
      </w:r>
    </w:p>
    <w:p w:rsidR="00446482" w:rsidRDefault="00446482" w:rsidP="00825AAF">
      <w:pPr>
        <w:pStyle w:val="CommentText"/>
        <w:numPr>
          <w:ilvl w:val="0"/>
          <w:numId w:val="4"/>
        </w:numPr>
      </w:pPr>
      <w:r>
        <w:t>How to calculate exceedance rates</w:t>
      </w:r>
    </w:p>
    <w:p w:rsidR="00446482" w:rsidRDefault="00446482" w:rsidP="00825AAF">
      <w:pPr>
        <w:pStyle w:val="CommentText"/>
        <w:numPr>
          <w:ilvl w:val="0"/>
          <w:numId w:val="4"/>
        </w:numPr>
      </w:pPr>
      <w:r>
        <w:t>How to average data</w:t>
      </w:r>
    </w:p>
    <w:p w:rsidR="00446482" w:rsidRDefault="00446482" w:rsidP="00825AAF">
      <w:pPr>
        <w:pStyle w:val="CommentText"/>
        <w:numPr>
          <w:ilvl w:val="0"/>
          <w:numId w:val="4"/>
        </w:numPr>
      </w:pPr>
      <w:r>
        <w:t>How to delineate epilimnion from hypolimnion waters</w:t>
      </w:r>
    </w:p>
    <w:p w:rsidR="00446482" w:rsidRDefault="00446482" w:rsidP="00825AAF">
      <w:pPr>
        <w:pStyle w:val="CommentText"/>
      </w:pPr>
    </w:p>
    <w:p w:rsidR="00446482" w:rsidRDefault="00446482" w:rsidP="00825AAF">
      <w:pPr>
        <w:pStyle w:val="CommentText"/>
      </w:pPr>
      <w:r>
        <w:t>Things that would fit under the WQS umbrella:</w:t>
      </w:r>
    </w:p>
    <w:p w:rsidR="00446482" w:rsidRDefault="00446482" w:rsidP="00825AAF">
      <w:pPr>
        <w:pStyle w:val="CommentText"/>
        <w:numPr>
          <w:ilvl w:val="0"/>
          <w:numId w:val="4"/>
        </w:numPr>
      </w:pPr>
      <w:r>
        <w:t>What criterion to use</w:t>
      </w:r>
    </w:p>
    <w:p w:rsidR="00446482" w:rsidRDefault="00446482" w:rsidP="00825AAF">
      <w:pPr>
        <w:pStyle w:val="CommentText"/>
        <w:numPr>
          <w:ilvl w:val="0"/>
          <w:numId w:val="4"/>
        </w:numPr>
      </w:pPr>
      <w:r>
        <w:t>How to express a criterion</w:t>
      </w:r>
    </w:p>
    <w:p w:rsidR="00446482" w:rsidRDefault="00446482" w:rsidP="00825AAF">
      <w:pPr>
        <w:pStyle w:val="CommentText"/>
        <w:numPr>
          <w:ilvl w:val="0"/>
          <w:numId w:val="4"/>
        </w:numPr>
      </w:pPr>
      <w:r>
        <w:t>Where and when to apply a criterion</w:t>
      </w:r>
    </w:p>
    <w:p w:rsidR="00446482" w:rsidRDefault="00446482" w:rsidP="00825AAF">
      <w:pPr>
        <w:pStyle w:val="CommentText"/>
      </w:pPr>
    </w:p>
  </w:comment>
  <w:comment w:id="75" w:author="Cayelan C. Carey" w:date="2020-05-21T11:58:00Z" w:initials="CCC">
    <w:p w:rsidR="00987FC4" w:rsidRDefault="00987FC4">
      <w:pPr>
        <w:pStyle w:val="CommentText"/>
      </w:pPr>
      <w:r>
        <w:rPr>
          <w:rStyle w:val="CommentReference"/>
        </w:rPr>
        <w:annotationRef/>
      </w:r>
      <w:r>
        <w:t>Whitney: I propose that we don't respond to this one and just let it be. There is no explicit request here</w:t>
      </w:r>
    </w:p>
  </w:comment>
  <w:comment w:id="77" w:author="Tish Robertson" w:date="2020-05-07T15:33:00Z" w:initials="TR">
    <w:p w:rsidR="00446482" w:rsidRDefault="00446482">
      <w:pPr>
        <w:pStyle w:val="CommentText"/>
      </w:pPr>
      <w:r>
        <w:rPr>
          <w:rStyle w:val="CommentReference"/>
        </w:rPr>
        <w:annotationRef/>
      </w:r>
      <w:r>
        <w:t xml:space="preserve">You may want to explain why a two-year period is better than a six-year period.  We use a six-year period because we believe it ensures an ample dataset over a range of different conditions.  </w:t>
      </w:r>
    </w:p>
  </w:comment>
  <w:comment w:id="84" w:author="Tish Robertson" w:date="2020-05-08T10:57:00Z" w:initials="TR">
    <w:p w:rsidR="00446482" w:rsidRDefault="00446482">
      <w:pPr>
        <w:pStyle w:val="CommentText"/>
      </w:pPr>
      <w:r>
        <w:rPr>
          <w:rStyle w:val="CommentReference"/>
        </w:rPr>
        <w:annotationRef/>
      </w:r>
      <w:r>
        <w:t xml:space="preserve">I think it would have been better if you had used the hypothetical dataset provided in the DEQ white paper. I totally understand what you are proposing here, but it would be nice to compare the results for “current”, “DEQ alternative”, and “AAC alternative”.  </w:t>
      </w:r>
    </w:p>
  </w:comment>
  <w:comment w:id="85" w:author="Cayelan C. Carey" w:date="2020-05-21T12:02:00Z" w:initials="CCC">
    <w:p w:rsidR="00566803" w:rsidRDefault="00566803">
      <w:pPr>
        <w:pStyle w:val="CommentText"/>
      </w:pPr>
      <w:r>
        <w:rPr>
          <w:rStyle w:val="CommentReference"/>
        </w:rPr>
        <w:annotationRef/>
      </w:r>
      <w:r>
        <w:t xml:space="preserve">not responding to this one </w:t>
      </w:r>
      <w:proofErr w:type="spellStart"/>
      <w:r>
        <w:t>bc</w:t>
      </w:r>
      <w:proofErr w:type="spellEnd"/>
      <w:r>
        <w:t xml:space="preserve"> it </w:t>
      </w:r>
      <w:proofErr w:type="spellStart"/>
      <w:r>
        <w:t>doesnt</w:t>
      </w:r>
      <w:proofErr w:type="spellEnd"/>
      <w:r>
        <w:t xml:space="preserve"> have hypo data in it, so they are not comparable</w:t>
      </w:r>
    </w:p>
  </w:comment>
  <w:comment w:id="102" w:author="Tish Robertson" w:date="2020-05-08T11:04:00Z" w:initials="TR">
    <w:p w:rsidR="00446482" w:rsidRDefault="00446482">
      <w:pPr>
        <w:pStyle w:val="CommentText"/>
      </w:pPr>
      <w:r>
        <w:rPr>
          <w:rStyle w:val="CommentReference"/>
        </w:rPr>
        <w:annotationRef/>
      </w:r>
      <w:r>
        <w:t>Would you recommend using nutrient and chloride data to surmise whether hypoxic water columns during incomplete fall turnover can be attributed to pollution?</w:t>
      </w:r>
    </w:p>
  </w:comment>
  <w:comment w:id="108" w:author="Cayelan C. Carey" w:date="2020-05-21T12:04:00Z" w:initials="CCC">
    <w:p w:rsidR="00566803" w:rsidRDefault="00566803">
      <w:pPr>
        <w:pStyle w:val="CommentText"/>
      </w:pPr>
      <w:r>
        <w:rPr>
          <w:rStyle w:val="CommentReference"/>
        </w:rPr>
        <w:annotationRef/>
      </w:r>
      <w:r>
        <w:t>W: feel free to expand here if you want?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54B" w:rsidRDefault="00E7054B">
      <w:pPr>
        <w:spacing w:line="240" w:lineRule="auto"/>
      </w:pPr>
      <w:r>
        <w:separator/>
      </w:r>
    </w:p>
  </w:endnote>
  <w:endnote w:type="continuationSeparator" w:id="0">
    <w:p w:rsidR="00E7054B" w:rsidRDefault="00E705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EMIEE+TimesNewRoman">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065420"/>
      <w:docPartObj>
        <w:docPartGallery w:val="Page Numbers (Bottom of Page)"/>
        <w:docPartUnique/>
      </w:docPartObj>
    </w:sdtPr>
    <w:sdtEndPr>
      <w:rPr>
        <w:noProof/>
      </w:rPr>
    </w:sdtEndPr>
    <w:sdtContent>
      <w:p w:rsidR="00446482" w:rsidRDefault="00446482">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446482" w:rsidRDefault="0044648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54B" w:rsidRDefault="00E7054B">
      <w:pPr>
        <w:spacing w:line="240" w:lineRule="auto"/>
      </w:pPr>
      <w:r>
        <w:separator/>
      </w:r>
    </w:p>
  </w:footnote>
  <w:footnote w:type="continuationSeparator" w:id="0">
    <w:p w:rsidR="00E7054B" w:rsidRDefault="00E7054B">
      <w:pPr>
        <w:spacing w:line="240" w:lineRule="auto"/>
      </w:pPr>
      <w:r>
        <w:continuationSeparator/>
      </w:r>
    </w:p>
  </w:footnote>
  <w:footnote w:id="1">
    <w:p w:rsidR="00446482" w:rsidRDefault="00446482" w:rsidP="00605838">
      <w:pPr>
        <w:pStyle w:val="FootnoteText"/>
      </w:pPr>
      <w:r>
        <w:rPr>
          <w:rStyle w:val="FootnoteReference"/>
        </w:rPr>
        <w:footnoteRef/>
      </w:r>
      <w:r>
        <w:t xml:space="preserve"> The “10.5% rule” is based on guidelines from the Environmental Protection Agency (</w:t>
      </w:r>
      <w:hyperlink r:id="rId1" w:history="1">
        <w:r w:rsidRPr="00042DE6">
          <w:rPr>
            <w:rStyle w:val="Hyperlink"/>
          </w:rPr>
          <w:t>EPA, 2002</w:t>
        </w:r>
      </w:hyperlink>
      <w:r>
        <w:t>) within the context of conventional parameter 305(b) assessments.  It is interchangeable with the “10% rule”.</w:t>
      </w:r>
    </w:p>
  </w:footnote>
  <w:footnote w:id="2">
    <w:p w:rsidR="00446482" w:rsidRDefault="00446482" w:rsidP="00605838">
      <w:pPr>
        <w:pStyle w:val="FootnoteText"/>
      </w:pPr>
      <w:r>
        <w:rPr>
          <w:rStyle w:val="FootnoteReference"/>
        </w:rPr>
        <w:footnoteRef/>
      </w:r>
      <w:r>
        <w:t xml:space="preserve"> Out of the 137 lake/reservoir assessment units monitored by DEQ over the 2013 to 2018 period, 20% were monitored at two stations and 7% were monitored at three or more stations.  When citizen monitoring stations are included, 20% of monitored lake/reservoir assessment units have two stations and 14% have three or more stations. One lake/reservoir assessment unit has nine monitoring stations (five managed by DEQ and four managed by citizens).  </w:t>
      </w:r>
    </w:p>
  </w:footnote>
  <w:footnote w:id="3">
    <w:p w:rsidR="00446482" w:rsidRDefault="00446482" w:rsidP="00605838">
      <w:pPr>
        <w:pStyle w:val="FootnoteText"/>
      </w:pPr>
      <w:r>
        <w:rPr>
          <w:rStyle w:val="FootnoteReference"/>
        </w:rPr>
        <w:footnoteRef/>
      </w:r>
      <w:r>
        <w:t xml:space="preserve"> Of the 41 most recently active citizen monitoring stations where “assessable” lake/reservoir DO datasets were generated, only five stations are associated with DO datasets that would be categorized as “surface only”.  But four of them were the sole station in their respective assessment unit.  At ten stations, citizen scientists took “bottom only” </w:t>
      </w:r>
      <w:proofErr w:type="gramStart"/>
      <w:r>
        <w:t>measurements  during</w:t>
      </w:r>
      <w:proofErr w:type="gramEnd"/>
      <w:r>
        <w:t xml:space="preserve"> the winter and spring while sampling the upper three meters during the rest of the year.  Full vertical profiles were consistently generated at most of the remaining stations.  </w:t>
      </w:r>
    </w:p>
    <w:p w:rsidR="00446482" w:rsidRDefault="00446482" w:rsidP="00605838">
      <w:pPr>
        <w:pStyle w:val="FootnoteText"/>
      </w:pPr>
    </w:p>
  </w:footnote>
  <w:footnote w:id="4">
    <w:p w:rsidR="00446482" w:rsidRDefault="00446482" w:rsidP="00605838">
      <w:pPr>
        <w:pStyle w:val="FootnoteText"/>
      </w:pPr>
      <w:r w:rsidRPr="00F73802">
        <w:rPr>
          <w:rStyle w:val="FootnoteReference"/>
        </w:rPr>
        <w:footnoteRef/>
      </w:r>
      <w:r w:rsidRPr="00F73802">
        <w:t xml:space="preserve"> The average size of a lake/reservoir assessment unit</w:t>
      </w:r>
      <w:r>
        <w:t xml:space="preserve"> (to date)</w:t>
      </w:r>
      <w:r w:rsidRPr="00F73802">
        <w:t xml:space="preserve"> is </w:t>
      </w:r>
      <w:r>
        <w:t xml:space="preserve">460 acres. The largest assessment unit is 30,665 acres and is located in Kerr Reservoir.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D7788"/>
    <w:multiLevelType w:val="hybridMultilevel"/>
    <w:tmpl w:val="1BBA2954"/>
    <w:lvl w:ilvl="0" w:tplc="840A07B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0222"/>
    <w:multiLevelType w:val="multilevel"/>
    <w:tmpl w:val="EA3C8D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6110924"/>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604F0FFC"/>
    <w:multiLevelType w:val="multilevel"/>
    <w:tmpl w:val="B87E7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yelan C. Carey">
    <w15:presenceInfo w15:providerId="None" w15:userId="Cayelan C. Carey"/>
  </w15:person>
  <w15:person w15:author="Tish Robertson">
    <w15:presenceInfo w15:providerId="None" w15:userId="Tish Rober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B98"/>
    <w:rsid w:val="00001C92"/>
    <w:rsid w:val="00002A47"/>
    <w:rsid w:val="000215BF"/>
    <w:rsid w:val="000219BB"/>
    <w:rsid w:val="0002794E"/>
    <w:rsid w:val="00040FC8"/>
    <w:rsid w:val="0004643E"/>
    <w:rsid w:val="0005314D"/>
    <w:rsid w:val="00062DD1"/>
    <w:rsid w:val="00066F10"/>
    <w:rsid w:val="00084B7D"/>
    <w:rsid w:val="00085D57"/>
    <w:rsid w:val="0009142F"/>
    <w:rsid w:val="000934D7"/>
    <w:rsid w:val="00093A34"/>
    <w:rsid w:val="000A7020"/>
    <w:rsid w:val="000A731E"/>
    <w:rsid w:val="000B0390"/>
    <w:rsid w:val="000B1533"/>
    <w:rsid w:val="000B5FD6"/>
    <w:rsid w:val="000B6A2D"/>
    <w:rsid w:val="000C3396"/>
    <w:rsid w:val="000E79E6"/>
    <w:rsid w:val="000F0C5E"/>
    <w:rsid w:val="000F25A4"/>
    <w:rsid w:val="00107364"/>
    <w:rsid w:val="001132B9"/>
    <w:rsid w:val="00116BB3"/>
    <w:rsid w:val="0013497C"/>
    <w:rsid w:val="0014333C"/>
    <w:rsid w:val="001574A9"/>
    <w:rsid w:val="00160708"/>
    <w:rsid w:val="00161318"/>
    <w:rsid w:val="00165D1D"/>
    <w:rsid w:val="00172490"/>
    <w:rsid w:val="00172982"/>
    <w:rsid w:val="00175186"/>
    <w:rsid w:val="00192382"/>
    <w:rsid w:val="00197183"/>
    <w:rsid w:val="001B3C2F"/>
    <w:rsid w:val="001C16E2"/>
    <w:rsid w:val="001C31C3"/>
    <w:rsid w:val="001D16E3"/>
    <w:rsid w:val="001E1082"/>
    <w:rsid w:val="001E5184"/>
    <w:rsid w:val="001E5804"/>
    <w:rsid w:val="001E6A17"/>
    <w:rsid w:val="001F02DD"/>
    <w:rsid w:val="00211824"/>
    <w:rsid w:val="00216449"/>
    <w:rsid w:val="00231D6D"/>
    <w:rsid w:val="00240681"/>
    <w:rsid w:val="00245D4B"/>
    <w:rsid w:val="00252212"/>
    <w:rsid w:val="00270E2F"/>
    <w:rsid w:val="002756CF"/>
    <w:rsid w:val="00276CE3"/>
    <w:rsid w:val="00286CDD"/>
    <w:rsid w:val="00286D44"/>
    <w:rsid w:val="0029022B"/>
    <w:rsid w:val="0029025E"/>
    <w:rsid w:val="002975E0"/>
    <w:rsid w:val="002B0309"/>
    <w:rsid w:val="002C625C"/>
    <w:rsid w:val="002D0E5A"/>
    <w:rsid w:val="002F3126"/>
    <w:rsid w:val="002F36C5"/>
    <w:rsid w:val="002F7AAE"/>
    <w:rsid w:val="002F7D79"/>
    <w:rsid w:val="00302A23"/>
    <w:rsid w:val="00312709"/>
    <w:rsid w:val="00316445"/>
    <w:rsid w:val="00325E06"/>
    <w:rsid w:val="00334531"/>
    <w:rsid w:val="00337F52"/>
    <w:rsid w:val="00342703"/>
    <w:rsid w:val="003445CF"/>
    <w:rsid w:val="00347BAC"/>
    <w:rsid w:val="00350143"/>
    <w:rsid w:val="003503AC"/>
    <w:rsid w:val="00352D53"/>
    <w:rsid w:val="00355196"/>
    <w:rsid w:val="003558D1"/>
    <w:rsid w:val="00357359"/>
    <w:rsid w:val="003659B4"/>
    <w:rsid w:val="00372045"/>
    <w:rsid w:val="003859EE"/>
    <w:rsid w:val="00386B2B"/>
    <w:rsid w:val="00386BEA"/>
    <w:rsid w:val="0039189A"/>
    <w:rsid w:val="003933BB"/>
    <w:rsid w:val="00393792"/>
    <w:rsid w:val="003A58E3"/>
    <w:rsid w:val="003A759C"/>
    <w:rsid w:val="003C5F00"/>
    <w:rsid w:val="003D56FC"/>
    <w:rsid w:val="003E4B8A"/>
    <w:rsid w:val="003F13EA"/>
    <w:rsid w:val="003F2721"/>
    <w:rsid w:val="003F4CCC"/>
    <w:rsid w:val="00401ACA"/>
    <w:rsid w:val="00402D5C"/>
    <w:rsid w:val="00417794"/>
    <w:rsid w:val="0042397C"/>
    <w:rsid w:val="00430C38"/>
    <w:rsid w:val="00446482"/>
    <w:rsid w:val="004544C8"/>
    <w:rsid w:val="00461A12"/>
    <w:rsid w:val="00474FD8"/>
    <w:rsid w:val="00477625"/>
    <w:rsid w:val="00477D96"/>
    <w:rsid w:val="004A7154"/>
    <w:rsid w:val="004A7FE2"/>
    <w:rsid w:val="004C3509"/>
    <w:rsid w:val="004C58B5"/>
    <w:rsid w:val="004E7813"/>
    <w:rsid w:val="00512F24"/>
    <w:rsid w:val="005144D0"/>
    <w:rsid w:val="00514FAF"/>
    <w:rsid w:val="0051738C"/>
    <w:rsid w:val="00521EB0"/>
    <w:rsid w:val="00533A98"/>
    <w:rsid w:val="005374AA"/>
    <w:rsid w:val="005478C2"/>
    <w:rsid w:val="00552F16"/>
    <w:rsid w:val="005573FD"/>
    <w:rsid w:val="00557B45"/>
    <w:rsid w:val="00560B98"/>
    <w:rsid w:val="00561591"/>
    <w:rsid w:val="00566803"/>
    <w:rsid w:val="005701E3"/>
    <w:rsid w:val="0057230A"/>
    <w:rsid w:val="00583654"/>
    <w:rsid w:val="005839B4"/>
    <w:rsid w:val="00587304"/>
    <w:rsid w:val="005946C8"/>
    <w:rsid w:val="005B32F1"/>
    <w:rsid w:val="005B46CD"/>
    <w:rsid w:val="005C2590"/>
    <w:rsid w:val="005D2872"/>
    <w:rsid w:val="005D6A35"/>
    <w:rsid w:val="005E2ECE"/>
    <w:rsid w:val="005F5849"/>
    <w:rsid w:val="00600DBB"/>
    <w:rsid w:val="00605838"/>
    <w:rsid w:val="00610A0E"/>
    <w:rsid w:val="006124B7"/>
    <w:rsid w:val="00613442"/>
    <w:rsid w:val="00651FB5"/>
    <w:rsid w:val="0065638C"/>
    <w:rsid w:val="00671E8E"/>
    <w:rsid w:val="006737D8"/>
    <w:rsid w:val="006961DB"/>
    <w:rsid w:val="006A74E0"/>
    <w:rsid w:val="006B6092"/>
    <w:rsid w:val="006C361A"/>
    <w:rsid w:val="006C3FA8"/>
    <w:rsid w:val="006E7781"/>
    <w:rsid w:val="006F31BC"/>
    <w:rsid w:val="006F6052"/>
    <w:rsid w:val="00703E60"/>
    <w:rsid w:val="00716C0A"/>
    <w:rsid w:val="00722BD1"/>
    <w:rsid w:val="00726F52"/>
    <w:rsid w:val="007334D7"/>
    <w:rsid w:val="007370A1"/>
    <w:rsid w:val="00744ED6"/>
    <w:rsid w:val="0075320D"/>
    <w:rsid w:val="00755D2E"/>
    <w:rsid w:val="007572AC"/>
    <w:rsid w:val="007630B5"/>
    <w:rsid w:val="007661F4"/>
    <w:rsid w:val="0078064D"/>
    <w:rsid w:val="00780B79"/>
    <w:rsid w:val="00784819"/>
    <w:rsid w:val="00785B30"/>
    <w:rsid w:val="007910BD"/>
    <w:rsid w:val="007A3D50"/>
    <w:rsid w:val="007A74C5"/>
    <w:rsid w:val="007C0B72"/>
    <w:rsid w:val="007D0383"/>
    <w:rsid w:val="007E089E"/>
    <w:rsid w:val="007E7D94"/>
    <w:rsid w:val="007F07C3"/>
    <w:rsid w:val="007F0807"/>
    <w:rsid w:val="007F5CD8"/>
    <w:rsid w:val="007F6CA7"/>
    <w:rsid w:val="00803292"/>
    <w:rsid w:val="008060F6"/>
    <w:rsid w:val="00806D55"/>
    <w:rsid w:val="00825AAF"/>
    <w:rsid w:val="00826268"/>
    <w:rsid w:val="0083488A"/>
    <w:rsid w:val="00841353"/>
    <w:rsid w:val="00843401"/>
    <w:rsid w:val="0085414D"/>
    <w:rsid w:val="008605EF"/>
    <w:rsid w:val="00863D3C"/>
    <w:rsid w:val="00864A72"/>
    <w:rsid w:val="00864F63"/>
    <w:rsid w:val="008757C2"/>
    <w:rsid w:val="00876547"/>
    <w:rsid w:val="00877809"/>
    <w:rsid w:val="00895630"/>
    <w:rsid w:val="008A30D1"/>
    <w:rsid w:val="008B5600"/>
    <w:rsid w:val="008C0C36"/>
    <w:rsid w:val="008D29F8"/>
    <w:rsid w:val="008E5076"/>
    <w:rsid w:val="008F297A"/>
    <w:rsid w:val="008F2ACB"/>
    <w:rsid w:val="008F3664"/>
    <w:rsid w:val="008F4D84"/>
    <w:rsid w:val="008F5B37"/>
    <w:rsid w:val="00910EB2"/>
    <w:rsid w:val="009110B5"/>
    <w:rsid w:val="00915DD2"/>
    <w:rsid w:val="00916891"/>
    <w:rsid w:val="009209E0"/>
    <w:rsid w:val="009465C3"/>
    <w:rsid w:val="009636AB"/>
    <w:rsid w:val="0096376B"/>
    <w:rsid w:val="0097370A"/>
    <w:rsid w:val="009737DA"/>
    <w:rsid w:val="0098352B"/>
    <w:rsid w:val="00987FC4"/>
    <w:rsid w:val="00994B76"/>
    <w:rsid w:val="009950C7"/>
    <w:rsid w:val="009C4BED"/>
    <w:rsid w:val="009D1D17"/>
    <w:rsid w:val="009D38A7"/>
    <w:rsid w:val="009D479F"/>
    <w:rsid w:val="009E58A2"/>
    <w:rsid w:val="009E7734"/>
    <w:rsid w:val="00A035F7"/>
    <w:rsid w:val="00A0468A"/>
    <w:rsid w:val="00A0627A"/>
    <w:rsid w:val="00A12745"/>
    <w:rsid w:val="00A1386F"/>
    <w:rsid w:val="00A162EF"/>
    <w:rsid w:val="00A22A61"/>
    <w:rsid w:val="00A233C6"/>
    <w:rsid w:val="00A2662F"/>
    <w:rsid w:val="00A312C6"/>
    <w:rsid w:val="00A3743C"/>
    <w:rsid w:val="00A40971"/>
    <w:rsid w:val="00A4136C"/>
    <w:rsid w:val="00A51075"/>
    <w:rsid w:val="00A565CB"/>
    <w:rsid w:val="00A71937"/>
    <w:rsid w:val="00A854A2"/>
    <w:rsid w:val="00A85B17"/>
    <w:rsid w:val="00AA156A"/>
    <w:rsid w:val="00AA7758"/>
    <w:rsid w:val="00AB4503"/>
    <w:rsid w:val="00AC21DB"/>
    <w:rsid w:val="00AD069C"/>
    <w:rsid w:val="00AD0D99"/>
    <w:rsid w:val="00AD7F53"/>
    <w:rsid w:val="00AE64CE"/>
    <w:rsid w:val="00AF03D3"/>
    <w:rsid w:val="00B06195"/>
    <w:rsid w:val="00B0774C"/>
    <w:rsid w:val="00B123B2"/>
    <w:rsid w:val="00B13464"/>
    <w:rsid w:val="00B17320"/>
    <w:rsid w:val="00B4230C"/>
    <w:rsid w:val="00B456EF"/>
    <w:rsid w:val="00B61932"/>
    <w:rsid w:val="00B818EB"/>
    <w:rsid w:val="00B81EAE"/>
    <w:rsid w:val="00BA736B"/>
    <w:rsid w:val="00BB03CC"/>
    <w:rsid w:val="00BB0BD1"/>
    <w:rsid w:val="00BB777F"/>
    <w:rsid w:val="00BB7F63"/>
    <w:rsid w:val="00BC202A"/>
    <w:rsid w:val="00BD5B3B"/>
    <w:rsid w:val="00BD6DCF"/>
    <w:rsid w:val="00BE4C71"/>
    <w:rsid w:val="00BF4BB8"/>
    <w:rsid w:val="00C13946"/>
    <w:rsid w:val="00C13E82"/>
    <w:rsid w:val="00C15AEE"/>
    <w:rsid w:val="00C208A3"/>
    <w:rsid w:val="00C24CAA"/>
    <w:rsid w:val="00C25065"/>
    <w:rsid w:val="00C31D87"/>
    <w:rsid w:val="00C37FD8"/>
    <w:rsid w:val="00C40FC9"/>
    <w:rsid w:val="00C4173C"/>
    <w:rsid w:val="00C4661B"/>
    <w:rsid w:val="00C52584"/>
    <w:rsid w:val="00C6647F"/>
    <w:rsid w:val="00C66EF7"/>
    <w:rsid w:val="00C77737"/>
    <w:rsid w:val="00C80BC1"/>
    <w:rsid w:val="00C80E0C"/>
    <w:rsid w:val="00C876B5"/>
    <w:rsid w:val="00C97DD5"/>
    <w:rsid w:val="00CA5D93"/>
    <w:rsid w:val="00CA65E1"/>
    <w:rsid w:val="00CC1721"/>
    <w:rsid w:val="00CE0F65"/>
    <w:rsid w:val="00CE3282"/>
    <w:rsid w:val="00CF5D3A"/>
    <w:rsid w:val="00D040CB"/>
    <w:rsid w:val="00D061CC"/>
    <w:rsid w:val="00D07750"/>
    <w:rsid w:val="00D120A2"/>
    <w:rsid w:val="00D12B2E"/>
    <w:rsid w:val="00D16577"/>
    <w:rsid w:val="00D31407"/>
    <w:rsid w:val="00D33CF0"/>
    <w:rsid w:val="00D37EFF"/>
    <w:rsid w:val="00D420F9"/>
    <w:rsid w:val="00D4597B"/>
    <w:rsid w:val="00D469D4"/>
    <w:rsid w:val="00D56AD6"/>
    <w:rsid w:val="00D601D8"/>
    <w:rsid w:val="00D6631F"/>
    <w:rsid w:val="00D704D6"/>
    <w:rsid w:val="00D96C68"/>
    <w:rsid w:val="00DB7EE8"/>
    <w:rsid w:val="00DC0BBE"/>
    <w:rsid w:val="00DC2528"/>
    <w:rsid w:val="00DE098E"/>
    <w:rsid w:val="00DE27E7"/>
    <w:rsid w:val="00DE5304"/>
    <w:rsid w:val="00DE5532"/>
    <w:rsid w:val="00DE6786"/>
    <w:rsid w:val="00DF19BE"/>
    <w:rsid w:val="00DF623D"/>
    <w:rsid w:val="00DF62FA"/>
    <w:rsid w:val="00DF773A"/>
    <w:rsid w:val="00E02B94"/>
    <w:rsid w:val="00E07031"/>
    <w:rsid w:val="00E17B26"/>
    <w:rsid w:val="00E335D7"/>
    <w:rsid w:val="00E510D1"/>
    <w:rsid w:val="00E5491E"/>
    <w:rsid w:val="00E561D4"/>
    <w:rsid w:val="00E612A2"/>
    <w:rsid w:val="00E7054B"/>
    <w:rsid w:val="00E723E2"/>
    <w:rsid w:val="00EB293A"/>
    <w:rsid w:val="00EB33A0"/>
    <w:rsid w:val="00EB77FE"/>
    <w:rsid w:val="00EC28B8"/>
    <w:rsid w:val="00EC6C65"/>
    <w:rsid w:val="00EE7819"/>
    <w:rsid w:val="00EF523F"/>
    <w:rsid w:val="00F02BED"/>
    <w:rsid w:val="00F04B03"/>
    <w:rsid w:val="00F05AD5"/>
    <w:rsid w:val="00F07204"/>
    <w:rsid w:val="00F14016"/>
    <w:rsid w:val="00F1726C"/>
    <w:rsid w:val="00F400EF"/>
    <w:rsid w:val="00F46727"/>
    <w:rsid w:val="00F537C1"/>
    <w:rsid w:val="00F81E0E"/>
    <w:rsid w:val="00F82CEB"/>
    <w:rsid w:val="00F840E2"/>
    <w:rsid w:val="00F900D8"/>
    <w:rsid w:val="00F93043"/>
    <w:rsid w:val="00F9369A"/>
    <w:rsid w:val="00F93BA0"/>
    <w:rsid w:val="00F94171"/>
    <w:rsid w:val="00FB24C9"/>
    <w:rsid w:val="00FB4DC2"/>
    <w:rsid w:val="00FC5496"/>
    <w:rsid w:val="00FD2B74"/>
    <w:rsid w:val="00FE26C5"/>
    <w:rsid w:val="00FF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CCEB"/>
  <w15:docId w15:val="{F6D319DA-880B-1E40-8362-055FAF67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379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3792"/>
    <w:rPr>
      <w:rFonts w:ascii="Times New Roman" w:hAnsi="Times New Roman" w:cs="Times New Roman"/>
      <w:sz w:val="18"/>
      <w:szCs w:val="18"/>
    </w:rPr>
  </w:style>
  <w:style w:type="table" w:styleId="TableGrid">
    <w:name w:val="Table Grid"/>
    <w:basedOn w:val="TableNormal"/>
    <w:uiPriority w:val="39"/>
    <w:rsid w:val="00AF03D3"/>
    <w:pPr>
      <w:spacing w:line="240" w:lineRule="auto"/>
    </w:pPr>
    <w:rPr>
      <w:rFonts w:asciiTheme="minorHAnsi" w:eastAsia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723E2"/>
    <w:rPr>
      <w:b/>
      <w:bCs/>
    </w:rPr>
  </w:style>
  <w:style w:type="character" w:customStyle="1" w:styleId="CommentSubjectChar">
    <w:name w:val="Comment Subject Char"/>
    <w:basedOn w:val="CommentTextChar"/>
    <w:link w:val="CommentSubject"/>
    <w:uiPriority w:val="99"/>
    <w:semiHidden/>
    <w:rsid w:val="00E723E2"/>
    <w:rPr>
      <w:b/>
      <w:bCs/>
      <w:sz w:val="20"/>
      <w:szCs w:val="20"/>
    </w:rPr>
  </w:style>
  <w:style w:type="paragraph" w:styleId="ListParagraph">
    <w:name w:val="List Paragraph"/>
    <w:basedOn w:val="Normal"/>
    <w:uiPriority w:val="34"/>
    <w:qFormat/>
    <w:rsid w:val="008D29F8"/>
    <w:pPr>
      <w:ind w:left="720"/>
      <w:contextualSpacing/>
    </w:pPr>
  </w:style>
  <w:style w:type="character" w:styleId="Hyperlink">
    <w:name w:val="Hyperlink"/>
    <w:basedOn w:val="DefaultParagraphFont"/>
    <w:uiPriority w:val="99"/>
    <w:unhideWhenUsed/>
    <w:rsid w:val="001F02DD"/>
    <w:rPr>
      <w:color w:val="0000FF" w:themeColor="hyperlink"/>
      <w:u w:val="single"/>
    </w:rPr>
  </w:style>
  <w:style w:type="character" w:customStyle="1" w:styleId="UnresolvedMention1">
    <w:name w:val="Unresolved Mention1"/>
    <w:basedOn w:val="DefaultParagraphFont"/>
    <w:uiPriority w:val="99"/>
    <w:semiHidden/>
    <w:unhideWhenUsed/>
    <w:rsid w:val="001F02DD"/>
    <w:rPr>
      <w:color w:val="605E5C"/>
      <w:shd w:val="clear" w:color="auto" w:fill="E1DFDD"/>
    </w:rPr>
  </w:style>
  <w:style w:type="character" w:styleId="FollowedHyperlink">
    <w:name w:val="FollowedHyperlink"/>
    <w:basedOn w:val="DefaultParagraphFont"/>
    <w:uiPriority w:val="99"/>
    <w:semiHidden/>
    <w:unhideWhenUsed/>
    <w:rsid w:val="00FF5239"/>
    <w:rPr>
      <w:color w:val="800080" w:themeColor="followedHyperlink"/>
      <w:u w:val="single"/>
    </w:rPr>
  </w:style>
  <w:style w:type="paragraph" w:styleId="Header">
    <w:name w:val="header"/>
    <w:basedOn w:val="Normal"/>
    <w:link w:val="HeaderChar"/>
    <w:uiPriority w:val="99"/>
    <w:unhideWhenUsed/>
    <w:rsid w:val="00755D2E"/>
    <w:pPr>
      <w:tabs>
        <w:tab w:val="center" w:pos="4680"/>
        <w:tab w:val="right" w:pos="9360"/>
      </w:tabs>
      <w:spacing w:line="240" w:lineRule="auto"/>
    </w:pPr>
  </w:style>
  <w:style w:type="character" w:customStyle="1" w:styleId="HeaderChar">
    <w:name w:val="Header Char"/>
    <w:basedOn w:val="DefaultParagraphFont"/>
    <w:link w:val="Header"/>
    <w:uiPriority w:val="99"/>
    <w:rsid w:val="00755D2E"/>
  </w:style>
  <w:style w:type="paragraph" w:styleId="Footer">
    <w:name w:val="footer"/>
    <w:basedOn w:val="Normal"/>
    <w:link w:val="FooterChar"/>
    <w:uiPriority w:val="99"/>
    <w:unhideWhenUsed/>
    <w:rsid w:val="00755D2E"/>
    <w:pPr>
      <w:tabs>
        <w:tab w:val="center" w:pos="4680"/>
        <w:tab w:val="right" w:pos="9360"/>
      </w:tabs>
      <w:spacing w:line="240" w:lineRule="auto"/>
    </w:pPr>
  </w:style>
  <w:style w:type="character" w:customStyle="1" w:styleId="FooterChar">
    <w:name w:val="Footer Char"/>
    <w:basedOn w:val="DefaultParagraphFont"/>
    <w:link w:val="Footer"/>
    <w:uiPriority w:val="99"/>
    <w:rsid w:val="00755D2E"/>
  </w:style>
  <w:style w:type="paragraph" w:styleId="Revision">
    <w:name w:val="Revision"/>
    <w:hidden/>
    <w:uiPriority w:val="99"/>
    <w:semiHidden/>
    <w:rsid w:val="002C625C"/>
    <w:pPr>
      <w:spacing w:line="240" w:lineRule="auto"/>
    </w:pPr>
  </w:style>
  <w:style w:type="character" w:customStyle="1" w:styleId="apple-converted-space">
    <w:name w:val="apple-converted-space"/>
    <w:basedOn w:val="DefaultParagraphFont"/>
    <w:rsid w:val="00BB03CC"/>
  </w:style>
  <w:style w:type="paragraph" w:styleId="FootnoteText">
    <w:name w:val="footnote text"/>
    <w:basedOn w:val="Normal"/>
    <w:link w:val="FootnoteTextChar"/>
    <w:uiPriority w:val="99"/>
    <w:semiHidden/>
    <w:unhideWhenUsed/>
    <w:rsid w:val="00605838"/>
    <w:pPr>
      <w:spacing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605838"/>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6058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3506">
      <w:bodyDiv w:val="1"/>
      <w:marLeft w:val="0"/>
      <w:marRight w:val="0"/>
      <w:marTop w:val="0"/>
      <w:marBottom w:val="0"/>
      <w:divBdr>
        <w:top w:val="none" w:sz="0" w:space="0" w:color="auto"/>
        <w:left w:val="none" w:sz="0" w:space="0" w:color="auto"/>
        <w:bottom w:val="none" w:sz="0" w:space="0" w:color="auto"/>
        <w:right w:val="none" w:sz="0" w:space="0" w:color="auto"/>
      </w:divBdr>
    </w:div>
    <w:div w:id="189034122">
      <w:bodyDiv w:val="1"/>
      <w:marLeft w:val="0"/>
      <w:marRight w:val="0"/>
      <w:marTop w:val="0"/>
      <w:marBottom w:val="0"/>
      <w:divBdr>
        <w:top w:val="none" w:sz="0" w:space="0" w:color="auto"/>
        <w:left w:val="none" w:sz="0" w:space="0" w:color="auto"/>
        <w:bottom w:val="none" w:sz="0" w:space="0" w:color="auto"/>
        <w:right w:val="none" w:sz="0" w:space="0" w:color="auto"/>
      </w:divBdr>
    </w:div>
    <w:div w:id="267590534">
      <w:bodyDiv w:val="1"/>
      <w:marLeft w:val="0"/>
      <w:marRight w:val="0"/>
      <w:marTop w:val="0"/>
      <w:marBottom w:val="0"/>
      <w:divBdr>
        <w:top w:val="none" w:sz="0" w:space="0" w:color="auto"/>
        <w:left w:val="none" w:sz="0" w:space="0" w:color="auto"/>
        <w:bottom w:val="none" w:sz="0" w:space="0" w:color="auto"/>
        <w:right w:val="none" w:sz="0" w:space="0" w:color="auto"/>
      </w:divBdr>
    </w:div>
    <w:div w:id="311100542">
      <w:bodyDiv w:val="1"/>
      <w:marLeft w:val="0"/>
      <w:marRight w:val="0"/>
      <w:marTop w:val="0"/>
      <w:marBottom w:val="0"/>
      <w:divBdr>
        <w:top w:val="none" w:sz="0" w:space="0" w:color="auto"/>
        <w:left w:val="none" w:sz="0" w:space="0" w:color="auto"/>
        <w:bottom w:val="none" w:sz="0" w:space="0" w:color="auto"/>
        <w:right w:val="none" w:sz="0" w:space="0" w:color="auto"/>
      </w:divBdr>
    </w:div>
    <w:div w:id="782502650">
      <w:bodyDiv w:val="1"/>
      <w:marLeft w:val="0"/>
      <w:marRight w:val="0"/>
      <w:marTop w:val="0"/>
      <w:marBottom w:val="0"/>
      <w:divBdr>
        <w:top w:val="none" w:sz="0" w:space="0" w:color="auto"/>
        <w:left w:val="none" w:sz="0" w:space="0" w:color="auto"/>
        <w:bottom w:val="none" w:sz="0" w:space="0" w:color="auto"/>
        <w:right w:val="none" w:sz="0" w:space="0" w:color="auto"/>
      </w:divBdr>
    </w:div>
    <w:div w:id="831988590">
      <w:bodyDiv w:val="1"/>
      <w:marLeft w:val="0"/>
      <w:marRight w:val="0"/>
      <w:marTop w:val="0"/>
      <w:marBottom w:val="0"/>
      <w:divBdr>
        <w:top w:val="none" w:sz="0" w:space="0" w:color="auto"/>
        <w:left w:val="none" w:sz="0" w:space="0" w:color="auto"/>
        <w:bottom w:val="none" w:sz="0" w:space="0" w:color="auto"/>
        <w:right w:val="none" w:sz="0" w:space="0" w:color="auto"/>
      </w:divBdr>
    </w:div>
    <w:div w:id="905997505">
      <w:bodyDiv w:val="1"/>
      <w:marLeft w:val="0"/>
      <w:marRight w:val="0"/>
      <w:marTop w:val="0"/>
      <w:marBottom w:val="0"/>
      <w:divBdr>
        <w:top w:val="none" w:sz="0" w:space="0" w:color="auto"/>
        <w:left w:val="none" w:sz="0" w:space="0" w:color="auto"/>
        <w:bottom w:val="none" w:sz="0" w:space="0" w:color="auto"/>
        <w:right w:val="none" w:sz="0" w:space="0" w:color="auto"/>
      </w:divBdr>
    </w:div>
    <w:div w:id="923611320">
      <w:bodyDiv w:val="1"/>
      <w:marLeft w:val="0"/>
      <w:marRight w:val="0"/>
      <w:marTop w:val="0"/>
      <w:marBottom w:val="0"/>
      <w:divBdr>
        <w:top w:val="none" w:sz="0" w:space="0" w:color="auto"/>
        <w:left w:val="none" w:sz="0" w:space="0" w:color="auto"/>
        <w:bottom w:val="none" w:sz="0" w:space="0" w:color="auto"/>
        <w:right w:val="none" w:sz="0" w:space="0" w:color="auto"/>
      </w:divBdr>
    </w:div>
    <w:div w:id="950018854">
      <w:bodyDiv w:val="1"/>
      <w:marLeft w:val="0"/>
      <w:marRight w:val="0"/>
      <w:marTop w:val="0"/>
      <w:marBottom w:val="0"/>
      <w:divBdr>
        <w:top w:val="none" w:sz="0" w:space="0" w:color="auto"/>
        <w:left w:val="none" w:sz="0" w:space="0" w:color="auto"/>
        <w:bottom w:val="none" w:sz="0" w:space="0" w:color="auto"/>
        <w:right w:val="none" w:sz="0" w:space="0" w:color="auto"/>
      </w:divBdr>
    </w:div>
    <w:div w:id="1198471183">
      <w:bodyDiv w:val="1"/>
      <w:marLeft w:val="0"/>
      <w:marRight w:val="0"/>
      <w:marTop w:val="0"/>
      <w:marBottom w:val="0"/>
      <w:divBdr>
        <w:top w:val="none" w:sz="0" w:space="0" w:color="auto"/>
        <w:left w:val="none" w:sz="0" w:space="0" w:color="auto"/>
        <w:bottom w:val="none" w:sz="0" w:space="0" w:color="auto"/>
        <w:right w:val="none" w:sz="0" w:space="0" w:color="auto"/>
      </w:divBdr>
    </w:div>
    <w:div w:id="1418944211">
      <w:bodyDiv w:val="1"/>
      <w:marLeft w:val="0"/>
      <w:marRight w:val="0"/>
      <w:marTop w:val="0"/>
      <w:marBottom w:val="0"/>
      <w:divBdr>
        <w:top w:val="none" w:sz="0" w:space="0" w:color="auto"/>
        <w:left w:val="none" w:sz="0" w:space="0" w:color="auto"/>
        <w:bottom w:val="none" w:sz="0" w:space="0" w:color="auto"/>
        <w:right w:val="none" w:sz="0" w:space="0" w:color="auto"/>
      </w:divBdr>
    </w:div>
    <w:div w:id="1753702082">
      <w:bodyDiv w:val="1"/>
      <w:marLeft w:val="0"/>
      <w:marRight w:val="0"/>
      <w:marTop w:val="0"/>
      <w:marBottom w:val="0"/>
      <w:divBdr>
        <w:top w:val="none" w:sz="0" w:space="0" w:color="auto"/>
        <w:left w:val="none" w:sz="0" w:space="0" w:color="auto"/>
        <w:bottom w:val="none" w:sz="0" w:space="0" w:color="auto"/>
        <w:right w:val="none" w:sz="0" w:space="0" w:color="auto"/>
      </w:divBdr>
    </w:div>
    <w:div w:id="1821770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BF02695967" TargetMode="External"/><Relationship Id="rId21" Type="http://schemas.openxmlformats.org/officeDocument/2006/relationships/image" Target="media/image2.emf"/><Relationship Id="rId42" Type="http://schemas.openxmlformats.org/officeDocument/2006/relationships/hyperlink" Target="https://doi.org/10.1007/s12237-012-9553-4" TargetMode="External"/><Relationship Id="rId47" Type="http://schemas.openxmlformats.org/officeDocument/2006/relationships/hyperlink" Target="https://www.pnas.org/content/105/32/11254" TargetMode="External"/><Relationship Id="rId63" Type="http://schemas.openxmlformats.org/officeDocument/2006/relationships/image" Target="media/image6.png"/><Relationship Id="rId6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zotero.org/google-docs/?VB0Vge" TargetMode="External"/><Relationship Id="rId29" Type="http://schemas.openxmlformats.org/officeDocument/2006/relationships/hyperlink" Target="https://doi.org/10.1021/es801217q" TargetMode="External"/><Relationship Id="rId11" Type="http://schemas.openxmlformats.org/officeDocument/2006/relationships/hyperlink" Target="https://www.zotero.org/google-docs/?oed7th" TargetMode="External"/><Relationship Id="rId24" Type="http://schemas.openxmlformats.org/officeDocument/2006/relationships/image" Target="media/image5.png"/><Relationship Id="rId32" Type="http://schemas.openxmlformats.org/officeDocument/2006/relationships/hyperlink" Target="https://doi.org/10.1073/pnas.1620211114" TargetMode="External"/><Relationship Id="rId37" Type="http://schemas.openxmlformats.org/officeDocument/2006/relationships/hyperlink" Target="https://doi.org/10.1111/gcb.13193" TargetMode="External"/><Relationship Id="rId40" Type="http://schemas.openxmlformats.org/officeDocument/2006/relationships/hyperlink" Target="https://doi.org/10.1016/j.scitotenv.2008.07.037" TargetMode="External"/><Relationship Id="rId45" Type="http://schemas.openxmlformats.org/officeDocument/2006/relationships/hyperlink" Target="https://doi.org/10.3390/w9060442" TargetMode="External"/><Relationship Id="rId53" Type="http://schemas.openxmlformats.org/officeDocument/2006/relationships/hyperlink" Target="https://doi.org/10.1002/lno.11172" TargetMode="External"/><Relationship Id="rId58" Type="http://schemas.openxmlformats.org/officeDocument/2006/relationships/hyperlink" Target="http://lis.virginia.gov/cgi-bin/legp604.exe?000+reg+9VAC25-260-310" TargetMode="External"/><Relationship Id="rId66" Type="http://schemas.openxmlformats.org/officeDocument/2006/relationships/image" Target="media/image8.emf"/><Relationship Id="rId5" Type="http://schemas.openxmlformats.org/officeDocument/2006/relationships/webSettings" Target="webSettings.xml"/><Relationship Id="rId61" Type="http://schemas.openxmlformats.org/officeDocument/2006/relationships/hyperlink" Target="http://lis.virginia.gov/cgi-bin/legp604.exe?000+reg+9VAC25-260-187" TargetMode="External"/><Relationship Id="rId19" Type="http://schemas.openxmlformats.org/officeDocument/2006/relationships/hyperlink" Target="https://www.zotero.org/google-docs/?5g9Cdm" TargetMode="External"/><Relationship Id="rId14" Type="http://schemas.openxmlformats.org/officeDocument/2006/relationships/hyperlink" Target="https://www.zotero.org/google-docs/?hIX5PQ" TargetMode="External"/><Relationship Id="rId22" Type="http://schemas.openxmlformats.org/officeDocument/2006/relationships/image" Target="media/image3.emf"/><Relationship Id="rId27" Type="http://schemas.openxmlformats.org/officeDocument/2006/relationships/hyperlink" Target="https://doi.org/10.3133/wri874223" TargetMode="External"/><Relationship Id="rId30" Type="http://schemas.openxmlformats.org/officeDocument/2006/relationships/hyperlink" Target="https://doi.org/10.1080/20442041.2017.1293317" TargetMode="External"/><Relationship Id="rId35" Type="http://schemas.openxmlformats.org/officeDocument/2006/relationships/hyperlink" Target="https://doi.org/10.1007/s10021-015-9951-0" TargetMode="External"/><Relationship Id="rId43" Type="http://schemas.openxmlformats.org/officeDocument/2006/relationships/hyperlink" Target="https://doi.org/10.1007/s12237-012-9553-4" TargetMode="External"/><Relationship Id="rId48" Type="http://schemas.openxmlformats.org/officeDocument/2006/relationships/hyperlink" Target="https://doi.org/10.1021/acs.est.5b05950" TargetMode="External"/><Relationship Id="rId56" Type="http://schemas.openxmlformats.org/officeDocument/2006/relationships/hyperlink" Target="https://doi.org/10.3133/wsp1873A" TargetMode="External"/><Relationship Id="rId64" Type="http://schemas.openxmlformats.org/officeDocument/2006/relationships/image" Target="media/image7.png"/><Relationship Id="rId69" Type="http://schemas.openxmlformats.org/officeDocument/2006/relationships/image" Target="media/image11.png"/><Relationship Id="rId8" Type="http://schemas.openxmlformats.org/officeDocument/2006/relationships/footer" Target="footer1.xml"/><Relationship Id="rId51" Type="http://schemas.openxmlformats.org/officeDocument/2006/relationships/hyperlink" Target="https://www.epa.gov/national-aquatic-resource-surveys/nla"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www.zotero.org/google-docs/?oed7th" TargetMode="External"/><Relationship Id="rId17" Type="http://schemas.openxmlformats.org/officeDocument/2006/relationships/hyperlink" Target="https://www.zotero.org/google-docs/?5g9Cdm" TargetMode="External"/><Relationship Id="rId25" Type="http://schemas.openxmlformats.org/officeDocument/2006/relationships/hyperlink" Target="https://doi.org/10.1007/s10750-008-9367-3" TargetMode="External"/><Relationship Id="rId33" Type="http://schemas.openxmlformats.org/officeDocument/2006/relationships/hyperlink" Target="https://doi.org/10.1007/BF00149332" TargetMode="External"/><Relationship Id="rId38" Type="http://schemas.openxmlformats.org/officeDocument/2006/relationships/hyperlink" Target="https://doi.org/10.1007/BF00002597" TargetMode="External"/><Relationship Id="rId46" Type="http://schemas.openxmlformats.org/officeDocument/2006/relationships/hyperlink" Target="https://doi.org/10.1016/j.scitotenv.2016.04.095" TargetMode="External"/><Relationship Id="rId59" Type="http://schemas.openxmlformats.org/officeDocument/2006/relationships/hyperlink" Target="https://www.deq.virginia.gov/Portals/0/DEQ/Water/WaterQualityStandards/AACLAKEDO.pdf" TargetMode="External"/><Relationship Id="rId67" Type="http://schemas.openxmlformats.org/officeDocument/2006/relationships/image" Target="media/image9.png"/><Relationship Id="rId20" Type="http://schemas.openxmlformats.org/officeDocument/2006/relationships/hyperlink" Target="https://www.zotero.org/google-docs/?nNNWNi" TargetMode="External"/><Relationship Id="rId41" Type="http://schemas.openxmlformats.org/officeDocument/2006/relationships/hyperlink" Target="https://doi.org/10.4319/lo.1995.40.6.1100" TargetMode="External"/><Relationship Id="rId54" Type="http://schemas.openxmlformats.org/officeDocument/2006/relationships/hyperlink" Target="https://doi.org/10.1016/0043-1354(80)90118-9" TargetMode="External"/><Relationship Id="rId62" Type="http://schemas.openxmlformats.org/officeDocument/2006/relationships/hyperlink" Target="https://townhall.virginia.gov/L/GetFile.cfm?File=C:\TownHall\docroot\GuidanceDocs\440\GDoc_DEQ_3959_v1.pdf" TargetMode="External"/><Relationship Id="rId7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92kJFM" TargetMode="External"/><Relationship Id="rId23" Type="http://schemas.openxmlformats.org/officeDocument/2006/relationships/image" Target="media/image4.png"/><Relationship Id="rId28" Type="http://schemas.openxmlformats.org/officeDocument/2006/relationships/hyperlink" Target="https://doi.org/10.1016/j.envpol.2012.10.011" TargetMode="External"/><Relationship Id="rId36" Type="http://schemas.openxmlformats.org/officeDocument/2006/relationships/hyperlink" Target="https://doi.org/10.1002/lol2.10036" TargetMode="External"/><Relationship Id="rId49" Type="http://schemas.openxmlformats.org/officeDocument/2006/relationships/hyperlink" Target="https://doi.org/10.2166/wst.2009.739" TargetMode="External"/><Relationship Id="rId57" Type="http://schemas.openxmlformats.org/officeDocument/2006/relationships/hyperlink" Target="http://lis.virginia.gov/cgi-bin/legp604.exe?000+reg+9VAC25-260-187" TargetMode="External"/><Relationship Id="rId10" Type="http://schemas.openxmlformats.org/officeDocument/2006/relationships/image" Target="media/image1.png"/><Relationship Id="rId31" Type="http://schemas.openxmlformats.org/officeDocument/2006/relationships/hyperlink" Target="https://doi.org/10.1371/journal.pone.0209567" TargetMode="External"/><Relationship Id="rId44" Type="http://schemas.openxmlformats.org/officeDocument/2006/relationships/hyperlink" Target="https://doi.org/10.1016/0304-3800(94)90039-6" TargetMode="External"/><Relationship Id="rId52" Type="http://schemas.openxmlformats.org/officeDocument/2006/relationships/hyperlink" Target="https://www.epa.gov/national-aquatic-resource-surveys/indicators-dissolved-oxygen" TargetMode="External"/><Relationship Id="rId60" Type="http://schemas.openxmlformats.org/officeDocument/2006/relationships/hyperlink" Target="http://lis.virginia.gov/cgi-bin/legp604.exe?000+reg+9VAC25-260-50" TargetMode="External"/><Relationship Id="rId65" Type="http://schemas.openxmlformats.org/officeDocument/2006/relationships/hyperlink" Target="http://lis.virginia.gov/cgi-bin/legp604.exe?000+reg+9VAC25-260-187"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www.zotero.org/google-docs/?oed7th" TargetMode="External"/><Relationship Id="rId18" Type="http://schemas.openxmlformats.org/officeDocument/2006/relationships/hyperlink" Target="https://www.zotero.org/google-docs/?5g9Cdm" TargetMode="External"/><Relationship Id="rId39" Type="http://schemas.openxmlformats.org/officeDocument/2006/relationships/hyperlink" Target="https://doi.org/10.1021/es301422r" TargetMode="External"/><Relationship Id="rId34" Type="http://schemas.openxmlformats.org/officeDocument/2006/relationships/hyperlink" Target="https://doi-org.ezproxy.lib.vt.edu/10.1080/00288330.2013.827123" TargetMode="External"/><Relationship Id="rId50" Type="http://schemas.openxmlformats.org/officeDocument/2006/relationships/hyperlink" Target="https://www.epa.gov/sites/production/files/2017-04/documents/nationallakesassessment2012_technicalreport.pdf" TargetMode="External"/><Relationship Id="rId55" Type="http://schemas.openxmlformats.org/officeDocument/2006/relationships/hyperlink" Target="https://doi.org/10.3133/wsp1873A" TargetMode="External"/><Relationship Id="rId7" Type="http://schemas.openxmlformats.org/officeDocument/2006/relationships/endnotes" Target="endnotes.xml"/><Relationship Id="rId71"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pa.gov/sites/production/files/2015-09/documents/consolidated_assessment_and_listing_methodology_cal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1CAA4-AE5B-D34E-8C4E-95190949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12434</Words>
  <Characters>70880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Schoenholtz, Stephen</dc:creator>
  <cp:lastModifiedBy>Cayelan C. Carey</cp:lastModifiedBy>
  <cp:revision>5</cp:revision>
  <dcterms:created xsi:type="dcterms:W3CDTF">2020-05-21T15:33:00Z</dcterms:created>
  <dcterms:modified xsi:type="dcterms:W3CDTF">2020-05-21T16:04:00Z</dcterms:modified>
</cp:coreProperties>
</file>