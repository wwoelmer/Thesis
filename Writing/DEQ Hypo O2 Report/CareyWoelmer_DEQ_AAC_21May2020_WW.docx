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D742E" w14:textId="77777777" w:rsidR="00A22A61" w:rsidRDefault="00A22A61">
      <w:pPr>
        <w:jc w:val="center"/>
        <w:rPr>
          <w:b/>
          <w:sz w:val="24"/>
          <w:szCs w:val="24"/>
        </w:rPr>
      </w:pPr>
      <w:bookmarkStart w:id="0" w:name="_Hlk39609380"/>
    </w:p>
    <w:p w14:paraId="6CCF07A3" w14:textId="77777777" w:rsidR="00A22A61" w:rsidRDefault="00A22A61">
      <w:pPr>
        <w:jc w:val="center"/>
        <w:rPr>
          <w:b/>
          <w:sz w:val="24"/>
          <w:szCs w:val="24"/>
        </w:rPr>
      </w:pPr>
    </w:p>
    <w:p w14:paraId="5D64ECE0" w14:textId="77777777" w:rsidR="00A22A61" w:rsidRDefault="00A22A61">
      <w:pPr>
        <w:jc w:val="center"/>
        <w:rPr>
          <w:b/>
          <w:sz w:val="24"/>
          <w:szCs w:val="24"/>
        </w:rPr>
      </w:pPr>
    </w:p>
    <w:p w14:paraId="03E0468A" w14:textId="77777777" w:rsidR="00560B98" w:rsidRDefault="00843401">
      <w:pPr>
        <w:jc w:val="center"/>
        <w:rPr>
          <w:b/>
          <w:sz w:val="24"/>
          <w:szCs w:val="24"/>
        </w:rPr>
      </w:pPr>
      <w:r>
        <w:rPr>
          <w:b/>
          <w:sz w:val="24"/>
          <w:szCs w:val="24"/>
        </w:rPr>
        <w:t>Water Quality Assessment Procedures for Virginia</w:t>
      </w:r>
      <w:r w:rsidR="00557B45">
        <w:rPr>
          <w:b/>
          <w:sz w:val="24"/>
          <w:szCs w:val="24"/>
        </w:rPr>
        <w:t>:</w:t>
      </w:r>
    </w:p>
    <w:p w14:paraId="4DFEC498" w14:textId="77777777" w:rsidR="00560B98" w:rsidRDefault="00843401">
      <w:pPr>
        <w:jc w:val="center"/>
        <w:rPr>
          <w:b/>
          <w:sz w:val="24"/>
          <w:szCs w:val="24"/>
        </w:rPr>
      </w:pPr>
      <w:r>
        <w:rPr>
          <w:b/>
          <w:sz w:val="24"/>
          <w:szCs w:val="24"/>
        </w:rPr>
        <w:t>D</w:t>
      </w:r>
      <w:r w:rsidR="00F537C1">
        <w:rPr>
          <w:b/>
          <w:sz w:val="24"/>
          <w:szCs w:val="24"/>
        </w:rPr>
        <w:t xml:space="preserve">issolved </w:t>
      </w:r>
      <w:r>
        <w:rPr>
          <w:b/>
          <w:sz w:val="24"/>
          <w:szCs w:val="24"/>
        </w:rPr>
        <w:t>O</w:t>
      </w:r>
      <w:r w:rsidR="00F537C1">
        <w:rPr>
          <w:b/>
          <w:sz w:val="24"/>
          <w:szCs w:val="24"/>
        </w:rPr>
        <w:t>xygen</w:t>
      </w:r>
      <w:r>
        <w:rPr>
          <w:b/>
          <w:sz w:val="24"/>
          <w:szCs w:val="24"/>
        </w:rPr>
        <w:t xml:space="preserve"> Assessment of Lakes and Reservoirs</w:t>
      </w:r>
    </w:p>
    <w:p w14:paraId="41C8D85B" w14:textId="77777777" w:rsidR="007F5CD8" w:rsidRDefault="007F5CD8">
      <w:pPr>
        <w:jc w:val="center"/>
        <w:rPr>
          <w:b/>
          <w:sz w:val="24"/>
          <w:szCs w:val="24"/>
        </w:rPr>
      </w:pPr>
    </w:p>
    <w:p w14:paraId="5120EC6E" w14:textId="77777777" w:rsidR="007F5CD8" w:rsidRDefault="007F5CD8">
      <w:pPr>
        <w:jc w:val="center"/>
        <w:rPr>
          <w:b/>
          <w:sz w:val="24"/>
          <w:szCs w:val="24"/>
        </w:rPr>
      </w:pPr>
    </w:p>
    <w:p w14:paraId="771B1BD6" w14:textId="77777777" w:rsidR="00557B45" w:rsidRDefault="00557B45">
      <w:pPr>
        <w:jc w:val="center"/>
        <w:rPr>
          <w:b/>
          <w:sz w:val="24"/>
          <w:szCs w:val="24"/>
        </w:rPr>
      </w:pPr>
    </w:p>
    <w:p w14:paraId="6607E5D0" w14:textId="77777777" w:rsidR="00557B45" w:rsidRDefault="00557B45">
      <w:pPr>
        <w:jc w:val="center"/>
        <w:rPr>
          <w:b/>
          <w:sz w:val="24"/>
          <w:szCs w:val="24"/>
        </w:rPr>
      </w:pPr>
    </w:p>
    <w:p w14:paraId="58084D2E" w14:textId="77777777" w:rsidR="00557B45" w:rsidRDefault="00557B45">
      <w:pPr>
        <w:jc w:val="center"/>
        <w:rPr>
          <w:b/>
          <w:sz w:val="24"/>
          <w:szCs w:val="24"/>
        </w:rPr>
      </w:pPr>
    </w:p>
    <w:p w14:paraId="5185B7C6" w14:textId="77777777" w:rsidR="00557B45" w:rsidRDefault="00557B45">
      <w:pPr>
        <w:jc w:val="center"/>
        <w:rPr>
          <w:b/>
          <w:sz w:val="24"/>
          <w:szCs w:val="24"/>
        </w:rPr>
      </w:pPr>
    </w:p>
    <w:p w14:paraId="11E80D82" w14:textId="77777777" w:rsidR="00557B45" w:rsidRDefault="00557B45">
      <w:pPr>
        <w:jc w:val="center"/>
        <w:rPr>
          <w:b/>
          <w:sz w:val="24"/>
          <w:szCs w:val="24"/>
        </w:rPr>
      </w:pPr>
    </w:p>
    <w:p w14:paraId="0E5B0142" w14:textId="77777777" w:rsidR="00557B45" w:rsidRDefault="00557B45">
      <w:pPr>
        <w:jc w:val="center"/>
        <w:rPr>
          <w:b/>
          <w:sz w:val="24"/>
          <w:szCs w:val="24"/>
        </w:rPr>
      </w:pPr>
      <w:r w:rsidRPr="00557B45">
        <w:rPr>
          <w:b/>
          <w:sz w:val="24"/>
          <w:szCs w:val="24"/>
        </w:rPr>
        <w:t>20</w:t>
      </w:r>
      <w:r>
        <w:rPr>
          <w:b/>
          <w:sz w:val="24"/>
          <w:szCs w:val="24"/>
        </w:rPr>
        <w:t>20</w:t>
      </w:r>
      <w:r w:rsidRPr="00557B45">
        <w:rPr>
          <w:b/>
          <w:sz w:val="24"/>
          <w:szCs w:val="24"/>
        </w:rPr>
        <w:t xml:space="preserve"> Report of the Academic Advisory Committee </w:t>
      </w:r>
      <w:r w:rsidR="0096376B">
        <w:rPr>
          <w:b/>
          <w:sz w:val="24"/>
          <w:szCs w:val="24"/>
        </w:rPr>
        <w:t>to</w:t>
      </w:r>
      <w:r w:rsidRPr="00557B45">
        <w:rPr>
          <w:b/>
          <w:sz w:val="24"/>
          <w:szCs w:val="24"/>
        </w:rPr>
        <w:t xml:space="preserve"> </w:t>
      </w:r>
    </w:p>
    <w:p w14:paraId="544BE9F6" w14:textId="77777777" w:rsidR="007F5CD8" w:rsidRDefault="00557B45">
      <w:pPr>
        <w:jc w:val="center"/>
        <w:rPr>
          <w:b/>
          <w:sz w:val="24"/>
          <w:szCs w:val="24"/>
        </w:rPr>
      </w:pPr>
      <w:r w:rsidRPr="00557B45">
        <w:rPr>
          <w:b/>
          <w:sz w:val="24"/>
          <w:szCs w:val="24"/>
        </w:rPr>
        <w:t xml:space="preserve">Virginia Department of Environmental Quality  </w:t>
      </w:r>
    </w:p>
    <w:p w14:paraId="7F5B69EA" w14:textId="77777777" w:rsidR="00560B98" w:rsidRDefault="00560B98">
      <w:pPr>
        <w:jc w:val="center"/>
        <w:rPr>
          <w:b/>
          <w:sz w:val="24"/>
          <w:szCs w:val="24"/>
        </w:rPr>
      </w:pPr>
    </w:p>
    <w:p w14:paraId="70FB3742" w14:textId="77777777" w:rsidR="00557B45" w:rsidRDefault="00557B45">
      <w:pPr>
        <w:jc w:val="center"/>
        <w:rPr>
          <w:b/>
          <w:sz w:val="24"/>
          <w:szCs w:val="24"/>
        </w:rPr>
      </w:pPr>
    </w:p>
    <w:p w14:paraId="7083C58D" w14:textId="77777777" w:rsidR="00557B45" w:rsidRDefault="00557B45">
      <w:pPr>
        <w:jc w:val="center"/>
        <w:rPr>
          <w:b/>
          <w:sz w:val="24"/>
          <w:szCs w:val="24"/>
        </w:rPr>
      </w:pPr>
    </w:p>
    <w:p w14:paraId="0A3EA5B1" w14:textId="77777777" w:rsidR="00557B45" w:rsidRDefault="00557B45">
      <w:pPr>
        <w:jc w:val="center"/>
        <w:rPr>
          <w:b/>
          <w:sz w:val="24"/>
          <w:szCs w:val="24"/>
        </w:rPr>
      </w:pPr>
    </w:p>
    <w:p w14:paraId="20672755" w14:textId="77777777" w:rsidR="00560B98" w:rsidRDefault="00843401">
      <w:pPr>
        <w:jc w:val="center"/>
        <w:rPr>
          <w:sz w:val="24"/>
          <w:szCs w:val="24"/>
        </w:rPr>
      </w:pPr>
      <w:r>
        <w:rPr>
          <w:sz w:val="24"/>
          <w:szCs w:val="24"/>
        </w:rPr>
        <w:t>Prepared by:</w:t>
      </w:r>
    </w:p>
    <w:p w14:paraId="305CABEA" w14:textId="77777777" w:rsidR="00560B98" w:rsidRDefault="00560B98">
      <w:pPr>
        <w:jc w:val="center"/>
        <w:rPr>
          <w:b/>
          <w:sz w:val="24"/>
          <w:szCs w:val="24"/>
        </w:rPr>
      </w:pPr>
    </w:p>
    <w:p w14:paraId="6E3C0726" w14:textId="77777777" w:rsidR="00560B98" w:rsidRDefault="00843401">
      <w:pPr>
        <w:jc w:val="center"/>
        <w:rPr>
          <w:b/>
          <w:sz w:val="24"/>
          <w:szCs w:val="24"/>
        </w:rPr>
      </w:pPr>
      <w:r>
        <w:rPr>
          <w:b/>
          <w:sz w:val="24"/>
          <w:szCs w:val="24"/>
        </w:rPr>
        <w:t>Cayelan C. Carey, Ph.D.</w:t>
      </w:r>
    </w:p>
    <w:p w14:paraId="0FEB202A" w14:textId="77777777" w:rsidR="00560B98" w:rsidRPr="007F5CD8" w:rsidRDefault="00843401">
      <w:pPr>
        <w:jc w:val="center"/>
        <w:rPr>
          <w:sz w:val="24"/>
          <w:szCs w:val="24"/>
        </w:rPr>
      </w:pPr>
      <w:r w:rsidRPr="007F5CD8">
        <w:rPr>
          <w:sz w:val="24"/>
          <w:szCs w:val="24"/>
        </w:rPr>
        <w:t>Associate Professor of Freshwater Ecosystem Ecology</w:t>
      </w:r>
    </w:p>
    <w:p w14:paraId="4A3D9957" w14:textId="77777777" w:rsidR="00560B98" w:rsidRDefault="00560B98">
      <w:pPr>
        <w:jc w:val="center"/>
        <w:rPr>
          <w:b/>
          <w:sz w:val="24"/>
          <w:szCs w:val="24"/>
        </w:rPr>
      </w:pPr>
    </w:p>
    <w:p w14:paraId="38306D48" w14:textId="77777777" w:rsidR="00560B98" w:rsidRDefault="00843401">
      <w:pPr>
        <w:jc w:val="center"/>
        <w:rPr>
          <w:b/>
          <w:sz w:val="24"/>
          <w:szCs w:val="24"/>
        </w:rPr>
      </w:pPr>
      <w:r>
        <w:rPr>
          <w:b/>
          <w:sz w:val="24"/>
          <w:szCs w:val="24"/>
        </w:rPr>
        <w:t xml:space="preserve"> </w:t>
      </w:r>
      <w:r>
        <w:rPr>
          <w:sz w:val="24"/>
          <w:szCs w:val="24"/>
        </w:rPr>
        <w:t>and</w:t>
      </w:r>
      <w:r>
        <w:rPr>
          <w:b/>
          <w:sz w:val="24"/>
          <w:szCs w:val="24"/>
        </w:rPr>
        <w:t xml:space="preserve"> </w:t>
      </w:r>
    </w:p>
    <w:p w14:paraId="34DD325B" w14:textId="77777777" w:rsidR="00560B98" w:rsidRDefault="00560B98">
      <w:pPr>
        <w:jc w:val="center"/>
        <w:rPr>
          <w:b/>
          <w:sz w:val="24"/>
          <w:szCs w:val="24"/>
        </w:rPr>
      </w:pPr>
    </w:p>
    <w:p w14:paraId="24E1A6AD" w14:textId="77777777" w:rsidR="00560B98" w:rsidRDefault="00843401">
      <w:pPr>
        <w:jc w:val="center"/>
        <w:rPr>
          <w:b/>
          <w:sz w:val="24"/>
          <w:szCs w:val="24"/>
        </w:rPr>
      </w:pPr>
      <w:r>
        <w:rPr>
          <w:b/>
          <w:sz w:val="24"/>
          <w:szCs w:val="24"/>
        </w:rPr>
        <w:t>Whitney M. Woelmer</w:t>
      </w:r>
    </w:p>
    <w:p w14:paraId="7FC3F79C" w14:textId="77777777" w:rsidR="00560B98" w:rsidRPr="007F5CD8" w:rsidRDefault="00843401">
      <w:pPr>
        <w:jc w:val="center"/>
        <w:rPr>
          <w:sz w:val="24"/>
          <w:szCs w:val="24"/>
        </w:rPr>
      </w:pPr>
      <w:r w:rsidRPr="007F5CD8">
        <w:rPr>
          <w:sz w:val="24"/>
          <w:szCs w:val="24"/>
        </w:rPr>
        <w:t>Ph. D. Student</w:t>
      </w:r>
    </w:p>
    <w:p w14:paraId="1BFF27CA" w14:textId="77777777" w:rsidR="00560B98" w:rsidRPr="007F5CD8" w:rsidRDefault="00560B98">
      <w:pPr>
        <w:jc w:val="center"/>
        <w:rPr>
          <w:sz w:val="24"/>
          <w:szCs w:val="24"/>
        </w:rPr>
      </w:pPr>
    </w:p>
    <w:p w14:paraId="26A63DA3" w14:textId="77777777" w:rsidR="00560B98" w:rsidRPr="007F5CD8" w:rsidRDefault="00843401">
      <w:pPr>
        <w:jc w:val="center"/>
        <w:rPr>
          <w:sz w:val="24"/>
          <w:szCs w:val="24"/>
        </w:rPr>
      </w:pPr>
      <w:r w:rsidRPr="007F5CD8">
        <w:rPr>
          <w:sz w:val="24"/>
          <w:szCs w:val="24"/>
        </w:rPr>
        <w:t>Department of Biological Sciences, Virginia Tech</w:t>
      </w:r>
    </w:p>
    <w:p w14:paraId="5297541B" w14:textId="77777777" w:rsidR="00560B98" w:rsidRDefault="00560B98">
      <w:pPr>
        <w:jc w:val="center"/>
        <w:rPr>
          <w:b/>
          <w:sz w:val="24"/>
          <w:szCs w:val="24"/>
        </w:rPr>
      </w:pPr>
    </w:p>
    <w:p w14:paraId="12826B00" w14:textId="77777777" w:rsidR="00557B45" w:rsidRDefault="00557B45">
      <w:pPr>
        <w:jc w:val="center"/>
        <w:rPr>
          <w:b/>
          <w:sz w:val="24"/>
          <w:szCs w:val="24"/>
        </w:rPr>
      </w:pPr>
    </w:p>
    <w:p w14:paraId="304F94A6" w14:textId="77777777" w:rsidR="00557B45" w:rsidRDefault="00557B45">
      <w:pPr>
        <w:jc w:val="center"/>
        <w:rPr>
          <w:b/>
          <w:sz w:val="24"/>
          <w:szCs w:val="24"/>
        </w:rPr>
      </w:pPr>
    </w:p>
    <w:p w14:paraId="7806803D" w14:textId="77777777" w:rsidR="00557B45" w:rsidRDefault="00557B45">
      <w:pPr>
        <w:jc w:val="center"/>
        <w:rPr>
          <w:b/>
          <w:sz w:val="24"/>
          <w:szCs w:val="24"/>
        </w:rPr>
      </w:pPr>
    </w:p>
    <w:p w14:paraId="2C729F7E" w14:textId="77777777" w:rsidR="00557B45" w:rsidRDefault="00557B45">
      <w:pPr>
        <w:jc w:val="center"/>
        <w:rPr>
          <w:b/>
          <w:sz w:val="24"/>
          <w:szCs w:val="24"/>
        </w:rPr>
      </w:pPr>
    </w:p>
    <w:p w14:paraId="445D7E03" w14:textId="77777777" w:rsidR="00557B45" w:rsidRDefault="00557B45">
      <w:pPr>
        <w:jc w:val="center"/>
        <w:rPr>
          <w:b/>
          <w:sz w:val="24"/>
          <w:szCs w:val="24"/>
        </w:rPr>
      </w:pPr>
    </w:p>
    <w:p w14:paraId="51B81FBE" w14:textId="77777777" w:rsidR="00560B98" w:rsidRDefault="00557B45">
      <w:pPr>
        <w:jc w:val="center"/>
        <w:rPr>
          <w:b/>
          <w:sz w:val="24"/>
          <w:szCs w:val="24"/>
        </w:rPr>
      </w:pPr>
      <w:r>
        <w:rPr>
          <w:b/>
          <w:sz w:val="24"/>
          <w:szCs w:val="24"/>
        </w:rPr>
        <w:t>1 May</w:t>
      </w:r>
      <w:r w:rsidR="00E561D4" w:rsidRPr="00E561D4">
        <w:rPr>
          <w:b/>
          <w:sz w:val="24"/>
          <w:szCs w:val="24"/>
        </w:rPr>
        <w:t xml:space="preserve"> 2020</w:t>
      </w:r>
    </w:p>
    <w:p w14:paraId="1FA69005" w14:textId="77777777" w:rsidR="00755D2E" w:rsidRDefault="00755D2E">
      <w:pPr>
        <w:jc w:val="center"/>
        <w:rPr>
          <w:b/>
          <w:sz w:val="24"/>
          <w:szCs w:val="24"/>
        </w:rPr>
        <w:sectPr w:rsidR="00755D2E" w:rsidSect="00A22A61">
          <w:footerReference w:type="default" r:id="rId8"/>
          <w:pgSz w:w="12240" w:h="15840"/>
          <w:pgMar w:top="1440" w:right="1440" w:bottom="1440" w:left="1440" w:header="720" w:footer="720" w:gutter="0"/>
          <w:pgNumType w:start="1"/>
          <w:cols w:space="720"/>
          <w:titlePg/>
          <w:docGrid w:linePitch="299"/>
        </w:sectPr>
      </w:pPr>
    </w:p>
    <w:p w14:paraId="53EFDB0B" w14:textId="77777777" w:rsidR="00A22A61" w:rsidRPr="00A22A61" w:rsidRDefault="00A22A61" w:rsidP="00A22A61">
      <w:pPr>
        <w:kinsoku w:val="0"/>
        <w:overflowPunct w:val="0"/>
        <w:autoSpaceDE w:val="0"/>
        <w:autoSpaceDN w:val="0"/>
        <w:adjustRightInd w:val="0"/>
        <w:spacing w:before="52" w:line="240" w:lineRule="auto"/>
        <w:outlineLvl w:val="1"/>
        <w:rPr>
          <w:b/>
          <w:bCs/>
          <w:sz w:val="24"/>
          <w:szCs w:val="24"/>
          <w:u w:val="single"/>
        </w:rPr>
      </w:pPr>
      <w:r w:rsidRPr="00A22A61">
        <w:rPr>
          <w:b/>
          <w:bCs/>
          <w:sz w:val="24"/>
          <w:szCs w:val="24"/>
          <w:u w:val="single"/>
        </w:rPr>
        <w:lastRenderedPageBreak/>
        <w:t>Fiscal Year 2020 Academic Advisory Committee</w:t>
      </w:r>
    </w:p>
    <w:p w14:paraId="33B31CEC" w14:textId="77777777" w:rsidR="00A22A61" w:rsidRPr="00F31E01" w:rsidRDefault="00A22A61" w:rsidP="00A22A61">
      <w:pPr>
        <w:kinsoku w:val="0"/>
        <w:overflowPunct w:val="0"/>
        <w:autoSpaceDE w:val="0"/>
        <w:autoSpaceDN w:val="0"/>
        <w:adjustRightInd w:val="0"/>
        <w:spacing w:line="240" w:lineRule="auto"/>
        <w:rPr>
          <w:b/>
          <w:bCs/>
          <w:sz w:val="24"/>
          <w:szCs w:val="24"/>
        </w:rPr>
      </w:pPr>
    </w:p>
    <w:p w14:paraId="79696119" w14:textId="77777777" w:rsidR="00A22A61" w:rsidRPr="00083765" w:rsidRDefault="00A22A61" w:rsidP="00A22A61">
      <w:pPr>
        <w:kinsoku w:val="0"/>
        <w:overflowPunct w:val="0"/>
        <w:autoSpaceDE w:val="0"/>
        <w:autoSpaceDN w:val="0"/>
        <w:adjustRightInd w:val="0"/>
        <w:spacing w:line="240" w:lineRule="auto"/>
        <w:ind w:left="100"/>
        <w:rPr>
          <w:sz w:val="24"/>
          <w:szCs w:val="24"/>
        </w:rPr>
      </w:pPr>
      <w:r w:rsidRPr="00083765">
        <w:rPr>
          <w:sz w:val="24"/>
          <w:szCs w:val="24"/>
        </w:rPr>
        <w:t xml:space="preserve">Stephen </w:t>
      </w:r>
      <w:proofErr w:type="spellStart"/>
      <w:r w:rsidRPr="00083765">
        <w:rPr>
          <w:sz w:val="24"/>
          <w:szCs w:val="24"/>
        </w:rPr>
        <w:t>Schoenholtz</w:t>
      </w:r>
      <w:proofErr w:type="spellEnd"/>
      <w:r w:rsidRPr="00083765">
        <w:rPr>
          <w:sz w:val="24"/>
          <w:szCs w:val="24"/>
        </w:rPr>
        <w:t>, Virginia Water Resources Research Center, Chair</w:t>
      </w:r>
    </w:p>
    <w:p w14:paraId="5ABEF457" w14:textId="77777777" w:rsidR="00A22A61" w:rsidRPr="00083765" w:rsidRDefault="00A22A61" w:rsidP="00A22A61">
      <w:pPr>
        <w:kinsoku w:val="0"/>
        <w:overflowPunct w:val="0"/>
        <w:autoSpaceDE w:val="0"/>
        <w:autoSpaceDN w:val="0"/>
        <w:adjustRightInd w:val="0"/>
        <w:spacing w:line="240" w:lineRule="auto"/>
        <w:ind w:left="100"/>
        <w:rPr>
          <w:sz w:val="24"/>
          <w:szCs w:val="24"/>
        </w:rPr>
      </w:pPr>
      <w:r w:rsidRPr="00083765">
        <w:rPr>
          <w:sz w:val="24"/>
          <w:szCs w:val="24"/>
        </w:rPr>
        <w:t>E. Fred Benfield, Virginia Tech</w:t>
      </w:r>
    </w:p>
    <w:p w14:paraId="6AB09BF9" w14:textId="77777777" w:rsidR="00A22A61" w:rsidRDefault="00A22A61" w:rsidP="00A22A61">
      <w:pPr>
        <w:kinsoku w:val="0"/>
        <w:overflowPunct w:val="0"/>
        <w:autoSpaceDE w:val="0"/>
        <w:autoSpaceDN w:val="0"/>
        <w:adjustRightInd w:val="0"/>
        <w:spacing w:line="240" w:lineRule="auto"/>
        <w:ind w:left="100" w:right="3431"/>
        <w:rPr>
          <w:sz w:val="24"/>
          <w:szCs w:val="24"/>
        </w:rPr>
      </w:pPr>
      <w:r w:rsidRPr="00434D9C">
        <w:rPr>
          <w:sz w:val="24"/>
          <w:szCs w:val="24"/>
        </w:rPr>
        <w:t xml:space="preserve">Paul </w:t>
      </w:r>
      <w:proofErr w:type="spellStart"/>
      <w:r w:rsidRPr="00434D9C">
        <w:rPr>
          <w:sz w:val="24"/>
          <w:szCs w:val="24"/>
        </w:rPr>
        <w:t>Bukaveckas</w:t>
      </w:r>
      <w:proofErr w:type="spellEnd"/>
      <w:r w:rsidRPr="00434D9C">
        <w:rPr>
          <w:sz w:val="24"/>
          <w:szCs w:val="24"/>
        </w:rPr>
        <w:t xml:space="preserve">, Virginia Commonwealth University </w:t>
      </w:r>
    </w:p>
    <w:p w14:paraId="145C8EA7" w14:textId="77777777" w:rsidR="00A22A61" w:rsidRDefault="00A22A61" w:rsidP="00A22A61">
      <w:pPr>
        <w:kinsoku w:val="0"/>
        <w:overflowPunct w:val="0"/>
        <w:autoSpaceDE w:val="0"/>
        <w:autoSpaceDN w:val="0"/>
        <w:adjustRightInd w:val="0"/>
        <w:spacing w:line="240" w:lineRule="auto"/>
        <w:ind w:left="100" w:right="3431"/>
        <w:rPr>
          <w:sz w:val="24"/>
          <w:szCs w:val="24"/>
        </w:rPr>
      </w:pPr>
      <w:r w:rsidRPr="003E7D2E">
        <w:rPr>
          <w:sz w:val="24"/>
          <w:szCs w:val="24"/>
        </w:rPr>
        <w:t>Cayelan Carey</w:t>
      </w:r>
      <w:r>
        <w:rPr>
          <w:sz w:val="24"/>
          <w:szCs w:val="24"/>
        </w:rPr>
        <w:t>, Virginia Tech</w:t>
      </w:r>
    </w:p>
    <w:p w14:paraId="3DD9656C" w14:textId="77777777" w:rsidR="00A22A61" w:rsidRDefault="00A22A61" w:rsidP="00A22A61">
      <w:pPr>
        <w:kinsoku w:val="0"/>
        <w:overflowPunct w:val="0"/>
        <w:autoSpaceDE w:val="0"/>
        <w:autoSpaceDN w:val="0"/>
        <w:adjustRightInd w:val="0"/>
        <w:spacing w:line="240" w:lineRule="auto"/>
        <w:ind w:left="100" w:right="3431"/>
        <w:rPr>
          <w:sz w:val="24"/>
          <w:szCs w:val="24"/>
        </w:rPr>
      </w:pPr>
      <w:r w:rsidRPr="00434D9C">
        <w:rPr>
          <w:sz w:val="24"/>
          <w:szCs w:val="24"/>
        </w:rPr>
        <w:t xml:space="preserve">Greg Garman, Virginia </w:t>
      </w:r>
      <w:r w:rsidRPr="00167506">
        <w:rPr>
          <w:sz w:val="24"/>
          <w:szCs w:val="24"/>
        </w:rPr>
        <w:t xml:space="preserve">Commonwealth University </w:t>
      </w:r>
    </w:p>
    <w:p w14:paraId="5814C862" w14:textId="77777777" w:rsidR="00A22A61" w:rsidRDefault="00A22A61" w:rsidP="00A22A61">
      <w:pPr>
        <w:kinsoku w:val="0"/>
        <w:overflowPunct w:val="0"/>
        <w:autoSpaceDE w:val="0"/>
        <w:autoSpaceDN w:val="0"/>
        <w:adjustRightInd w:val="0"/>
        <w:spacing w:line="240" w:lineRule="auto"/>
        <w:ind w:left="100" w:right="3431"/>
        <w:rPr>
          <w:sz w:val="24"/>
          <w:szCs w:val="24"/>
        </w:rPr>
      </w:pPr>
      <w:r w:rsidRPr="003E7D2E">
        <w:rPr>
          <w:sz w:val="24"/>
          <w:szCs w:val="24"/>
        </w:rPr>
        <w:t xml:space="preserve">Carl Hershner, Virginia Institute of Marine Science </w:t>
      </w:r>
    </w:p>
    <w:p w14:paraId="305843E0" w14:textId="77777777" w:rsidR="00A22A61" w:rsidRPr="003E7D2E" w:rsidRDefault="00A22A61" w:rsidP="00A22A61">
      <w:pPr>
        <w:kinsoku w:val="0"/>
        <w:overflowPunct w:val="0"/>
        <w:autoSpaceDE w:val="0"/>
        <w:autoSpaceDN w:val="0"/>
        <w:adjustRightInd w:val="0"/>
        <w:spacing w:line="240" w:lineRule="auto"/>
        <w:ind w:left="100" w:right="3431"/>
        <w:rPr>
          <w:sz w:val="24"/>
          <w:szCs w:val="24"/>
        </w:rPr>
      </w:pPr>
      <w:r w:rsidRPr="003E7D2E">
        <w:rPr>
          <w:sz w:val="24"/>
          <w:szCs w:val="24"/>
        </w:rPr>
        <w:t>Erin Hotchkiss, Virginia Tech</w:t>
      </w:r>
    </w:p>
    <w:p w14:paraId="4530ADE9" w14:textId="77777777" w:rsidR="00A22A61" w:rsidRPr="003E7D2E" w:rsidRDefault="00A22A61" w:rsidP="00A22A61">
      <w:pPr>
        <w:kinsoku w:val="0"/>
        <w:overflowPunct w:val="0"/>
        <w:autoSpaceDE w:val="0"/>
        <w:autoSpaceDN w:val="0"/>
        <w:adjustRightInd w:val="0"/>
        <w:spacing w:line="240" w:lineRule="auto"/>
        <w:ind w:left="100" w:right="3431"/>
        <w:rPr>
          <w:sz w:val="24"/>
          <w:szCs w:val="24"/>
        </w:rPr>
      </w:pPr>
      <w:r w:rsidRPr="003E7D2E">
        <w:rPr>
          <w:sz w:val="24"/>
          <w:szCs w:val="24"/>
        </w:rPr>
        <w:t>Winston Lung, University of Virginia</w:t>
      </w:r>
    </w:p>
    <w:p w14:paraId="778C8CB2" w14:textId="77777777" w:rsidR="00A22A61" w:rsidRPr="003E7D2E" w:rsidRDefault="00A22A61" w:rsidP="00A22A61">
      <w:pPr>
        <w:kinsoku w:val="0"/>
        <w:overflowPunct w:val="0"/>
        <w:autoSpaceDE w:val="0"/>
        <w:autoSpaceDN w:val="0"/>
        <w:adjustRightInd w:val="0"/>
        <w:spacing w:line="240" w:lineRule="auto"/>
        <w:ind w:left="100" w:right="2350"/>
        <w:rPr>
          <w:sz w:val="24"/>
          <w:szCs w:val="24"/>
        </w:rPr>
      </w:pPr>
      <w:r w:rsidRPr="003E7D2E">
        <w:rPr>
          <w:sz w:val="24"/>
          <w:szCs w:val="24"/>
        </w:rPr>
        <w:t>Kevin McGuire, Virginia Water Resources Research Center Daniel McLaughlin, Virginia Water Resources Research Center Durelle Scott, Virginia Tech</w:t>
      </w:r>
    </w:p>
    <w:p w14:paraId="65FE8CB0" w14:textId="77777777" w:rsidR="00A22A61" w:rsidRPr="003E7D2E" w:rsidRDefault="00A22A61" w:rsidP="00A22A61">
      <w:pPr>
        <w:kinsoku w:val="0"/>
        <w:overflowPunct w:val="0"/>
        <w:autoSpaceDE w:val="0"/>
        <w:autoSpaceDN w:val="0"/>
        <w:adjustRightInd w:val="0"/>
        <w:spacing w:line="240" w:lineRule="auto"/>
        <w:ind w:left="100" w:right="4297"/>
        <w:rPr>
          <w:sz w:val="24"/>
          <w:szCs w:val="24"/>
        </w:rPr>
      </w:pPr>
      <w:r w:rsidRPr="003E7D2E">
        <w:rPr>
          <w:sz w:val="24"/>
          <w:szCs w:val="24"/>
        </w:rPr>
        <w:t xml:space="preserve">Leonard </w:t>
      </w:r>
      <w:proofErr w:type="spellStart"/>
      <w:r w:rsidRPr="003E7D2E">
        <w:rPr>
          <w:sz w:val="24"/>
          <w:szCs w:val="24"/>
        </w:rPr>
        <w:t>Shabman</w:t>
      </w:r>
      <w:proofErr w:type="spellEnd"/>
      <w:r w:rsidRPr="003E7D2E">
        <w:rPr>
          <w:sz w:val="24"/>
          <w:szCs w:val="24"/>
        </w:rPr>
        <w:t>, Resources for the Future Eric Smith, Virginia Tech</w:t>
      </w:r>
    </w:p>
    <w:p w14:paraId="716817DF" w14:textId="77777777" w:rsidR="00A22A61" w:rsidRPr="003E7D2E" w:rsidRDefault="00A22A61" w:rsidP="00A22A61">
      <w:pPr>
        <w:kinsoku w:val="0"/>
        <w:overflowPunct w:val="0"/>
        <w:autoSpaceDE w:val="0"/>
        <w:autoSpaceDN w:val="0"/>
        <w:adjustRightInd w:val="0"/>
        <w:spacing w:line="240" w:lineRule="auto"/>
        <w:ind w:left="100" w:right="3591"/>
        <w:rPr>
          <w:sz w:val="24"/>
          <w:szCs w:val="24"/>
        </w:rPr>
      </w:pPr>
      <w:r w:rsidRPr="003E7D2E">
        <w:rPr>
          <w:sz w:val="24"/>
          <w:szCs w:val="24"/>
        </w:rPr>
        <w:t>Leonard Smock, Virginia Commonwealth University Meredith Steele, Virginia Tech</w:t>
      </w:r>
    </w:p>
    <w:p w14:paraId="4168C158" w14:textId="77777777" w:rsidR="00A22A61" w:rsidRPr="003E7D2E" w:rsidRDefault="00A22A61" w:rsidP="00A22A61">
      <w:pPr>
        <w:kinsoku w:val="0"/>
        <w:overflowPunct w:val="0"/>
        <w:autoSpaceDE w:val="0"/>
        <w:autoSpaceDN w:val="0"/>
        <w:adjustRightInd w:val="0"/>
        <w:spacing w:line="240" w:lineRule="auto"/>
        <w:ind w:left="100"/>
        <w:rPr>
          <w:sz w:val="24"/>
          <w:szCs w:val="24"/>
        </w:rPr>
      </w:pPr>
      <w:r w:rsidRPr="003E7D2E">
        <w:rPr>
          <w:sz w:val="24"/>
          <w:szCs w:val="24"/>
        </w:rPr>
        <w:t>Kurt Stephenson, Virginia Tech</w:t>
      </w:r>
    </w:p>
    <w:p w14:paraId="6ACE2635" w14:textId="77777777" w:rsidR="00A22A61" w:rsidRPr="003E7D2E" w:rsidRDefault="00A22A61" w:rsidP="00A22A61">
      <w:pPr>
        <w:kinsoku w:val="0"/>
        <w:overflowPunct w:val="0"/>
        <w:autoSpaceDE w:val="0"/>
        <w:autoSpaceDN w:val="0"/>
        <w:adjustRightInd w:val="0"/>
        <w:spacing w:line="240" w:lineRule="auto"/>
        <w:ind w:left="100" w:right="2990"/>
        <w:rPr>
          <w:sz w:val="24"/>
          <w:szCs w:val="24"/>
        </w:rPr>
      </w:pPr>
      <w:r w:rsidRPr="003E7D2E">
        <w:rPr>
          <w:sz w:val="24"/>
          <w:szCs w:val="24"/>
        </w:rPr>
        <w:t>Jane Walker, Virginia Water Resources Research Center Kang Xia, Virginia Tech</w:t>
      </w:r>
    </w:p>
    <w:p w14:paraId="019CA5E9" w14:textId="77777777" w:rsidR="00A22A61" w:rsidRPr="00F31E01" w:rsidRDefault="00A22A61" w:rsidP="00A22A61">
      <w:pPr>
        <w:kinsoku w:val="0"/>
        <w:overflowPunct w:val="0"/>
        <w:autoSpaceDE w:val="0"/>
        <w:autoSpaceDN w:val="0"/>
        <w:adjustRightInd w:val="0"/>
        <w:spacing w:line="240" w:lineRule="auto"/>
        <w:ind w:left="100"/>
        <w:rPr>
          <w:sz w:val="24"/>
          <w:szCs w:val="24"/>
        </w:rPr>
      </w:pPr>
      <w:r w:rsidRPr="003E7D2E">
        <w:rPr>
          <w:sz w:val="24"/>
          <w:szCs w:val="24"/>
        </w:rPr>
        <w:t>Carl Zipper, Virginia Tech</w:t>
      </w:r>
    </w:p>
    <w:p w14:paraId="7195896C" w14:textId="77777777" w:rsidR="00755D2E" w:rsidRDefault="00755D2E">
      <w:pPr>
        <w:jc w:val="center"/>
        <w:rPr>
          <w:b/>
          <w:sz w:val="24"/>
          <w:szCs w:val="24"/>
        </w:rPr>
        <w:sectPr w:rsidR="00755D2E" w:rsidSect="00A22A61">
          <w:pgSz w:w="12240" w:h="15840"/>
          <w:pgMar w:top="1440" w:right="1440" w:bottom="1440" w:left="1440" w:header="720" w:footer="720" w:gutter="0"/>
          <w:pgNumType w:start="1"/>
          <w:cols w:space="720"/>
          <w:titlePg/>
          <w:docGrid w:linePitch="299"/>
        </w:sectPr>
      </w:pPr>
    </w:p>
    <w:p w14:paraId="5A6E3F29" w14:textId="77777777" w:rsidR="00AA32D6" w:rsidRDefault="00446482">
      <w:pPr>
        <w:rPr>
          <w:ins w:id="1" w:author="Whitney Woelmer" w:date="2020-05-21T12:41:00Z"/>
          <w:b/>
          <w:sz w:val="24"/>
          <w:szCs w:val="24"/>
          <w:u w:val="single"/>
        </w:rPr>
      </w:pPr>
      <w:commentRangeStart w:id="2"/>
      <w:commentRangeStart w:id="3"/>
      <w:r>
        <w:rPr>
          <w:b/>
          <w:sz w:val="24"/>
          <w:szCs w:val="24"/>
          <w:u w:val="single"/>
        </w:rPr>
        <w:lastRenderedPageBreak/>
        <w:t>Executive Summary</w:t>
      </w:r>
      <w:commentRangeEnd w:id="2"/>
      <w:r>
        <w:rPr>
          <w:rStyle w:val="CommentReference"/>
        </w:rPr>
        <w:commentReference w:id="2"/>
      </w:r>
      <w:commentRangeEnd w:id="3"/>
      <w:r w:rsidR="000A4B32">
        <w:rPr>
          <w:rStyle w:val="CommentReference"/>
        </w:rPr>
        <w:commentReference w:id="3"/>
      </w:r>
    </w:p>
    <w:p w14:paraId="31B99F86" w14:textId="3929ABD3" w:rsidR="00AA32D6" w:rsidRDefault="00AA32D6">
      <w:pPr>
        <w:rPr>
          <w:bCs/>
          <w:sz w:val="24"/>
          <w:szCs w:val="24"/>
        </w:rPr>
      </w:pPr>
      <w:r w:rsidRPr="00AA32D6">
        <w:rPr>
          <w:bCs/>
          <w:sz w:val="24"/>
          <w:szCs w:val="24"/>
        </w:rPr>
        <w:t>In response</w:t>
      </w:r>
      <w:r>
        <w:rPr>
          <w:bCs/>
          <w:sz w:val="24"/>
          <w:szCs w:val="24"/>
        </w:rPr>
        <w:t xml:space="preserve"> to the questions posed by the DEQ, we present the following answers:</w:t>
      </w:r>
    </w:p>
    <w:p w14:paraId="0EB196D2" w14:textId="4DF3AF9C" w:rsidR="00AA32D6" w:rsidRDefault="00AA32D6">
      <w:pPr>
        <w:rPr>
          <w:bCs/>
          <w:sz w:val="24"/>
          <w:szCs w:val="24"/>
        </w:rPr>
      </w:pPr>
    </w:p>
    <w:p w14:paraId="68B21445" w14:textId="77777777" w:rsidR="00AA32D6" w:rsidRPr="00AA32D6" w:rsidRDefault="00AA32D6">
      <w:pPr>
        <w:rPr>
          <w:bCs/>
          <w:sz w:val="24"/>
          <w:szCs w:val="24"/>
        </w:rPr>
      </w:pPr>
      <w:r w:rsidRPr="00AA32D6">
        <w:rPr>
          <w:b/>
          <w:bCs/>
          <w:sz w:val="24"/>
          <w:szCs w:val="24"/>
        </w:rPr>
        <w:t>(1)  Is DEQ’s current procedure for DO assessments in lakes/reservoirs sound and scientifically defensible?  Does the AAC have any concerns about this procedure besides those already mentioned?</w:t>
      </w:r>
    </w:p>
    <w:p w14:paraId="59DFD960" w14:textId="67642ECE" w:rsidR="00AA32D6" w:rsidRPr="00AA32D6" w:rsidRDefault="00AA32D6" w:rsidP="00AA32D6">
      <w:pPr>
        <w:tabs>
          <w:tab w:val="num" w:pos="720"/>
        </w:tabs>
        <w:rPr>
          <w:bCs/>
          <w:sz w:val="24"/>
          <w:szCs w:val="24"/>
          <w:lang w:val="en-US"/>
        </w:rPr>
      </w:pPr>
      <w:r w:rsidRPr="00AA32D6">
        <w:rPr>
          <w:bCs/>
          <w:sz w:val="24"/>
          <w:szCs w:val="24"/>
          <w:lang w:val="en-US"/>
        </w:rPr>
        <w:t>We believe i</w:t>
      </w:r>
      <w:r w:rsidRPr="00AA32D6">
        <w:rPr>
          <w:bCs/>
          <w:sz w:val="24"/>
          <w:szCs w:val="24"/>
          <w:lang w:val="en-US"/>
        </w:rPr>
        <w:t xml:space="preserve">t is critical to assess DO in both the epilimnion </w:t>
      </w:r>
      <w:r w:rsidRPr="00AA32D6">
        <w:rPr>
          <w:bCs/>
          <w:i/>
          <w:iCs/>
          <w:sz w:val="24"/>
          <w:szCs w:val="24"/>
          <w:lang w:val="en-US"/>
        </w:rPr>
        <w:t>and</w:t>
      </w:r>
      <w:r w:rsidRPr="00AA32D6">
        <w:rPr>
          <w:bCs/>
          <w:sz w:val="24"/>
          <w:szCs w:val="24"/>
          <w:lang w:val="en-US"/>
        </w:rPr>
        <w:t xml:space="preserve"> hypolimnion</w:t>
      </w:r>
      <w:r w:rsidRPr="00AA32D6">
        <w:rPr>
          <w:bCs/>
          <w:sz w:val="24"/>
          <w:szCs w:val="24"/>
          <w:lang w:val="en-US"/>
        </w:rPr>
        <w:t>. S</w:t>
      </w:r>
      <w:r w:rsidRPr="00AA32D6">
        <w:rPr>
          <w:bCs/>
          <w:sz w:val="24"/>
          <w:szCs w:val="24"/>
          <w:lang w:val="en-US"/>
        </w:rPr>
        <w:t>patial monitoring of DO along the reservoir continuum (from the upstream to dam) provides valuable information</w:t>
      </w:r>
      <w:r w:rsidRPr="00AA32D6">
        <w:rPr>
          <w:bCs/>
          <w:sz w:val="24"/>
          <w:szCs w:val="24"/>
          <w:lang w:val="en-US"/>
        </w:rPr>
        <w:t xml:space="preserve">. </w:t>
      </w:r>
      <w:r w:rsidRPr="00AA32D6">
        <w:rPr>
          <w:bCs/>
          <w:sz w:val="24"/>
          <w:szCs w:val="24"/>
          <w:lang w:val="en-US"/>
        </w:rPr>
        <w:t>Temporal averaging should be done on short time scales, so as not to mask emerging patterns</w:t>
      </w:r>
      <w:r w:rsidRPr="00AA32D6">
        <w:rPr>
          <w:bCs/>
          <w:sz w:val="24"/>
          <w:szCs w:val="24"/>
          <w:lang w:val="en-US"/>
        </w:rPr>
        <w:t>. Lastly, t</w:t>
      </w:r>
      <w:r w:rsidRPr="00AA32D6">
        <w:rPr>
          <w:bCs/>
          <w:sz w:val="24"/>
          <w:szCs w:val="24"/>
          <w:lang w:val="en-US"/>
        </w:rPr>
        <w:t>he current DO threshold of 4.0 mg/L should be lowered to 3.0 mg/L</w:t>
      </w:r>
    </w:p>
    <w:p w14:paraId="6F411A22" w14:textId="6028C415" w:rsidR="00AA32D6" w:rsidRDefault="00AA32D6">
      <w:pPr>
        <w:rPr>
          <w:b/>
          <w:sz w:val="24"/>
          <w:szCs w:val="24"/>
        </w:rPr>
      </w:pPr>
    </w:p>
    <w:p w14:paraId="16F731F9" w14:textId="6B1A57C1" w:rsidR="00AA32D6" w:rsidRPr="00AA32D6" w:rsidRDefault="00AA32D6">
      <w:pPr>
        <w:rPr>
          <w:bCs/>
          <w:sz w:val="24"/>
          <w:szCs w:val="24"/>
        </w:rPr>
      </w:pPr>
      <w:r w:rsidRPr="00AA32D6">
        <w:rPr>
          <w:b/>
          <w:bCs/>
          <w:sz w:val="24"/>
          <w:szCs w:val="24"/>
        </w:rPr>
        <w:t>(2) Is the alternative procedure sound and scientifically defensible?  Is it a substantively better approach than the current one?  Do its advantages outweigh its disadvantages?</w:t>
      </w:r>
    </w:p>
    <w:p w14:paraId="718E7A8D" w14:textId="7B543D77" w:rsidR="00AA32D6" w:rsidRPr="00AA32D6" w:rsidRDefault="00AA32D6" w:rsidP="00AA32D6">
      <w:pPr>
        <w:tabs>
          <w:tab w:val="num" w:pos="720"/>
        </w:tabs>
        <w:rPr>
          <w:bCs/>
          <w:sz w:val="24"/>
          <w:szCs w:val="24"/>
          <w:lang w:val="en-US"/>
        </w:rPr>
      </w:pPr>
      <w:r w:rsidRPr="00AA32D6">
        <w:rPr>
          <w:bCs/>
          <w:sz w:val="24"/>
          <w:szCs w:val="24"/>
          <w:lang w:val="en-US"/>
        </w:rPr>
        <w:t>We have t</w:t>
      </w:r>
      <w:r w:rsidRPr="00AA32D6">
        <w:rPr>
          <w:bCs/>
          <w:sz w:val="24"/>
          <w:szCs w:val="24"/>
          <w:lang w:val="en-US"/>
        </w:rPr>
        <w:t>hree major concerns with alternative procedure</w:t>
      </w:r>
      <w:r w:rsidRPr="00AA32D6">
        <w:rPr>
          <w:bCs/>
          <w:sz w:val="24"/>
          <w:szCs w:val="24"/>
          <w:lang w:val="en-US"/>
        </w:rPr>
        <w:t>. First, i</w:t>
      </w:r>
      <w:r w:rsidRPr="00AA32D6">
        <w:rPr>
          <w:bCs/>
          <w:sz w:val="24"/>
          <w:szCs w:val="24"/>
          <w:lang w:val="en-US"/>
        </w:rPr>
        <w:t xml:space="preserve">t is critical to assess DO in both the epilimnion </w:t>
      </w:r>
      <w:r w:rsidRPr="00AA32D6">
        <w:rPr>
          <w:bCs/>
          <w:i/>
          <w:iCs/>
          <w:sz w:val="24"/>
          <w:szCs w:val="24"/>
          <w:lang w:val="en-US"/>
        </w:rPr>
        <w:t>and</w:t>
      </w:r>
      <w:r w:rsidRPr="00AA32D6">
        <w:rPr>
          <w:bCs/>
          <w:sz w:val="24"/>
          <w:szCs w:val="24"/>
          <w:lang w:val="en-US"/>
        </w:rPr>
        <w:t xml:space="preserve"> hypolimnion</w:t>
      </w:r>
      <w:r w:rsidRPr="00AA32D6">
        <w:rPr>
          <w:bCs/>
          <w:sz w:val="24"/>
          <w:szCs w:val="24"/>
          <w:lang w:val="en-US"/>
        </w:rPr>
        <w:t>. Second, s</w:t>
      </w:r>
      <w:r w:rsidRPr="00AA32D6">
        <w:rPr>
          <w:bCs/>
          <w:sz w:val="24"/>
          <w:szCs w:val="24"/>
          <w:lang w:val="en-US"/>
        </w:rPr>
        <w:t>patial DO monitoring and individual assessment of sites along the reservoir continuum (from the upstream to dam) provides valuable information, without aggregation throughout the waterbody</w:t>
      </w:r>
      <w:r w:rsidRPr="00AA32D6">
        <w:rPr>
          <w:bCs/>
          <w:sz w:val="24"/>
          <w:szCs w:val="24"/>
          <w:lang w:val="en-US"/>
        </w:rPr>
        <w:t>. Last, t</w:t>
      </w:r>
      <w:r w:rsidRPr="00AA32D6">
        <w:rPr>
          <w:bCs/>
          <w:sz w:val="24"/>
          <w:szCs w:val="24"/>
          <w:lang w:val="en-US"/>
        </w:rPr>
        <w:t>emporal averaging should be done on short time scales, so as not to mask emerging patterns occurring over 6 years</w:t>
      </w:r>
      <w:r w:rsidRPr="00AA32D6">
        <w:rPr>
          <w:bCs/>
          <w:sz w:val="24"/>
          <w:szCs w:val="24"/>
          <w:lang w:val="en-US"/>
        </w:rPr>
        <w:t>.</w:t>
      </w:r>
    </w:p>
    <w:p w14:paraId="6CA56B37" w14:textId="69C704CD" w:rsidR="00AA32D6" w:rsidRDefault="00AA32D6">
      <w:pPr>
        <w:rPr>
          <w:b/>
          <w:sz w:val="24"/>
          <w:szCs w:val="24"/>
        </w:rPr>
      </w:pPr>
    </w:p>
    <w:p w14:paraId="13100F02" w14:textId="16F8265D" w:rsidR="00AA32D6" w:rsidRDefault="00AA32D6">
      <w:pPr>
        <w:rPr>
          <w:b/>
          <w:bCs/>
          <w:sz w:val="24"/>
          <w:szCs w:val="24"/>
        </w:rPr>
      </w:pPr>
      <w:r w:rsidRPr="00AA32D6">
        <w:rPr>
          <w:b/>
          <w:bCs/>
          <w:sz w:val="24"/>
          <w:szCs w:val="24"/>
        </w:rPr>
        <w:t>(3)  Is there another alternative approach that DEQ should consider?</w:t>
      </w:r>
    </w:p>
    <w:p w14:paraId="48E485B7" w14:textId="4EC77F75" w:rsidR="00AA32D6" w:rsidRDefault="00AA32D6">
      <w:pPr>
        <w:rPr>
          <w:sz w:val="24"/>
          <w:szCs w:val="24"/>
        </w:rPr>
      </w:pPr>
      <w:r>
        <w:rPr>
          <w:sz w:val="24"/>
          <w:szCs w:val="24"/>
        </w:rPr>
        <w:t>We propose in detail an alternative approach within the text below. See page X-X for more information.</w:t>
      </w:r>
    </w:p>
    <w:p w14:paraId="5671833E" w14:textId="5BC4D643" w:rsidR="00AA32D6" w:rsidRDefault="00AA32D6">
      <w:pPr>
        <w:rPr>
          <w:sz w:val="24"/>
          <w:szCs w:val="24"/>
        </w:rPr>
      </w:pPr>
    </w:p>
    <w:p w14:paraId="295CA208" w14:textId="77D0840B" w:rsidR="00AA32D6" w:rsidRDefault="00AA32D6">
      <w:pPr>
        <w:rPr>
          <w:b/>
          <w:bCs/>
          <w:sz w:val="24"/>
          <w:szCs w:val="24"/>
        </w:rPr>
      </w:pPr>
      <w:r w:rsidRPr="00AA32D6">
        <w:rPr>
          <w:b/>
          <w:bCs/>
          <w:sz w:val="24"/>
          <w:szCs w:val="24"/>
        </w:rPr>
        <w:t>(4)  Should DEQ restrict DO assessments to vertical profile datasets in lakes/reservoirs or is it appropriate for a surface-only DO dataset to form the basis of an assessment for a lake/reservoir?  If the latter, how should surface-only data (or data from shallow profiles) be used in assessments?</w:t>
      </w:r>
    </w:p>
    <w:p w14:paraId="4FE19662" w14:textId="55AEF637" w:rsidR="00AA32D6" w:rsidRDefault="00AA32D6" w:rsidP="00AA32D6">
      <w:pPr>
        <w:rPr>
          <w:sz w:val="24"/>
          <w:szCs w:val="24"/>
          <w:lang w:val="en-US"/>
        </w:rPr>
      </w:pPr>
      <w:r w:rsidRPr="00AA32D6">
        <w:rPr>
          <w:sz w:val="24"/>
          <w:szCs w:val="24"/>
          <w:lang w:val="en-US"/>
        </w:rPr>
        <w:t>It is critical that a full water column profile be used for DO water quality assessment, so we strongly recommend against using a surface-only DO dataset.</w:t>
      </w:r>
      <w:r>
        <w:rPr>
          <w:sz w:val="24"/>
          <w:szCs w:val="24"/>
          <w:lang w:val="en-US"/>
        </w:rPr>
        <w:t xml:space="preserve"> </w:t>
      </w:r>
      <w:r w:rsidRPr="00AA32D6">
        <w:rPr>
          <w:sz w:val="24"/>
          <w:szCs w:val="24"/>
          <w:lang w:val="en-US"/>
        </w:rPr>
        <w:t xml:space="preserve">As described earlier, we propose a modified DO threshold for both the epilimnion and hypolimnion (&lt;3.0 mg/L), which follows the EPA’s threshold for categorizing water quality (U.S. EPA 2017). </w:t>
      </w:r>
    </w:p>
    <w:p w14:paraId="342889E7" w14:textId="123F284E" w:rsidR="00AA32D6" w:rsidRDefault="00AA32D6" w:rsidP="00AA32D6">
      <w:pPr>
        <w:rPr>
          <w:sz w:val="24"/>
          <w:szCs w:val="24"/>
          <w:lang w:val="en-US"/>
        </w:rPr>
      </w:pPr>
    </w:p>
    <w:p w14:paraId="1BF9F375" w14:textId="4BB3F26A" w:rsidR="00AA32D6" w:rsidRDefault="00AA32D6" w:rsidP="00AA32D6">
      <w:pPr>
        <w:rPr>
          <w:b/>
          <w:bCs/>
          <w:sz w:val="24"/>
          <w:szCs w:val="24"/>
        </w:rPr>
      </w:pPr>
      <w:r w:rsidRPr="00AA32D6">
        <w:rPr>
          <w:b/>
          <w:bCs/>
          <w:sz w:val="24"/>
          <w:szCs w:val="24"/>
        </w:rPr>
        <w:t>(5)  Can the AAC recommend a set of instructions that staff could use 1) to determine whether exceedances at a station are due solely to incomplete fall turnover</w:t>
      </w:r>
      <w:r>
        <w:rPr>
          <w:b/>
          <w:bCs/>
          <w:sz w:val="24"/>
          <w:szCs w:val="24"/>
        </w:rPr>
        <w:t xml:space="preserve">, </w:t>
      </w:r>
      <w:r w:rsidRPr="00AA32D6">
        <w:rPr>
          <w:b/>
          <w:bCs/>
          <w:sz w:val="24"/>
          <w:szCs w:val="24"/>
        </w:rPr>
        <w:t xml:space="preserve">2) to determine to what degree low DO during fall turnover might be </w:t>
      </w:r>
      <w:r w:rsidRPr="00AA32D6">
        <w:rPr>
          <w:b/>
          <w:bCs/>
          <w:sz w:val="24"/>
          <w:szCs w:val="24"/>
        </w:rPr>
        <w:lastRenderedPageBreak/>
        <w:t>exacerbated by pollution</w:t>
      </w:r>
      <w:r>
        <w:rPr>
          <w:b/>
          <w:bCs/>
          <w:sz w:val="24"/>
          <w:szCs w:val="24"/>
        </w:rPr>
        <w:t xml:space="preserve">, and </w:t>
      </w:r>
      <w:r w:rsidRPr="00AA32D6">
        <w:rPr>
          <w:b/>
          <w:bCs/>
          <w:sz w:val="24"/>
          <w:szCs w:val="24"/>
        </w:rPr>
        <w:t xml:space="preserve">3) to </w:t>
      </w:r>
      <w:proofErr w:type="spellStart"/>
      <w:r w:rsidRPr="00AA32D6">
        <w:rPr>
          <w:b/>
          <w:bCs/>
          <w:sz w:val="24"/>
          <w:szCs w:val="24"/>
        </w:rPr>
        <w:t>downweight</w:t>
      </w:r>
      <w:proofErr w:type="spellEnd"/>
      <w:r w:rsidRPr="00AA32D6">
        <w:rPr>
          <w:b/>
          <w:bCs/>
          <w:sz w:val="24"/>
          <w:szCs w:val="24"/>
        </w:rPr>
        <w:t xml:space="preserve"> fall turnover DO data while still being protective of living resources?</w:t>
      </w:r>
    </w:p>
    <w:p w14:paraId="2CF0E5C1" w14:textId="605D3A62" w:rsidR="00AA32D6" w:rsidRDefault="000A4B32" w:rsidP="000A4B32">
      <w:pPr>
        <w:rPr>
          <w:sz w:val="24"/>
          <w:szCs w:val="24"/>
          <w:lang w:val="en-US"/>
        </w:rPr>
      </w:pPr>
      <w:r>
        <w:rPr>
          <w:sz w:val="24"/>
          <w:szCs w:val="24"/>
          <w:lang w:val="en-US"/>
        </w:rPr>
        <w:t>In response to question 5.1, a</w:t>
      </w:r>
      <w:r w:rsidR="00AA32D6" w:rsidRPr="00AA32D6">
        <w:rPr>
          <w:sz w:val="24"/>
          <w:szCs w:val="24"/>
          <w:lang w:val="en-US"/>
        </w:rPr>
        <w:t xml:space="preserve"> determination of whether incomplete fall turnover has occurred could be made using a time series analysis</w:t>
      </w:r>
      <w:r>
        <w:rPr>
          <w:sz w:val="24"/>
          <w:szCs w:val="24"/>
          <w:lang w:val="en-US"/>
        </w:rPr>
        <w:t>, including a</w:t>
      </w:r>
      <w:r w:rsidR="00AA32D6" w:rsidRPr="00AA32D6">
        <w:rPr>
          <w:sz w:val="24"/>
          <w:szCs w:val="24"/>
          <w:lang w:val="en-US"/>
        </w:rPr>
        <w:t>ssess the magnitude of thermal stratification, recent air temperature patterns, differences in DO between the epi- and hypolimnion</w:t>
      </w:r>
      <w:r>
        <w:rPr>
          <w:sz w:val="24"/>
          <w:szCs w:val="24"/>
          <w:lang w:val="en-US"/>
        </w:rPr>
        <w:t xml:space="preserve">. </w:t>
      </w:r>
      <w:r w:rsidR="00AA32D6" w:rsidRPr="00AA32D6">
        <w:rPr>
          <w:sz w:val="24"/>
          <w:szCs w:val="24"/>
          <w:lang w:val="en-US"/>
        </w:rPr>
        <w:t xml:space="preserve">If water temperature differences between the hypolimnion and epilimnion are still &gt;1°C, it is likely that fall turnover is incomplete or has not yet occurred. This result would necessitate additional sampling events into later autumn to determine if fall turnover was </w:t>
      </w:r>
      <w:proofErr w:type="gramStart"/>
      <w:r w:rsidR="00AA32D6" w:rsidRPr="00AA32D6">
        <w:rPr>
          <w:sz w:val="24"/>
          <w:szCs w:val="24"/>
          <w:lang w:val="en-US"/>
        </w:rPr>
        <w:t>actually incomplete</w:t>
      </w:r>
      <w:proofErr w:type="gramEnd"/>
      <w:r w:rsidR="00AA32D6" w:rsidRPr="00AA32D6">
        <w:rPr>
          <w:sz w:val="24"/>
          <w:szCs w:val="24"/>
          <w:lang w:val="en-US"/>
        </w:rPr>
        <w:t xml:space="preserve"> or merely delayed. Our proposed new sampling protocol would capture the distribution of DO concentrations between the two water layers, rather than only showing a decrease in DO in the epilimnion during incomplete turnover</w:t>
      </w:r>
      <w:r>
        <w:rPr>
          <w:sz w:val="24"/>
          <w:szCs w:val="24"/>
          <w:lang w:val="en-US"/>
        </w:rPr>
        <w:t>.</w:t>
      </w:r>
    </w:p>
    <w:p w14:paraId="38AF79CB" w14:textId="3EE02B00" w:rsidR="000A4B32" w:rsidRDefault="000A4B32" w:rsidP="000A4B32">
      <w:pPr>
        <w:rPr>
          <w:sz w:val="24"/>
          <w:szCs w:val="24"/>
          <w:lang w:val="en-US"/>
        </w:rPr>
      </w:pPr>
    </w:p>
    <w:p w14:paraId="7F7DA508" w14:textId="212699A3" w:rsidR="00AA32D6" w:rsidRDefault="000A4B32" w:rsidP="000A4B32">
      <w:pPr>
        <w:tabs>
          <w:tab w:val="num" w:pos="720"/>
        </w:tabs>
        <w:rPr>
          <w:sz w:val="24"/>
          <w:szCs w:val="24"/>
          <w:lang w:val="en-US"/>
        </w:rPr>
      </w:pPr>
      <w:r>
        <w:rPr>
          <w:sz w:val="24"/>
          <w:szCs w:val="24"/>
          <w:lang w:val="en-US"/>
        </w:rPr>
        <w:t>In response to question 5.2, l</w:t>
      </w:r>
      <w:r w:rsidR="00AA32D6" w:rsidRPr="00AA32D6">
        <w:rPr>
          <w:sz w:val="24"/>
          <w:szCs w:val="24"/>
          <w:lang w:val="en-US"/>
        </w:rPr>
        <w:t xml:space="preserve">ow DO conditions during incomplete fall turnover are often related to pollution from nutrients (nitrogen and/or phosphorus) and/or salt. </w:t>
      </w:r>
      <w:r>
        <w:rPr>
          <w:sz w:val="24"/>
          <w:szCs w:val="24"/>
          <w:lang w:val="en-US"/>
        </w:rPr>
        <w:t xml:space="preserve">Further, </w:t>
      </w:r>
      <w:r w:rsidR="00AA32D6" w:rsidRPr="00AA32D6">
        <w:rPr>
          <w:sz w:val="24"/>
          <w:szCs w:val="24"/>
          <w:lang w:val="en-US"/>
        </w:rPr>
        <w:t>reservoirs often receive a substantial amount of runoff</w:t>
      </w:r>
      <w:r>
        <w:rPr>
          <w:sz w:val="24"/>
          <w:szCs w:val="24"/>
          <w:lang w:val="en-US"/>
        </w:rPr>
        <w:t>, due to their h</w:t>
      </w:r>
      <w:r w:rsidR="00AA32D6" w:rsidRPr="00AA32D6">
        <w:rPr>
          <w:sz w:val="24"/>
          <w:szCs w:val="24"/>
          <w:lang w:val="en-US"/>
        </w:rPr>
        <w:t>igh ratio of watershed area to reservoir surface area, Historical eutrophication of waterbodies was common throughout Virginia, hypolimnetic anoxia can promote their release years after the nutrients entered the waterbody</w:t>
      </w:r>
      <w:r>
        <w:rPr>
          <w:sz w:val="24"/>
          <w:szCs w:val="24"/>
          <w:lang w:val="en-US"/>
        </w:rPr>
        <w:t xml:space="preserve">. </w:t>
      </w:r>
      <w:r w:rsidR="00AA32D6" w:rsidRPr="00AA32D6">
        <w:rPr>
          <w:sz w:val="24"/>
          <w:szCs w:val="24"/>
          <w:lang w:val="en-US"/>
        </w:rPr>
        <w:t xml:space="preserve">Given that historical pollution can potentially have long-term effects on current DO conditions, </w:t>
      </w:r>
      <w:r w:rsidR="00AA32D6" w:rsidRPr="00AA32D6">
        <w:rPr>
          <w:b/>
          <w:bCs/>
          <w:sz w:val="24"/>
          <w:szCs w:val="24"/>
          <w:lang w:val="en-US"/>
        </w:rPr>
        <w:t>a detailed time series of the waterbody's pollution record is needed</w:t>
      </w:r>
      <w:r w:rsidR="00AA32D6" w:rsidRPr="00AA32D6">
        <w:rPr>
          <w:sz w:val="24"/>
          <w:szCs w:val="24"/>
          <w:lang w:val="en-US"/>
        </w:rPr>
        <w:t xml:space="preserve"> to disentangle the relative effects of current pollution on a waterbody</w:t>
      </w:r>
    </w:p>
    <w:p w14:paraId="60E0CE1E" w14:textId="2B502ED0" w:rsidR="00AA32D6" w:rsidRDefault="00AA32D6" w:rsidP="000A4B32">
      <w:pPr>
        <w:tabs>
          <w:tab w:val="num" w:pos="720"/>
        </w:tabs>
        <w:rPr>
          <w:sz w:val="24"/>
          <w:szCs w:val="24"/>
          <w:lang w:val="en-US"/>
        </w:rPr>
      </w:pPr>
    </w:p>
    <w:p w14:paraId="77D3C0F9" w14:textId="4A48AD34" w:rsidR="00AA32D6" w:rsidRPr="00AA32D6" w:rsidRDefault="000A4B32" w:rsidP="000A4B32">
      <w:pPr>
        <w:tabs>
          <w:tab w:val="num" w:pos="720"/>
        </w:tabs>
        <w:rPr>
          <w:sz w:val="24"/>
          <w:szCs w:val="24"/>
          <w:lang w:val="en-US"/>
        </w:rPr>
      </w:pPr>
      <w:r>
        <w:rPr>
          <w:sz w:val="24"/>
          <w:szCs w:val="24"/>
          <w:lang w:val="en-US"/>
        </w:rPr>
        <w:t>In response to question 5.3, d</w:t>
      </w:r>
      <w:r w:rsidR="00AA32D6" w:rsidRPr="00AA32D6">
        <w:rPr>
          <w:sz w:val="24"/>
          <w:szCs w:val="24"/>
          <w:lang w:val="en-US"/>
        </w:rPr>
        <w:t>issolved oxygen concentrations are important to aquatic life throughout the year, so we do not recommend down-weighting low DO concentrations in the autumn months</w:t>
      </w:r>
      <w:r>
        <w:rPr>
          <w:sz w:val="24"/>
          <w:szCs w:val="24"/>
          <w:lang w:val="en-US"/>
        </w:rPr>
        <w:t>. L</w:t>
      </w:r>
      <w:r w:rsidR="00AA32D6" w:rsidRPr="00AA32D6">
        <w:rPr>
          <w:sz w:val="24"/>
          <w:szCs w:val="24"/>
          <w:lang w:val="en-US"/>
        </w:rPr>
        <w:t xml:space="preserve">ow DO conditions can promote the release of nutrients and metals from the sediments into the water column, further exacerbating poor water quality, which should be monitored and reported. </w:t>
      </w:r>
      <w:r>
        <w:rPr>
          <w:sz w:val="24"/>
          <w:szCs w:val="24"/>
          <w:lang w:val="en-US"/>
        </w:rPr>
        <w:t>T</w:t>
      </w:r>
      <w:r w:rsidR="00AA32D6" w:rsidRPr="00AA32D6">
        <w:rPr>
          <w:sz w:val="24"/>
          <w:szCs w:val="24"/>
          <w:lang w:val="en-US"/>
        </w:rPr>
        <w:t xml:space="preserve">hus, it is critical that DO availability throughout the year be included in lake/reservoir water quality assessments. </w:t>
      </w:r>
    </w:p>
    <w:p w14:paraId="0F6E4121" w14:textId="77777777" w:rsidR="00AA32D6" w:rsidRPr="00AA32D6" w:rsidRDefault="00AA32D6" w:rsidP="00AA32D6">
      <w:pPr>
        <w:rPr>
          <w:sz w:val="24"/>
          <w:szCs w:val="24"/>
          <w:lang w:val="en-US"/>
        </w:rPr>
      </w:pPr>
    </w:p>
    <w:p w14:paraId="4F453EC6" w14:textId="77777777" w:rsidR="00AA32D6" w:rsidRPr="00AA32D6" w:rsidRDefault="00AA32D6" w:rsidP="00AA32D6">
      <w:pPr>
        <w:rPr>
          <w:sz w:val="24"/>
          <w:szCs w:val="24"/>
          <w:lang w:val="en-US"/>
        </w:rPr>
      </w:pPr>
    </w:p>
    <w:p w14:paraId="15668D77" w14:textId="612985E5" w:rsidR="00AA32D6" w:rsidRDefault="00AA32D6">
      <w:pPr>
        <w:rPr>
          <w:sz w:val="24"/>
          <w:szCs w:val="24"/>
        </w:rPr>
      </w:pPr>
    </w:p>
    <w:p w14:paraId="11029283" w14:textId="2ABB69C8" w:rsidR="000A4B32" w:rsidRDefault="000A4B32">
      <w:pPr>
        <w:rPr>
          <w:sz w:val="24"/>
          <w:szCs w:val="24"/>
        </w:rPr>
      </w:pPr>
    </w:p>
    <w:p w14:paraId="72D5EE5A" w14:textId="1425E497" w:rsidR="000A4B32" w:rsidRDefault="000A4B32">
      <w:pPr>
        <w:rPr>
          <w:sz w:val="24"/>
          <w:szCs w:val="24"/>
        </w:rPr>
      </w:pPr>
    </w:p>
    <w:p w14:paraId="0CBF2BEE" w14:textId="1D051058" w:rsidR="000A4B32" w:rsidRDefault="000A4B32">
      <w:pPr>
        <w:rPr>
          <w:sz w:val="24"/>
          <w:szCs w:val="24"/>
        </w:rPr>
      </w:pPr>
    </w:p>
    <w:p w14:paraId="6650D35D" w14:textId="45C976FE" w:rsidR="000A4B32" w:rsidRDefault="000A4B32">
      <w:pPr>
        <w:rPr>
          <w:sz w:val="24"/>
          <w:szCs w:val="24"/>
        </w:rPr>
      </w:pPr>
    </w:p>
    <w:p w14:paraId="5CE6D0CD" w14:textId="1DE54335" w:rsidR="000A4B32" w:rsidRDefault="000A4B32">
      <w:pPr>
        <w:rPr>
          <w:sz w:val="24"/>
          <w:szCs w:val="24"/>
        </w:rPr>
      </w:pPr>
    </w:p>
    <w:p w14:paraId="7F500FF5" w14:textId="77777777" w:rsidR="000A4B32" w:rsidRPr="00AA32D6" w:rsidRDefault="000A4B32">
      <w:pPr>
        <w:rPr>
          <w:sz w:val="24"/>
          <w:szCs w:val="24"/>
        </w:rPr>
      </w:pPr>
    </w:p>
    <w:p w14:paraId="7FF34847" w14:textId="77777777" w:rsidR="00AA32D6" w:rsidRPr="00AA32D6" w:rsidRDefault="00AA32D6">
      <w:pPr>
        <w:rPr>
          <w:b/>
          <w:sz w:val="24"/>
          <w:szCs w:val="24"/>
        </w:rPr>
      </w:pPr>
    </w:p>
    <w:p w14:paraId="15256B11" w14:textId="77777777" w:rsidR="00561591" w:rsidRDefault="00561591">
      <w:pPr>
        <w:rPr>
          <w:b/>
          <w:sz w:val="24"/>
          <w:szCs w:val="24"/>
        </w:rPr>
      </w:pPr>
    </w:p>
    <w:p w14:paraId="57891BE1" w14:textId="77777777" w:rsidR="00785B30" w:rsidRPr="00785B30" w:rsidRDefault="00785B30">
      <w:pPr>
        <w:rPr>
          <w:b/>
          <w:sz w:val="24"/>
          <w:szCs w:val="24"/>
          <w:u w:val="single"/>
        </w:rPr>
      </w:pPr>
      <w:r w:rsidRPr="00785B30">
        <w:rPr>
          <w:b/>
          <w:sz w:val="24"/>
          <w:szCs w:val="24"/>
          <w:u w:val="single"/>
        </w:rPr>
        <w:lastRenderedPageBreak/>
        <w:t>Introduction</w:t>
      </w:r>
    </w:p>
    <w:p w14:paraId="41FF6320" w14:textId="77777777" w:rsidR="00785B30" w:rsidRDefault="00785B30">
      <w:pPr>
        <w:rPr>
          <w:b/>
          <w:sz w:val="24"/>
          <w:szCs w:val="24"/>
        </w:rPr>
      </w:pPr>
    </w:p>
    <w:p w14:paraId="7D8A9B09" w14:textId="77777777" w:rsidR="007910BD" w:rsidRPr="00DE5304" w:rsidRDefault="007910BD">
      <w:pPr>
        <w:rPr>
          <w:b/>
          <w:sz w:val="24"/>
          <w:szCs w:val="24"/>
        </w:rPr>
      </w:pPr>
      <w:r w:rsidRPr="00DE5304">
        <w:rPr>
          <w:b/>
          <w:sz w:val="24"/>
          <w:szCs w:val="24"/>
        </w:rPr>
        <w:t>Background</w:t>
      </w:r>
    </w:p>
    <w:p w14:paraId="496AB55C" w14:textId="77777777" w:rsidR="00D56AD6" w:rsidRDefault="00F07204" w:rsidP="00877809">
      <w:pPr>
        <w:ind w:firstLine="720"/>
        <w:rPr>
          <w:sz w:val="24"/>
          <w:szCs w:val="24"/>
        </w:rPr>
      </w:pPr>
      <w:r>
        <w:rPr>
          <w:sz w:val="24"/>
          <w:szCs w:val="24"/>
        </w:rPr>
        <w:t xml:space="preserve">The Virginia Department of Environmental Quality (DEQ) </w:t>
      </w:r>
      <w:r w:rsidR="00D37EFF">
        <w:rPr>
          <w:sz w:val="24"/>
          <w:szCs w:val="24"/>
        </w:rPr>
        <w:t>is responsible for conducting w</w:t>
      </w:r>
      <w:r w:rsidRPr="00F07204">
        <w:rPr>
          <w:sz w:val="24"/>
          <w:szCs w:val="24"/>
        </w:rPr>
        <w:t xml:space="preserve">ater </w:t>
      </w:r>
      <w:r w:rsidR="00D37EFF">
        <w:rPr>
          <w:sz w:val="24"/>
          <w:szCs w:val="24"/>
        </w:rPr>
        <w:t>q</w:t>
      </w:r>
      <w:r w:rsidRPr="00F07204">
        <w:rPr>
          <w:sz w:val="24"/>
          <w:szCs w:val="24"/>
        </w:rPr>
        <w:t xml:space="preserve">uality </w:t>
      </w:r>
      <w:r w:rsidR="00D37EFF">
        <w:rPr>
          <w:sz w:val="24"/>
          <w:szCs w:val="24"/>
        </w:rPr>
        <w:t>a</w:t>
      </w:r>
      <w:r w:rsidRPr="00F07204">
        <w:rPr>
          <w:sz w:val="24"/>
          <w:szCs w:val="24"/>
        </w:rPr>
        <w:t>ssessment</w:t>
      </w:r>
      <w:r w:rsidR="00D37EFF">
        <w:rPr>
          <w:sz w:val="24"/>
          <w:szCs w:val="24"/>
        </w:rPr>
        <w:t xml:space="preserve">s of lakes and reservoirs in Virginia. Through this process, </w:t>
      </w:r>
      <w:r w:rsidR="00FE26C5">
        <w:rPr>
          <w:sz w:val="24"/>
          <w:szCs w:val="24"/>
        </w:rPr>
        <w:t>collected</w:t>
      </w:r>
      <w:r w:rsidRPr="00F07204">
        <w:rPr>
          <w:sz w:val="24"/>
          <w:szCs w:val="24"/>
        </w:rPr>
        <w:t xml:space="preserve"> </w:t>
      </w:r>
      <w:r w:rsidR="00D37EFF">
        <w:rPr>
          <w:sz w:val="24"/>
          <w:szCs w:val="24"/>
        </w:rPr>
        <w:t>data</w:t>
      </w:r>
      <w:r w:rsidRPr="00F07204">
        <w:rPr>
          <w:sz w:val="24"/>
          <w:szCs w:val="24"/>
        </w:rPr>
        <w:t xml:space="preserve"> are compared to water quality standards to determine if </w:t>
      </w:r>
      <w:r w:rsidR="00D37EFF">
        <w:rPr>
          <w:sz w:val="24"/>
          <w:szCs w:val="24"/>
        </w:rPr>
        <w:t xml:space="preserve">each </w:t>
      </w:r>
      <w:r w:rsidR="00FE26C5">
        <w:rPr>
          <w:sz w:val="24"/>
          <w:szCs w:val="24"/>
        </w:rPr>
        <w:t xml:space="preserve">monitored </w:t>
      </w:r>
      <w:r w:rsidR="00D37EFF">
        <w:rPr>
          <w:sz w:val="24"/>
          <w:szCs w:val="24"/>
        </w:rPr>
        <w:t>w</w:t>
      </w:r>
      <w:r w:rsidRPr="00F07204">
        <w:rPr>
          <w:sz w:val="24"/>
          <w:szCs w:val="24"/>
        </w:rPr>
        <w:t>ater</w:t>
      </w:r>
      <w:r w:rsidR="00D37EFF">
        <w:rPr>
          <w:sz w:val="24"/>
          <w:szCs w:val="24"/>
        </w:rPr>
        <w:t>body suppo</w:t>
      </w:r>
      <w:r w:rsidR="000219BB">
        <w:rPr>
          <w:sz w:val="24"/>
          <w:szCs w:val="24"/>
        </w:rPr>
        <w:t>r</w:t>
      </w:r>
      <w:r w:rsidR="00D37EFF">
        <w:rPr>
          <w:sz w:val="24"/>
          <w:szCs w:val="24"/>
        </w:rPr>
        <w:t>ts its designed uses (</w:t>
      </w:r>
      <w:r w:rsidR="00D37EFF" w:rsidRPr="007910BD">
        <w:rPr>
          <w:i/>
          <w:sz w:val="24"/>
          <w:szCs w:val="24"/>
        </w:rPr>
        <w:t>e.g</w:t>
      </w:r>
      <w:r w:rsidR="00D37EFF">
        <w:rPr>
          <w:sz w:val="24"/>
          <w:szCs w:val="24"/>
        </w:rPr>
        <w:t xml:space="preserve">., swimmable, fishable) or is impaired. </w:t>
      </w:r>
      <w:r w:rsidR="000219BB">
        <w:rPr>
          <w:sz w:val="24"/>
          <w:szCs w:val="24"/>
        </w:rPr>
        <w:t xml:space="preserve">The </w:t>
      </w:r>
      <w:r w:rsidR="00D37EFF">
        <w:rPr>
          <w:sz w:val="24"/>
          <w:szCs w:val="24"/>
        </w:rPr>
        <w:t xml:space="preserve">DEQ also develops </w:t>
      </w:r>
      <w:r w:rsidR="00B06195" w:rsidRPr="00B06195">
        <w:rPr>
          <w:sz w:val="24"/>
          <w:szCs w:val="24"/>
        </w:rPr>
        <w:t xml:space="preserve">monitoring and assessment guidance </w:t>
      </w:r>
      <w:r w:rsidR="00D37EFF">
        <w:rPr>
          <w:sz w:val="24"/>
          <w:szCs w:val="24"/>
        </w:rPr>
        <w:t>that describes</w:t>
      </w:r>
      <w:r w:rsidR="00877809" w:rsidRPr="00877809">
        <w:rPr>
          <w:sz w:val="24"/>
          <w:szCs w:val="24"/>
        </w:rPr>
        <w:t xml:space="preserve"> the procedures and methods to be used</w:t>
      </w:r>
      <w:r w:rsidR="00B06195">
        <w:rPr>
          <w:sz w:val="24"/>
          <w:szCs w:val="24"/>
        </w:rPr>
        <w:t xml:space="preserve">. </w:t>
      </w:r>
      <w:r w:rsidR="00172490" w:rsidRPr="00172490">
        <w:rPr>
          <w:sz w:val="24"/>
          <w:szCs w:val="24"/>
        </w:rPr>
        <w:t xml:space="preserve">Updates </w:t>
      </w:r>
      <w:r w:rsidR="00E335D7">
        <w:rPr>
          <w:sz w:val="24"/>
          <w:szCs w:val="24"/>
        </w:rPr>
        <w:t xml:space="preserve">to the guidance manual </w:t>
      </w:r>
      <w:r w:rsidR="00172490" w:rsidRPr="00172490">
        <w:rPr>
          <w:sz w:val="24"/>
          <w:szCs w:val="24"/>
        </w:rPr>
        <w:t xml:space="preserve">are made </w:t>
      </w:r>
      <w:r w:rsidR="00172490" w:rsidRPr="00D16577">
        <w:rPr>
          <w:sz w:val="24"/>
          <w:szCs w:val="24"/>
        </w:rPr>
        <w:t>every two years</w:t>
      </w:r>
      <w:r w:rsidR="00172490">
        <w:rPr>
          <w:sz w:val="24"/>
          <w:szCs w:val="24"/>
        </w:rPr>
        <w:t>.</w:t>
      </w:r>
      <w:r w:rsidR="00C876B5">
        <w:rPr>
          <w:sz w:val="24"/>
          <w:szCs w:val="24"/>
        </w:rPr>
        <w:t xml:space="preserve">  </w:t>
      </w:r>
    </w:p>
    <w:p w14:paraId="1DBC6576" w14:textId="77777777" w:rsidR="000F25A4" w:rsidRPr="000F25A4" w:rsidRDefault="000F25A4" w:rsidP="007910BD">
      <w:pPr>
        <w:ind w:firstLine="720"/>
        <w:rPr>
          <w:sz w:val="24"/>
          <w:szCs w:val="24"/>
        </w:rPr>
      </w:pPr>
      <w:r>
        <w:rPr>
          <w:sz w:val="24"/>
          <w:szCs w:val="24"/>
        </w:rPr>
        <w:t>For fiscal year</w:t>
      </w:r>
      <w:r w:rsidR="00D56AD6">
        <w:rPr>
          <w:sz w:val="24"/>
          <w:szCs w:val="24"/>
        </w:rPr>
        <w:t xml:space="preserve"> </w:t>
      </w:r>
      <w:r w:rsidRPr="000F25A4">
        <w:rPr>
          <w:sz w:val="24"/>
          <w:szCs w:val="24"/>
        </w:rPr>
        <w:t xml:space="preserve">2020, </w:t>
      </w:r>
      <w:r>
        <w:rPr>
          <w:sz w:val="24"/>
          <w:szCs w:val="24"/>
        </w:rPr>
        <w:t xml:space="preserve">the </w:t>
      </w:r>
      <w:r w:rsidRPr="000F25A4">
        <w:rPr>
          <w:sz w:val="24"/>
          <w:szCs w:val="24"/>
        </w:rPr>
        <w:t>DEQ request</w:t>
      </w:r>
      <w:r>
        <w:rPr>
          <w:sz w:val="24"/>
          <w:szCs w:val="24"/>
        </w:rPr>
        <w:t>ed</w:t>
      </w:r>
      <w:r w:rsidRPr="000F25A4">
        <w:rPr>
          <w:sz w:val="24"/>
          <w:szCs w:val="24"/>
        </w:rPr>
        <w:t xml:space="preserve"> assistance from the </w:t>
      </w:r>
      <w:r w:rsidR="00F81E0E">
        <w:rPr>
          <w:sz w:val="24"/>
          <w:szCs w:val="24"/>
        </w:rPr>
        <w:t>Academic Advisory Committee (</w:t>
      </w:r>
      <w:r w:rsidRPr="000F25A4">
        <w:rPr>
          <w:sz w:val="24"/>
          <w:szCs w:val="24"/>
        </w:rPr>
        <w:t>AAC</w:t>
      </w:r>
      <w:r w:rsidR="00F81E0E">
        <w:rPr>
          <w:sz w:val="24"/>
          <w:szCs w:val="24"/>
        </w:rPr>
        <w:t>)</w:t>
      </w:r>
      <w:r w:rsidRPr="000F25A4">
        <w:rPr>
          <w:sz w:val="24"/>
          <w:szCs w:val="24"/>
        </w:rPr>
        <w:t xml:space="preserve"> concerning the assessment of dissolved oxygen</w:t>
      </w:r>
      <w:r w:rsidR="000B6A2D">
        <w:rPr>
          <w:sz w:val="24"/>
          <w:szCs w:val="24"/>
        </w:rPr>
        <w:t xml:space="preserve"> </w:t>
      </w:r>
      <w:r w:rsidR="000B6A2D" w:rsidRPr="001B3C2F">
        <w:rPr>
          <w:sz w:val="24"/>
          <w:szCs w:val="24"/>
        </w:rPr>
        <w:t>(DO)</w:t>
      </w:r>
      <w:r w:rsidRPr="000F25A4">
        <w:rPr>
          <w:sz w:val="24"/>
          <w:szCs w:val="24"/>
        </w:rPr>
        <w:t xml:space="preserve"> in the Commonwealth’s lakes</w:t>
      </w:r>
      <w:r w:rsidR="0083488A">
        <w:rPr>
          <w:sz w:val="24"/>
          <w:szCs w:val="24"/>
        </w:rPr>
        <w:t xml:space="preserve"> and </w:t>
      </w:r>
      <w:r w:rsidRPr="000F25A4">
        <w:rPr>
          <w:sz w:val="24"/>
          <w:szCs w:val="24"/>
        </w:rPr>
        <w:t xml:space="preserve">reservoirs. </w:t>
      </w:r>
      <w:r w:rsidR="00F81E0E">
        <w:rPr>
          <w:sz w:val="24"/>
          <w:szCs w:val="24"/>
        </w:rPr>
        <w:t xml:space="preserve">The </w:t>
      </w:r>
      <w:r w:rsidRPr="000F25A4">
        <w:rPr>
          <w:sz w:val="24"/>
          <w:szCs w:val="24"/>
        </w:rPr>
        <w:t>DEQ provided a paper entitled “Request for a Scientific Peer Review of DEQ’s Assessment Methodology for Lake/Reservoir Dissolved Oxygen</w:t>
      </w:r>
      <w:r w:rsidR="0083488A">
        <w:rPr>
          <w:sz w:val="24"/>
          <w:szCs w:val="24"/>
        </w:rPr>
        <w:t>” (Appendix A)</w:t>
      </w:r>
      <w:r w:rsidRPr="000F25A4">
        <w:rPr>
          <w:sz w:val="24"/>
          <w:szCs w:val="24"/>
        </w:rPr>
        <w:t>. The paper make</w:t>
      </w:r>
      <w:r w:rsidR="00172490">
        <w:rPr>
          <w:sz w:val="24"/>
          <w:szCs w:val="24"/>
        </w:rPr>
        <w:t>s</w:t>
      </w:r>
      <w:r w:rsidRPr="000F25A4">
        <w:rPr>
          <w:sz w:val="24"/>
          <w:szCs w:val="24"/>
        </w:rPr>
        <w:t xml:space="preserve"> three requests of the AAC: </w:t>
      </w:r>
    </w:p>
    <w:p w14:paraId="5F8D2DF1" w14:textId="77777777" w:rsidR="000F25A4" w:rsidRPr="000F25A4" w:rsidRDefault="000F25A4" w:rsidP="007910BD">
      <w:pPr>
        <w:ind w:left="360"/>
        <w:rPr>
          <w:sz w:val="24"/>
          <w:szCs w:val="24"/>
        </w:rPr>
      </w:pPr>
      <w:r w:rsidRPr="000F25A4">
        <w:rPr>
          <w:sz w:val="24"/>
          <w:szCs w:val="24"/>
        </w:rPr>
        <w:t>(1)</w:t>
      </w:r>
      <w:r w:rsidRPr="000F25A4">
        <w:rPr>
          <w:sz w:val="24"/>
          <w:szCs w:val="24"/>
        </w:rPr>
        <w:tab/>
        <w:t>Review the agency’s current</w:t>
      </w:r>
      <w:r>
        <w:rPr>
          <w:sz w:val="24"/>
          <w:szCs w:val="24"/>
        </w:rPr>
        <w:t xml:space="preserve"> </w:t>
      </w:r>
      <w:r w:rsidRPr="000F25A4">
        <w:rPr>
          <w:sz w:val="24"/>
          <w:szCs w:val="24"/>
        </w:rPr>
        <w:t xml:space="preserve">process for assessing DO in lakes/reservoirs; </w:t>
      </w:r>
    </w:p>
    <w:p w14:paraId="46285ABB" w14:textId="77777777" w:rsidR="000F25A4" w:rsidRPr="000F25A4" w:rsidRDefault="000F25A4" w:rsidP="007910BD">
      <w:pPr>
        <w:ind w:left="360"/>
        <w:rPr>
          <w:sz w:val="24"/>
          <w:szCs w:val="24"/>
        </w:rPr>
      </w:pPr>
      <w:r w:rsidRPr="000F25A4">
        <w:rPr>
          <w:sz w:val="24"/>
          <w:szCs w:val="24"/>
        </w:rPr>
        <w:t>(2)</w:t>
      </w:r>
      <w:r w:rsidRPr="000F25A4">
        <w:rPr>
          <w:sz w:val="24"/>
          <w:szCs w:val="24"/>
        </w:rPr>
        <w:tab/>
        <w:t xml:space="preserve">Provide a technical review of an alternative procedure </w:t>
      </w:r>
      <w:r w:rsidR="0083488A">
        <w:rPr>
          <w:sz w:val="24"/>
          <w:szCs w:val="24"/>
        </w:rPr>
        <w:t xml:space="preserve">developed by DEQ </w:t>
      </w:r>
      <w:r w:rsidRPr="000F25A4">
        <w:rPr>
          <w:sz w:val="24"/>
          <w:szCs w:val="24"/>
        </w:rPr>
        <w:t>for assessing DO in lakes/reservoirs that reflects staff recommendations combined with suggestions submitted by a commenter regarding pH criteria assessment;</w:t>
      </w:r>
    </w:p>
    <w:p w14:paraId="152D8C28" w14:textId="77777777" w:rsidR="000F25A4" w:rsidRPr="000F25A4" w:rsidRDefault="000F25A4" w:rsidP="007910BD">
      <w:pPr>
        <w:ind w:left="360"/>
        <w:rPr>
          <w:sz w:val="24"/>
          <w:szCs w:val="24"/>
        </w:rPr>
      </w:pPr>
      <w:r w:rsidRPr="000F25A4">
        <w:rPr>
          <w:sz w:val="24"/>
          <w:szCs w:val="24"/>
        </w:rPr>
        <w:t>(3)</w:t>
      </w:r>
      <w:r w:rsidRPr="000F25A4">
        <w:rPr>
          <w:sz w:val="24"/>
          <w:szCs w:val="24"/>
        </w:rPr>
        <w:tab/>
        <w:t xml:space="preserve"> Advise DEQ on how to handle the assessment of low DO conditions caused by incomplete fall turnover.  </w:t>
      </w:r>
    </w:p>
    <w:p w14:paraId="0F66944E" w14:textId="77777777" w:rsidR="00062DD1" w:rsidRDefault="000F25A4" w:rsidP="000F25A4">
      <w:pPr>
        <w:rPr>
          <w:sz w:val="24"/>
          <w:szCs w:val="24"/>
        </w:rPr>
      </w:pPr>
      <w:r w:rsidRPr="000F25A4">
        <w:rPr>
          <w:sz w:val="24"/>
          <w:szCs w:val="24"/>
        </w:rPr>
        <w:t xml:space="preserve">The paper concludes with </w:t>
      </w:r>
      <w:r>
        <w:rPr>
          <w:sz w:val="24"/>
          <w:szCs w:val="24"/>
        </w:rPr>
        <w:t>a series of</w:t>
      </w:r>
      <w:r w:rsidRPr="000F25A4">
        <w:rPr>
          <w:sz w:val="24"/>
          <w:szCs w:val="24"/>
        </w:rPr>
        <w:t xml:space="preserve"> questions</w:t>
      </w:r>
      <w:r w:rsidR="00461A12">
        <w:rPr>
          <w:sz w:val="24"/>
          <w:szCs w:val="24"/>
        </w:rPr>
        <w:t xml:space="preserve"> posed by DEQ</w:t>
      </w:r>
      <w:r>
        <w:rPr>
          <w:sz w:val="24"/>
          <w:szCs w:val="24"/>
        </w:rPr>
        <w:t xml:space="preserve">, which are addressed in </w:t>
      </w:r>
      <w:r w:rsidR="007910BD">
        <w:rPr>
          <w:sz w:val="24"/>
          <w:szCs w:val="24"/>
        </w:rPr>
        <w:t xml:space="preserve">their entirety in </w:t>
      </w:r>
      <w:r>
        <w:rPr>
          <w:sz w:val="24"/>
          <w:szCs w:val="24"/>
        </w:rPr>
        <w:t>this report.</w:t>
      </w:r>
    </w:p>
    <w:p w14:paraId="6D542988" w14:textId="77777777" w:rsidR="00062DD1" w:rsidRDefault="00062DD1">
      <w:pPr>
        <w:rPr>
          <w:sz w:val="24"/>
          <w:szCs w:val="24"/>
        </w:rPr>
      </w:pPr>
    </w:p>
    <w:p w14:paraId="50CA4542" w14:textId="77777777" w:rsidR="00560B98" w:rsidRPr="00A0627A" w:rsidRDefault="00843401">
      <w:pPr>
        <w:rPr>
          <w:b/>
          <w:sz w:val="24"/>
          <w:szCs w:val="24"/>
        </w:rPr>
      </w:pPr>
      <w:r w:rsidRPr="00DE5304">
        <w:rPr>
          <w:b/>
          <w:sz w:val="24"/>
          <w:szCs w:val="24"/>
        </w:rPr>
        <w:t>Th</w:t>
      </w:r>
      <w:r w:rsidRPr="00A0627A">
        <w:rPr>
          <w:b/>
          <w:sz w:val="24"/>
          <w:szCs w:val="24"/>
        </w:rPr>
        <w:t>e importance of dissolved oxygen as a metric of water quality</w:t>
      </w:r>
    </w:p>
    <w:p w14:paraId="7ACFE2BE" w14:textId="77777777" w:rsidR="00560B98" w:rsidRDefault="00843401">
      <w:pPr>
        <w:ind w:firstLine="720"/>
        <w:rPr>
          <w:sz w:val="24"/>
          <w:szCs w:val="24"/>
        </w:rPr>
      </w:pPr>
      <w:r>
        <w:rPr>
          <w:sz w:val="24"/>
          <w:szCs w:val="24"/>
        </w:rPr>
        <w:t>Dissolved oxygen concentrations are widely considered the single most important metric of lake and reservoir water quality (Hutchinson 1957, Wetzel 2001). D</w:t>
      </w:r>
      <w:r w:rsidR="00F537C1">
        <w:rPr>
          <w:sz w:val="24"/>
          <w:szCs w:val="24"/>
        </w:rPr>
        <w:t>issolved oxygen</w:t>
      </w:r>
      <w:r>
        <w:rPr>
          <w:sz w:val="24"/>
          <w:szCs w:val="24"/>
        </w:rPr>
        <w:t xml:space="preserve"> availability is a primary indicator of water quality because DO serves as a “gatekeeper” that controls the rates of many ecological and biogeochemical processes in freshwater ecosystems</w:t>
      </w:r>
      <w:r w:rsidR="00E561D4">
        <w:rPr>
          <w:sz w:val="24"/>
          <w:szCs w:val="24"/>
        </w:rPr>
        <w:t xml:space="preserve"> (Carey </w:t>
      </w:r>
      <w:r w:rsidR="00E561D4" w:rsidRPr="00A0627A">
        <w:rPr>
          <w:i/>
          <w:sz w:val="24"/>
          <w:szCs w:val="24"/>
        </w:rPr>
        <w:t>et al</w:t>
      </w:r>
      <w:r w:rsidR="00E561D4">
        <w:rPr>
          <w:sz w:val="24"/>
          <w:szCs w:val="24"/>
        </w:rPr>
        <w:t>. 2018)</w:t>
      </w:r>
      <w:r>
        <w:rPr>
          <w:sz w:val="24"/>
          <w:szCs w:val="24"/>
        </w:rPr>
        <w:t xml:space="preserve">. For example, low DO concentrations in the bottom waters of lakes and reservoirs promote the release of reduced nutrients and metals from the sediments into the water column, stimulating phytoplankton blooms and impairing water quality </w:t>
      </w:r>
      <w:r w:rsidR="00994B76">
        <w:rPr>
          <w:sz w:val="24"/>
          <w:szCs w:val="24"/>
        </w:rPr>
        <w:t xml:space="preserve">overall </w:t>
      </w:r>
      <w:r>
        <w:rPr>
          <w:sz w:val="24"/>
          <w:szCs w:val="24"/>
        </w:rPr>
        <w:t xml:space="preserve">(Cooke </w:t>
      </w:r>
      <w:r w:rsidRPr="00994B76">
        <w:rPr>
          <w:i/>
          <w:sz w:val="24"/>
          <w:szCs w:val="24"/>
        </w:rPr>
        <w:t>et al</w:t>
      </w:r>
      <w:r>
        <w:rPr>
          <w:sz w:val="24"/>
          <w:szCs w:val="24"/>
        </w:rPr>
        <w:t>. 2005). D</w:t>
      </w:r>
      <w:r w:rsidR="001E5184">
        <w:rPr>
          <w:sz w:val="24"/>
          <w:szCs w:val="24"/>
        </w:rPr>
        <w:t>issolved oxygen</w:t>
      </w:r>
      <w:r>
        <w:rPr>
          <w:sz w:val="24"/>
          <w:szCs w:val="24"/>
        </w:rPr>
        <w:t xml:space="preserve"> availability also governs habitat quality for freshwater organisms (</w:t>
      </w:r>
      <w:r w:rsidRPr="00994B76">
        <w:rPr>
          <w:i/>
          <w:sz w:val="24"/>
          <w:szCs w:val="24"/>
        </w:rPr>
        <w:t>e.g</w:t>
      </w:r>
      <w:r>
        <w:rPr>
          <w:sz w:val="24"/>
          <w:szCs w:val="24"/>
        </w:rPr>
        <w:t xml:space="preserve">., fish; Kramer 1987, </w:t>
      </w:r>
      <w:proofErr w:type="spellStart"/>
      <w:r>
        <w:rPr>
          <w:sz w:val="24"/>
          <w:szCs w:val="24"/>
        </w:rPr>
        <w:t>Dodds</w:t>
      </w:r>
      <w:proofErr w:type="spellEnd"/>
      <w:r>
        <w:rPr>
          <w:sz w:val="24"/>
          <w:szCs w:val="24"/>
        </w:rPr>
        <w:t xml:space="preserve"> 2002). Consequently, monitoring DO concentrations in waterbodies over time is of paramount importance to state and federal agencies and drinking water managers.</w:t>
      </w:r>
    </w:p>
    <w:p w14:paraId="143A9733" w14:textId="77777777" w:rsidR="00560B98" w:rsidRDefault="00843401">
      <w:pPr>
        <w:ind w:firstLine="720"/>
        <w:rPr>
          <w:sz w:val="24"/>
          <w:szCs w:val="24"/>
        </w:rPr>
      </w:pPr>
      <w:r>
        <w:rPr>
          <w:sz w:val="24"/>
          <w:szCs w:val="24"/>
        </w:rPr>
        <w:t xml:space="preserve">Dissolved oxygen availability may be quantified in two ways: as a mass concentration (generally in </w:t>
      </w:r>
      <w:r w:rsidR="00E612A2">
        <w:rPr>
          <w:sz w:val="24"/>
          <w:szCs w:val="24"/>
        </w:rPr>
        <w:t xml:space="preserve">milligrams per liter or </w:t>
      </w:r>
      <w:r>
        <w:rPr>
          <w:sz w:val="24"/>
          <w:szCs w:val="24"/>
        </w:rPr>
        <w:t>mg/L) or as percent saturation</w:t>
      </w:r>
      <w:r w:rsidR="00E612A2">
        <w:rPr>
          <w:sz w:val="24"/>
          <w:szCs w:val="24"/>
        </w:rPr>
        <w:t xml:space="preserve"> </w:t>
      </w:r>
      <w:r w:rsidR="00E612A2" w:rsidRPr="00E612A2">
        <w:rPr>
          <w:sz w:val="24"/>
          <w:szCs w:val="24"/>
        </w:rPr>
        <w:t>(%)</w:t>
      </w:r>
      <w:r>
        <w:rPr>
          <w:sz w:val="24"/>
          <w:szCs w:val="24"/>
        </w:rPr>
        <w:t xml:space="preserve">. Percent saturation, which </w:t>
      </w:r>
      <w:r w:rsidR="00994B76">
        <w:rPr>
          <w:sz w:val="24"/>
          <w:szCs w:val="24"/>
        </w:rPr>
        <w:t>typically</w:t>
      </w:r>
      <w:r w:rsidR="0014333C">
        <w:rPr>
          <w:sz w:val="24"/>
          <w:szCs w:val="24"/>
        </w:rPr>
        <w:t xml:space="preserve"> </w:t>
      </w:r>
      <w:r>
        <w:rPr>
          <w:sz w:val="24"/>
          <w:szCs w:val="24"/>
        </w:rPr>
        <w:t xml:space="preserve">ranges from 0% (no oxygen present) to 100% (in </w:t>
      </w:r>
      <w:r>
        <w:rPr>
          <w:sz w:val="24"/>
          <w:szCs w:val="24"/>
        </w:rPr>
        <w:lastRenderedPageBreak/>
        <w:t xml:space="preserve">equilibrium with atmospheric oxygen concentrations), controls for the differential solubility of DO at different water temperatures (Figure 1; Wetzel and Likens 1991). Oxygen saturation decreases non-linearly with </w:t>
      </w:r>
      <w:r w:rsidR="00A22A61">
        <w:rPr>
          <w:sz w:val="24"/>
          <w:szCs w:val="24"/>
        </w:rPr>
        <w:t xml:space="preserve">increasing </w:t>
      </w:r>
      <w:r>
        <w:rPr>
          <w:sz w:val="24"/>
          <w:szCs w:val="24"/>
        </w:rPr>
        <w:t>water temperature; consequently, at 25</w:t>
      </w:r>
      <w:r>
        <w:rPr>
          <w:sz w:val="24"/>
          <w:szCs w:val="24"/>
          <w:vertAlign w:val="superscript"/>
        </w:rPr>
        <w:t>o</w:t>
      </w:r>
      <w:r>
        <w:rPr>
          <w:sz w:val="24"/>
          <w:szCs w:val="24"/>
        </w:rPr>
        <w:t>C, the concentration of DO associated with 100% saturation is 8.24 mg/L, whereas at 4</w:t>
      </w:r>
      <w:r>
        <w:rPr>
          <w:sz w:val="24"/>
          <w:szCs w:val="24"/>
          <w:vertAlign w:val="superscript"/>
        </w:rPr>
        <w:t>o</w:t>
      </w:r>
      <w:r>
        <w:rPr>
          <w:sz w:val="24"/>
          <w:szCs w:val="24"/>
        </w:rPr>
        <w:t xml:space="preserve">C, the concentration of DO associated with 100% saturation is 13.09 mg/L (Figure 1; Wetzel and Likens 1991). Because of the temperature sensitivity of DO solubility in water, it is important to quantify DO </w:t>
      </w:r>
      <w:r w:rsidR="00E612A2">
        <w:rPr>
          <w:sz w:val="24"/>
          <w:szCs w:val="24"/>
        </w:rPr>
        <w:t xml:space="preserve">as both a mass concentration </w:t>
      </w:r>
      <w:r>
        <w:rPr>
          <w:sz w:val="24"/>
          <w:szCs w:val="24"/>
        </w:rPr>
        <w:t xml:space="preserve">and </w:t>
      </w:r>
      <w:r w:rsidR="00084B7D">
        <w:rPr>
          <w:sz w:val="24"/>
          <w:szCs w:val="24"/>
        </w:rPr>
        <w:t>percent</w:t>
      </w:r>
      <w:r>
        <w:rPr>
          <w:sz w:val="24"/>
          <w:szCs w:val="24"/>
        </w:rPr>
        <w:t xml:space="preserve"> saturation </w:t>
      </w:r>
      <w:r w:rsidR="00E612A2">
        <w:rPr>
          <w:sz w:val="24"/>
          <w:szCs w:val="24"/>
        </w:rPr>
        <w:t>when</w:t>
      </w:r>
      <w:r>
        <w:rPr>
          <w:sz w:val="24"/>
          <w:szCs w:val="24"/>
        </w:rPr>
        <w:t xml:space="preserve"> comparing DO conditions across waterbodies (Wetzel 2001).</w:t>
      </w:r>
    </w:p>
    <w:p w14:paraId="26C742E4" w14:textId="77777777" w:rsidR="00560B98" w:rsidRDefault="00843401">
      <w:pPr>
        <w:ind w:firstLine="720"/>
        <w:rPr>
          <w:sz w:val="24"/>
          <w:szCs w:val="24"/>
        </w:rPr>
      </w:pPr>
      <w:r>
        <w:rPr>
          <w:noProof/>
          <w:sz w:val="24"/>
          <w:szCs w:val="24"/>
          <w:lang w:val="en-US"/>
        </w:rPr>
        <w:drawing>
          <wp:inline distT="114300" distB="114300" distL="114300" distR="114300" wp14:anchorId="58613D4B" wp14:editId="2579560B">
            <wp:extent cx="4191000" cy="3381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191000" cy="3381375"/>
                    </a:xfrm>
                    <a:prstGeom prst="rect">
                      <a:avLst/>
                    </a:prstGeom>
                    <a:ln/>
                  </pic:spPr>
                </pic:pic>
              </a:graphicData>
            </a:graphic>
          </wp:inline>
        </w:drawing>
      </w:r>
    </w:p>
    <w:p w14:paraId="455DE39E" w14:textId="77777777" w:rsidR="00560B98" w:rsidRDefault="00843401">
      <w:pPr>
        <w:rPr>
          <w:sz w:val="24"/>
          <w:szCs w:val="24"/>
        </w:rPr>
      </w:pPr>
      <w:r>
        <w:rPr>
          <w:sz w:val="24"/>
          <w:szCs w:val="24"/>
        </w:rPr>
        <w:t xml:space="preserve">Figure 1. Oxygen saturation decreases with </w:t>
      </w:r>
      <w:r w:rsidR="0014333C">
        <w:rPr>
          <w:sz w:val="24"/>
          <w:szCs w:val="24"/>
        </w:rPr>
        <w:t xml:space="preserve">increasing </w:t>
      </w:r>
      <w:r>
        <w:rPr>
          <w:sz w:val="24"/>
          <w:szCs w:val="24"/>
        </w:rPr>
        <w:t>water temperature</w:t>
      </w:r>
      <w:r w:rsidR="0014333C">
        <w:rPr>
          <w:sz w:val="24"/>
          <w:szCs w:val="24"/>
        </w:rPr>
        <w:t>s</w:t>
      </w:r>
      <w:r>
        <w:rPr>
          <w:sz w:val="24"/>
          <w:szCs w:val="24"/>
        </w:rPr>
        <w:t xml:space="preserve">. Modified from Wetzel </w:t>
      </w:r>
      <w:r w:rsidR="007F5CD8">
        <w:rPr>
          <w:sz w:val="24"/>
          <w:szCs w:val="24"/>
        </w:rPr>
        <w:t xml:space="preserve">and Likens </w:t>
      </w:r>
      <w:r>
        <w:rPr>
          <w:sz w:val="24"/>
          <w:szCs w:val="24"/>
        </w:rPr>
        <w:t>(</w:t>
      </w:r>
      <w:r w:rsidR="00F02BED">
        <w:rPr>
          <w:sz w:val="24"/>
          <w:szCs w:val="24"/>
        </w:rPr>
        <w:t>1991</w:t>
      </w:r>
      <w:r>
        <w:rPr>
          <w:sz w:val="24"/>
          <w:szCs w:val="24"/>
        </w:rPr>
        <w:t>). The dotted line shows 100% saturation for each water temperature from 0 to 40 degrees Celsius.</w:t>
      </w:r>
    </w:p>
    <w:p w14:paraId="3DF2067B" w14:textId="77777777" w:rsidR="00560B98" w:rsidRDefault="00560B98">
      <w:pPr>
        <w:rPr>
          <w:sz w:val="24"/>
          <w:szCs w:val="24"/>
        </w:rPr>
      </w:pPr>
    </w:p>
    <w:p w14:paraId="08EF6D9C" w14:textId="77777777" w:rsidR="003F2721" w:rsidRDefault="00843401" w:rsidP="007F5CD8">
      <w:pPr>
        <w:ind w:firstLine="720"/>
        <w:rPr>
          <w:sz w:val="24"/>
          <w:szCs w:val="24"/>
        </w:rPr>
      </w:pPr>
      <w:r>
        <w:rPr>
          <w:sz w:val="24"/>
          <w:szCs w:val="24"/>
        </w:rPr>
        <w:t xml:space="preserve">Despite the need for temperature correction of DO concentrations, water quality monitoring agencies have historically used </w:t>
      </w:r>
      <w:r w:rsidR="00197183">
        <w:rPr>
          <w:sz w:val="24"/>
          <w:szCs w:val="24"/>
        </w:rPr>
        <w:t xml:space="preserve">mass </w:t>
      </w:r>
      <w:r>
        <w:rPr>
          <w:sz w:val="24"/>
          <w:szCs w:val="24"/>
        </w:rPr>
        <w:t>concentrations in mg/L as their metric of DO availability over time. Th</w:t>
      </w:r>
      <w:r w:rsidR="003F2721">
        <w:rPr>
          <w:sz w:val="24"/>
          <w:szCs w:val="24"/>
        </w:rPr>
        <w:t>e preference for criteri</w:t>
      </w:r>
      <w:r w:rsidR="00C31D87">
        <w:rPr>
          <w:sz w:val="24"/>
          <w:szCs w:val="24"/>
        </w:rPr>
        <w:t>a</w:t>
      </w:r>
      <w:r w:rsidR="003F2721">
        <w:rPr>
          <w:sz w:val="24"/>
          <w:szCs w:val="24"/>
        </w:rPr>
        <w:t xml:space="preserve"> based on </w:t>
      </w:r>
      <w:r w:rsidR="005B46CD">
        <w:rPr>
          <w:sz w:val="24"/>
          <w:szCs w:val="24"/>
        </w:rPr>
        <w:t xml:space="preserve">mass </w:t>
      </w:r>
      <w:r w:rsidR="003F2721">
        <w:rPr>
          <w:sz w:val="24"/>
          <w:szCs w:val="24"/>
        </w:rPr>
        <w:t xml:space="preserve">concentrations </w:t>
      </w:r>
      <w:r>
        <w:rPr>
          <w:sz w:val="24"/>
          <w:szCs w:val="24"/>
        </w:rPr>
        <w:t xml:space="preserve">may have been related to the lack of reliable methods available in the 1970s and 1980s for measuring </w:t>
      </w:r>
      <w:r w:rsidR="00084B7D">
        <w:rPr>
          <w:sz w:val="24"/>
          <w:szCs w:val="24"/>
        </w:rPr>
        <w:t>percent</w:t>
      </w:r>
      <w:r>
        <w:rPr>
          <w:sz w:val="24"/>
          <w:szCs w:val="24"/>
        </w:rPr>
        <w:t xml:space="preserve"> saturation, in comparison to the well-established method of using Winkler titrations to calculate </w:t>
      </w:r>
      <w:r w:rsidR="000B1533">
        <w:rPr>
          <w:sz w:val="24"/>
          <w:szCs w:val="24"/>
        </w:rPr>
        <w:t>the concentration of DO</w:t>
      </w:r>
      <w:r>
        <w:rPr>
          <w:sz w:val="24"/>
          <w:szCs w:val="24"/>
        </w:rPr>
        <w:t xml:space="preserve"> (Winkler 1888; see Carpenter 1965 for more information). </w:t>
      </w:r>
    </w:p>
    <w:p w14:paraId="644CB3BD" w14:textId="77777777" w:rsidR="00560B98" w:rsidRDefault="00A1386F" w:rsidP="007E089E">
      <w:pPr>
        <w:ind w:firstLine="720"/>
        <w:rPr>
          <w:rFonts w:eastAsia="Arial Unicode MS"/>
          <w:sz w:val="24"/>
          <w:szCs w:val="24"/>
          <w:highlight w:val="white"/>
        </w:rPr>
      </w:pPr>
      <w:r>
        <w:rPr>
          <w:sz w:val="24"/>
          <w:szCs w:val="24"/>
        </w:rPr>
        <w:t>W</w:t>
      </w:r>
      <w:r w:rsidR="00843401">
        <w:rPr>
          <w:sz w:val="24"/>
          <w:szCs w:val="24"/>
        </w:rPr>
        <w:t xml:space="preserve">ater quality thresholds are still set using </w:t>
      </w:r>
      <w:r w:rsidR="00994B76">
        <w:rPr>
          <w:sz w:val="24"/>
          <w:szCs w:val="24"/>
        </w:rPr>
        <w:t xml:space="preserve">numeric </w:t>
      </w:r>
      <w:r w:rsidR="00843401">
        <w:rPr>
          <w:sz w:val="24"/>
          <w:szCs w:val="24"/>
        </w:rPr>
        <w:t>criteria</w:t>
      </w:r>
      <w:r w:rsidR="000B1533">
        <w:rPr>
          <w:sz w:val="24"/>
          <w:szCs w:val="24"/>
        </w:rPr>
        <w:t xml:space="preserve"> </w:t>
      </w:r>
      <w:r w:rsidR="00994B76">
        <w:rPr>
          <w:sz w:val="24"/>
          <w:szCs w:val="24"/>
        </w:rPr>
        <w:t xml:space="preserve">in mass concentration units </w:t>
      </w:r>
      <w:r w:rsidR="000B1533">
        <w:rPr>
          <w:sz w:val="24"/>
          <w:szCs w:val="24"/>
        </w:rPr>
        <w:t>(mg/L)</w:t>
      </w:r>
      <w:r w:rsidR="00843401">
        <w:rPr>
          <w:sz w:val="24"/>
          <w:szCs w:val="24"/>
        </w:rPr>
        <w:t xml:space="preserve">, </w:t>
      </w:r>
      <w:r>
        <w:rPr>
          <w:sz w:val="24"/>
          <w:szCs w:val="24"/>
        </w:rPr>
        <w:t>even though</w:t>
      </w:r>
      <w:r w:rsidR="00843401">
        <w:rPr>
          <w:sz w:val="24"/>
          <w:szCs w:val="24"/>
        </w:rPr>
        <w:t xml:space="preserve"> common handheld DO sensors now provide DO availability in </w:t>
      </w:r>
      <w:r w:rsidR="00DE5304">
        <w:rPr>
          <w:sz w:val="24"/>
          <w:szCs w:val="24"/>
        </w:rPr>
        <w:t>both</w:t>
      </w:r>
      <w:r w:rsidR="00843401">
        <w:rPr>
          <w:sz w:val="24"/>
          <w:szCs w:val="24"/>
        </w:rPr>
        <w:t xml:space="preserve"> </w:t>
      </w:r>
      <w:r w:rsidR="00B123B2">
        <w:rPr>
          <w:sz w:val="24"/>
          <w:szCs w:val="24"/>
        </w:rPr>
        <w:t xml:space="preserve">mass concentration </w:t>
      </w:r>
      <w:r w:rsidR="00DE5304">
        <w:rPr>
          <w:sz w:val="24"/>
          <w:szCs w:val="24"/>
        </w:rPr>
        <w:t>and</w:t>
      </w:r>
      <w:r w:rsidR="00843401">
        <w:rPr>
          <w:sz w:val="24"/>
          <w:szCs w:val="24"/>
        </w:rPr>
        <w:t xml:space="preserve"> </w:t>
      </w:r>
      <w:r w:rsidR="00084B7D">
        <w:rPr>
          <w:sz w:val="24"/>
          <w:szCs w:val="24"/>
        </w:rPr>
        <w:t>percent</w:t>
      </w:r>
      <w:r w:rsidR="00843401">
        <w:rPr>
          <w:sz w:val="24"/>
          <w:szCs w:val="24"/>
        </w:rPr>
        <w:t xml:space="preserve"> saturation. </w:t>
      </w:r>
      <w:r w:rsidR="00477625">
        <w:rPr>
          <w:sz w:val="24"/>
          <w:szCs w:val="24"/>
        </w:rPr>
        <w:t>For example, t</w:t>
      </w:r>
      <w:r w:rsidR="00A0468A">
        <w:rPr>
          <w:sz w:val="24"/>
          <w:szCs w:val="24"/>
        </w:rPr>
        <w:t>he EPA's</w:t>
      </w:r>
      <w:r w:rsidR="00843401">
        <w:rPr>
          <w:sz w:val="24"/>
          <w:szCs w:val="24"/>
        </w:rPr>
        <w:t xml:space="preserve"> national water quality thresholds for DO are approximately 3 mg/L. </w:t>
      </w:r>
      <w:r w:rsidR="00B456EF">
        <w:rPr>
          <w:sz w:val="24"/>
          <w:szCs w:val="24"/>
        </w:rPr>
        <w:t>T</w:t>
      </w:r>
      <w:r w:rsidR="00843401">
        <w:rPr>
          <w:sz w:val="24"/>
          <w:szCs w:val="24"/>
        </w:rPr>
        <w:t xml:space="preserve">he EPA National Aquatic Resource Survey (U.S. EPA 2020) considers DO concentrations &lt;3 mg/L to be “of </w:t>
      </w:r>
      <w:r w:rsidR="00843401">
        <w:rPr>
          <w:sz w:val="24"/>
          <w:szCs w:val="24"/>
        </w:rPr>
        <w:lastRenderedPageBreak/>
        <w:t xml:space="preserve">concern” and waters with levels &lt;1 mg/L to be “usually devoid of life.” The EPA’s </w:t>
      </w:r>
      <w:bookmarkStart w:id="4" w:name="_Hlk39261156"/>
      <w:r w:rsidR="00C4173C">
        <w:rPr>
          <w:sz w:val="24"/>
          <w:szCs w:val="24"/>
        </w:rPr>
        <w:t xml:space="preserve">2012 </w:t>
      </w:r>
      <w:r w:rsidR="00843401">
        <w:rPr>
          <w:sz w:val="24"/>
          <w:szCs w:val="24"/>
        </w:rPr>
        <w:t>National Lake</w:t>
      </w:r>
      <w:r w:rsidR="0014333C">
        <w:rPr>
          <w:sz w:val="24"/>
          <w:szCs w:val="24"/>
        </w:rPr>
        <w:t>s</w:t>
      </w:r>
      <w:r w:rsidR="00843401">
        <w:rPr>
          <w:sz w:val="24"/>
          <w:szCs w:val="24"/>
        </w:rPr>
        <w:t xml:space="preserve"> Assessment </w:t>
      </w:r>
      <w:bookmarkEnd w:id="4"/>
      <w:r w:rsidR="00843401">
        <w:rPr>
          <w:sz w:val="24"/>
          <w:szCs w:val="24"/>
        </w:rPr>
        <w:t>(</w:t>
      </w:r>
      <w:r w:rsidR="00552F16">
        <w:rPr>
          <w:sz w:val="24"/>
          <w:szCs w:val="24"/>
        </w:rPr>
        <w:t xml:space="preserve">U.S. EPA </w:t>
      </w:r>
      <w:r w:rsidR="00843401">
        <w:rPr>
          <w:sz w:val="24"/>
          <w:szCs w:val="24"/>
        </w:rPr>
        <w:t>201</w:t>
      </w:r>
      <w:r w:rsidR="00C4173C">
        <w:rPr>
          <w:sz w:val="24"/>
          <w:szCs w:val="24"/>
        </w:rPr>
        <w:t>7</w:t>
      </w:r>
      <w:r w:rsidR="00843401">
        <w:rPr>
          <w:sz w:val="24"/>
          <w:szCs w:val="24"/>
        </w:rPr>
        <w:t xml:space="preserve">) classifies </w:t>
      </w:r>
      <w:r w:rsidR="001E5184">
        <w:rPr>
          <w:sz w:val="24"/>
          <w:szCs w:val="24"/>
        </w:rPr>
        <w:t>DO</w:t>
      </w:r>
      <w:r w:rsidR="007E089E">
        <w:rPr>
          <w:sz w:val="24"/>
          <w:szCs w:val="24"/>
        </w:rPr>
        <w:t xml:space="preserve"> into three classes: </w:t>
      </w:r>
      <w:r w:rsidR="00843401" w:rsidRPr="007E089E">
        <w:rPr>
          <w:rFonts w:eastAsia="Arial Unicode MS"/>
          <w:sz w:val="24"/>
          <w:szCs w:val="24"/>
          <w:highlight w:val="white"/>
        </w:rPr>
        <w:t>“least disturbed” (≥5 mg/L), “moderately disturbed”</w:t>
      </w:r>
      <w:r w:rsidR="007F5CD8" w:rsidRPr="007E089E">
        <w:rPr>
          <w:rFonts w:eastAsia="Arial Unicode MS"/>
          <w:sz w:val="24"/>
          <w:szCs w:val="24"/>
          <w:highlight w:val="white"/>
        </w:rPr>
        <w:t xml:space="preserve"> </w:t>
      </w:r>
      <w:r w:rsidR="00843401" w:rsidRPr="007E089E">
        <w:rPr>
          <w:rFonts w:eastAsia="Arial Unicode MS"/>
          <w:sz w:val="24"/>
          <w:szCs w:val="24"/>
          <w:highlight w:val="white"/>
        </w:rPr>
        <w:t>(3-5 mg/L), and “most disturbed” (≤3 mg/L).</w:t>
      </w:r>
    </w:p>
    <w:p w14:paraId="6D985118" w14:textId="77777777" w:rsidR="00B4230C" w:rsidRPr="007E089E" w:rsidRDefault="00B4230C" w:rsidP="007E089E">
      <w:pPr>
        <w:ind w:firstLine="720"/>
        <w:rPr>
          <w:sz w:val="24"/>
          <w:szCs w:val="24"/>
        </w:rPr>
      </w:pPr>
    </w:p>
    <w:p w14:paraId="076BF418" w14:textId="77777777" w:rsidR="00560B98" w:rsidRPr="00994B76" w:rsidRDefault="00843401" w:rsidP="007F5CD8">
      <w:pPr>
        <w:rPr>
          <w:b/>
          <w:sz w:val="24"/>
          <w:szCs w:val="24"/>
        </w:rPr>
      </w:pPr>
      <w:r w:rsidRPr="00994B76">
        <w:rPr>
          <w:b/>
          <w:sz w:val="24"/>
          <w:szCs w:val="24"/>
        </w:rPr>
        <w:t>Dissolved oxygen in a stratified waterbody</w:t>
      </w:r>
    </w:p>
    <w:p w14:paraId="537FDF43" w14:textId="77777777" w:rsidR="00560B98" w:rsidRDefault="00843401" w:rsidP="008B5600">
      <w:pPr>
        <w:ind w:firstLine="720"/>
        <w:rPr>
          <w:sz w:val="24"/>
          <w:szCs w:val="24"/>
        </w:rPr>
      </w:pPr>
      <w:r>
        <w:rPr>
          <w:sz w:val="24"/>
          <w:szCs w:val="24"/>
        </w:rPr>
        <w:t xml:space="preserve">The concentration of </w:t>
      </w:r>
      <w:r w:rsidR="008E5076">
        <w:rPr>
          <w:sz w:val="24"/>
          <w:szCs w:val="24"/>
        </w:rPr>
        <w:t>DO</w:t>
      </w:r>
      <w:r>
        <w:rPr>
          <w:sz w:val="24"/>
          <w:szCs w:val="24"/>
        </w:rPr>
        <w:t xml:space="preserve"> in the epilimnion (surface layer) is governed by different factors than in the hypolimnion (bottom layer) of a thermally-stratified lake or reservoir (Wetzel 2001). In the epilimnion, oxygen concentrations are primarily governed by: 1) diffusion of oxygen across the air-water interface or entering from inflows; 2) production of oxygen in well-lit waters by phytoplankton; and 3) consumption of oxygen by respiration of microbes and other organisms (Wetzel 2001). If a waterbody is experiencing high phytoplankton concentrations, there will be high DO concentrations during the day (when photosynthesis rates are at their highest) and low DO at night (when no photosynthesis can occur in the dark yet respiration is still occurring). During extremely large phytoplankton blooms, high rates of photosynthesis can occasionally result in supersaturation (&gt;100% DO saturation) during the day, until the excess DO in the water diffuses into the atmosphere at night (Welch 1969, </w:t>
      </w:r>
      <w:hyperlink r:id="rId14">
        <w:r>
          <w:rPr>
            <w:sz w:val="24"/>
            <w:szCs w:val="24"/>
          </w:rPr>
          <w:t xml:space="preserve">O’Boyle </w:t>
        </w:r>
        <w:r w:rsidRPr="00994B76">
          <w:rPr>
            <w:i/>
            <w:sz w:val="24"/>
            <w:szCs w:val="24"/>
          </w:rPr>
          <w:t>et al</w:t>
        </w:r>
      </w:hyperlink>
      <w:hyperlink r:id="rId15">
        <w:r>
          <w:rPr>
            <w:sz w:val="24"/>
            <w:szCs w:val="24"/>
          </w:rPr>
          <w:t>.</w:t>
        </w:r>
      </w:hyperlink>
      <w:hyperlink r:id="rId16">
        <w:r>
          <w:rPr>
            <w:sz w:val="24"/>
            <w:szCs w:val="24"/>
          </w:rPr>
          <w:t xml:space="preserve"> 2013</w:t>
        </w:r>
      </w:hyperlink>
      <w:r>
        <w:rPr>
          <w:sz w:val="24"/>
          <w:szCs w:val="24"/>
        </w:rPr>
        <w:t xml:space="preserve">). Waterbodies with high organic matter concentrations in their surface water will likely exhibit lower DO availability (undersaturation, or &lt;100% saturation) due to greater microbial respiration rates breaking down the organic matter (Jewell 1971, </w:t>
      </w:r>
      <w:hyperlink r:id="rId17">
        <w:r>
          <w:rPr>
            <w:sz w:val="24"/>
            <w:szCs w:val="24"/>
          </w:rPr>
          <w:t xml:space="preserve">Pereira </w:t>
        </w:r>
        <w:r w:rsidRPr="00994B76">
          <w:rPr>
            <w:i/>
            <w:sz w:val="24"/>
            <w:szCs w:val="24"/>
          </w:rPr>
          <w:t>et al</w:t>
        </w:r>
        <w:r>
          <w:rPr>
            <w:sz w:val="24"/>
            <w:szCs w:val="24"/>
          </w:rPr>
          <w:t>. 1994</w:t>
        </w:r>
      </w:hyperlink>
      <w:r>
        <w:rPr>
          <w:sz w:val="24"/>
          <w:szCs w:val="24"/>
        </w:rPr>
        <w:t>). Oxygen concentrations in surface inflows entering a lake or reservoir could either result in an increase or decrease of oxygen, depending on the DO concentration in the stream inflow in comparison to the lake or reservoir DO concentration. In waterbodies with good water quality (</w:t>
      </w:r>
      <w:r w:rsidR="00994B76">
        <w:rPr>
          <w:sz w:val="24"/>
          <w:szCs w:val="24"/>
        </w:rPr>
        <w:t>as indicated by the absence of</w:t>
      </w:r>
      <w:r w:rsidR="00312709">
        <w:rPr>
          <w:sz w:val="24"/>
          <w:szCs w:val="24"/>
        </w:rPr>
        <w:t xml:space="preserve"> </w:t>
      </w:r>
      <w:r>
        <w:rPr>
          <w:sz w:val="24"/>
          <w:szCs w:val="24"/>
        </w:rPr>
        <w:t xml:space="preserve">phytoplankton blooms), </w:t>
      </w:r>
      <w:proofErr w:type="spellStart"/>
      <w:r>
        <w:rPr>
          <w:sz w:val="24"/>
          <w:szCs w:val="24"/>
        </w:rPr>
        <w:t>epilimnetic</w:t>
      </w:r>
      <w:proofErr w:type="spellEnd"/>
      <w:r>
        <w:rPr>
          <w:sz w:val="24"/>
          <w:szCs w:val="24"/>
        </w:rPr>
        <w:t xml:space="preserve"> DO availability should usually be at or near 100% saturation due to oxygen diffusion from the atmosphere into the mixed surface layer (Wetzel 2001).</w:t>
      </w:r>
    </w:p>
    <w:p w14:paraId="6BA4DD10" w14:textId="50785B9D" w:rsidR="00560B98" w:rsidRDefault="00843401">
      <w:pPr>
        <w:ind w:firstLine="720"/>
        <w:rPr>
          <w:sz w:val="24"/>
          <w:szCs w:val="24"/>
        </w:rPr>
      </w:pPr>
      <w:r>
        <w:rPr>
          <w:sz w:val="24"/>
          <w:szCs w:val="24"/>
        </w:rPr>
        <w:t>In contrast, DO availability in the hypolimnion is usually lower than in the epilimnion because of the absence of photosynthesis in the dark bottom waters of lakes and reservoirs (Wetzel 2001). In the hypolimnion, in lieu of groundwater inputs, DO concentrations are primarily governed by: 1) oxygen consumption by respiration of organisms (predominantly microbes) consuming organic matter; and 2) oxygen consumption by reduced chemical compounds (</w:t>
      </w:r>
      <w:r w:rsidRPr="00994B76">
        <w:rPr>
          <w:i/>
          <w:sz w:val="24"/>
          <w:szCs w:val="24"/>
        </w:rPr>
        <w:t>e.g</w:t>
      </w:r>
      <w:r>
        <w:rPr>
          <w:sz w:val="24"/>
          <w:szCs w:val="24"/>
        </w:rPr>
        <w:t>., methane, CH</w:t>
      </w:r>
      <w:r w:rsidRPr="00EC6C65">
        <w:rPr>
          <w:sz w:val="24"/>
          <w:szCs w:val="24"/>
          <w:vertAlign w:val="subscript"/>
        </w:rPr>
        <w:t>4</w:t>
      </w:r>
      <w:r>
        <w:rPr>
          <w:sz w:val="24"/>
          <w:szCs w:val="24"/>
        </w:rPr>
        <w:t>; hydrogen sulfide, H</w:t>
      </w:r>
      <w:r w:rsidRPr="00EC6C65">
        <w:rPr>
          <w:sz w:val="24"/>
          <w:szCs w:val="24"/>
          <w:vertAlign w:val="subscript"/>
        </w:rPr>
        <w:t>2</w:t>
      </w:r>
      <w:r>
        <w:rPr>
          <w:sz w:val="24"/>
          <w:szCs w:val="24"/>
        </w:rPr>
        <w:t>S; ammonium, NH</w:t>
      </w:r>
      <w:r w:rsidRPr="00EC6C65">
        <w:rPr>
          <w:sz w:val="24"/>
          <w:szCs w:val="24"/>
          <w:vertAlign w:val="subscript"/>
        </w:rPr>
        <w:t>4</w:t>
      </w:r>
      <w:r w:rsidR="00CA5D93" w:rsidRPr="00CA5D93">
        <w:rPr>
          <w:sz w:val="24"/>
          <w:szCs w:val="24"/>
          <w:vertAlign w:val="superscript"/>
        </w:rPr>
        <w:t>+</w:t>
      </w:r>
      <w:r w:rsidR="00CA5D93">
        <w:rPr>
          <w:sz w:val="24"/>
          <w:szCs w:val="24"/>
        </w:rPr>
        <w:t>,</w:t>
      </w:r>
      <w:r>
        <w:rPr>
          <w:sz w:val="24"/>
          <w:szCs w:val="24"/>
        </w:rPr>
        <w:t xml:space="preserve"> and ferrous iron, Fe</w:t>
      </w:r>
      <w:r w:rsidRPr="00CA5D93">
        <w:rPr>
          <w:sz w:val="24"/>
          <w:szCs w:val="24"/>
          <w:vertAlign w:val="superscript"/>
        </w:rPr>
        <w:t>2+</w:t>
      </w:r>
      <w:r>
        <w:rPr>
          <w:sz w:val="24"/>
          <w:szCs w:val="24"/>
        </w:rPr>
        <w:t>). The oxygen consumption rates by microbes and chemical compounds are partitioned into biological oxygen demand (BOD) and chemical oxygen demand (COD), respectively (</w:t>
      </w:r>
      <w:hyperlink r:id="rId18">
        <w:r>
          <w:rPr>
            <w:sz w:val="24"/>
            <w:szCs w:val="24"/>
          </w:rPr>
          <w:t>Wang 1980</w:t>
        </w:r>
      </w:hyperlink>
      <w:r>
        <w:rPr>
          <w:sz w:val="24"/>
          <w:szCs w:val="24"/>
        </w:rPr>
        <w:t xml:space="preserve">, Wetzel 2001). Lakes or reservoirs with </w:t>
      </w:r>
      <w:r w:rsidRPr="007334D7">
        <w:rPr>
          <w:sz w:val="24"/>
          <w:szCs w:val="24"/>
        </w:rPr>
        <w:t>high concentrations of organic matter</w:t>
      </w:r>
      <w:r>
        <w:rPr>
          <w:sz w:val="24"/>
          <w:szCs w:val="24"/>
        </w:rPr>
        <w:t xml:space="preserve"> and reduced chemical compounds in their sediments </w:t>
      </w:r>
      <w:r w:rsidR="007D0383">
        <w:rPr>
          <w:sz w:val="24"/>
          <w:szCs w:val="24"/>
        </w:rPr>
        <w:t xml:space="preserve">— </w:t>
      </w:r>
      <w:r w:rsidR="00CA5D93" w:rsidRPr="00994B76">
        <w:rPr>
          <w:i/>
          <w:sz w:val="24"/>
          <w:szCs w:val="24"/>
        </w:rPr>
        <w:t>i.e</w:t>
      </w:r>
      <w:r w:rsidR="00CA5D93">
        <w:rPr>
          <w:sz w:val="24"/>
          <w:szCs w:val="24"/>
        </w:rPr>
        <w:t xml:space="preserve">., </w:t>
      </w:r>
      <w:r w:rsidR="00994B76">
        <w:rPr>
          <w:sz w:val="24"/>
          <w:szCs w:val="24"/>
        </w:rPr>
        <w:t xml:space="preserve">indicators of </w:t>
      </w:r>
      <w:r w:rsidR="00CA5D93">
        <w:rPr>
          <w:sz w:val="24"/>
          <w:szCs w:val="24"/>
        </w:rPr>
        <w:t xml:space="preserve">poor water quality </w:t>
      </w:r>
      <w:r w:rsidR="007D0383">
        <w:rPr>
          <w:sz w:val="24"/>
          <w:szCs w:val="24"/>
        </w:rPr>
        <w:t>—</w:t>
      </w:r>
      <w:r w:rsidR="00CA5D93">
        <w:rPr>
          <w:sz w:val="24"/>
          <w:szCs w:val="24"/>
        </w:rPr>
        <w:t xml:space="preserve"> </w:t>
      </w:r>
      <w:r>
        <w:rPr>
          <w:sz w:val="24"/>
          <w:szCs w:val="24"/>
        </w:rPr>
        <w:t xml:space="preserve">will generally exhibit hypolimnetic DO availability less than </w:t>
      </w:r>
      <w:r w:rsidR="00C80BC1">
        <w:rPr>
          <w:sz w:val="24"/>
          <w:szCs w:val="24"/>
        </w:rPr>
        <w:t>50</w:t>
      </w:r>
      <w:r>
        <w:rPr>
          <w:sz w:val="24"/>
          <w:szCs w:val="24"/>
        </w:rPr>
        <w:t xml:space="preserve">% saturation and occasionally </w:t>
      </w:r>
      <w:r w:rsidR="00994B76">
        <w:rPr>
          <w:sz w:val="24"/>
          <w:szCs w:val="24"/>
        </w:rPr>
        <w:t xml:space="preserve">hypoxia (low oxygen) or even </w:t>
      </w:r>
      <w:r>
        <w:rPr>
          <w:sz w:val="24"/>
          <w:szCs w:val="24"/>
        </w:rPr>
        <w:t>anoxia (no oxygen).</w:t>
      </w:r>
      <w:r w:rsidR="00785B30">
        <w:rPr>
          <w:sz w:val="24"/>
          <w:szCs w:val="24"/>
        </w:rPr>
        <w:t xml:space="preserve"> We note that it is common even for low-</w:t>
      </w:r>
      <w:r w:rsidR="00785B30">
        <w:rPr>
          <w:sz w:val="24"/>
          <w:szCs w:val="24"/>
        </w:rPr>
        <w:lastRenderedPageBreak/>
        <w:t xml:space="preserve">nutrient </w:t>
      </w:r>
      <w:r w:rsidR="00C80BC1">
        <w:rPr>
          <w:sz w:val="24"/>
          <w:szCs w:val="24"/>
        </w:rPr>
        <w:t xml:space="preserve">(oligotrophic) </w:t>
      </w:r>
      <w:r w:rsidR="00785B30">
        <w:rPr>
          <w:sz w:val="24"/>
          <w:szCs w:val="24"/>
        </w:rPr>
        <w:t xml:space="preserve">lakes and reservoirs to exhibit </w:t>
      </w:r>
      <w:r w:rsidR="00C80BC1">
        <w:rPr>
          <w:sz w:val="24"/>
          <w:szCs w:val="24"/>
        </w:rPr>
        <w:t xml:space="preserve">some </w:t>
      </w:r>
      <w:r w:rsidR="00785B30">
        <w:rPr>
          <w:sz w:val="24"/>
          <w:szCs w:val="24"/>
        </w:rPr>
        <w:t xml:space="preserve">hypolimnetic oxygen depletion near the sediments during </w:t>
      </w:r>
      <w:r w:rsidR="00C80BC1">
        <w:rPr>
          <w:sz w:val="24"/>
          <w:szCs w:val="24"/>
        </w:rPr>
        <w:t>the late summer; however, it is unlikely that this depletion would reach hypoxic or anoxic levels or extend throughout the entire hypolimnetic layer (following Wetzel 2001).</w:t>
      </w:r>
    </w:p>
    <w:p w14:paraId="2EC192D8" w14:textId="77777777" w:rsidR="00560B98" w:rsidRDefault="00843401">
      <w:pPr>
        <w:ind w:firstLine="720"/>
        <w:rPr>
          <w:sz w:val="24"/>
          <w:szCs w:val="24"/>
        </w:rPr>
      </w:pPr>
      <w:r>
        <w:rPr>
          <w:sz w:val="24"/>
          <w:szCs w:val="24"/>
        </w:rPr>
        <w:t>It is important that a full DO depth profile (</w:t>
      </w:r>
      <w:r w:rsidRPr="00994B76">
        <w:rPr>
          <w:i/>
          <w:sz w:val="24"/>
          <w:szCs w:val="24"/>
        </w:rPr>
        <w:t>i.e</w:t>
      </w:r>
      <w:r>
        <w:rPr>
          <w:sz w:val="24"/>
          <w:szCs w:val="24"/>
        </w:rPr>
        <w:t xml:space="preserve">., DO at multiple depths from the water’s surface to the sediments) is measured when monitoring lakes and reservoirs because </w:t>
      </w:r>
      <w:proofErr w:type="spellStart"/>
      <w:r>
        <w:rPr>
          <w:sz w:val="24"/>
          <w:szCs w:val="24"/>
        </w:rPr>
        <w:t>epilimnetic</w:t>
      </w:r>
      <w:proofErr w:type="spellEnd"/>
      <w:r>
        <w:rPr>
          <w:sz w:val="24"/>
          <w:szCs w:val="24"/>
        </w:rPr>
        <w:t xml:space="preserve"> and hypolimnetic DO availability reveals different aspects of water quality. In general, we consider DO availability at or near 100% saturation to be indicative of “good” water quality because that water has not been influenced by biological or chemical processes resulting in either supersaturation (&gt;100%) or undersaturation (&lt;100%). In the epilimnion, as described above, supersaturation during daytime would be indicative of phytoplankton blooms, which represent poor water quality due to excess nutrient (nitrogen and/or phosphorus) concentrations</w:t>
      </w:r>
      <w:r w:rsidR="005E2ECE">
        <w:rPr>
          <w:sz w:val="24"/>
          <w:szCs w:val="24"/>
        </w:rPr>
        <w:t xml:space="preserve"> that </w:t>
      </w:r>
      <w:r>
        <w:rPr>
          <w:sz w:val="24"/>
          <w:szCs w:val="24"/>
        </w:rPr>
        <w:t xml:space="preserve">stimulate phytoplankton growth (Schindler 1977, Schindler </w:t>
      </w:r>
      <w:r w:rsidRPr="00994B76">
        <w:rPr>
          <w:i/>
          <w:sz w:val="24"/>
          <w:szCs w:val="24"/>
        </w:rPr>
        <w:t>et al</w:t>
      </w:r>
      <w:r w:rsidR="00CA5D93">
        <w:rPr>
          <w:sz w:val="24"/>
          <w:szCs w:val="24"/>
        </w:rPr>
        <w:t>.</w:t>
      </w:r>
      <w:r>
        <w:rPr>
          <w:sz w:val="24"/>
          <w:szCs w:val="24"/>
        </w:rPr>
        <w:t xml:space="preserve"> 2008, Smith 1982). In the epilimnion, DO undersaturation would be indicative of high organic matter, which could either occur due to natural sources (</w:t>
      </w:r>
      <w:r w:rsidRPr="00994B76">
        <w:rPr>
          <w:i/>
          <w:sz w:val="24"/>
          <w:szCs w:val="24"/>
        </w:rPr>
        <w:t>e.g</w:t>
      </w:r>
      <w:r>
        <w:rPr>
          <w:sz w:val="24"/>
          <w:szCs w:val="24"/>
        </w:rPr>
        <w:t>., leaching of organic matter compounds into a waterbody) or to anthropogenic sources (</w:t>
      </w:r>
      <w:r w:rsidRPr="00994B76">
        <w:rPr>
          <w:i/>
          <w:sz w:val="24"/>
          <w:szCs w:val="24"/>
        </w:rPr>
        <w:t>e.g.</w:t>
      </w:r>
      <w:r>
        <w:rPr>
          <w:sz w:val="24"/>
          <w:szCs w:val="24"/>
        </w:rPr>
        <w:t xml:space="preserve">, sewage). Anthropogenic inputs into lakes and reservoirs resulting in undersaturated </w:t>
      </w:r>
      <w:proofErr w:type="spellStart"/>
      <w:r>
        <w:rPr>
          <w:sz w:val="24"/>
          <w:szCs w:val="24"/>
        </w:rPr>
        <w:t>epilimnetic</w:t>
      </w:r>
      <w:proofErr w:type="spellEnd"/>
      <w:r>
        <w:rPr>
          <w:sz w:val="24"/>
          <w:szCs w:val="24"/>
        </w:rPr>
        <w:t xml:space="preserve"> DO concentrations are indicative of poor water quality, which usually occurs at </w:t>
      </w:r>
      <w:r w:rsidR="00726F52">
        <w:rPr>
          <w:sz w:val="24"/>
          <w:szCs w:val="24"/>
        </w:rPr>
        <w:t xml:space="preserve">&lt;3 mg/L or </w:t>
      </w:r>
      <w:r>
        <w:rPr>
          <w:sz w:val="24"/>
          <w:szCs w:val="24"/>
        </w:rPr>
        <w:t>&lt;50% saturation</w:t>
      </w:r>
      <w:r w:rsidR="00726F52">
        <w:rPr>
          <w:sz w:val="24"/>
          <w:szCs w:val="24"/>
        </w:rPr>
        <w:t>, which is a common threshold below which many aquatic organisms cannot survive (Davis 1975, Franklin 2014)</w:t>
      </w:r>
      <w:r>
        <w:rPr>
          <w:sz w:val="24"/>
          <w:szCs w:val="24"/>
        </w:rPr>
        <w:t xml:space="preserve">.   </w:t>
      </w:r>
    </w:p>
    <w:p w14:paraId="532B2ED3" w14:textId="77777777" w:rsidR="00560B98" w:rsidRDefault="00843401">
      <w:pPr>
        <w:ind w:firstLine="720"/>
        <w:rPr>
          <w:sz w:val="24"/>
          <w:szCs w:val="24"/>
        </w:rPr>
      </w:pPr>
      <w:r>
        <w:rPr>
          <w:sz w:val="24"/>
          <w:szCs w:val="24"/>
        </w:rPr>
        <w:t>D</w:t>
      </w:r>
      <w:r w:rsidR="00521EB0">
        <w:rPr>
          <w:sz w:val="24"/>
          <w:szCs w:val="24"/>
        </w:rPr>
        <w:t>issolved oxygen</w:t>
      </w:r>
      <w:r>
        <w:rPr>
          <w:sz w:val="24"/>
          <w:szCs w:val="24"/>
        </w:rPr>
        <w:t xml:space="preserve"> availability in lake and reservoir </w:t>
      </w:r>
      <w:proofErr w:type="spellStart"/>
      <w:r>
        <w:rPr>
          <w:sz w:val="24"/>
          <w:szCs w:val="24"/>
        </w:rPr>
        <w:t>hypolimnia</w:t>
      </w:r>
      <w:proofErr w:type="spellEnd"/>
      <w:r>
        <w:rPr>
          <w:sz w:val="24"/>
          <w:szCs w:val="24"/>
        </w:rPr>
        <w:t xml:space="preserve"> is a key metric of water quality: highly undersaturated or supersaturated DO availability both represent poor water quality status (Hynes 1960, </w:t>
      </w:r>
      <w:r w:rsidR="00552F16">
        <w:rPr>
          <w:sz w:val="24"/>
          <w:szCs w:val="24"/>
        </w:rPr>
        <w:t xml:space="preserve">U.S. </w:t>
      </w:r>
      <w:r>
        <w:rPr>
          <w:sz w:val="24"/>
          <w:szCs w:val="24"/>
        </w:rPr>
        <w:t>EPA 201</w:t>
      </w:r>
      <w:r w:rsidR="00C4173C">
        <w:rPr>
          <w:sz w:val="24"/>
          <w:szCs w:val="24"/>
        </w:rPr>
        <w:t>7</w:t>
      </w:r>
      <w:r>
        <w:rPr>
          <w:sz w:val="24"/>
          <w:szCs w:val="24"/>
        </w:rPr>
        <w:t>). Due to the lack of photosynthesis in dark bottom waters, supersaturation due to phytoplankton blooms generally cannot occur except in rare cases. During thermally</w:t>
      </w:r>
      <w:r w:rsidR="000B5FD6">
        <w:rPr>
          <w:sz w:val="24"/>
          <w:szCs w:val="24"/>
        </w:rPr>
        <w:t>-</w:t>
      </w:r>
      <w:r>
        <w:rPr>
          <w:sz w:val="24"/>
          <w:szCs w:val="24"/>
        </w:rPr>
        <w:t xml:space="preserve">stratified conditions, diffusion of DO from the epilimnion into the hypolimnion is limited (Wetzel 2001). In waterbodies with poor water quality, DO concentrations will decrease in the hypolimnion soon after the onset of thermal stratification due to high BOD and COD. Hypolimnetic undersaturation is </w:t>
      </w:r>
      <w:r w:rsidR="00994B76">
        <w:rPr>
          <w:sz w:val="24"/>
          <w:szCs w:val="24"/>
        </w:rPr>
        <w:t xml:space="preserve">very </w:t>
      </w:r>
      <w:r>
        <w:rPr>
          <w:sz w:val="24"/>
          <w:szCs w:val="24"/>
        </w:rPr>
        <w:t>common in many waterbodies across the U.S.</w:t>
      </w:r>
      <w:r w:rsidR="00B456EF">
        <w:rPr>
          <w:sz w:val="24"/>
          <w:szCs w:val="24"/>
        </w:rPr>
        <w:t>, occasionally reaching hypoxia and even anoxia</w:t>
      </w:r>
      <w:r>
        <w:rPr>
          <w:sz w:val="24"/>
          <w:szCs w:val="24"/>
        </w:rPr>
        <w:t xml:space="preserve"> (</w:t>
      </w:r>
      <w:proofErr w:type="spellStart"/>
      <w:r w:rsidR="00446482">
        <w:rPr>
          <w:sz w:val="24"/>
          <w:szCs w:val="24"/>
        </w:rPr>
        <w:fldChar w:fldCharType="begin"/>
      </w:r>
      <w:r w:rsidR="00446482">
        <w:rPr>
          <w:sz w:val="24"/>
          <w:szCs w:val="24"/>
        </w:rPr>
        <w:instrText xml:space="preserve"> HYPERLINK "https://www.zotero.org/google-docs/?AVUlw7" \h </w:instrText>
      </w:r>
      <w:r w:rsidR="00446482">
        <w:rPr>
          <w:sz w:val="24"/>
          <w:szCs w:val="24"/>
        </w:rPr>
        <w:fldChar w:fldCharType="separate"/>
      </w:r>
      <w:r>
        <w:rPr>
          <w:sz w:val="24"/>
          <w:szCs w:val="24"/>
        </w:rPr>
        <w:t>Dodds</w:t>
      </w:r>
      <w:proofErr w:type="spellEnd"/>
      <w:r>
        <w:rPr>
          <w:sz w:val="24"/>
          <w:szCs w:val="24"/>
        </w:rPr>
        <w:t xml:space="preserve"> </w:t>
      </w:r>
      <w:r w:rsidRPr="00994B76">
        <w:rPr>
          <w:i/>
          <w:sz w:val="24"/>
          <w:szCs w:val="24"/>
        </w:rPr>
        <w:t>et al</w:t>
      </w:r>
      <w:r>
        <w:rPr>
          <w:sz w:val="24"/>
          <w:szCs w:val="24"/>
        </w:rPr>
        <w:t>. 2009</w:t>
      </w:r>
      <w:r w:rsidR="00446482">
        <w:rPr>
          <w:sz w:val="24"/>
          <w:szCs w:val="24"/>
        </w:rPr>
        <w:fldChar w:fldCharType="end"/>
      </w:r>
      <w:r>
        <w:rPr>
          <w:sz w:val="24"/>
          <w:szCs w:val="24"/>
        </w:rPr>
        <w:t xml:space="preserve">, Stoddard </w:t>
      </w:r>
      <w:r w:rsidRPr="00994B76">
        <w:rPr>
          <w:i/>
          <w:sz w:val="24"/>
          <w:szCs w:val="24"/>
        </w:rPr>
        <w:t>et al</w:t>
      </w:r>
      <w:r>
        <w:rPr>
          <w:sz w:val="24"/>
          <w:szCs w:val="24"/>
        </w:rPr>
        <w:t>. 2016)</w:t>
      </w:r>
      <w:r w:rsidR="00B456EF">
        <w:rPr>
          <w:sz w:val="24"/>
          <w:szCs w:val="24"/>
        </w:rPr>
        <w:t>.</w:t>
      </w:r>
      <w:r>
        <w:rPr>
          <w:sz w:val="24"/>
          <w:szCs w:val="24"/>
        </w:rPr>
        <w:t xml:space="preserve"> </w:t>
      </w:r>
      <w:r w:rsidR="00B456EF">
        <w:rPr>
          <w:sz w:val="24"/>
          <w:szCs w:val="24"/>
        </w:rPr>
        <w:t>Hypolimnetic undersaturation</w:t>
      </w:r>
      <w:r>
        <w:rPr>
          <w:sz w:val="24"/>
          <w:szCs w:val="24"/>
        </w:rPr>
        <w:t xml:space="preserve"> is an important indicator of </w:t>
      </w:r>
      <w:r w:rsidR="00785B30">
        <w:rPr>
          <w:sz w:val="24"/>
          <w:szCs w:val="24"/>
        </w:rPr>
        <w:t xml:space="preserve">suboptimal </w:t>
      </w:r>
      <w:r>
        <w:rPr>
          <w:sz w:val="24"/>
          <w:szCs w:val="24"/>
        </w:rPr>
        <w:t xml:space="preserve">water quality </w:t>
      </w:r>
      <w:r w:rsidR="00785B30">
        <w:rPr>
          <w:sz w:val="24"/>
          <w:szCs w:val="24"/>
        </w:rPr>
        <w:t xml:space="preserve">conditions </w:t>
      </w:r>
      <w:r>
        <w:rPr>
          <w:sz w:val="24"/>
          <w:szCs w:val="24"/>
        </w:rPr>
        <w:t>because it promotes the release of reduced nutrients and metals from the sediments into the water column.</w:t>
      </w:r>
    </w:p>
    <w:p w14:paraId="3AB043FF" w14:textId="77777777" w:rsidR="00560B98" w:rsidRDefault="00843401">
      <w:pPr>
        <w:ind w:left="1440"/>
        <w:rPr>
          <w:sz w:val="24"/>
          <w:szCs w:val="24"/>
        </w:rPr>
      </w:pPr>
      <w:r>
        <w:rPr>
          <w:sz w:val="24"/>
          <w:szCs w:val="24"/>
        </w:rPr>
        <w:t xml:space="preserve"> </w:t>
      </w:r>
    </w:p>
    <w:p w14:paraId="172D6455" w14:textId="77777777" w:rsidR="00560B98" w:rsidRPr="00994B76" w:rsidRDefault="00843401">
      <w:pPr>
        <w:rPr>
          <w:b/>
          <w:sz w:val="24"/>
          <w:szCs w:val="24"/>
        </w:rPr>
      </w:pPr>
      <w:r w:rsidRPr="00994B76">
        <w:rPr>
          <w:b/>
          <w:sz w:val="24"/>
          <w:szCs w:val="24"/>
        </w:rPr>
        <w:t>Global change effects on dissolved oxygen and mixing</w:t>
      </w:r>
    </w:p>
    <w:p w14:paraId="436ECA6D" w14:textId="77777777" w:rsidR="00560B98" w:rsidRDefault="00843401">
      <w:pPr>
        <w:ind w:firstLine="720"/>
        <w:rPr>
          <w:sz w:val="24"/>
          <w:szCs w:val="24"/>
        </w:rPr>
      </w:pPr>
      <w:r>
        <w:rPr>
          <w:sz w:val="24"/>
          <w:szCs w:val="24"/>
        </w:rPr>
        <w:t>As a result of climate and land use change, hypolimnetic DO availability is decreasing in lakes and reservoirs globally, posing substantial threats to water quality (</w:t>
      </w:r>
      <w:hyperlink r:id="rId19">
        <w:r>
          <w:rPr>
            <w:sz w:val="24"/>
            <w:szCs w:val="24"/>
          </w:rPr>
          <w:t xml:space="preserve">Jenny </w:t>
        </w:r>
        <w:r w:rsidRPr="00994B76">
          <w:rPr>
            <w:i/>
            <w:sz w:val="24"/>
            <w:szCs w:val="24"/>
          </w:rPr>
          <w:t>et al</w:t>
        </w:r>
        <w:r>
          <w:rPr>
            <w:sz w:val="24"/>
            <w:szCs w:val="24"/>
          </w:rPr>
          <w:t>. 2016</w:t>
        </w:r>
      </w:hyperlink>
      <w:r>
        <w:rPr>
          <w:sz w:val="24"/>
          <w:szCs w:val="24"/>
        </w:rPr>
        <w:t xml:space="preserve">). A recent survey of 365 waterbodies indicates that the dominant driver of increased hypolimnetic anoxia (defined as bottom-water DO concentrations </w:t>
      </w:r>
      <w:r>
        <w:rPr>
          <w:sz w:val="24"/>
          <w:szCs w:val="24"/>
        </w:rPr>
        <w:lastRenderedPageBreak/>
        <w:t>&lt;2</w:t>
      </w:r>
      <w:r w:rsidR="00342703">
        <w:rPr>
          <w:sz w:val="24"/>
          <w:szCs w:val="24"/>
        </w:rPr>
        <w:t> </w:t>
      </w:r>
      <w:r>
        <w:rPr>
          <w:sz w:val="24"/>
          <w:szCs w:val="24"/>
        </w:rPr>
        <w:t>mg/L) is increas</w:t>
      </w:r>
      <w:r w:rsidR="00C6647F">
        <w:rPr>
          <w:sz w:val="24"/>
          <w:szCs w:val="24"/>
        </w:rPr>
        <w:t xml:space="preserve">ed </w:t>
      </w:r>
      <w:r w:rsidR="00994B76">
        <w:rPr>
          <w:sz w:val="24"/>
          <w:szCs w:val="24"/>
        </w:rPr>
        <w:t>levels</w:t>
      </w:r>
      <w:r w:rsidR="00C6647F">
        <w:rPr>
          <w:sz w:val="24"/>
          <w:szCs w:val="24"/>
        </w:rPr>
        <w:t xml:space="preserve"> of runoff</w:t>
      </w:r>
      <w:r>
        <w:rPr>
          <w:sz w:val="24"/>
          <w:szCs w:val="24"/>
        </w:rPr>
        <w:t xml:space="preserve"> </w:t>
      </w:r>
      <w:r w:rsidR="00C6647F">
        <w:rPr>
          <w:sz w:val="24"/>
          <w:szCs w:val="24"/>
        </w:rPr>
        <w:t xml:space="preserve">high in </w:t>
      </w:r>
      <w:r>
        <w:rPr>
          <w:sz w:val="24"/>
          <w:szCs w:val="24"/>
        </w:rPr>
        <w:t>nutrient</w:t>
      </w:r>
      <w:r w:rsidR="00C6647F">
        <w:rPr>
          <w:sz w:val="24"/>
          <w:szCs w:val="24"/>
        </w:rPr>
        <w:t>s</w:t>
      </w:r>
      <w:r>
        <w:rPr>
          <w:sz w:val="24"/>
          <w:szCs w:val="24"/>
        </w:rPr>
        <w:t xml:space="preserve"> (nitrogen and/or phosphorus) </w:t>
      </w:r>
      <w:r w:rsidR="00342703">
        <w:rPr>
          <w:sz w:val="24"/>
          <w:szCs w:val="24"/>
        </w:rPr>
        <w:t xml:space="preserve">entering </w:t>
      </w:r>
      <w:r>
        <w:rPr>
          <w:sz w:val="24"/>
          <w:szCs w:val="24"/>
        </w:rPr>
        <w:t xml:space="preserve">lakes and reservoirs (Jenny </w:t>
      </w:r>
      <w:r w:rsidRPr="00994B76">
        <w:rPr>
          <w:i/>
          <w:sz w:val="24"/>
          <w:szCs w:val="24"/>
        </w:rPr>
        <w:t>et al</w:t>
      </w:r>
      <w:r>
        <w:rPr>
          <w:sz w:val="24"/>
          <w:szCs w:val="24"/>
        </w:rPr>
        <w:t xml:space="preserve">. 2016). </w:t>
      </w:r>
      <w:r w:rsidR="00C6647F">
        <w:rPr>
          <w:sz w:val="24"/>
          <w:szCs w:val="24"/>
        </w:rPr>
        <w:t xml:space="preserve">Runoff high in </w:t>
      </w:r>
      <w:r>
        <w:rPr>
          <w:sz w:val="24"/>
          <w:szCs w:val="24"/>
        </w:rPr>
        <w:t>nutrient</w:t>
      </w:r>
      <w:r w:rsidR="00C6647F">
        <w:rPr>
          <w:sz w:val="24"/>
          <w:szCs w:val="24"/>
        </w:rPr>
        <w:t>s</w:t>
      </w:r>
      <w:r>
        <w:rPr>
          <w:sz w:val="24"/>
          <w:szCs w:val="24"/>
        </w:rPr>
        <w:t xml:space="preserve"> promotes phytoplankton blooms that initially cause </w:t>
      </w:r>
      <w:r w:rsidR="000B5FD6">
        <w:rPr>
          <w:sz w:val="24"/>
          <w:szCs w:val="24"/>
        </w:rPr>
        <w:t xml:space="preserve">DO </w:t>
      </w:r>
      <w:r>
        <w:rPr>
          <w:sz w:val="24"/>
          <w:szCs w:val="24"/>
        </w:rPr>
        <w:t xml:space="preserve">supersaturation in </w:t>
      </w:r>
      <w:proofErr w:type="spellStart"/>
      <w:r>
        <w:rPr>
          <w:sz w:val="24"/>
          <w:szCs w:val="24"/>
        </w:rPr>
        <w:t>epilimnetic</w:t>
      </w:r>
      <w:proofErr w:type="spellEnd"/>
      <w:r>
        <w:rPr>
          <w:sz w:val="24"/>
          <w:szCs w:val="24"/>
        </w:rPr>
        <w:t xml:space="preserve"> waters. After the phytoplankton die and sink to the sediments, the increase in organic matter will stimulate hypolimnetic microbial respiration, thereby decreasing hypolimnetic DO concentrations (</w:t>
      </w:r>
      <w:r w:rsidR="00D469D4" w:rsidRPr="009E7734">
        <w:rPr>
          <w:sz w:val="24"/>
          <w:szCs w:val="24"/>
        </w:rPr>
        <w:t>Müller</w:t>
      </w:r>
      <w:r w:rsidR="00D469D4">
        <w:rPr>
          <w:sz w:val="24"/>
          <w:szCs w:val="24"/>
        </w:rPr>
        <w:t xml:space="preserve"> </w:t>
      </w:r>
      <w:r w:rsidRPr="00994B76">
        <w:rPr>
          <w:i/>
          <w:sz w:val="24"/>
          <w:szCs w:val="24"/>
        </w:rPr>
        <w:t>et al</w:t>
      </w:r>
      <w:r>
        <w:rPr>
          <w:sz w:val="24"/>
          <w:szCs w:val="24"/>
        </w:rPr>
        <w:t>. 2012). These low DO conditions will persist throughout the summer stratified period until fall turnover, at which time thermal stratification ceases and the epilimnion and hypolimnion mix (Wetzel 2001).</w:t>
      </w:r>
    </w:p>
    <w:p w14:paraId="0C587E42" w14:textId="77777777" w:rsidR="00560B98" w:rsidRDefault="00843401">
      <w:pPr>
        <w:rPr>
          <w:sz w:val="24"/>
          <w:szCs w:val="24"/>
        </w:rPr>
      </w:pPr>
      <w:r>
        <w:rPr>
          <w:sz w:val="24"/>
          <w:szCs w:val="24"/>
        </w:rPr>
        <w:tab/>
        <w:t xml:space="preserve">Low DO conditions in the hypolimnion may continue throughout the winter months if incomplete fall turnover occurs </w:t>
      </w:r>
      <w:hyperlink r:id="rId20">
        <w:r>
          <w:rPr>
            <w:sz w:val="24"/>
            <w:szCs w:val="24"/>
          </w:rPr>
          <w:t>(</w:t>
        </w:r>
        <w:proofErr w:type="spellStart"/>
        <w:r>
          <w:rPr>
            <w:sz w:val="24"/>
            <w:szCs w:val="24"/>
          </w:rPr>
          <w:t>Effler</w:t>
        </w:r>
        <w:proofErr w:type="spellEnd"/>
        <w:r>
          <w:rPr>
            <w:sz w:val="24"/>
            <w:szCs w:val="24"/>
          </w:rPr>
          <w:t xml:space="preserve"> </w:t>
        </w:r>
        <w:r w:rsidRPr="00DE5304">
          <w:rPr>
            <w:i/>
            <w:sz w:val="24"/>
            <w:szCs w:val="24"/>
          </w:rPr>
          <w:t>et al</w:t>
        </w:r>
      </w:hyperlink>
      <w:hyperlink r:id="rId21">
        <w:r>
          <w:rPr>
            <w:sz w:val="24"/>
            <w:szCs w:val="24"/>
          </w:rPr>
          <w:t>.</w:t>
        </w:r>
      </w:hyperlink>
      <w:hyperlink r:id="rId22">
        <w:r>
          <w:rPr>
            <w:sz w:val="24"/>
            <w:szCs w:val="24"/>
          </w:rPr>
          <w:t xml:space="preserve"> 1986</w:t>
        </w:r>
      </w:hyperlink>
      <w:r>
        <w:rPr>
          <w:sz w:val="24"/>
          <w:szCs w:val="24"/>
        </w:rPr>
        <w:t xml:space="preserve">; </w:t>
      </w:r>
      <w:proofErr w:type="spellStart"/>
      <w:r w:rsidR="00093A34">
        <w:rPr>
          <w:sz w:val="24"/>
          <w:szCs w:val="24"/>
        </w:rPr>
        <w:t>Nürnberg</w:t>
      </w:r>
      <w:proofErr w:type="spellEnd"/>
      <w:r w:rsidR="00093A34">
        <w:rPr>
          <w:sz w:val="24"/>
          <w:szCs w:val="24"/>
        </w:rPr>
        <w:t xml:space="preserve"> </w:t>
      </w:r>
      <w:r>
        <w:rPr>
          <w:sz w:val="24"/>
          <w:szCs w:val="24"/>
        </w:rPr>
        <w:t xml:space="preserve">1995; Vachon </w:t>
      </w:r>
      <w:r w:rsidRPr="00DE5304">
        <w:rPr>
          <w:i/>
          <w:sz w:val="24"/>
          <w:szCs w:val="24"/>
        </w:rPr>
        <w:t>et al</w:t>
      </w:r>
      <w:r>
        <w:rPr>
          <w:sz w:val="24"/>
          <w:szCs w:val="24"/>
        </w:rPr>
        <w:t>. 2019). Fall turnover is caused by decreasing air temperatures in the autumn months, which cool the surface waters until the temperature differential between the epilimnion and hypolimnion becomes zero. Once the temperature and density gradient between the two layers disappears, the epilimnion and hypolimnion are homogenized and the entire water column will mix (</w:t>
      </w:r>
      <w:proofErr w:type="spellStart"/>
      <w:r w:rsidR="00093A34">
        <w:rPr>
          <w:sz w:val="24"/>
          <w:szCs w:val="24"/>
        </w:rPr>
        <w:t>Nürnberg</w:t>
      </w:r>
      <w:proofErr w:type="spellEnd"/>
      <w:r>
        <w:rPr>
          <w:sz w:val="24"/>
          <w:szCs w:val="24"/>
        </w:rPr>
        <w:t xml:space="preserve"> 1984, Wetzel 2001). If air temperatures in the fall do not decrease sufficiently, a water temperature and density gradient between the epilimnion and hypolimnion will remain, causing “incomplete” fall turnover. Incomplete fall turnover can also occur in waterbodies that have received an influx of salts and/or other dissolved compounds into the hypolimnion, which intensifies the density differences between the two layers and makes it even more challenging for the two layers to mix (</w:t>
      </w:r>
      <w:proofErr w:type="spellStart"/>
      <w:r>
        <w:rPr>
          <w:sz w:val="24"/>
          <w:szCs w:val="24"/>
        </w:rPr>
        <w:t>Bubeck</w:t>
      </w:r>
      <w:proofErr w:type="spellEnd"/>
      <w:r>
        <w:rPr>
          <w:sz w:val="24"/>
          <w:szCs w:val="24"/>
        </w:rPr>
        <w:t xml:space="preserve"> and Burton 1989; Judd </w:t>
      </w:r>
      <w:r w:rsidRPr="00DE5304">
        <w:rPr>
          <w:i/>
          <w:sz w:val="24"/>
          <w:szCs w:val="24"/>
        </w:rPr>
        <w:t>et al</w:t>
      </w:r>
      <w:r>
        <w:rPr>
          <w:sz w:val="24"/>
          <w:szCs w:val="24"/>
        </w:rPr>
        <w:t xml:space="preserve">. 2005). </w:t>
      </w:r>
      <w:r w:rsidR="00DC2528">
        <w:rPr>
          <w:sz w:val="24"/>
          <w:szCs w:val="24"/>
        </w:rPr>
        <w:t>Because of</w:t>
      </w:r>
      <w:r>
        <w:rPr>
          <w:sz w:val="24"/>
          <w:szCs w:val="24"/>
        </w:rPr>
        <w:t xml:space="preserve"> winter salting and other pollution resulting in greater salt concentrations in many waterbodies (Dugan </w:t>
      </w:r>
      <w:r w:rsidRPr="00DE5304">
        <w:rPr>
          <w:i/>
          <w:sz w:val="24"/>
          <w:szCs w:val="24"/>
        </w:rPr>
        <w:t>et al</w:t>
      </w:r>
      <w:r>
        <w:rPr>
          <w:sz w:val="24"/>
          <w:szCs w:val="24"/>
        </w:rPr>
        <w:t xml:space="preserve">. 2017), the likelihood of incomplete fall turnover </w:t>
      </w:r>
      <w:r w:rsidR="009E58A2">
        <w:rPr>
          <w:sz w:val="24"/>
          <w:szCs w:val="24"/>
        </w:rPr>
        <w:t>may</w:t>
      </w:r>
      <w:r w:rsidR="000B5FD6">
        <w:rPr>
          <w:sz w:val="24"/>
          <w:szCs w:val="24"/>
        </w:rPr>
        <w:t xml:space="preserve"> increas</w:t>
      </w:r>
      <w:r w:rsidR="009E58A2">
        <w:rPr>
          <w:sz w:val="24"/>
          <w:szCs w:val="24"/>
        </w:rPr>
        <w:t>e</w:t>
      </w:r>
      <w:r w:rsidR="000B5FD6">
        <w:rPr>
          <w:sz w:val="24"/>
          <w:szCs w:val="24"/>
        </w:rPr>
        <w:t xml:space="preserve"> for </w:t>
      </w:r>
      <w:r w:rsidR="00C15AEE">
        <w:rPr>
          <w:sz w:val="24"/>
          <w:szCs w:val="24"/>
        </w:rPr>
        <w:t>some</w:t>
      </w:r>
      <w:r w:rsidR="000B5FD6">
        <w:rPr>
          <w:sz w:val="24"/>
          <w:szCs w:val="24"/>
        </w:rPr>
        <w:t xml:space="preserve"> waterbodies</w:t>
      </w:r>
      <w:r>
        <w:rPr>
          <w:sz w:val="24"/>
          <w:szCs w:val="24"/>
        </w:rPr>
        <w:t>.</w:t>
      </w:r>
    </w:p>
    <w:p w14:paraId="39F06878" w14:textId="77777777" w:rsidR="00560B98" w:rsidRDefault="00843401">
      <w:pPr>
        <w:ind w:firstLine="720"/>
        <w:rPr>
          <w:sz w:val="24"/>
          <w:szCs w:val="24"/>
        </w:rPr>
      </w:pPr>
      <w:r>
        <w:rPr>
          <w:sz w:val="24"/>
          <w:szCs w:val="24"/>
        </w:rPr>
        <w:t xml:space="preserve">Incomplete fall turnover has negative effects on water quality because the prolonged </w:t>
      </w:r>
      <w:r w:rsidR="008F4D84">
        <w:rPr>
          <w:sz w:val="24"/>
          <w:szCs w:val="24"/>
        </w:rPr>
        <w:t>thermally-</w:t>
      </w:r>
      <w:r>
        <w:rPr>
          <w:sz w:val="24"/>
          <w:szCs w:val="24"/>
        </w:rPr>
        <w:t xml:space="preserve">stratified conditions will promote the likelihood of low </w:t>
      </w:r>
      <w:r w:rsidR="00703E60">
        <w:rPr>
          <w:sz w:val="24"/>
          <w:szCs w:val="24"/>
        </w:rPr>
        <w:t>DO</w:t>
      </w:r>
      <w:r>
        <w:rPr>
          <w:sz w:val="24"/>
          <w:szCs w:val="24"/>
        </w:rPr>
        <w:t xml:space="preserve"> conditions at the sediments. Without the opportunity for mixing with the epilimnion and subsequent infusion of DO, hypolimnetic DO concentrations will continue to decrease until anoxic conditions are reached. Not much is known about the prevalence of incomplete fall turnover</w:t>
      </w:r>
      <w:r w:rsidR="00C15AEE">
        <w:rPr>
          <w:sz w:val="24"/>
          <w:szCs w:val="24"/>
        </w:rPr>
        <w:t xml:space="preserve"> within Virginia</w:t>
      </w:r>
      <w:r>
        <w:rPr>
          <w:sz w:val="24"/>
          <w:szCs w:val="24"/>
        </w:rPr>
        <w:t>, but it is expected that decreased mixing will likely increase due to future climate warming (</w:t>
      </w:r>
      <w:proofErr w:type="spellStart"/>
      <w:r>
        <w:rPr>
          <w:sz w:val="24"/>
          <w:szCs w:val="24"/>
        </w:rPr>
        <w:t>Gerten</w:t>
      </w:r>
      <w:proofErr w:type="spellEnd"/>
      <w:r>
        <w:rPr>
          <w:sz w:val="24"/>
          <w:szCs w:val="24"/>
        </w:rPr>
        <w:t xml:space="preserve"> and Adrian 2002). </w:t>
      </w:r>
    </w:p>
    <w:p w14:paraId="56E489CD" w14:textId="77777777" w:rsidR="00560B98" w:rsidRDefault="00843401">
      <w:pPr>
        <w:rPr>
          <w:sz w:val="24"/>
          <w:szCs w:val="24"/>
        </w:rPr>
      </w:pPr>
      <w:r>
        <w:rPr>
          <w:sz w:val="24"/>
          <w:szCs w:val="24"/>
        </w:rPr>
        <w:t xml:space="preserve"> </w:t>
      </w:r>
    </w:p>
    <w:p w14:paraId="18875EE2" w14:textId="77777777" w:rsidR="00560B98" w:rsidRPr="00DE5304" w:rsidRDefault="00843401">
      <w:pPr>
        <w:rPr>
          <w:b/>
          <w:sz w:val="24"/>
          <w:szCs w:val="24"/>
        </w:rPr>
      </w:pPr>
      <w:r w:rsidRPr="00DE5304">
        <w:rPr>
          <w:b/>
          <w:sz w:val="24"/>
          <w:szCs w:val="24"/>
        </w:rPr>
        <w:t>Human-made reservoirs may be particularly susceptible to water quality degradation</w:t>
      </w:r>
    </w:p>
    <w:p w14:paraId="1C4FBCAD" w14:textId="77777777" w:rsidR="00560B98" w:rsidRDefault="00843401">
      <w:pPr>
        <w:ind w:firstLine="720"/>
        <w:rPr>
          <w:sz w:val="24"/>
          <w:szCs w:val="24"/>
        </w:rPr>
      </w:pPr>
      <w:r>
        <w:rPr>
          <w:sz w:val="24"/>
          <w:szCs w:val="24"/>
        </w:rPr>
        <w:t>Land use and global change effects on water quality may be exacerbated in human-made reservoirs, in comparison to glacially-formed north temperate lakes (</w:t>
      </w:r>
      <w:hyperlink r:id="rId23">
        <w:r>
          <w:rPr>
            <w:sz w:val="24"/>
            <w:szCs w:val="24"/>
          </w:rPr>
          <w:t xml:space="preserve">Hayes </w:t>
        </w:r>
        <w:r w:rsidRPr="00DE5304">
          <w:rPr>
            <w:i/>
            <w:sz w:val="24"/>
            <w:szCs w:val="24"/>
          </w:rPr>
          <w:t>et al</w:t>
        </w:r>
        <w:r>
          <w:rPr>
            <w:sz w:val="24"/>
            <w:szCs w:val="24"/>
          </w:rPr>
          <w:t>. 2017</w:t>
        </w:r>
      </w:hyperlink>
      <w:r>
        <w:rPr>
          <w:sz w:val="24"/>
          <w:szCs w:val="24"/>
        </w:rPr>
        <w:t xml:space="preserve">). This degradation is due to at least three reasons. First, because many human-made reservoirs were built by damming lotic waterbodies and flooding adjacent terrestrial areas, they have large quantities of organic matter, metals, and nutrients in their sediments that are trapped by dams (Kennedy </w:t>
      </w:r>
      <w:r w:rsidRPr="00DE5304">
        <w:rPr>
          <w:i/>
          <w:sz w:val="24"/>
          <w:szCs w:val="24"/>
        </w:rPr>
        <w:t>et al</w:t>
      </w:r>
      <w:r>
        <w:rPr>
          <w:sz w:val="24"/>
          <w:szCs w:val="24"/>
        </w:rPr>
        <w:t>. 1985, Thor</w:t>
      </w:r>
      <w:r w:rsidR="00C15AEE">
        <w:rPr>
          <w:sz w:val="24"/>
          <w:szCs w:val="24"/>
        </w:rPr>
        <w:t>n</w:t>
      </w:r>
      <w:r>
        <w:rPr>
          <w:sz w:val="24"/>
          <w:szCs w:val="24"/>
        </w:rPr>
        <w:t xml:space="preserve">ton 1990). Second, reservoirs have significantly higher </w:t>
      </w:r>
      <w:r w:rsidR="00DE5304">
        <w:rPr>
          <w:sz w:val="24"/>
          <w:szCs w:val="24"/>
        </w:rPr>
        <w:t xml:space="preserve">ratios of </w:t>
      </w:r>
      <w:r w:rsidR="00CA65E1">
        <w:rPr>
          <w:sz w:val="24"/>
          <w:szCs w:val="24"/>
        </w:rPr>
        <w:t xml:space="preserve">watershed </w:t>
      </w:r>
      <w:r w:rsidR="00DE5304">
        <w:rPr>
          <w:sz w:val="24"/>
          <w:szCs w:val="24"/>
        </w:rPr>
        <w:t xml:space="preserve">area </w:t>
      </w:r>
      <w:r w:rsidR="00CA65E1">
        <w:rPr>
          <w:sz w:val="24"/>
          <w:szCs w:val="24"/>
        </w:rPr>
        <w:t xml:space="preserve">to </w:t>
      </w:r>
      <w:r>
        <w:rPr>
          <w:sz w:val="24"/>
          <w:szCs w:val="24"/>
        </w:rPr>
        <w:t xml:space="preserve">surface </w:t>
      </w:r>
      <w:r>
        <w:rPr>
          <w:sz w:val="24"/>
          <w:szCs w:val="24"/>
        </w:rPr>
        <w:lastRenderedPageBreak/>
        <w:t>area than naturally-formed lakes (</w:t>
      </w:r>
      <w:proofErr w:type="spellStart"/>
      <w:r>
        <w:rPr>
          <w:sz w:val="24"/>
          <w:szCs w:val="24"/>
        </w:rPr>
        <w:t>Doubek</w:t>
      </w:r>
      <w:proofErr w:type="spellEnd"/>
      <w:r>
        <w:rPr>
          <w:sz w:val="24"/>
          <w:szCs w:val="24"/>
        </w:rPr>
        <w:t xml:space="preserve"> and Carey 2017), resulting in greater nutrient, metal, and organic matter loads from the landscape. Together, the accumulation of </w:t>
      </w:r>
      <w:r w:rsidR="00F82CEB">
        <w:rPr>
          <w:sz w:val="24"/>
          <w:szCs w:val="24"/>
        </w:rPr>
        <w:t>chemically</w:t>
      </w:r>
      <w:r w:rsidR="00DE5304">
        <w:rPr>
          <w:sz w:val="24"/>
          <w:szCs w:val="24"/>
        </w:rPr>
        <w:t>-</w:t>
      </w:r>
      <w:r>
        <w:rPr>
          <w:sz w:val="24"/>
          <w:szCs w:val="24"/>
        </w:rPr>
        <w:t>reduced compounds and high organic matter concentrations will promote high biological and chemical oxygen demand. Third, many reservoirs are located at lower latitudes than glacially-formed temperate lakes, resulting in warmer fall conditions and potentially a higher likelihood of incomplete fall turnover.</w:t>
      </w:r>
    </w:p>
    <w:p w14:paraId="3A05F1A5" w14:textId="77777777" w:rsidR="00560B98" w:rsidRPr="00355196" w:rsidRDefault="00843401">
      <w:pPr>
        <w:ind w:firstLine="720"/>
        <w:rPr>
          <w:sz w:val="24"/>
          <w:szCs w:val="24"/>
        </w:rPr>
      </w:pPr>
      <w:r>
        <w:rPr>
          <w:sz w:val="24"/>
          <w:szCs w:val="24"/>
        </w:rPr>
        <w:t>Reservoirs are historically under-studied in limnology relative to glacially-formed lakes (</w:t>
      </w:r>
      <w:proofErr w:type="spellStart"/>
      <w:r>
        <w:rPr>
          <w:sz w:val="24"/>
          <w:szCs w:val="24"/>
        </w:rPr>
        <w:t>Doubek</w:t>
      </w:r>
      <w:proofErr w:type="spellEnd"/>
      <w:r>
        <w:rPr>
          <w:sz w:val="24"/>
          <w:szCs w:val="24"/>
        </w:rPr>
        <w:t xml:space="preserve"> and Carey 2017; Hayes </w:t>
      </w:r>
      <w:r w:rsidRPr="00DE5304">
        <w:rPr>
          <w:i/>
          <w:sz w:val="24"/>
          <w:szCs w:val="24"/>
        </w:rPr>
        <w:t>et al</w:t>
      </w:r>
      <w:r>
        <w:rPr>
          <w:sz w:val="24"/>
          <w:szCs w:val="24"/>
        </w:rPr>
        <w:t xml:space="preserve">. 2017) so their sensitivity to global change remains unknown. However, the critical ecosystem services for society that reservoirs provide </w:t>
      </w:r>
      <w:r w:rsidR="002F7D79">
        <w:rPr>
          <w:sz w:val="24"/>
          <w:szCs w:val="24"/>
        </w:rPr>
        <w:t>—</w:t>
      </w:r>
      <w:r>
        <w:rPr>
          <w:sz w:val="24"/>
          <w:szCs w:val="24"/>
        </w:rPr>
        <w:t xml:space="preserve"> </w:t>
      </w:r>
      <w:r w:rsidR="00C15AEE" w:rsidRPr="00DE5304">
        <w:rPr>
          <w:i/>
          <w:sz w:val="24"/>
          <w:szCs w:val="24"/>
        </w:rPr>
        <w:t>e.g</w:t>
      </w:r>
      <w:r w:rsidR="00C15AEE">
        <w:rPr>
          <w:sz w:val="24"/>
          <w:szCs w:val="24"/>
        </w:rPr>
        <w:t xml:space="preserve">., </w:t>
      </w:r>
      <w:r>
        <w:rPr>
          <w:sz w:val="24"/>
          <w:szCs w:val="24"/>
        </w:rPr>
        <w:t>water for drinking, fisheries, irrigation, industry, and recreation (</w:t>
      </w:r>
      <w:proofErr w:type="spellStart"/>
      <w:r>
        <w:rPr>
          <w:sz w:val="24"/>
          <w:szCs w:val="24"/>
        </w:rPr>
        <w:t>Doubek</w:t>
      </w:r>
      <w:proofErr w:type="spellEnd"/>
      <w:r>
        <w:rPr>
          <w:sz w:val="24"/>
          <w:szCs w:val="24"/>
        </w:rPr>
        <w:t xml:space="preserve"> </w:t>
      </w:r>
      <w:r w:rsidRPr="00DE5304">
        <w:rPr>
          <w:i/>
          <w:sz w:val="24"/>
          <w:szCs w:val="24"/>
        </w:rPr>
        <w:t>et al</w:t>
      </w:r>
      <w:r>
        <w:rPr>
          <w:sz w:val="24"/>
          <w:szCs w:val="24"/>
        </w:rPr>
        <w:t>. 2019)</w:t>
      </w:r>
      <w:bookmarkStart w:id="5" w:name="_Hlk39581927"/>
      <w:r>
        <w:rPr>
          <w:sz w:val="24"/>
          <w:szCs w:val="24"/>
        </w:rPr>
        <w:t xml:space="preserve"> </w:t>
      </w:r>
      <w:r w:rsidR="002F7D79">
        <w:rPr>
          <w:sz w:val="24"/>
          <w:szCs w:val="24"/>
        </w:rPr>
        <w:t>—</w:t>
      </w:r>
      <w:r>
        <w:rPr>
          <w:sz w:val="24"/>
          <w:szCs w:val="24"/>
        </w:rPr>
        <w:t xml:space="preserve"> </w:t>
      </w:r>
      <w:bookmarkEnd w:id="5"/>
      <w:r>
        <w:rPr>
          <w:sz w:val="24"/>
          <w:szCs w:val="24"/>
        </w:rPr>
        <w:t>necessitate careful monitoring of their water quality, especially of their DO concentrations.</w:t>
      </w:r>
    </w:p>
    <w:p w14:paraId="111414A5" w14:textId="77777777" w:rsidR="003A58E3" w:rsidRDefault="003A58E3">
      <w:pPr>
        <w:ind w:firstLine="720"/>
        <w:rPr>
          <w:sz w:val="24"/>
          <w:szCs w:val="24"/>
        </w:rPr>
      </w:pPr>
    </w:p>
    <w:p w14:paraId="4A68BF47" w14:textId="77777777" w:rsidR="00DE5304" w:rsidRPr="00355196" w:rsidRDefault="00DE5304">
      <w:pPr>
        <w:ind w:firstLine="720"/>
        <w:rPr>
          <w:sz w:val="24"/>
          <w:szCs w:val="24"/>
        </w:rPr>
      </w:pPr>
    </w:p>
    <w:p w14:paraId="2F7EEF9E" w14:textId="77777777" w:rsidR="00417794" w:rsidRDefault="00417794">
      <w:pPr>
        <w:rPr>
          <w:b/>
          <w:sz w:val="24"/>
          <w:szCs w:val="24"/>
          <w:u w:val="single"/>
        </w:rPr>
      </w:pPr>
      <w:r>
        <w:rPr>
          <w:b/>
          <w:sz w:val="24"/>
          <w:szCs w:val="24"/>
          <w:u w:val="single"/>
        </w:rPr>
        <w:br w:type="page"/>
      </w:r>
    </w:p>
    <w:p w14:paraId="33BB5EA9" w14:textId="77777777" w:rsidR="00560B98" w:rsidRPr="00386B2B" w:rsidRDefault="00843401" w:rsidP="00C15AEE">
      <w:pPr>
        <w:ind w:left="1080" w:hanging="1080"/>
        <w:jc w:val="both"/>
        <w:rPr>
          <w:sz w:val="24"/>
          <w:szCs w:val="24"/>
          <w:u w:val="single"/>
        </w:rPr>
      </w:pPr>
      <w:r w:rsidRPr="00386B2B">
        <w:rPr>
          <w:b/>
          <w:sz w:val="24"/>
          <w:szCs w:val="24"/>
          <w:u w:val="single"/>
        </w:rPr>
        <w:lastRenderedPageBreak/>
        <w:t xml:space="preserve">DEQ </w:t>
      </w:r>
      <w:r w:rsidR="000E79E6" w:rsidRPr="00386B2B">
        <w:rPr>
          <w:b/>
          <w:sz w:val="24"/>
          <w:szCs w:val="24"/>
          <w:u w:val="single"/>
        </w:rPr>
        <w:t>Q</w:t>
      </w:r>
      <w:r w:rsidRPr="00386B2B">
        <w:rPr>
          <w:b/>
          <w:sz w:val="24"/>
          <w:szCs w:val="24"/>
          <w:u w:val="single"/>
        </w:rPr>
        <w:t xml:space="preserve">uestions and </w:t>
      </w:r>
      <w:r w:rsidR="000E79E6" w:rsidRPr="00386B2B">
        <w:rPr>
          <w:b/>
          <w:sz w:val="24"/>
          <w:szCs w:val="24"/>
          <w:u w:val="single"/>
        </w:rPr>
        <w:t>R</w:t>
      </w:r>
      <w:r w:rsidRPr="00386B2B">
        <w:rPr>
          <w:b/>
          <w:sz w:val="24"/>
          <w:szCs w:val="24"/>
          <w:u w:val="single"/>
        </w:rPr>
        <w:t>esponses</w:t>
      </w:r>
    </w:p>
    <w:p w14:paraId="362B4034" w14:textId="77777777" w:rsidR="00F400EF" w:rsidRDefault="00F400EF">
      <w:pPr>
        <w:rPr>
          <w:sz w:val="24"/>
          <w:szCs w:val="24"/>
        </w:rPr>
      </w:pPr>
    </w:p>
    <w:p w14:paraId="344AD752" w14:textId="77777777" w:rsidR="00560B98" w:rsidRDefault="00F400EF">
      <w:pPr>
        <w:rPr>
          <w:sz w:val="24"/>
          <w:szCs w:val="24"/>
        </w:rPr>
      </w:pPr>
      <w:r w:rsidRPr="00F400EF">
        <w:rPr>
          <w:sz w:val="24"/>
          <w:szCs w:val="24"/>
        </w:rPr>
        <w:t xml:space="preserve">The </w:t>
      </w:r>
      <w:r>
        <w:rPr>
          <w:sz w:val="24"/>
          <w:szCs w:val="24"/>
        </w:rPr>
        <w:t xml:space="preserve">DEQ requested that the </w:t>
      </w:r>
      <w:r w:rsidRPr="00F400EF">
        <w:rPr>
          <w:sz w:val="24"/>
          <w:szCs w:val="24"/>
        </w:rPr>
        <w:t xml:space="preserve">AAC review </w:t>
      </w:r>
      <w:r w:rsidR="009737DA">
        <w:rPr>
          <w:sz w:val="24"/>
          <w:szCs w:val="24"/>
        </w:rPr>
        <w:t xml:space="preserve">its </w:t>
      </w:r>
      <w:r w:rsidRPr="00F400EF">
        <w:rPr>
          <w:sz w:val="24"/>
          <w:szCs w:val="24"/>
        </w:rPr>
        <w:t>current and alternative DO assessment protocols for lake</w:t>
      </w:r>
      <w:r w:rsidR="004544C8">
        <w:rPr>
          <w:sz w:val="24"/>
          <w:szCs w:val="24"/>
        </w:rPr>
        <w:t>s</w:t>
      </w:r>
      <w:r w:rsidR="0029022B">
        <w:rPr>
          <w:sz w:val="24"/>
          <w:szCs w:val="24"/>
        </w:rPr>
        <w:t xml:space="preserve"> and </w:t>
      </w:r>
      <w:r w:rsidRPr="00F400EF">
        <w:rPr>
          <w:sz w:val="24"/>
          <w:szCs w:val="24"/>
        </w:rPr>
        <w:t xml:space="preserve">reservoirs </w:t>
      </w:r>
      <w:r w:rsidR="00355196">
        <w:rPr>
          <w:sz w:val="24"/>
          <w:szCs w:val="24"/>
        </w:rPr>
        <w:t xml:space="preserve">in Virginia </w:t>
      </w:r>
      <w:r w:rsidRPr="00F400EF">
        <w:rPr>
          <w:sz w:val="24"/>
          <w:szCs w:val="24"/>
        </w:rPr>
        <w:t xml:space="preserve">and provide advice concerning assessments with low DO conditions caused by incomplete fall turnover. </w:t>
      </w:r>
      <w:r w:rsidRPr="00355196">
        <w:rPr>
          <w:sz w:val="24"/>
          <w:szCs w:val="24"/>
        </w:rPr>
        <w:t xml:space="preserve">The </w:t>
      </w:r>
      <w:r w:rsidR="00F14016">
        <w:rPr>
          <w:sz w:val="24"/>
          <w:szCs w:val="24"/>
        </w:rPr>
        <w:t>DEQ</w:t>
      </w:r>
      <w:r w:rsidR="00355196">
        <w:rPr>
          <w:sz w:val="24"/>
          <w:szCs w:val="24"/>
        </w:rPr>
        <w:t xml:space="preserve"> requested that the </w:t>
      </w:r>
      <w:r w:rsidRPr="00355196">
        <w:rPr>
          <w:sz w:val="24"/>
          <w:szCs w:val="24"/>
        </w:rPr>
        <w:t>review consider the distinguishing marks of strong and weak assessment methodology</w:t>
      </w:r>
      <w:r w:rsidR="00355196">
        <w:rPr>
          <w:sz w:val="24"/>
          <w:szCs w:val="24"/>
        </w:rPr>
        <w:t xml:space="preserve"> (Table 1)</w:t>
      </w:r>
      <w:r w:rsidRPr="00355196">
        <w:rPr>
          <w:sz w:val="24"/>
          <w:szCs w:val="24"/>
        </w:rPr>
        <w:t xml:space="preserve"> and address </w:t>
      </w:r>
      <w:r w:rsidR="00355196">
        <w:rPr>
          <w:sz w:val="24"/>
          <w:szCs w:val="24"/>
        </w:rPr>
        <w:t xml:space="preserve">specific </w:t>
      </w:r>
      <w:r w:rsidRPr="00355196">
        <w:rPr>
          <w:sz w:val="24"/>
          <w:szCs w:val="24"/>
        </w:rPr>
        <w:t>questions</w:t>
      </w:r>
      <w:r w:rsidR="0029022B">
        <w:rPr>
          <w:sz w:val="24"/>
          <w:szCs w:val="24"/>
        </w:rPr>
        <w:t>.</w:t>
      </w:r>
      <w:r w:rsidR="00355196">
        <w:rPr>
          <w:sz w:val="24"/>
          <w:szCs w:val="24"/>
        </w:rPr>
        <w:t xml:space="preserve"> </w:t>
      </w:r>
    </w:p>
    <w:p w14:paraId="363322C1" w14:textId="77777777" w:rsidR="008A30D1" w:rsidRDefault="008A30D1">
      <w:pPr>
        <w:rPr>
          <w:sz w:val="24"/>
          <w:szCs w:val="24"/>
        </w:rPr>
      </w:pPr>
    </w:p>
    <w:p w14:paraId="62C92844" w14:textId="77777777" w:rsidR="00355196" w:rsidRPr="008A30D1" w:rsidRDefault="00355196" w:rsidP="00F02BED">
      <w:pPr>
        <w:spacing w:after="120"/>
        <w:jc w:val="center"/>
        <w:rPr>
          <w:sz w:val="24"/>
          <w:szCs w:val="24"/>
        </w:rPr>
      </w:pPr>
      <w:r w:rsidRPr="008A30D1">
        <w:rPr>
          <w:sz w:val="24"/>
          <w:szCs w:val="24"/>
        </w:rPr>
        <w:t>Table 1. Distinguishing marks of strong and weak assessment methodology.</w:t>
      </w:r>
    </w:p>
    <w:p w14:paraId="5A1AB6F5" w14:textId="77777777" w:rsidR="00DE098E" w:rsidRDefault="00355196">
      <w:pPr>
        <w:jc w:val="center"/>
        <w:rPr>
          <w:sz w:val="24"/>
          <w:szCs w:val="24"/>
        </w:rPr>
      </w:pPr>
      <w:r w:rsidRPr="004042F1">
        <w:rPr>
          <w:noProof/>
          <w:lang w:val="en-US"/>
        </w:rPr>
        <w:drawing>
          <wp:inline distT="0" distB="0" distL="0" distR="0" wp14:anchorId="3AE697C6" wp14:editId="3B594E1D">
            <wp:extent cx="5638800" cy="5659887"/>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4244" cy="5705501"/>
                    </a:xfrm>
                    <a:prstGeom prst="rect">
                      <a:avLst/>
                    </a:prstGeom>
                    <a:noFill/>
                    <a:ln>
                      <a:noFill/>
                    </a:ln>
                  </pic:spPr>
                </pic:pic>
              </a:graphicData>
            </a:graphic>
          </wp:inline>
        </w:drawing>
      </w:r>
    </w:p>
    <w:p w14:paraId="4DE9B151" w14:textId="77777777" w:rsidR="005701E3" w:rsidRDefault="005701E3" w:rsidP="008A30D1">
      <w:pPr>
        <w:jc w:val="center"/>
        <w:rPr>
          <w:sz w:val="24"/>
          <w:szCs w:val="24"/>
        </w:rPr>
      </w:pPr>
    </w:p>
    <w:p w14:paraId="194441E0" w14:textId="77777777" w:rsidR="00560B98" w:rsidRPr="00DF773A" w:rsidRDefault="00843401">
      <w:pPr>
        <w:spacing w:after="160"/>
        <w:rPr>
          <w:b/>
          <w:sz w:val="24"/>
          <w:szCs w:val="24"/>
        </w:rPr>
      </w:pPr>
      <w:r w:rsidRPr="008A30D1">
        <w:rPr>
          <w:b/>
          <w:sz w:val="24"/>
          <w:szCs w:val="24"/>
        </w:rPr>
        <w:lastRenderedPageBreak/>
        <w:t>(1)  Is DEQ’s current procedure for DO assessments in lakes/reservoirs sound and scientifically defensible?  Does the AAC have any concerns about this procedure besides those already mentioned</w:t>
      </w:r>
      <w:r w:rsidRPr="00DF773A">
        <w:rPr>
          <w:b/>
          <w:sz w:val="24"/>
          <w:szCs w:val="24"/>
        </w:rPr>
        <w:t xml:space="preserve">? </w:t>
      </w:r>
    </w:p>
    <w:p w14:paraId="6A9FF2DB" w14:textId="345F80F5" w:rsidR="00A162EF" w:rsidRPr="00407450" w:rsidRDefault="00843401" w:rsidP="00C15AEE">
      <w:pPr>
        <w:ind w:firstLine="720"/>
        <w:rPr>
          <w:rFonts w:eastAsia="Calibri"/>
          <w:sz w:val="24"/>
          <w:lang w:val="en-US"/>
        </w:rPr>
      </w:pPr>
      <w:r>
        <w:rPr>
          <w:sz w:val="24"/>
          <w:szCs w:val="24"/>
        </w:rPr>
        <w:t xml:space="preserve">We do not </w:t>
      </w:r>
      <w:r w:rsidRPr="00337F52">
        <w:rPr>
          <w:sz w:val="24"/>
          <w:szCs w:val="24"/>
        </w:rPr>
        <w:t>think that the current DO assessment procedure (as of 2018) is sound or defensible, for four primary reasons</w:t>
      </w:r>
      <w:r w:rsidR="00337F52" w:rsidRPr="00337F52">
        <w:rPr>
          <w:sz w:val="24"/>
          <w:szCs w:val="24"/>
        </w:rPr>
        <w:t>. The current procedure is to "</w:t>
      </w:r>
      <w:r w:rsidR="00337F52" w:rsidRPr="00407450">
        <w:rPr>
          <w:rFonts w:eastAsia="Calibri"/>
          <w:sz w:val="24"/>
          <w:lang w:val="en-US"/>
        </w:rPr>
        <w:t>pool data by taking all measurements taken in the epilimnion (for Section 187 lakes/reservoirs) or in the water column (for non-Section 187 lakes or when Section 187 lakes/reservoirs are not stratified) over the six-year assessment period</w:t>
      </w:r>
      <w:r w:rsidR="00337F52">
        <w:rPr>
          <w:rFonts w:eastAsia="Calibri"/>
          <w:sz w:val="24"/>
          <w:lang w:val="en-US"/>
        </w:rPr>
        <w:t>...</w:t>
      </w:r>
      <w:r w:rsidR="00337F52" w:rsidRPr="00337F52">
        <w:rPr>
          <w:rFonts w:ascii="Calibri" w:eastAsia="Calibri" w:hAnsi="Calibri" w:cs="Times New Roman"/>
          <w:sz w:val="24"/>
          <w:lang w:val="en-US"/>
        </w:rPr>
        <w:t xml:space="preserve"> </w:t>
      </w:r>
      <w:r w:rsidR="00337F52" w:rsidRPr="00337F52">
        <w:rPr>
          <w:rFonts w:eastAsia="Calibri"/>
          <w:sz w:val="24"/>
          <w:lang w:val="en-US"/>
        </w:rPr>
        <w:t xml:space="preserve">Vertical temperature profiles enable assessors to determine the bottommost depth of the </w:t>
      </w:r>
      <w:proofErr w:type="spellStart"/>
      <w:r w:rsidR="00337F52" w:rsidRPr="00337F52">
        <w:rPr>
          <w:rFonts w:eastAsia="Calibri"/>
          <w:sz w:val="24"/>
          <w:lang w:val="en-US"/>
        </w:rPr>
        <w:t>epiliminion</w:t>
      </w:r>
      <w:proofErr w:type="spellEnd"/>
      <w:r w:rsidR="00337F52" w:rsidRPr="00337F52">
        <w:rPr>
          <w:rFonts w:eastAsia="Calibri"/>
          <w:sz w:val="24"/>
          <w:lang w:val="en-US"/>
        </w:rPr>
        <w:t xml:space="preserve"> at a station during a monitoring event.  </w:t>
      </w:r>
      <w:proofErr w:type="spellStart"/>
      <w:r w:rsidR="00337F52" w:rsidRPr="00337F52">
        <w:rPr>
          <w:rFonts w:eastAsia="Calibri"/>
          <w:sz w:val="24"/>
          <w:lang w:val="en-US"/>
        </w:rPr>
        <w:t>Epilimnetic</w:t>
      </w:r>
      <w:proofErr w:type="spellEnd"/>
      <w:r w:rsidR="00337F52" w:rsidRPr="00337F52">
        <w:rPr>
          <w:rFonts w:eastAsia="Calibri"/>
          <w:sz w:val="24"/>
          <w:lang w:val="en-US"/>
        </w:rPr>
        <w:t xml:space="preserve"> samples are then compared to the minimum DO criterion (4.0 mg/l for most lakes/reservoirs). If more than 10% of these samples are below the criterion, then the lake/reservoir assessment unit will be deemed impaired for DO.</w:t>
      </w:r>
      <w:r w:rsidR="00337F52" w:rsidRPr="00407450">
        <w:rPr>
          <w:rFonts w:eastAsia="Calibri"/>
          <w:sz w:val="24"/>
          <w:lang w:val="en-US"/>
        </w:rPr>
        <w:t>" (</w:t>
      </w:r>
      <w:r w:rsidR="00987FC4">
        <w:rPr>
          <w:rFonts w:eastAsia="Calibri"/>
          <w:sz w:val="24"/>
          <w:lang w:val="en-US"/>
        </w:rPr>
        <w:t xml:space="preserve">see </w:t>
      </w:r>
      <w:r w:rsidR="00337F52" w:rsidRPr="00407450">
        <w:rPr>
          <w:rFonts w:eastAsia="Calibri"/>
          <w:sz w:val="24"/>
          <w:lang w:val="en-US"/>
        </w:rPr>
        <w:t>Appendix A</w:t>
      </w:r>
      <w:r w:rsidR="00987FC4">
        <w:rPr>
          <w:rFonts w:eastAsia="Calibri"/>
          <w:sz w:val="24"/>
          <w:lang w:val="en-US"/>
        </w:rPr>
        <w:t xml:space="preserve"> for more information on the current procedure</w:t>
      </w:r>
      <w:r w:rsidR="00337F52" w:rsidRPr="00407450">
        <w:rPr>
          <w:rFonts w:eastAsia="Calibri"/>
          <w:sz w:val="24"/>
          <w:lang w:val="en-US"/>
        </w:rPr>
        <w:t>).</w:t>
      </w:r>
      <w:r w:rsidRPr="00337F52">
        <w:rPr>
          <w:sz w:val="24"/>
          <w:szCs w:val="24"/>
        </w:rPr>
        <w:t xml:space="preserve"> </w:t>
      </w:r>
    </w:p>
    <w:p w14:paraId="1534BC83" w14:textId="77777777" w:rsidR="00560B98" w:rsidRDefault="00843401" w:rsidP="00C15AEE">
      <w:pPr>
        <w:ind w:firstLine="720"/>
        <w:rPr>
          <w:sz w:val="24"/>
          <w:szCs w:val="24"/>
        </w:rPr>
      </w:pPr>
      <w:r>
        <w:rPr>
          <w:sz w:val="24"/>
          <w:szCs w:val="24"/>
        </w:rPr>
        <w:t xml:space="preserve">First, quantifying DO in the epilimnion only provides a metric of surface water degradation and disregards a well-accepted limnological paradigm that DO availability in lake and reservoir </w:t>
      </w:r>
      <w:proofErr w:type="spellStart"/>
      <w:r>
        <w:rPr>
          <w:sz w:val="24"/>
          <w:szCs w:val="24"/>
        </w:rPr>
        <w:t>hypolimnia</w:t>
      </w:r>
      <w:proofErr w:type="spellEnd"/>
      <w:r>
        <w:rPr>
          <w:sz w:val="24"/>
          <w:szCs w:val="24"/>
        </w:rPr>
        <w:t xml:space="preserve"> is a key metric of water quality (Hynes 1960, Wetzel 2001, </w:t>
      </w:r>
      <w:r w:rsidR="00552F16">
        <w:rPr>
          <w:sz w:val="24"/>
          <w:szCs w:val="24"/>
        </w:rPr>
        <w:t xml:space="preserve">U.S. </w:t>
      </w:r>
      <w:r>
        <w:rPr>
          <w:sz w:val="24"/>
          <w:szCs w:val="24"/>
        </w:rPr>
        <w:t>EPA 201</w:t>
      </w:r>
      <w:r w:rsidR="00C4173C">
        <w:rPr>
          <w:sz w:val="24"/>
          <w:szCs w:val="24"/>
        </w:rPr>
        <w:t>7</w:t>
      </w:r>
      <w:r>
        <w:rPr>
          <w:sz w:val="24"/>
          <w:szCs w:val="24"/>
        </w:rPr>
        <w:t xml:space="preserve">). In particular, low DO in the hypolimnion degrades fish and macroinvertebrate habitat and promotes nutrient and metal release from the sediments, which can have subsequent negative effects on water quality long-term (Gerling </w:t>
      </w:r>
      <w:r w:rsidRPr="008A30D1">
        <w:rPr>
          <w:i/>
          <w:sz w:val="24"/>
          <w:szCs w:val="24"/>
        </w:rPr>
        <w:t>et al</w:t>
      </w:r>
      <w:r>
        <w:rPr>
          <w:sz w:val="24"/>
          <w:szCs w:val="24"/>
        </w:rPr>
        <w:t xml:space="preserve">. 2016). A full water column DO depth profile is needed to evaluate water quality. Thus, we </w:t>
      </w:r>
      <w:r w:rsidR="00A162EF">
        <w:rPr>
          <w:sz w:val="24"/>
          <w:szCs w:val="24"/>
        </w:rPr>
        <w:t>recommend</w:t>
      </w:r>
      <w:r>
        <w:rPr>
          <w:sz w:val="24"/>
          <w:szCs w:val="24"/>
        </w:rPr>
        <w:t xml:space="preserve"> </w:t>
      </w:r>
      <w:r w:rsidR="007334D7">
        <w:rPr>
          <w:sz w:val="24"/>
          <w:szCs w:val="24"/>
        </w:rPr>
        <w:t xml:space="preserve">taking </w:t>
      </w:r>
      <w:r>
        <w:rPr>
          <w:sz w:val="24"/>
          <w:szCs w:val="24"/>
        </w:rPr>
        <w:t xml:space="preserve">DO </w:t>
      </w:r>
      <w:r w:rsidR="007334D7">
        <w:rPr>
          <w:sz w:val="24"/>
          <w:szCs w:val="24"/>
        </w:rPr>
        <w:t>measurements</w:t>
      </w:r>
      <w:r>
        <w:rPr>
          <w:sz w:val="24"/>
          <w:szCs w:val="24"/>
        </w:rPr>
        <w:t xml:space="preserve"> throughout the entire depth profile from the surface to the sediments (thereby capturing both the epilimnion and hypolimnion) at each monitoring site</w:t>
      </w:r>
      <w:r w:rsidR="003659B4">
        <w:rPr>
          <w:sz w:val="24"/>
          <w:szCs w:val="24"/>
        </w:rPr>
        <w:t xml:space="preserve"> </w:t>
      </w:r>
      <w:r w:rsidR="003659B4" w:rsidRPr="003659B4">
        <w:rPr>
          <w:sz w:val="24"/>
          <w:szCs w:val="24"/>
        </w:rPr>
        <w:t>regardless of thermal stratification conditions</w:t>
      </w:r>
      <w:r w:rsidR="003659B4">
        <w:rPr>
          <w:sz w:val="24"/>
          <w:szCs w:val="24"/>
        </w:rPr>
        <w:t xml:space="preserve">. </w:t>
      </w:r>
    </w:p>
    <w:p w14:paraId="2330B838" w14:textId="4EE3188F" w:rsidR="00560B98" w:rsidRDefault="00066F10" w:rsidP="00C15AEE">
      <w:pPr>
        <w:rPr>
          <w:sz w:val="24"/>
          <w:szCs w:val="24"/>
        </w:rPr>
      </w:pPr>
      <w:r>
        <w:rPr>
          <w:i/>
          <w:sz w:val="24"/>
          <w:szCs w:val="24"/>
        </w:rPr>
        <w:tab/>
      </w:r>
      <w:r w:rsidR="00843401">
        <w:rPr>
          <w:sz w:val="24"/>
          <w:szCs w:val="24"/>
        </w:rPr>
        <w:t>Second, it is important to note that water quality varies across the reservoir continuum from the upstream riverine zone, where inflowing tributaries enter the reservoir, to the downstream lacustrine zone at the dam (Thornton 1990). Upstream riverine sites that have been impacted from nutrient and pollutant loading in the watershed sometimes have poorer overall water quality than downstream reservoir sites, where nutrients and organic matter may have already settled out on the sediments (</w:t>
      </w:r>
      <w:proofErr w:type="spellStart"/>
      <w:r w:rsidR="00843401">
        <w:rPr>
          <w:sz w:val="24"/>
          <w:szCs w:val="24"/>
        </w:rPr>
        <w:t>Breitburg</w:t>
      </w:r>
      <w:proofErr w:type="spellEnd"/>
      <w:r w:rsidR="00843401">
        <w:rPr>
          <w:sz w:val="24"/>
          <w:szCs w:val="24"/>
        </w:rPr>
        <w:t xml:space="preserve"> </w:t>
      </w:r>
      <w:r w:rsidR="00843401" w:rsidRPr="008A30D1">
        <w:rPr>
          <w:i/>
          <w:sz w:val="24"/>
          <w:szCs w:val="24"/>
        </w:rPr>
        <w:t>et al</w:t>
      </w:r>
      <w:r w:rsidR="00843401">
        <w:rPr>
          <w:sz w:val="24"/>
          <w:szCs w:val="24"/>
        </w:rPr>
        <w:t xml:space="preserve">. 2003, </w:t>
      </w:r>
      <w:proofErr w:type="spellStart"/>
      <w:r w:rsidR="00843401">
        <w:rPr>
          <w:sz w:val="24"/>
          <w:szCs w:val="24"/>
        </w:rPr>
        <w:t>Stringfellow</w:t>
      </w:r>
      <w:proofErr w:type="spellEnd"/>
      <w:r w:rsidR="00843401">
        <w:rPr>
          <w:sz w:val="24"/>
          <w:szCs w:val="24"/>
        </w:rPr>
        <w:t xml:space="preserve"> </w:t>
      </w:r>
      <w:r w:rsidR="00843401" w:rsidRPr="008A30D1">
        <w:rPr>
          <w:i/>
          <w:sz w:val="24"/>
          <w:szCs w:val="24"/>
        </w:rPr>
        <w:t>et al</w:t>
      </w:r>
      <w:r w:rsidR="00843401">
        <w:rPr>
          <w:sz w:val="24"/>
          <w:szCs w:val="24"/>
        </w:rPr>
        <w:t xml:space="preserve">. 2009). Conversely, it may be possible to see decreases in </w:t>
      </w:r>
      <w:r w:rsidR="003859EE">
        <w:rPr>
          <w:sz w:val="24"/>
          <w:szCs w:val="24"/>
        </w:rPr>
        <w:t>DO</w:t>
      </w:r>
      <w:r w:rsidR="00843401">
        <w:rPr>
          <w:sz w:val="24"/>
          <w:szCs w:val="24"/>
        </w:rPr>
        <w:t xml:space="preserve"> when moving from upstream to downstream due to high </w:t>
      </w:r>
      <w:r w:rsidR="00172982">
        <w:rPr>
          <w:sz w:val="24"/>
          <w:szCs w:val="24"/>
        </w:rPr>
        <w:t>DO</w:t>
      </w:r>
      <w:r w:rsidR="00843401">
        <w:rPr>
          <w:sz w:val="24"/>
          <w:szCs w:val="24"/>
        </w:rPr>
        <w:t xml:space="preserve"> in incoming stream water (Borges </w:t>
      </w:r>
      <w:r w:rsidR="00843401" w:rsidRPr="008A30D1">
        <w:rPr>
          <w:i/>
          <w:sz w:val="24"/>
          <w:szCs w:val="24"/>
        </w:rPr>
        <w:t>et al</w:t>
      </w:r>
      <w:r w:rsidR="00843401">
        <w:rPr>
          <w:sz w:val="24"/>
          <w:szCs w:val="24"/>
        </w:rPr>
        <w:t xml:space="preserve">. 2008). Our interpretation of the most defensible approach for monitoring would thus be to </w:t>
      </w:r>
      <w:r w:rsidR="00337F52">
        <w:rPr>
          <w:sz w:val="24"/>
          <w:szCs w:val="24"/>
        </w:rPr>
        <w:t>pool</w:t>
      </w:r>
      <w:r w:rsidR="00843401">
        <w:rPr>
          <w:sz w:val="24"/>
          <w:szCs w:val="24"/>
        </w:rPr>
        <w:t xml:space="preserve"> </w:t>
      </w:r>
      <w:proofErr w:type="spellStart"/>
      <w:r w:rsidR="00843401">
        <w:rPr>
          <w:sz w:val="24"/>
          <w:szCs w:val="24"/>
        </w:rPr>
        <w:t>epilimnetic</w:t>
      </w:r>
      <w:proofErr w:type="spellEnd"/>
      <w:r w:rsidR="00843401">
        <w:rPr>
          <w:sz w:val="24"/>
          <w:szCs w:val="24"/>
        </w:rPr>
        <w:t xml:space="preserve"> samples only within a monitoring station, </w:t>
      </w:r>
      <w:r w:rsidR="00843401">
        <w:rPr>
          <w:i/>
          <w:sz w:val="24"/>
          <w:szCs w:val="24"/>
        </w:rPr>
        <w:t>not</w:t>
      </w:r>
      <w:r w:rsidR="00843401">
        <w:rPr>
          <w:sz w:val="24"/>
          <w:szCs w:val="24"/>
        </w:rPr>
        <w:t xml:space="preserve"> across the entire epilimnion of the reservoir, as is part of the current DO assessment protocol</w:t>
      </w:r>
      <w:r w:rsidR="00A162EF">
        <w:rPr>
          <w:sz w:val="24"/>
          <w:szCs w:val="24"/>
        </w:rPr>
        <w:t xml:space="preserve"> used by DEQ</w:t>
      </w:r>
      <w:r w:rsidR="00843401">
        <w:rPr>
          <w:sz w:val="24"/>
          <w:szCs w:val="24"/>
        </w:rPr>
        <w:t xml:space="preserve">. Averaging across the entire reservoir masks longitudinal variability in water quality and could prevent the identification of impacted tributaries that bring poor water quality inputs into the reservoir. </w:t>
      </w:r>
    </w:p>
    <w:p w14:paraId="1F1812E3" w14:textId="55329E0C" w:rsidR="00560B98" w:rsidRPr="00386B2B" w:rsidRDefault="00843401" w:rsidP="00C15AEE">
      <w:pPr>
        <w:ind w:firstLine="720"/>
        <w:rPr>
          <w:sz w:val="24"/>
          <w:szCs w:val="24"/>
          <w:highlight w:val="yellow"/>
        </w:rPr>
      </w:pPr>
      <w:r w:rsidRPr="00386B2B">
        <w:rPr>
          <w:sz w:val="24"/>
          <w:szCs w:val="24"/>
        </w:rPr>
        <w:t xml:space="preserve">Third, another concern is the current practice of pooling observations with no temporal averaging over a 6-year assessment period. We support the approach of the </w:t>
      </w:r>
      <w:r w:rsidRPr="00386B2B">
        <w:rPr>
          <w:sz w:val="24"/>
          <w:szCs w:val="24"/>
        </w:rPr>
        <w:lastRenderedPageBreak/>
        <w:t xml:space="preserve">2020 assessment guidance manual, which instructs DEQ staff to calculate monthly medians of </w:t>
      </w:r>
      <w:r w:rsidR="00987FC4">
        <w:rPr>
          <w:sz w:val="24"/>
          <w:szCs w:val="24"/>
        </w:rPr>
        <w:t>chlorophyll and total phosphorus concentrations</w:t>
      </w:r>
      <w:r w:rsidRPr="00386B2B">
        <w:rPr>
          <w:sz w:val="24"/>
          <w:szCs w:val="24"/>
        </w:rPr>
        <w:t xml:space="preserve"> prior to further analyses. </w:t>
      </w:r>
      <w:r w:rsidR="00987FC4">
        <w:rPr>
          <w:sz w:val="24"/>
          <w:szCs w:val="24"/>
        </w:rPr>
        <w:t>Pooling</w:t>
      </w:r>
      <w:r w:rsidR="00987FC4" w:rsidRPr="00386B2B">
        <w:rPr>
          <w:sz w:val="24"/>
          <w:szCs w:val="24"/>
        </w:rPr>
        <w:t xml:space="preserve"> </w:t>
      </w:r>
      <w:r w:rsidRPr="00386B2B">
        <w:rPr>
          <w:sz w:val="24"/>
          <w:szCs w:val="24"/>
        </w:rPr>
        <w:t xml:space="preserve">all measurements collected over a six-year </w:t>
      </w:r>
      <w:proofErr w:type="gramStart"/>
      <w:r w:rsidRPr="00386B2B">
        <w:rPr>
          <w:sz w:val="24"/>
          <w:szCs w:val="24"/>
        </w:rPr>
        <w:t>time period</w:t>
      </w:r>
      <w:proofErr w:type="gramEnd"/>
      <w:r w:rsidRPr="00386B2B">
        <w:rPr>
          <w:sz w:val="24"/>
          <w:szCs w:val="24"/>
        </w:rPr>
        <w:t xml:space="preserve"> masks water quality changes that would be detected on shorter time scales. For example, in a six-year analysis of DO data in an oligotrophic lake in New Hampshire, Richardson </w:t>
      </w:r>
      <w:r w:rsidRPr="00386B2B">
        <w:rPr>
          <w:i/>
          <w:sz w:val="24"/>
          <w:szCs w:val="24"/>
        </w:rPr>
        <w:t>et al</w:t>
      </w:r>
      <w:r w:rsidRPr="00386B2B">
        <w:rPr>
          <w:sz w:val="24"/>
          <w:szCs w:val="24"/>
        </w:rPr>
        <w:t>. (2017) detected changes in water quality that were only possible from comparing year</w:t>
      </w:r>
      <w:r w:rsidR="003503AC" w:rsidRPr="00386B2B">
        <w:rPr>
          <w:sz w:val="24"/>
          <w:szCs w:val="24"/>
        </w:rPr>
        <w:t>-</w:t>
      </w:r>
      <w:r w:rsidRPr="00386B2B">
        <w:rPr>
          <w:sz w:val="24"/>
          <w:szCs w:val="24"/>
        </w:rPr>
        <w:t>to</w:t>
      </w:r>
      <w:r w:rsidR="003503AC" w:rsidRPr="00386B2B">
        <w:rPr>
          <w:sz w:val="24"/>
          <w:szCs w:val="24"/>
        </w:rPr>
        <w:t>-</w:t>
      </w:r>
      <w:r w:rsidRPr="00386B2B">
        <w:rPr>
          <w:sz w:val="24"/>
          <w:szCs w:val="24"/>
        </w:rPr>
        <w:t xml:space="preserve">year data. </w:t>
      </w:r>
      <w:r w:rsidR="00987FC4">
        <w:rPr>
          <w:sz w:val="24"/>
          <w:szCs w:val="24"/>
        </w:rPr>
        <w:t>Pooling</w:t>
      </w:r>
      <w:r w:rsidR="00987FC4" w:rsidRPr="00386B2B">
        <w:rPr>
          <w:sz w:val="24"/>
          <w:szCs w:val="24"/>
        </w:rPr>
        <w:t xml:space="preserve"> </w:t>
      </w:r>
      <w:r w:rsidRPr="00386B2B">
        <w:rPr>
          <w:sz w:val="24"/>
          <w:szCs w:val="24"/>
        </w:rPr>
        <w:t xml:space="preserve">all six years of data would have prevented the detection of water quality impairment occurring on more rapid time scales. </w:t>
      </w:r>
    </w:p>
    <w:p w14:paraId="7999606F" w14:textId="11E61857" w:rsidR="00726F52" w:rsidRDefault="00726F52" w:rsidP="00726F52">
      <w:pPr>
        <w:rPr>
          <w:sz w:val="24"/>
          <w:szCs w:val="24"/>
        </w:rPr>
      </w:pPr>
      <w:r>
        <w:rPr>
          <w:sz w:val="24"/>
          <w:szCs w:val="24"/>
        </w:rPr>
        <w:tab/>
      </w:r>
      <w:r w:rsidR="00843401" w:rsidRPr="00386B2B">
        <w:rPr>
          <w:sz w:val="24"/>
          <w:szCs w:val="24"/>
        </w:rPr>
        <w:t xml:space="preserve">Fourth, the current DO threshold of 4.0 mg/L may be an </w:t>
      </w:r>
      <w:r w:rsidR="0051738C" w:rsidRPr="00386B2B">
        <w:rPr>
          <w:sz w:val="24"/>
          <w:szCs w:val="24"/>
        </w:rPr>
        <w:t>inaccurate</w:t>
      </w:r>
      <w:r w:rsidR="00843401" w:rsidRPr="00386B2B">
        <w:rPr>
          <w:sz w:val="24"/>
          <w:szCs w:val="24"/>
        </w:rPr>
        <w:t xml:space="preserve"> metric of water quality because it does not </w:t>
      </w:r>
      <w:r w:rsidR="007334D7" w:rsidRPr="00386B2B">
        <w:rPr>
          <w:sz w:val="24"/>
          <w:szCs w:val="24"/>
        </w:rPr>
        <w:t>consider</w:t>
      </w:r>
      <w:r w:rsidR="00843401" w:rsidRPr="00386B2B">
        <w:rPr>
          <w:sz w:val="24"/>
          <w:szCs w:val="24"/>
        </w:rPr>
        <w:t xml:space="preserve"> the differential solubility of DO at different water temperatures. As noted </w:t>
      </w:r>
      <w:r w:rsidR="007334D7" w:rsidRPr="00386B2B">
        <w:rPr>
          <w:sz w:val="24"/>
          <w:szCs w:val="24"/>
        </w:rPr>
        <w:t>earlier</w:t>
      </w:r>
      <w:r w:rsidR="00843401" w:rsidRPr="00386B2B">
        <w:rPr>
          <w:sz w:val="24"/>
          <w:szCs w:val="24"/>
        </w:rPr>
        <w:t xml:space="preserve">, DO concentrations in mg/L are not as sensitive metrics of DO availability as </w:t>
      </w:r>
      <w:r w:rsidR="00084B7D" w:rsidRPr="00386B2B">
        <w:rPr>
          <w:sz w:val="24"/>
          <w:szCs w:val="24"/>
        </w:rPr>
        <w:t>percent</w:t>
      </w:r>
      <w:r w:rsidR="00843401" w:rsidRPr="00386B2B">
        <w:rPr>
          <w:sz w:val="24"/>
          <w:szCs w:val="24"/>
        </w:rPr>
        <w:t xml:space="preserve"> DO saturation, which corrects for differential DO solubility at varying water temperatures (Figure 1). Consequently, 4.0 mg/L represents a range of different </w:t>
      </w:r>
      <w:r w:rsidR="00084B7D" w:rsidRPr="00386B2B">
        <w:rPr>
          <w:sz w:val="24"/>
          <w:szCs w:val="24"/>
        </w:rPr>
        <w:t>percent</w:t>
      </w:r>
      <w:r w:rsidR="00843401" w:rsidRPr="00386B2B">
        <w:rPr>
          <w:sz w:val="24"/>
          <w:szCs w:val="24"/>
        </w:rPr>
        <w:t xml:space="preserve"> saturation levels that </w:t>
      </w:r>
      <w:r w:rsidR="00C15AEE" w:rsidRPr="00386B2B">
        <w:rPr>
          <w:sz w:val="24"/>
          <w:szCs w:val="24"/>
        </w:rPr>
        <w:t>encompass</w:t>
      </w:r>
      <w:r w:rsidR="00843401" w:rsidRPr="00386B2B">
        <w:rPr>
          <w:sz w:val="24"/>
          <w:szCs w:val="24"/>
        </w:rPr>
        <w:t xml:space="preserve"> both </w:t>
      </w:r>
      <w:r w:rsidR="00987FC4">
        <w:rPr>
          <w:sz w:val="24"/>
          <w:szCs w:val="24"/>
        </w:rPr>
        <w:t>acceptable</w:t>
      </w:r>
      <w:r w:rsidR="00987FC4" w:rsidRPr="00386B2B">
        <w:rPr>
          <w:sz w:val="24"/>
          <w:szCs w:val="24"/>
        </w:rPr>
        <w:t xml:space="preserve"> </w:t>
      </w:r>
      <w:r w:rsidR="00084B7D" w:rsidRPr="00386B2B">
        <w:rPr>
          <w:sz w:val="24"/>
          <w:szCs w:val="24"/>
        </w:rPr>
        <w:t xml:space="preserve">(&gt;50%) </w:t>
      </w:r>
      <w:r w:rsidR="00843401" w:rsidRPr="00386B2B">
        <w:rPr>
          <w:i/>
          <w:sz w:val="24"/>
          <w:szCs w:val="24"/>
        </w:rPr>
        <w:t>and</w:t>
      </w:r>
      <w:r w:rsidR="00843401" w:rsidRPr="00386B2B">
        <w:rPr>
          <w:sz w:val="24"/>
          <w:szCs w:val="24"/>
        </w:rPr>
        <w:t xml:space="preserve"> poor</w:t>
      </w:r>
      <w:r w:rsidR="00084B7D" w:rsidRPr="00386B2B">
        <w:rPr>
          <w:sz w:val="24"/>
          <w:szCs w:val="24"/>
        </w:rPr>
        <w:t xml:space="preserve"> (&lt;50%)</w:t>
      </w:r>
      <w:r w:rsidR="00843401" w:rsidRPr="00386B2B">
        <w:rPr>
          <w:sz w:val="24"/>
          <w:szCs w:val="24"/>
        </w:rPr>
        <w:t xml:space="preserve"> water quality </w:t>
      </w:r>
      <w:r w:rsidR="00084B7D" w:rsidRPr="00386B2B">
        <w:rPr>
          <w:sz w:val="24"/>
          <w:szCs w:val="24"/>
        </w:rPr>
        <w:t>when using</w:t>
      </w:r>
      <w:r w:rsidR="00843401" w:rsidRPr="00386B2B">
        <w:rPr>
          <w:sz w:val="24"/>
          <w:szCs w:val="24"/>
        </w:rPr>
        <w:t xml:space="preserve"> 50% saturation </w:t>
      </w:r>
      <w:r w:rsidR="00084B7D" w:rsidRPr="00386B2B">
        <w:rPr>
          <w:sz w:val="24"/>
          <w:szCs w:val="24"/>
        </w:rPr>
        <w:t xml:space="preserve">as a threshold for </w:t>
      </w:r>
      <w:r w:rsidR="00843401" w:rsidRPr="00386B2B">
        <w:rPr>
          <w:sz w:val="24"/>
          <w:szCs w:val="24"/>
        </w:rPr>
        <w:t>water quality (Figure 2). For example, at 5</w:t>
      </w:r>
      <w:r w:rsidR="00843401" w:rsidRPr="00386B2B">
        <w:rPr>
          <w:sz w:val="24"/>
          <w:szCs w:val="24"/>
          <w:vertAlign w:val="superscript"/>
        </w:rPr>
        <w:t>o</w:t>
      </w:r>
      <w:r w:rsidR="00843401" w:rsidRPr="00386B2B">
        <w:rPr>
          <w:sz w:val="24"/>
          <w:szCs w:val="24"/>
        </w:rPr>
        <w:t xml:space="preserve">C, 4.0 mg/L </w:t>
      </w:r>
      <w:r w:rsidR="00864A72" w:rsidRPr="00386B2B">
        <w:rPr>
          <w:sz w:val="24"/>
          <w:szCs w:val="24"/>
        </w:rPr>
        <w:t>equals</w:t>
      </w:r>
      <w:r w:rsidR="00843401" w:rsidRPr="00386B2B">
        <w:rPr>
          <w:sz w:val="24"/>
          <w:szCs w:val="24"/>
        </w:rPr>
        <w:t xml:space="preserve"> 31% DO saturation, whereas at 3</w:t>
      </w:r>
      <w:r w:rsidR="00C15AEE" w:rsidRPr="00386B2B">
        <w:rPr>
          <w:sz w:val="24"/>
          <w:szCs w:val="24"/>
        </w:rPr>
        <w:t>5</w:t>
      </w:r>
      <w:r w:rsidR="00843401" w:rsidRPr="00386B2B">
        <w:rPr>
          <w:sz w:val="24"/>
          <w:szCs w:val="24"/>
          <w:vertAlign w:val="superscript"/>
        </w:rPr>
        <w:t>o</w:t>
      </w:r>
      <w:r w:rsidR="00843401" w:rsidRPr="00386B2B">
        <w:rPr>
          <w:sz w:val="24"/>
          <w:szCs w:val="24"/>
        </w:rPr>
        <w:t xml:space="preserve">C, 4.0 mg/L </w:t>
      </w:r>
      <w:r w:rsidR="00864A72" w:rsidRPr="00386B2B">
        <w:rPr>
          <w:sz w:val="24"/>
          <w:szCs w:val="24"/>
        </w:rPr>
        <w:t>equals</w:t>
      </w:r>
      <w:r w:rsidR="00843401" w:rsidRPr="00386B2B">
        <w:rPr>
          <w:sz w:val="24"/>
          <w:szCs w:val="24"/>
        </w:rPr>
        <w:t xml:space="preserve"> 5</w:t>
      </w:r>
      <w:r w:rsidR="00C15AEE" w:rsidRPr="00386B2B">
        <w:rPr>
          <w:sz w:val="24"/>
          <w:szCs w:val="24"/>
        </w:rPr>
        <w:t>8</w:t>
      </w:r>
      <w:r w:rsidR="00843401" w:rsidRPr="00386B2B">
        <w:rPr>
          <w:sz w:val="24"/>
          <w:szCs w:val="24"/>
        </w:rPr>
        <w:t xml:space="preserve">% saturation (Figure 2). </w:t>
      </w:r>
      <w:r w:rsidR="00084B7D" w:rsidRPr="00386B2B">
        <w:rPr>
          <w:sz w:val="24"/>
          <w:szCs w:val="24"/>
        </w:rPr>
        <w:t>T</w:t>
      </w:r>
      <w:r w:rsidR="00843401" w:rsidRPr="00386B2B">
        <w:rPr>
          <w:sz w:val="24"/>
          <w:szCs w:val="24"/>
        </w:rPr>
        <w:t xml:space="preserve">he current DEQ monitoring is focused on </w:t>
      </w:r>
      <w:proofErr w:type="spellStart"/>
      <w:r w:rsidR="00843401" w:rsidRPr="00386B2B">
        <w:rPr>
          <w:sz w:val="24"/>
          <w:szCs w:val="24"/>
        </w:rPr>
        <w:t>epilimnetic</w:t>
      </w:r>
      <w:proofErr w:type="spellEnd"/>
      <w:r w:rsidR="00843401" w:rsidRPr="00386B2B">
        <w:rPr>
          <w:sz w:val="24"/>
          <w:szCs w:val="24"/>
        </w:rPr>
        <w:t xml:space="preserve"> conditions in lakes and reservoirs during the summer months in Virginia, when </w:t>
      </w:r>
      <w:proofErr w:type="spellStart"/>
      <w:r w:rsidR="00843401" w:rsidRPr="00386B2B">
        <w:rPr>
          <w:sz w:val="24"/>
          <w:szCs w:val="24"/>
        </w:rPr>
        <w:t>epilimnetic</w:t>
      </w:r>
      <w:proofErr w:type="spellEnd"/>
      <w:r w:rsidR="00843401" w:rsidRPr="00386B2B">
        <w:rPr>
          <w:sz w:val="24"/>
          <w:szCs w:val="24"/>
        </w:rPr>
        <w:t xml:space="preserve"> water temperatures typically range from </w:t>
      </w:r>
      <w:r w:rsidR="00C15AEE" w:rsidRPr="00386B2B">
        <w:rPr>
          <w:sz w:val="24"/>
          <w:szCs w:val="24"/>
        </w:rPr>
        <w:t>~</w:t>
      </w:r>
      <w:r w:rsidR="00843401" w:rsidRPr="00386B2B">
        <w:rPr>
          <w:sz w:val="24"/>
          <w:szCs w:val="24"/>
        </w:rPr>
        <w:t xml:space="preserve">15 to </w:t>
      </w:r>
      <w:r w:rsidR="00C80E0C">
        <w:rPr>
          <w:sz w:val="24"/>
          <w:szCs w:val="24"/>
        </w:rPr>
        <w:t>&gt;</w:t>
      </w:r>
      <w:r w:rsidR="00843401" w:rsidRPr="00386B2B">
        <w:rPr>
          <w:sz w:val="24"/>
          <w:szCs w:val="24"/>
        </w:rPr>
        <w:t>3</w:t>
      </w:r>
      <w:r w:rsidR="00C80E0C">
        <w:rPr>
          <w:sz w:val="24"/>
          <w:szCs w:val="24"/>
        </w:rPr>
        <w:t>0</w:t>
      </w:r>
      <w:r w:rsidR="00843401" w:rsidRPr="00386B2B">
        <w:rPr>
          <w:sz w:val="24"/>
          <w:szCs w:val="24"/>
          <w:vertAlign w:val="superscript"/>
        </w:rPr>
        <w:t>o</w:t>
      </w:r>
      <w:r w:rsidR="00843401" w:rsidRPr="00386B2B">
        <w:rPr>
          <w:sz w:val="24"/>
          <w:szCs w:val="24"/>
        </w:rPr>
        <w:t>C</w:t>
      </w:r>
      <w:r w:rsidR="00084B7D" w:rsidRPr="00386B2B">
        <w:rPr>
          <w:sz w:val="24"/>
          <w:szCs w:val="24"/>
        </w:rPr>
        <w:t>.</w:t>
      </w:r>
      <w:r w:rsidR="00843401" w:rsidRPr="00386B2B">
        <w:rPr>
          <w:sz w:val="24"/>
          <w:szCs w:val="24"/>
        </w:rPr>
        <w:t xml:space="preserve"> </w:t>
      </w:r>
      <w:r w:rsidR="00084B7D" w:rsidRPr="00386B2B">
        <w:rPr>
          <w:sz w:val="24"/>
          <w:szCs w:val="24"/>
        </w:rPr>
        <w:t xml:space="preserve">Under these conditions, </w:t>
      </w:r>
      <w:r w:rsidR="00843401" w:rsidRPr="00386B2B">
        <w:rPr>
          <w:sz w:val="24"/>
          <w:szCs w:val="24"/>
        </w:rPr>
        <w:t>we consider the 4.0 mg/L threshold</w:t>
      </w:r>
      <w:r w:rsidR="00084B7D" w:rsidRPr="00386B2B">
        <w:rPr>
          <w:sz w:val="24"/>
          <w:szCs w:val="24"/>
        </w:rPr>
        <w:t xml:space="preserve">, which exhibits percent DO saturation </w:t>
      </w:r>
      <w:r w:rsidR="001D16E3" w:rsidRPr="00386B2B">
        <w:rPr>
          <w:sz w:val="24"/>
          <w:szCs w:val="24"/>
        </w:rPr>
        <w:t>above and below 50%,</w:t>
      </w:r>
      <w:r w:rsidR="00843401" w:rsidRPr="00386B2B">
        <w:rPr>
          <w:sz w:val="24"/>
          <w:szCs w:val="24"/>
        </w:rPr>
        <w:t xml:space="preserve"> to thus be a less-useful threshold than 3.0 mg/L, which consistently exhibits </w:t>
      </w:r>
      <w:r w:rsidR="00084B7D" w:rsidRPr="00386B2B">
        <w:rPr>
          <w:sz w:val="24"/>
          <w:szCs w:val="24"/>
        </w:rPr>
        <w:t>percent</w:t>
      </w:r>
      <w:r w:rsidR="00843401" w:rsidRPr="00386B2B">
        <w:rPr>
          <w:sz w:val="24"/>
          <w:szCs w:val="24"/>
        </w:rPr>
        <w:t xml:space="preserve"> saturation levels </w:t>
      </w:r>
      <w:r w:rsidR="00864A72" w:rsidRPr="00386B2B">
        <w:rPr>
          <w:sz w:val="24"/>
          <w:szCs w:val="24"/>
        </w:rPr>
        <w:t xml:space="preserve">below </w:t>
      </w:r>
      <w:r w:rsidR="00843401" w:rsidRPr="00386B2B">
        <w:rPr>
          <w:sz w:val="24"/>
          <w:szCs w:val="24"/>
        </w:rPr>
        <w:t xml:space="preserve">50% (Figure 2). Moreover, 3.0 mg/L is the current DO threshold </w:t>
      </w:r>
      <w:r w:rsidR="007334D7" w:rsidRPr="00386B2B">
        <w:rPr>
          <w:sz w:val="24"/>
          <w:szCs w:val="24"/>
        </w:rPr>
        <w:t>used in the EPA</w:t>
      </w:r>
      <w:r w:rsidR="00EB33A0" w:rsidRPr="00386B2B">
        <w:rPr>
          <w:sz w:val="24"/>
          <w:szCs w:val="24"/>
        </w:rPr>
        <w:t xml:space="preserve"> 2012 National Lakes Assessment</w:t>
      </w:r>
      <w:r w:rsidR="007334D7" w:rsidRPr="00386B2B">
        <w:rPr>
          <w:sz w:val="24"/>
          <w:szCs w:val="24"/>
        </w:rPr>
        <w:t xml:space="preserve"> </w:t>
      </w:r>
      <w:r w:rsidR="00864A72" w:rsidRPr="00386B2B">
        <w:rPr>
          <w:sz w:val="24"/>
          <w:szCs w:val="24"/>
        </w:rPr>
        <w:t xml:space="preserve">to identify the most disturbed conditions </w:t>
      </w:r>
      <w:r w:rsidR="00987FC4">
        <w:rPr>
          <w:sz w:val="24"/>
          <w:szCs w:val="24"/>
        </w:rPr>
        <w:t xml:space="preserve">in the epilimnion of lakes and reservoirs </w:t>
      </w:r>
      <w:r w:rsidR="00843401" w:rsidRPr="00386B2B">
        <w:rPr>
          <w:sz w:val="24"/>
          <w:szCs w:val="24"/>
        </w:rPr>
        <w:t>(U.S. EPA 201</w:t>
      </w:r>
      <w:r w:rsidR="00C4173C" w:rsidRPr="00386B2B">
        <w:rPr>
          <w:sz w:val="24"/>
          <w:szCs w:val="24"/>
        </w:rPr>
        <w:t>7</w:t>
      </w:r>
      <w:r w:rsidR="00843401" w:rsidRPr="00386B2B">
        <w:rPr>
          <w:sz w:val="24"/>
          <w:szCs w:val="24"/>
        </w:rPr>
        <w:t>).</w:t>
      </w:r>
      <w:r w:rsidR="00C80E0C">
        <w:rPr>
          <w:sz w:val="24"/>
          <w:szCs w:val="24"/>
        </w:rPr>
        <w:t xml:space="preserve"> </w:t>
      </w:r>
    </w:p>
    <w:p w14:paraId="0C157797" w14:textId="77777777" w:rsidR="00560B98" w:rsidRPr="00726F52" w:rsidRDefault="00726F52" w:rsidP="00726F52">
      <w:pPr>
        <w:rPr>
          <w:rFonts w:ascii="Times New Roman" w:eastAsia="Times New Roman" w:hAnsi="Times New Roman" w:cs="Times New Roman"/>
          <w:sz w:val="24"/>
          <w:szCs w:val="24"/>
          <w:lang w:val="en-US"/>
        </w:rPr>
      </w:pPr>
      <w:r>
        <w:rPr>
          <w:sz w:val="24"/>
          <w:szCs w:val="24"/>
        </w:rPr>
        <w:tab/>
      </w:r>
      <w:r w:rsidR="00C80E0C">
        <w:rPr>
          <w:sz w:val="24"/>
          <w:szCs w:val="24"/>
        </w:rPr>
        <w:t xml:space="preserve">In summary, the DEQ's 4 mg/L criterion is likely more protective of aquatic life, but it risks classifying some "good" quality water as impaired. Using a percent saturation threshold </w:t>
      </w:r>
      <w:r>
        <w:rPr>
          <w:sz w:val="24"/>
          <w:szCs w:val="24"/>
        </w:rPr>
        <w:t xml:space="preserve">of 50% </w:t>
      </w:r>
      <w:r w:rsidR="00C80E0C">
        <w:rPr>
          <w:sz w:val="24"/>
          <w:szCs w:val="24"/>
        </w:rPr>
        <w:t xml:space="preserve">would </w:t>
      </w:r>
      <w:r w:rsidR="00B0774C">
        <w:rPr>
          <w:sz w:val="24"/>
          <w:szCs w:val="24"/>
        </w:rPr>
        <w:t xml:space="preserve">thus </w:t>
      </w:r>
      <w:r w:rsidR="00C80E0C">
        <w:rPr>
          <w:sz w:val="24"/>
          <w:szCs w:val="24"/>
        </w:rPr>
        <w:t xml:space="preserve">be </w:t>
      </w:r>
      <w:r w:rsidR="00386BEA">
        <w:rPr>
          <w:sz w:val="24"/>
          <w:szCs w:val="24"/>
        </w:rPr>
        <w:t>preferred for the DO numeric criterion</w:t>
      </w:r>
      <w:r>
        <w:rPr>
          <w:sz w:val="24"/>
          <w:szCs w:val="24"/>
        </w:rPr>
        <w:t xml:space="preserve"> to enable comparison of DO availability across waterbodies with different temperatures. H</w:t>
      </w:r>
      <w:r w:rsidR="00386BEA">
        <w:rPr>
          <w:sz w:val="24"/>
          <w:szCs w:val="24"/>
        </w:rPr>
        <w:t xml:space="preserve">owever, we recognize that it may not be feasible for monitoring agencies to implement this </w:t>
      </w:r>
      <w:r w:rsidR="00876547">
        <w:rPr>
          <w:sz w:val="24"/>
          <w:szCs w:val="24"/>
        </w:rPr>
        <w:t>criterion</w:t>
      </w:r>
      <w:r w:rsidR="00386BEA">
        <w:rPr>
          <w:sz w:val="24"/>
          <w:szCs w:val="24"/>
        </w:rPr>
        <w:t xml:space="preserve">, especially given the EPA's precedent of using </w:t>
      </w:r>
      <w:r w:rsidR="00216449">
        <w:rPr>
          <w:sz w:val="24"/>
          <w:szCs w:val="24"/>
        </w:rPr>
        <w:t xml:space="preserve">a </w:t>
      </w:r>
      <w:r w:rsidR="00386BEA">
        <w:rPr>
          <w:sz w:val="24"/>
          <w:szCs w:val="24"/>
        </w:rPr>
        <w:t>mass concentration</w:t>
      </w:r>
      <w:r w:rsidR="00216449">
        <w:rPr>
          <w:sz w:val="24"/>
          <w:szCs w:val="24"/>
        </w:rPr>
        <w:t xml:space="preserve"> threshold</w:t>
      </w:r>
      <w:r w:rsidR="00386BEA">
        <w:rPr>
          <w:sz w:val="24"/>
          <w:szCs w:val="24"/>
        </w:rPr>
        <w:t>.</w:t>
      </w:r>
      <w:r w:rsidR="00C80E0C">
        <w:rPr>
          <w:sz w:val="24"/>
          <w:szCs w:val="24"/>
        </w:rPr>
        <w:t xml:space="preserve"> </w:t>
      </w:r>
      <w:r w:rsidR="00843401" w:rsidRPr="00386B2B">
        <w:rPr>
          <w:sz w:val="24"/>
          <w:szCs w:val="24"/>
        </w:rPr>
        <w:t>Thus,</w:t>
      </w:r>
      <w:r w:rsidR="00B0774C">
        <w:rPr>
          <w:sz w:val="24"/>
          <w:szCs w:val="24"/>
        </w:rPr>
        <w:t xml:space="preserve"> as the second-best option,</w:t>
      </w:r>
      <w:r w:rsidR="00843401" w:rsidRPr="00386B2B">
        <w:rPr>
          <w:sz w:val="24"/>
          <w:szCs w:val="24"/>
        </w:rPr>
        <w:t xml:space="preserve"> we </w:t>
      </w:r>
      <w:r w:rsidR="00B0774C">
        <w:rPr>
          <w:sz w:val="24"/>
          <w:szCs w:val="24"/>
        </w:rPr>
        <w:t>recommend</w:t>
      </w:r>
      <w:r w:rsidR="00B0774C" w:rsidRPr="00386B2B">
        <w:rPr>
          <w:sz w:val="24"/>
          <w:szCs w:val="24"/>
        </w:rPr>
        <w:t xml:space="preserve"> </w:t>
      </w:r>
      <w:r w:rsidR="00843401" w:rsidRPr="00386B2B">
        <w:rPr>
          <w:sz w:val="24"/>
          <w:szCs w:val="24"/>
        </w:rPr>
        <w:t xml:space="preserve">changing the </w:t>
      </w:r>
      <w:r w:rsidR="00B0774C">
        <w:rPr>
          <w:sz w:val="24"/>
          <w:szCs w:val="24"/>
        </w:rPr>
        <w:t xml:space="preserve">DEQ's </w:t>
      </w:r>
      <w:r w:rsidR="00843401" w:rsidRPr="00386B2B">
        <w:rPr>
          <w:sz w:val="24"/>
          <w:szCs w:val="24"/>
        </w:rPr>
        <w:t>DO threshold from 4.0 to 3.0 mg/L</w:t>
      </w:r>
      <w:r w:rsidRPr="00726F52">
        <w:rPr>
          <w:color w:val="000000"/>
        </w:rPr>
        <w:t xml:space="preserve"> </w:t>
      </w:r>
      <w:r w:rsidRPr="00726F52">
        <w:rPr>
          <w:rFonts w:eastAsia="Times New Roman"/>
          <w:color w:val="000000"/>
          <w:sz w:val="24"/>
          <w:szCs w:val="24"/>
          <w:lang w:val="en-US"/>
        </w:rPr>
        <w:t xml:space="preserve">to be more inclusive of </w:t>
      </w:r>
      <w:r>
        <w:rPr>
          <w:rFonts w:eastAsia="Times New Roman"/>
          <w:color w:val="000000"/>
          <w:sz w:val="24"/>
          <w:szCs w:val="24"/>
          <w:lang w:val="en-US"/>
        </w:rPr>
        <w:t xml:space="preserve">high temperature </w:t>
      </w:r>
      <w:r w:rsidRPr="00726F52">
        <w:rPr>
          <w:rFonts w:eastAsia="Times New Roman"/>
          <w:color w:val="000000"/>
          <w:sz w:val="24"/>
          <w:szCs w:val="24"/>
          <w:lang w:val="en-US"/>
        </w:rPr>
        <w:t xml:space="preserve">conditions that would </w:t>
      </w:r>
      <w:r>
        <w:rPr>
          <w:rFonts w:eastAsia="Times New Roman"/>
          <w:color w:val="000000"/>
          <w:sz w:val="24"/>
          <w:szCs w:val="24"/>
          <w:lang w:val="en-US"/>
        </w:rPr>
        <w:t xml:space="preserve">naturally </w:t>
      </w:r>
      <w:r w:rsidRPr="00726F52">
        <w:rPr>
          <w:rFonts w:eastAsia="Times New Roman"/>
          <w:color w:val="000000"/>
          <w:sz w:val="24"/>
          <w:szCs w:val="24"/>
          <w:lang w:val="en-US"/>
        </w:rPr>
        <w:t>cause low DO concentrations</w:t>
      </w:r>
      <w:r>
        <w:rPr>
          <w:rFonts w:eastAsia="Times New Roman"/>
          <w:color w:val="000000"/>
          <w:sz w:val="24"/>
          <w:szCs w:val="24"/>
          <w:lang w:val="en-US"/>
        </w:rPr>
        <w:t xml:space="preserve"> because of lower DO solubility in warmer water (Figure 1)</w:t>
      </w:r>
      <w:r w:rsidRPr="00726F52">
        <w:rPr>
          <w:rFonts w:eastAsia="Times New Roman"/>
          <w:color w:val="000000"/>
          <w:sz w:val="24"/>
          <w:szCs w:val="24"/>
          <w:lang w:val="en-US"/>
        </w:rPr>
        <w:t xml:space="preserve">. </w:t>
      </w:r>
    </w:p>
    <w:p w14:paraId="2E9999AC" w14:textId="43407D40" w:rsidR="00560B98" w:rsidRDefault="00C15AEE" w:rsidP="008A30D1">
      <w:pPr>
        <w:spacing w:after="160"/>
        <w:ind w:firstLine="720"/>
        <w:rPr>
          <w:sz w:val="24"/>
          <w:szCs w:val="24"/>
        </w:rPr>
      </w:pPr>
      <w:r>
        <w:rPr>
          <w:noProof/>
          <w:sz w:val="24"/>
          <w:szCs w:val="24"/>
          <w:lang w:val="en-US"/>
        </w:rPr>
        <w:lastRenderedPageBreak/>
        <w:drawing>
          <wp:inline distT="0" distB="0" distL="0" distR="0" wp14:anchorId="6C167770" wp14:editId="34F0F9C7">
            <wp:extent cx="4205945" cy="360381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21Apr2020.pdf"/>
                    <pic:cNvPicPr/>
                  </pic:nvPicPr>
                  <pic:blipFill>
                    <a:blip r:embed="rId25">
                      <a:extLst>
                        <a:ext uri="{28A0092B-C50C-407E-A947-70E740481C1C}">
                          <a14:useLocalDpi xmlns:a14="http://schemas.microsoft.com/office/drawing/2010/main" val="0"/>
                        </a:ext>
                      </a:extLst>
                    </a:blip>
                    <a:stretch>
                      <a:fillRect/>
                    </a:stretch>
                  </pic:blipFill>
                  <pic:spPr>
                    <a:xfrm>
                      <a:off x="0" y="0"/>
                      <a:ext cx="4235004" cy="3628711"/>
                    </a:xfrm>
                    <a:prstGeom prst="rect">
                      <a:avLst/>
                    </a:prstGeom>
                  </pic:spPr>
                </pic:pic>
              </a:graphicData>
            </a:graphic>
          </wp:inline>
        </w:drawing>
      </w:r>
      <w:r w:rsidR="00A035F7">
        <w:rPr>
          <w:sz w:val="24"/>
          <w:szCs w:val="24"/>
        </w:rPr>
        <w:br/>
      </w:r>
      <w:r w:rsidR="00843401">
        <w:rPr>
          <w:sz w:val="24"/>
          <w:szCs w:val="24"/>
        </w:rPr>
        <w:t xml:space="preserve">Figure 2. The </w:t>
      </w:r>
      <w:r w:rsidR="00084B7D">
        <w:rPr>
          <w:sz w:val="24"/>
          <w:szCs w:val="24"/>
        </w:rPr>
        <w:t xml:space="preserve">percent </w:t>
      </w:r>
      <w:r w:rsidR="00843401">
        <w:rPr>
          <w:sz w:val="24"/>
          <w:szCs w:val="24"/>
        </w:rPr>
        <w:t>DO saturation corresponding to 4.0 mg/L, the current impairment threshold, varies as a function of temperature. For Virginia waterbodies, which typically exhibit water temperatures varying from 0</w:t>
      </w:r>
      <w:r w:rsidR="00843401">
        <w:rPr>
          <w:sz w:val="24"/>
          <w:szCs w:val="24"/>
          <w:vertAlign w:val="superscript"/>
        </w:rPr>
        <w:t>o</w:t>
      </w:r>
      <w:r w:rsidR="00843401">
        <w:rPr>
          <w:sz w:val="24"/>
          <w:szCs w:val="24"/>
        </w:rPr>
        <w:t>C to &gt;30</w:t>
      </w:r>
      <w:r w:rsidR="00843401">
        <w:rPr>
          <w:sz w:val="24"/>
          <w:szCs w:val="24"/>
          <w:vertAlign w:val="superscript"/>
        </w:rPr>
        <w:t>o</w:t>
      </w:r>
      <w:r w:rsidR="00843401">
        <w:rPr>
          <w:sz w:val="24"/>
          <w:szCs w:val="24"/>
        </w:rPr>
        <w:t xml:space="preserve">C within a year, 4.0 mg/L could constitute poor water quality (&lt;50% saturation; the black solid line) at cold temperatures or </w:t>
      </w:r>
      <w:r w:rsidR="00987FC4">
        <w:rPr>
          <w:sz w:val="24"/>
          <w:szCs w:val="24"/>
        </w:rPr>
        <w:t xml:space="preserve">acceptable </w:t>
      </w:r>
      <w:r w:rsidR="00843401">
        <w:rPr>
          <w:sz w:val="24"/>
          <w:szCs w:val="24"/>
        </w:rPr>
        <w:t xml:space="preserve">quality (&gt;50% saturation) at high temperatures. Consequently, we </w:t>
      </w:r>
      <w:r w:rsidR="00A162EF">
        <w:rPr>
          <w:sz w:val="24"/>
          <w:szCs w:val="24"/>
        </w:rPr>
        <w:t>recommend</w:t>
      </w:r>
      <w:r w:rsidR="00843401">
        <w:rPr>
          <w:sz w:val="24"/>
          <w:szCs w:val="24"/>
        </w:rPr>
        <w:t xml:space="preserve"> using the EPA’s current metric of 3.0 mg/L as a DO threshold, which consistently flags poor water quality, as defined </w:t>
      </w:r>
      <w:r>
        <w:rPr>
          <w:sz w:val="24"/>
          <w:szCs w:val="24"/>
        </w:rPr>
        <w:t>by DO saturation &lt;</w:t>
      </w:r>
      <w:r w:rsidR="00843401">
        <w:rPr>
          <w:sz w:val="24"/>
          <w:szCs w:val="24"/>
        </w:rPr>
        <w:t>50%.</w:t>
      </w:r>
    </w:p>
    <w:p w14:paraId="55A92FB4" w14:textId="77777777" w:rsidR="00C15AEE" w:rsidRDefault="00C15AEE">
      <w:pPr>
        <w:spacing w:after="160"/>
        <w:rPr>
          <w:sz w:val="24"/>
          <w:szCs w:val="24"/>
        </w:rPr>
      </w:pPr>
    </w:p>
    <w:p w14:paraId="5697EC86" w14:textId="77777777" w:rsidR="00560B98" w:rsidRDefault="00843401" w:rsidP="000E79E6">
      <w:pPr>
        <w:spacing w:after="160"/>
        <w:rPr>
          <w:b/>
          <w:sz w:val="24"/>
          <w:szCs w:val="24"/>
        </w:rPr>
      </w:pPr>
      <w:r w:rsidRPr="008A30D1">
        <w:rPr>
          <w:b/>
          <w:sz w:val="24"/>
          <w:szCs w:val="24"/>
        </w:rPr>
        <w:t xml:space="preserve">(2)  Is the alternative procedure sound and scientifically defensible?  Is it a substantively better approach than the current one?  Do its advantages outweigh its disadvantages?  </w:t>
      </w:r>
    </w:p>
    <w:p w14:paraId="1D59AC3F" w14:textId="77777777" w:rsidR="00987FC4" w:rsidRPr="00407450" w:rsidRDefault="00987FC4" w:rsidP="00407450">
      <w:pPr>
        <w:rPr>
          <w:sz w:val="24"/>
          <w:szCs w:val="24"/>
          <w:lang w:val="en-US"/>
        </w:rPr>
      </w:pPr>
      <w:r>
        <w:rPr>
          <w:b/>
          <w:sz w:val="24"/>
          <w:szCs w:val="24"/>
        </w:rPr>
        <w:tab/>
      </w:r>
      <w:r w:rsidRPr="00407450">
        <w:rPr>
          <w:sz w:val="24"/>
          <w:szCs w:val="24"/>
        </w:rPr>
        <w:t>The DEQ has proposed an alternate procedure for DO monitoring: "</w:t>
      </w:r>
      <w:r w:rsidRPr="00407450">
        <w:rPr>
          <w:sz w:val="24"/>
          <w:szCs w:val="24"/>
          <w:lang w:val="en-US"/>
        </w:rPr>
        <w:t xml:space="preserve">One alternative procedure would begin by establishing the location of the thermocline at an individual station (the point where the temperature change between depths is </w:t>
      </w:r>
      <w:r w:rsidRPr="00407450">
        <w:rPr>
          <w:sz w:val="24"/>
          <w:szCs w:val="24"/>
          <w:u w:val="single"/>
          <w:lang w:val="en-US"/>
        </w:rPr>
        <w:t>&gt;</w:t>
      </w:r>
      <w:r w:rsidRPr="00407450">
        <w:rPr>
          <w:sz w:val="24"/>
          <w:szCs w:val="24"/>
          <w:lang w:val="en-US"/>
        </w:rPr>
        <w:t xml:space="preserve"> 1˚C), as is done currently.  </w:t>
      </w:r>
      <w:proofErr w:type="spellStart"/>
      <w:r w:rsidRPr="00407450">
        <w:rPr>
          <w:sz w:val="24"/>
          <w:szCs w:val="24"/>
          <w:lang w:val="en-US"/>
        </w:rPr>
        <w:t>Epilimnetic</w:t>
      </w:r>
      <w:proofErr w:type="spellEnd"/>
      <w:r w:rsidRPr="00407450">
        <w:rPr>
          <w:sz w:val="24"/>
          <w:szCs w:val="24"/>
          <w:lang w:val="en-US"/>
        </w:rPr>
        <w:t xml:space="preserve"> or water column DO samples along the vertical profile would then be aggregated via the median.  This would represent the average DO at this station, but in a way that does not presume how the samples are distributed or allow outlier samples to have undue influence.  The next step would be the aggregation of all “</w:t>
      </w:r>
      <w:proofErr w:type="spellStart"/>
      <w:r w:rsidRPr="00407450">
        <w:rPr>
          <w:sz w:val="24"/>
          <w:szCs w:val="24"/>
          <w:lang w:val="en-US"/>
        </w:rPr>
        <w:t>epilimnon</w:t>
      </w:r>
      <w:proofErr w:type="spellEnd"/>
      <w:r w:rsidRPr="00407450">
        <w:rPr>
          <w:sz w:val="24"/>
          <w:szCs w:val="24"/>
          <w:lang w:val="en-US"/>
        </w:rPr>
        <w:t xml:space="preserve">/water column medians” generated at stations visited during the same monitoring run.  A median would again be used for the same reasons as above.  The end result would be a snapshot of a water body’s DO concentration for a particular </w:t>
      </w:r>
      <w:r w:rsidRPr="00407450">
        <w:rPr>
          <w:sz w:val="24"/>
          <w:szCs w:val="24"/>
          <w:lang w:val="en-US"/>
        </w:rPr>
        <w:lastRenderedPageBreak/>
        <w:t>monitoring run.  This snapshot would then be assessed in combination with all the other snapshots taken over the assessment period (see Table 4 for an illustration of this process).  The end result would be an exceedance rate that could be reasonably interpreted as “Aquatic life had unsuitable habitat X% of the time when the lake/reservoir was monitored.”  This exceedance rate would then be evaluated against the 10% rule to determine criteria attainment status for the lake/reservoir assessment unit.</w:t>
      </w:r>
      <w:r>
        <w:rPr>
          <w:sz w:val="24"/>
          <w:szCs w:val="24"/>
          <w:lang w:val="en-US"/>
        </w:rPr>
        <w:t>" (see Appendix A for more information on the alternate procedure).</w:t>
      </w:r>
      <w:r w:rsidRPr="00407450">
        <w:rPr>
          <w:sz w:val="24"/>
          <w:szCs w:val="24"/>
          <w:lang w:val="en-US"/>
        </w:rPr>
        <w:t xml:space="preserve">   </w:t>
      </w:r>
    </w:p>
    <w:p w14:paraId="14319F04" w14:textId="1C11CA35" w:rsidR="00560B98" w:rsidRDefault="00843401" w:rsidP="00407450">
      <w:pPr>
        <w:ind w:firstLine="720"/>
        <w:rPr>
          <w:sz w:val="24"/>
          <w:szCs w:val="24"/>
          <w:highlight w:val="yellow"/>
        </w:rPr>
      </w:pPr>
      <w:r>
        <w:rPr>
          <w:sz w:val="24"/>
          <w:szCs w:val="24"/>
        </w:rPr>
        <w:t xml:space="preserve">We have at least three major concerns with the alternative procedure </w:t>
      </w:r>
      <w:r w:rsidR="00357359">
        <w:rPr>
          <w:sz w:val="24"/>
          <w:szCs w:val="24"/>
        </w:rPr>
        <w:t xml:space="preserve">provided by DEQ </w:t>
      </w:r>
      <w:r>
        <w:rPr>
          <w:sz w:val="24"/>
          <w:szCs w:val="24"/>
        </w:rPr>
        <w:t xml:space="preserve">that motivate our proposed new approach, detailed below in the response to question 3. First, </w:t>
      </w:r>
      <w:r w:rsidR="001D16E3">
        <w:rPr>
          <w:sz w:val="24"/>
          <w:szCs w:val="24"/>
        </w:rPr>
        <w:t>focusing on the epilimnion only disregards hypolimnetic DO</w:t>
      </w:r>
      <w:r w:rsidR="008A30D1">
        <w:rPr>
          <w:sz w:val="24"/>
          <w:szCs w:val="24"/>
        </w:rPr>
        <w:t xml:space="preserve"> conditions</w:t>
      </w:r>
      <w:r w:rsidR="001D16E3">
        <w:rPr>
          <w:sz w:val="24"/>
          <w:szCs w:val="24"/>
        </w:rPr>
        <w:t xml:space="preserve">, which </w:t>
      </w:r>
      <w:r w:rsidR="008A30D1">
        <w:rPr>
          <w:sz w:val="24"/>
          <w:szCs w:val="24"/>
        </w:rPr>
        <w:t>are</w:t>
      </w:r>
      <w:r w:rsidR="001D16E3">
        <w:rPr>
          <w:sz w:val="24"/>
          <w:szCs w:val="24"/>
        </w:rPr>
        <w:t xml:space="preserve"> an important metric of water quality. </w:t>
      </w:r>
      <w:r>
        <w:rPr>
          <w:sz w:val="24"/>
          <w:szCs w:val="24"/>
        </w:rPr>
        <w:t xml:space="preserve">Second, </w:t>
      </w:r>
      <w:r w:rsidR="001D16E3">
        <w:rPr>
          <w:sz w:val="24"/>
          <w:szCs w:val="24"/>
        </w:rPr>
        <w:t xml:space="preserve">as noted above, spatially aggregating data from all </w:t>
      </w:r>
      <w:proofErr w:type="spellStart"/>
      <w:r w:rsidR="001D16E3">
        <w:rPr>
          <w:sz w:val="24"/>
          <w:szCs w:val="24"/>
        </w:rPr>
        <w:t>epilimnetic</w:t>
      </w:r>
      <w:proofErr w:type="spellEnd"/>
      <w:r w:rsidR="001D16E3">
        <w:rPr>
          <w:sz w:val="24"/>
          <w:szCs w:val="24"/>
        </w:rPr>
        <w:t xml:space="preserve"> stations precludes the DEQ from detecting site-specific changes in water quality within a lake or reservoir. </w:t>
      </w:r>
      <w:r>
        <w:rPr>
          <w:sz w:val="24"/>
          <w:szCs w:val="24"/>
        </w:rPr>
        <w:t xml:space="preserve">Third, </w:t>
      </w:r>
      <w:r w:rsidR="00987FC4">
        <w:rPr>
          <w:sz w:val="24"/>
          <w:szCs w:val="24"/>
        </w:rPr>
        <w:t>pooling</w:t>
      </w:r>
      <w:r>
        <w:rPr>
          <w:sz w:val="24"/>
          <w:szCs w:val="24"/>
        </w:rPr>
        <w:t xml:space="preserve"> all measurements collected in the epilimnion over a six-year assessment period masks water quality changes that would be detected on shorter time scales. Given these concerns, we recommend an alternative approach, which we </w:t>
      </w:r>
      <w:r w:rsidR="003E4B8A">
        <w:rPr>
          <w:sz w:val="24"/>
          <w:szCs w:val="24"/>
        </w:rPr>
        <w:t>describe in the next section</w:t>
      </w:r>
      <w:r>
        <w:rPr>
          <w:sz w:val="24"/>
          <w:szCs w:val="24"/>
        </w:rPr>
        <w:t>.</w:t>
      </w:r>
    </w:p>
    <w:p w14:paraId="4EAE23C9" w14:textId="77777777" w:rsidR="00560B98" w:rsidRDefault="00560B98">
      <w:pPr>
        <w:spacing w:after="160"/>
        <w:ind w:firstLine="720"/>
        <w:rPr>
          <w:sz w:val="24"/>
          <w:szCs w:val="24"/>
        </w:rPr>
      </w:pPr>
    </w:p>
    <w:p w14:paraId="099FACDD" w14:textId="77777777" w:rsidR="00A85B17" w:rsidRPr="00910EB2" w:rsidRDefault="00843401" w:rsidP="000E79E6">
      <w:pPr>
        <w:spacing w:after="160"/>
        <w:rPr>
          <w:b/>
          <w:sz w:val="24"/>
          <w:szCs w:val="24"/>
        </w:rPr>
      </w:pPr>
      <w:r w:rsidRPr="00910EB2">
        <w:rPr>
          <w:b/>
          <w:sz w:val="24"/>
          <w:szCs w:val="24"/>
        </w:rPr>
        <w:t xml:space="preserve">(3)  Is there another alternative approach that DEQ should consider? </w:t>
      </w:r>
    </w:p>
    <w:p w14:paraId="4DB761C4" w14:textId="77777777" w:rsidR="00560B98" w:rsidRDefault="00843401">
      <w:pPr>
        <w:spacing w:after="160"/>
        <w:rPr>
          <w:sz w:val="24"/>
          <w:szCs w:val="24"/>
        </w:rPr>
      </w:pPr>
      <w:r>
        <w:rPr>
          <w:sz w:val="24"/>
          <w:szCs w:val="24"/>
        </w:rPr>
        <w:t xml:space="preserve">To alleviate the issues </w:t>
      </w:r>
      <w:r w:rsidR="001D16E3">
        <w:rPr>
          <w:sz w:val="24"/>
          <w:szCs w:val="24"/>
        </w:rPr>
        <w:t xml:space="preserve">noted for both </w:t>
      </w:r>
      <w:r w:rsidR="00F400EF">
        <w:rPr>
          <w:sz w:val="24"/>
          <w:szCs w:val="24"/>
        </w:rPr>
        <w:t xml:space="preserve">the </w:t>
      </w:r>
      <w:r w:rsidR="001D16E3">
        <w:rPr>
          <w:sz w:val="24"/>
          <w:szCs w:val="24"/>
        </w:rPr>
        <w:t xml:space="preserve">current </w:t>
      </w:r>
      <w:r w:rsidR="00F400EF">
        <w:rPr>
          <w:sz w:val="24"/>
          <w:szCs w:val="24"/>
        </w:rPr>
        <w:t xml:space="preserve">assessment approach </w:t>
      </w:r>
      <w:r w:rsidR="001D16E3">
        <w:rPr>
          <w:sz w:val="24"/>
          <w:szCs w:val="24"/>
        </w:rPr>
        <w:t xml:space="preserve">and </w:t>
      </w:r>
      <w:r w:rsidR="00357359">
        <w:rPr>
          <w:sz w:val="24"/>
          <w:szCs w:val="24"/>
        </w:rPr>
        <w:t>t</w:t>
      </w:r>
      <w:r w:rsidR="00F400EF">
        <w:rPr>
          <w:sz w:val="24"/>
          <w:szCs w:val="24"/>
        </w:rPr>
        <w:t xml:space="preserve">he </w:t>
      </w:r>
      <w:r w:rsidR="000F25A4">
        <w:rPr>
          <w:sz w:val="24"/>
          <w:szCs w:val="24"/>
        </w:rPr>
        <w:t>alternative</w:t>
      </w:r>
      <w:r w:rsidR="001D16E3">
        <w:rPr>
          <w:sz w:val="24"/>
          <w:szCs w:val="24"/>
        </w:rPr>
        <w:t xml:space="preserve"> approach</w:t>
      </w:r>
      <w:r w:rsidR="00F400EF">
        <w:rPr>
          <w:sz w:val="24"/>
          <w:szCs w:val="24"/>
        </w:rPr>
        <w:t xml:space="preserve"> presented</w:t>
      </w:r>
      <w:r w:rsidR="001D16E3">
        <w:rPr>
          <w:sz w:val="24"/>
          <w:szCs w:val="24"/>
        </w:rPr>
        <w:t xml:space="preserve"> by DEQ (</w:t>
      </w:r>
      <w:r>
        <w:rPr>
          <w:sz w:val="24"/>
          <w:szCs w:val="24"/>
        </w:rPr>
        <w:t>identif</w:t>
      </w:r>
      <w:r w:rsidR="001D16E3">
        <w:rPr>
          <w:sz w:val="24"/>
          <w:szCs w:val="24"/>
        </w:rPr>
        <w:t>ied</w:t>
      </w:r>
      <w:r>
        <w:rPr>
          <w:sz w:val="24"/>
          <w:szCs w:val="24"/>
        </w:rPr>
        <w:t xml:space="preserve"> </w:t>
      </w:r>
      <w:r w:rsidR="003A759C">
        <w:rPr>
          <w:sz w:val="24"/>
          <w:szCs w:val="24"/>
        </w:rPr>
        <w:t>above</w:t>
      </w:r>
      <w:r w:rsidR="001D16E3">
        <w:rPr>
          <w:sz w:val="24"/>
          <w:szCs w:val="24"/>
        </w:rPr>
        <w:t>)</w:t>
      </w:r>
      <w:r>
        <w:rPr>
          <w:sz w:val="24"/>
          <w:szCs w:val="24"/>
        </w:rPr>
        <w:t>, we propose a new approach</w:t>
      </w:r>
      <w:r w:rsidR="00A85B17">
        <w:rPr>
          <w:sz w:val="24"/>
          <w:szCs w:val="24"/>
        </w:rPr>
        <w:t xml:space="preserve">. As noted above, a percent saturation threshold </w:t>
      </w:r>
      <w:r w:rsidR="00726F52">
        <w:rPr>
          <w:sz w:val="24"/>
          <w:szCs w:val="24"/>
        </w:rPr>
        <w:t xml:space="preserve">of 50% </w:t>
      </w:r>
      <w:r w:rsidR="00A85B17">
        <w:rPr>
          <w:sz w:val="24"/>
          <w:szCs w:val="24"/>
        </w:rPr>
        <w:t>would be preferred for the DO numeric criterion</w:t>
      </w:r>
      <w:r w:rsidR="00AC21DB">
        <w:rPr>
          <w:sz w:val="24"/>
          <w:szCs w:val="24"/>
        </w:rPr>
        <w:t xml:space="preserve"> to avoid issues </w:t>
      </w:r>
      <w:r w:rsidR="00401ACA">
        <w:rPr>
          <w:sz w:val="24"/>
          <w:szCs w:val="24"/>
        </w:rPr>
        <w:t>related to</w:t>
      </w:r>
      <w:r w:rsidR="00AC21DB">
        <w:rPr>
          <w:sz w:val="24"/>
          <w:szCs w:val="24"/>
        </w:rPr>
        <w:t xml:space="preserve"> </w:t>
      </w:r>
      <w:r w:rsidR="00401ACA">
        <w:rPr>
          <w:sz w:val="24"/>
          <w:szCs w:val="24"/>
        </w:rPr>
        <w:t xml:space="preserve">variable </w:t>
      </w:r>
      <w:r w:rsidR="00AC21DB">
        <w:rPr>
          <w:sz w:val="24"/>
          <w:szCs w:val="24"/>
        </w:rPr>
        <w:t>DO solubility</w:t>
      </w:r>
      <w:r w:rsidR="00401ACA">
        <w:rPr>
          <w:sz w:val="24"/>
          <w:szCs w:val="24"/>
        </w:rPr>
        <w:t xml:space="preserve"> at different temperatures.</w:t>
      </w:r>
      <w:r w:rsidR="00A85B17">
        <w:rPr>
          <w:sz w:val="24"/>
          <w:szCs w:val="24"/>
        </w:rPr>
        <w:t xml:space="preserve"> </w:t>
      </w:r>
      <w:r w:rsidR="00401ACA">
        <w:rPr>
          <w:sz w:val="24"/>
          <w:szCs w:val="24"/>
        </w:rPr>
        <w:t>H</w:t>
      </w:r>
      <w:r w:rsidR="00A85B17">
        <w:rPr>
          <w:sz w:val="24"/>
          <w:szCs w:val="24"/>
        </w:rPr>
        <w:t xml:space="preserve">owever, we recognize that it may not be feasible for monitoring agencies to implement this change, especially given </w:t>
      </w:r>
      <w:r w:rsidR="00216449">
        <w:rPr>
          <w:sz w:val="24"/>
          <w:szCs w:val="24"/>
        </w:rPr>
        <w:t xml:space="preserve">both </w:t>
      </w:r>
      <w:r w:rsidR="00A85B17">
        <w:rPr>
          <w:sz w:val="24"/>
          <w:szCs w:val="24"/>
        </w:rPr>
        <w:t>the EPA</w:t>
      </w:r>
      <w:r w:rsidR="00216449">
        <w:rPr>
          <w:sz w:val="24"/>
          <w:szCs w:val="24"/>
        </w:rPr>
        <w:t xml:space="preserve"> and DEQ</w:t>
      </w:r>
      <w:r w:rsidR="00A85B17">
        <w:rPr>
          <w:sz w:val="24"/>
          <w:szCs w:val="24"/>
        </w:rPr>
        <w:t xml:space="preserve">'s precedent of using </w:t>
      </w:r>
      <w:r w:rsidR="00216449">
        <w:rPr>
          <w:sz w:val="24"/>
          <w:szCs w:val="24"/>
        </w:rPr>
        <w:t xml:space="preserve">a </w:t>
      </w:r>
      <w:r w:rsidR="00A85B17">
        <w:rPr>
          <w:sz w:val="24"/>
          <w:szCs w:val="24"/>
        </w:rPr>
        <w:t>mass concentration</w:t>
      </w:r>
      <w:r w:rsidR="00216449">
        <w:rPr>
          <w:sz w:val="24"/>
          <w:szCs w:val="24"/>
        </w:rPr>
        <w:t xml:space="preserve"> threshold</w:t>
      </w:r>
      <w:r w:rsidR="00A85B17">
        <w:rPr>
          <w:sz w:val="24"/>
          <w:szCs w:val="24"/>
        </w:rPr>
        <w:t xml:space="preserve">. </w:t>
      </w:r>
      <w:r w:rsidR="00A85B17" w:rsidRPr="00386B2B">
        <w:rPr>
          <w:sz w:val="24"/>
          <w:szCs w:val="24"/>
        </w:rPr>
        <w:t>Thus,</w:t>
      </w:r>
      <w:r w:rsidR="00A85B17">
        <w:rPr>
          <w:sz w:val="24"/>
          <w:szCs w:val="24"/>
        </w:rPr>
        <w:t xml:space="preserve"> as the second-best option,</w:t>
      </w:r>
      <w:r w:rsidR="00A85B17" w:rsidRPr="00386B2B">
        <w:rPr>
          <w:sz w:val="24"/>
          <w:szCs w:val="24"/>
        </w:rPr>
        <w:t xml:space="preserve"> we </w:t>
      </w:r>
      <w:r w:rsidR="00A85B17">
        <w:rPr>
          <w:sz w:val="24"/>
          <w:szCs w:val="24"/>
        </w:rPr>
        <w:t>recommend</w:t>
      </w:r>
      <w:r w:rsidR="00A85B17" w:rsidRPr="00386B2B">
        <w:rPr>
          <w:sz w:val="24"/>
          <w:szCs w:val="24"/>
        </w:rPr>
        <w:t xml:space="preserve"> changing the </w:t>
      </w:r>
      <w:r w:rsidR="00A85B17">
        <w:rPr>
          <w:sz w:val="24"/>
          <w:szCs w:val="24"/>
        </w:rPr>
        <w:t xml:space="preserve">DEQ's </w:t>
      </w:r>
      <w:r w:rsidR="00A85B17" w:rsidRPr="00386B2B">
        <w:rPr>
          <w:sz w:val="24"/>
          <w:szCs w:val="24"/>
        </w:rPr>
        <w:t>DO threshold from 4.0 to 3.0 mg/L</w:t>
      </w:r>
      <w:r w:rsidR="00A85B17">
        <w:rPr>
          <w:sz w:val="24"/>
          <w:szCs w:val="24"/>
        </w:rPr>
        <w:t>.</w:t>
      </w:r>
      <w:r w:rsidR="001574A9">
        <w:rPr>
          <w:sz w:val="24"/>
          <w:szCs w:val="24"/>
        </w:rPr>
        <w:t xml:space="preserve"> </w:t>
      </w:r>
      <w:r w:rsidR="00514FAF">
        <w:rPr>
          <w:sz w:val="24"/>
          <w:szCs w:val="24"/>
        </w:rPr>
        <w:t xml:space="preserve">The approach described below </w:t>
      </w:r>
      <w:r w:rsidR="0075320D">
        <w:rPr>
          <w:sz w:val="24"/>
          <w:szCs w:val="24"/>
        </w:rPr>
        <w:t xml:space="preserve">uses a 3.0 mg/L </w:t>
      </w:r>
      <w:r w:rsidR="00D040CB">
        <w:rPr>
          <w:sz w:val="24"/>
          <w:szCs w:val="24"/>
        </w:rPr>
        <w:t>numeric criterion for DO</w:t>
      </w:r>
      <w:r w:rsidR="00726F52">
        <w:rPr>
          <w:sz w:val="24"/>
          <w:szCs w:val="24"/>
        </w:rPr>
        <w:t>, although it could easily be modified to use a 50% DO saturation threshold</w:t>
      </w:r>
      <w:r w:rsidR="00D040CB">
        <w:rPr>
          <w:sz w:val="24"/>
          <w:szCs w:val="24"/>
        </w:rPr>
        <w:t>.</w:t>
      </w:r>
    </w:p>
    <w:p w14:paraId="0F2E80FC" w14:textId="77777777" w:rsidR="00560B98" w:rsidRDefault="00843401" w:rsidP="00066F10">
      <w:pPr>
        <w:numPr>
          <w:ilvl w:val="0"/>
          <w:numId w:val="1"/>
        </w:numPr>
        <w:ind w:left="1080"/>
        <w:rPr>
          <w:sz w:val="24"/>
          <w:szCs w:val="24"/>
        </w:rPr>
      </w:pPr>
      <w:r>
        <w:rPr>
          <w:sz w:val="24"/>
          <w:szCs w:val="24"/>
        </w:rPr>
        <w:t xml:space="preserve">At every current lake/reservoir assessment unit site, measure a full water column temperature and DO depth profile from the subsurface at 0.1 m </w:t>
      </w:r>
      <w:r w:rsidR="003A759C">
        <w:rPr>
          <w:sz w:val="24"/>
          <w:szCs w:val="24"/>
        </w:rPr>
        <w:t>on</w:t>
      </w:r>
      <w:r>
        <w:rPr>
          <w:sz w:val="24"/>
          <w:szCs w:val="24"/>
        </w:rPr>
        <w:t xml:space="preserve"> every meter interval to the nearest integer meter depth above the sediments (</w:t>
      </w:r>
      <w:r w:rsidRPr="00910EB2">
        <w:rPr>
          <w:i/>
          <w:sz w:val="24"/>
          <w:szCs w:val="24"/>
        </w:rPr>
        <w:t>e.g</w:t>
      </w:r>
      <w:r>
        <w:rPr>
          <w:sz w:val="24"/>
          <w:szCs w:val="24"/>
        </w:rPr>
        <w:t xml:space="preserve">., in 5.2 m deep lake, the water column depth profile would consist of measurements from 0.1 m, 1.0 m, 2.0 m, 3.0 m, 4.0 m, and 5.0 m). </w:t>
      </w:r>
      <w:r w:rsidR="003A759C">
        <w:rPr>
          <w:sz w:val="24"/>
          <w:szCs w:val="24"/>
        </w:rPr>
        <w:t>D</w:t>
      </w:r>
      <w:r w:rsidR="004A7FE2">
        <w:rPr>
          <w:sz w:val="24"/>
          <w:szCs w:val="24"/>
        </w:rPr>
        <w:t>issolved oxygen</w:t>
      </w:r>
      <w:r w:rsidR="003A759C">
        <w:rPr>
          <w:sz w:val="24"/>
          <w:szCs w:val="24"/>
        </w:rPr>
        <w:t xml:space="preserve"> should be measured in mg/L </w:t>
      </w:r>
      <w:r w:rsidR="003A759C" w:rsidRPr="003A759C">
        <w:rPr>
          <w:sz w:val="24"/>
          <w:szCs w:val="24"/>
        </w:rPr>
        <w:t>and</w:t>
      </w:r>
      <w:r w:rsidR="003A759C">
        <w:rPr>
          <w:sz w:val="24"/>
          <w:szCs w:val="24"/>
        </w:rPr>
        <w:t xml:space="preserve"> </w:t>
      </w:r>
      <w:r w:rsidR="00084B7D">
        <w:rPr>
          <w:sz w:val="24"/>
          <w:szCs w:val="24"/>
        </w:rPr>
        <w:t>percent</w:t>
      </w:r>
      <w:r w:rsidR="003A759C">
        <w:rPr>
          <w:sz w:val="24"/>
          <w:szCs w:val="24"/>
        </w:rPr>
        <w:t xml:space="preserve"> saturation.</w:t>
      </w:r>
      <w:r w:rsidR="00A85B17">
        <w:rPr>
          <w:sz w:val="24"/>
          <w:szCs w:val="24"/>
        </w:rPr>
        <w:t xml:space="preserve"> </w:t>
      </w:r>
    </w:p>
    <w:p w14:paraId="061702CA" w14:textId="77777777" w:rsidR="00560B98" w:rsidRDefault="00843401" w:rsidP="00066F10">
      <w:pPr>
        <w:numPr>
          <w:ilvl w:val="0"/>
          <w:numId w:val="1"/>
        </w:numPr>
        <w:ind w:left="1080"/>
        <w:rPr>
          <w:sz w:val="24"/>
          <w:szCs w:val="24"/>
        </w:rPr>
      </w:pPr>
      <w:r>
        <w:rPr>
          <w:sz w:val="24"/>
          <w:szCs w:val="24"/>
        </w:rPr>
        <w:t>Establish the depth of the thermocline at that site, if it exists, using the operational definition</w:t>
      </w:r>
      <w:r w:rsidR="009D38A7">
        <w:rPr>
          <w:sz w:val="24"/>
          <w:szCs w:val="24"/>
        </w:rPr>
        <w:t xml:space="preserve"> of</w:t>
      </w:r>
      <w:r>
        <w:rPr>
          <w:sz w:val="24"/>
          <w:szCs w:val="24"/>
        </w:rPr>
        <w:t xml:space="preserve"> thermocline</w:t>
      </w:r>
      <w:r w:rsidR="00357359">
        <w:rPr>
          <w:sz w:val="24"/>
          <w:szCs w:val="24"/>
        </w:rPr>
        <w:t xml:space="preserve"> (</w:t>
      </w:r>
      <w:r>
        <w:rPr>
          <w:sz w:val="24"/>
          <w:szCs w:val="24"/>
        </w:rPr>
        <w:t xml:space="preserve">the depth that exhibits the greatest temperature change between depths </w:t>
      </w:r>
      <w:r w:rsidR="00357359">
        <w:rPr>
          <w:sz w:val="24"/>
          <w:szCs w:val="24"/>
        </w:rPr>
        <w:t>[</w:t>
      </w:r>
      <w:r>
        <w:rPr>
          <w:sz w:val="24"/>
          <w:szCs w:val="24"/>
        </w:rPr>
        <w:t>at least &gt; 1</w:t>
      </w:r>
      <w:r>
        <w:rPr>
          <w:sz w:val="24"/>
          <w:szCs w:val="24"/>
          <w:vertAlign w:val="superscript"/>
        </w:rPr>
        <w:t>o</w:t>
      </w:r>
      <w:r>
        <w:rPr>
          <w:sz w:val="24"/>
          <w:szCs w:val="24"/>
        </w:rPr>
        <w:t>C</w:t>
      </w:r>
      <w:r w:rsidR="00357359">
        <w:rPr>
          <w:sz w:val="24"/>
          <w:szCs w:val="24"/>
        </w:rPr>
        <w:t>]</w:t>
      </w:r>
      <w:r>
        <w:rPr>
          <w:sz w:val="24"/>
          <w:szCs w:val="24"/>
        </w:rPr>
        <w:t>) to delineate epilimnion and hypolimnion.</w:t>
      </w:r>
      <w:r w:rsidR="005B32F1">
        <w:rPr>
          <w:sz w:val="24"/>
          <w:szCs w:val="24"/>
        </w:rPr>
        <w:t xml:space="preserve"> If there is no temperature change between depths of at </w:t>
      </w:r>
      <w:r w:rsidR="005B32F1">
        <w:rPr>
          <w:sz w:val="24"/>
          <w:szCs w:val="24"/>
        </w:rPr>
        <w:lastRenderedPageBreak/>
        <w:t>least 1</w:t>
      </w:r>
      <w:r w:rsidR="005B32F1" w:rsidRPr="00D120A2">
        <w:rPr>
          <w:sz w:val="24"/>
          <w:szCs w:val="24"/>
          <w:vertAlign w:val="superscript"/>
        </w:rPr>
        <w:t>o</w:t>
      </w:r>
      <w:r w:rsidR="005B32F1">
        <w:rPr>
          <w:sz w:val="24"/>
          <w:szCs w:val="24"/>
        </w:rPr>
        <w:t>C, then we propose treating the entire water column as one integrated layer for th</w:t>
      </w:r>
      <w:r w:rsidR="00D120A2">
        <w:rPr>
          <w:sz w:val="24"/>
          <w:szCs w:val="24"/>
        </w:rPr>
        <w:t>e steps below.</w:t>
      </w:r>
    </w:p>
    <w:p w14:paraId="3BD2BE8C" w14:textId="77777777" w:rsidR="00560B98" w:rsidRDefault="00843401" w:rsidP="00066F10">
      <w:pPr>
        <w:numPr>
          <w:ilvl w:val="0"/>
          <w:numId w:val="1"/>
        </w:numPr>
        <w:ind w:left="1080"/>
        <w:rPr>
          <w:sz w:val="24"/>
          <w:szCs w:val="24"/>
        </w:rPr>
      </w:pPr>
      <w:r>
        <w:rPr>
          <w:sz w:val="24"/>
          <w:szCs w:val="24"/>
        </w:rPr>
        <w:t xml:space="preserve">For each site individually, determine if the median DO concentration of all of the measurements within the epilimnion on a sampling day is below the DO exceedance threshold. Exceedances within the epilimnion are defined as DO concentrations </w:t>
      </w:r>
      <w:r w:rsidR="004A7FE2">
        <w:rPr>
          <w:sz w:val="24"/>
          <w:szCs w:val="24"/>
        </w:rPr>
        <w:t>&lt;</w:t>
      </w:r>
      <w:r>
        <w:rPr>
          <w:sz w:val="24"/>
          <w:szCs w:val="24"/>
        </w:rPr>
        <w:t>3.0 mg/L</w:t>
      </w:r>
      <w:r w:rsidR="00211824">
        <w:rPr>
          <w:sz w:val="24"/>
          <w:szCs w:val="24"/>
        </w:rPr>
        <w:t xml:space="preserve"> (see Table </w:t>
      </w:r>
      <w:r w:rsidR="008D29F8">
        <w:rPr>
          <w:sz w:val="24"/>
          <w:szCs w:val="24"/>
        </w:rPr>
        <w:t>2</w:t>
      </w:r>
      <w:r w:rsidR="00211824">
        <w:rPr>
          <w:sz w:val="24"/>
          <w:szCs w:val="24"/>
        </w:rPr>
        <w:t xml:space="preserve"> as an example)</w:t>
      </w:r>
      <w:r>
        <w:rPr>
          <w:sz w:val="24"/>
          <w:szCs w:val="24"/>
        </w:rPr>
        <w:t>. We recommend using this threshold instead of the current DEQ threshold (4.0 mg/L), following the EPA’s guidelines for water quality monitoring (</w:t>
      </w:r>
      <w:r w:rsidR="00552F16">
        <w:rPr>
          <w:sz w:val="24"/>
          <w:szCs w:val="24"/>
        </w:rPr>
        <w:t xml:space="preserve">U.S. </w:t>
      </w:r>
      <w:r>
        <w:rPr>
          <w:sz w:val="24"/>
          <w:szCs w:val="24"/>
        </w:rPr>
        <w:t>EPA 201</w:t>
      </w:r>
      <w:r w:rsidR="00C4173C">
        <w:rPr>
          <w:sz w:val="24"/>
          <w:szCs w:val="24"/>
        </w:rPr>
        <w:t>7</w:t>
      </w:r>
      <w:r>
        <w:rPr>
          <w:sz w:val="24"/>
          <w:szCs w:val="24"/>
        </w:rPr>
        <w:t xml:space="preserve">) and because it is </w:t>
      </w:r>
      <w:r w:rsidR="00276CE3">
        <w:rPr>
          <w:sz w:val="24"/>
          <w:szCs w:val="24"/>
        </w:rPr>
        <w:t xml:space="preserve">generally </w:t>
      </w:r>
      <w:r>
        <w:rPr>
          <w:sz w:val="24"/>
          <w:szCs w:val="24"/>
        </w:rPr>
        <w:t>a more robust metric of water quality (Figure 2).</w:t>
      </w:r>
    </w:p>
    <w:p w14:paraId="1EE4DF6C" w14:textId="77777777" w:rsidR="00AF03D3" w:rsidRDefault="00843401" w:rsidP="00066F10">
      <w:pPr>
        <w:numPr>
          <w:ilvl w:val="0"/>
          <w:numId w:val="1"/>
        </w:numPr>
        <w:ind w:left="1080"/>
        <w:rPr>
          <w:sz w:val="24"/>
          <w:szCs w:val="24"/>
        </w:rPr>
      </w:pPr>
      <w:r>
        <w:rPr>
          <w:sz w:val="24"/>
          <w:szCs w:val="24"/>
        </w:rPr>
        <w:t xml:space="preserve">For each site individually, determine if the median DO </w:t>
      </w:r>
      <w:r w:rsidRPr="00F05AD5">
        <w:rPr>
          <w:sz w:val="24"/>
          <w:szCs w:val="24"/>
        </w:rPr>
        <w:t>concentration</w:t>
      </w:r>
      <w:r>
        <w:rPr>
          <w:sz w:val="24"/>
          <w:szCs w:val="24"/>
        </w:rPr>
        <w:t xml:space="preserve"> of all of the measurements within the hypolimnion on a sampling day is below the DO exceedance threshold</w:t>
      </w:r>
      <w:r w:rsidR="00211824">
        <w:rPr>
          <w:sz w:val="24"/>
          <w:szCs w:val="24"/>
        </w:rPr>
        <w:t xml:space="preserve"> (see Table </w:t>
      </w:r>
      <w:r w:rsidR="008D29F8">
        <w:rPr>
          <w:sz w:val="24"/>
          <w:szCs w:val="24"/>
        </w:rPr>
        <w:t>2</w:t>
      </w:r>
      <w:r w:rsidR="00211824">
        <w:rPr>
          <w:sz w:val="24"/>
          <w:szCs w:val="24"/>
        </w:rPr>
        <w:t xml:space="preserve"> as an example)</w:t>
      </w:r>
      <w:r>
        <w:rPr>
          <w:sz w:val="24"/>
          <w:szCs w:val="24"/>
        </w:rPr>
        <w:t xml:space="preserve">. Given the likelihood of </w:t>
      </w:r>
      <w:r w:rsidR="00276CE3">
        <w:rPr>
          <w:sz w:val="24"/>
          <w:szCs w:val="24"/>
        </w:rPr>
        <w:t>DO</w:t>
      </w:r>
      <w:r>
        <w:rPr>
          <w:sz w:val="24"/>
          <w:szCs w:val="24"/>
        </w:rPr>
        <w:t xml:space="preserve"> depletion in the hypolimnion of most reservoirs that is inherent to their construction (see above), we propose </w:t>
      </w:r>
      <w:r w:rsidR="00DE27E7">
        <w:rPr>
          <w:sz w:val="24"/>
          <w:szCs w:val="24"/>
        </w:rPr>
        <w:t xml:space="preserve">using the </w:t>
      </w:r>
      <w:r w:rsidR="00AF03D3">
        <w:rPr>
          <w:sz w:val="24"/>
          <w:szCs w:val="24"/>
        </w:rPr>
        <w:t>&lt;</w:t>
      </w:r>
      <w:r>
        <w:rPr>
          <w:sz w:val="24"/>
          <w:szCs w:val="24"/>
        </w:rPr>
        <w:t>3.0 mg/L</w:t>
      </w:r>
      <w:r w:rsidR="00DE27E7">
        <w:rPr>
          <w:sz w:val="24"/>
          <w:szCs w:val="24"/>
        </w:rPr>
        <w:t xml:space="preserve"> threshold</w:t>
      </w:r>
      <w:r>
        <w:rPr>
          <w:sz w:val="24"/>
          <w:szCs w:val="24"/>
        </w:rPr>
        <w:t xml:space="preserve"> for hypolimnetic DO exceedances. We </w:t>
      </w:r>
      <w:r w:rsidR="00BF4BB8">
        <w:rPr>
          <w:sz w:val="24"/>
          <w:szCs w:val="24"/>
        </w:rPr>
        <w:t xml:space="preserve">recommend </w:t>
      </w:r>
      <w:r>
        <w:rPr>
          <w:sz w:val="24"/>
          <w:szCs w:val="24"/>
        </w:rPr>
        <w:t xml:space="preserve">this threshold </w:t>
      </w:r>
      <w:r w:rsidR="00F02BED">
        <w:rPr>
          <w:sz w:val="24"/>
          <w:szCs w:val="24"/>
        </w:rPr>
        <w:t xml:space="preserve">for the reasons described above; it also </w:t>
      </w:r>
      <w:r w:rsidR="00651FB5">
        <w:rPr>
          <w:sz w:val="24"/>
          <w:szCs w:val="24"/>
        </w:rPr>
        <w:t>is</w:t>
      </w:r>
      <w:r>
        <w:rPr>
          <w:sz w:val="24"/>
          <w:szCs w:val="24"/>
        </w:rPr>
        <w:t xml:space="preserve"> the </w:t>
      </w:r>
      <w:r w:rsidR="00F02BED">
        <w:rPr>
          <w:sz w:val="24"/>
          <w:szCs w:val="24"/>
        </w:rPr>
        <w:t xml:space="preserve">threshold used by the </w:t>
      </w:r>
      <w:r>
        <w:rPr>
          <w:sz w:val="24"/>
          <w:szCs w:val="24"/>
        </w:rPr>
        <w:t xml:space="preserve">EPA </w:t>
      </w:r>
      <w:r w:rsidR="00352D53">
        <w:rPr>
          <w:sz w:val="24"/>
          <w:szCs w:val="24"/>
        </w:rPr>
        <w:t xml:space="preserve">in the </w:t>
      </w:r>
      <w:r w:rsidR="00EB33A0" w:rsidRPr="00EB33A0">
        <w:rPr>
          <w:sz w:val="24"/>
          <w:szCs w:val="24"/>
        </w:rPr>
        <w:t xml:space="preserve">2012 National Lakes Assessment </w:t>
      </w:r>
      <w:r>
        <w:rPr>
          <w:sz w:val="24"/>
          <w:szCs w:val="24"/>
        </w:rPr>
        <w:t xml:space="preserve">to identify </w:t>
      </w:r>
      <w:r w:rsidR="00357359">
        <w:rPr>
          <w:sz w:val="24"/>
          <w:szCs w:val="24"/>
        </w:rPr>
        <w:t xml:space="preserve">the </w:t>
      </w:r>
      <w:r w:rsidR="00D040CB">
        <w:rPr>
          <w:sz w:val="24"/>
          <w:szCs w:val="24"/>
        </w:rPr>
        <w:t>"</w:t>
      </w:r>
      <w:r w:rsidR="00357359">
        <w:rPr>
          <w:sz w:val="24"/>
          <w:szCs w:val="24"/>
        </w:rPr>
        <w:t xml:space="preserve">most </w:t>
      </w:r>
      <w:r>
        <w:rPr>
          <w:sz w:val="24"/>
          <w:szCs w:val="24"/>
        </w:rPr>
        <w:t>disturbed</w:t>
      </w:r>
      <w:r w:rsidR="00D040CB">
        <w:rPr>
          <w:sz w:val="24"/>
          <w:szCs w:val="24"/>
        </w:rPr>
        <w:t>"</w:t>
      </w:r>
      <w:r>
        <w:rPr>
          <w:sz w:val="24"/>
          <w:szCs w:val="24"/>
        </w:rPr>
        <w:t xml:space="preserve"> waterbodies (</w:t>
      </w:r>
      <w:r w:rsidR="00552F16">
        <w:rPr>
          <w:sz w:val="24"/>
          <w:szCs w:val="24"/>
        </w:rPr>
        <w:t xml:space="preserve">U.S. </w:t>
      </w:r>
      <w:r>
        <w:rPr>
          <w:sz w:val="24"/>
          <w:szCs w:val="24"/>
        </w:rPr>
        <w:t>EPA 201</w:t>
      </w:r>
      <w:r w:rsidR="00C4173C">
        <w:rPr>
          <w:sz w:val="24"/>
          <w:szCs w:val="24"/>
        </w:rPr>
        <w:t>7</w:t>
      </w:r>
      <w:r>
        <w:rPr>
          <w:sz w:val="24"/>
          <w:szCs w:val="24"/>
        </w:rPr>
        <w:t>; Figure 2).</w:t>
      </w:r>
    </w:p>
    <w:p w14:paraId="4D5BEE8D" w14:textId="77777777" w:rsidR="009D479F" w:rsidRDefault="00D120A2" w:rsidP="00CC1721">
      <w:pPr>
        <w:numPr>
          <w:ilvl w:val="0"/>
          <w:numId w:val="1"/>
        </w:numPr>
        <w:ind w:left="1080"/>
        <w:rPr>
          <w:sz w:val="24"/>
          <w:szCs w:val="24"/>
        </w:rPr>
      </w:pPr>
      <w:r w:rsidRPr="009D479F">
        <w:rPr>
          <w:sz w:val="24"/>
          <w:szCs w:val="24"/>
        </w:rPr>
        <w:t xml:space="preserve">As noted above, if there </w:t>
      </w:r>
      <w:r w:rsidR="00350143" w:rsidRPr="009D479F">
        <w:rPr>
          <w:sz w:val="24"/>
          <w:szCs w:val="24"/>
        </w:rPr>
        <w:t>is no temperature change between depths of at least 1</w:t>
      </w:r>
      <w:r w:rsidR="00350143" w:rsidRPr="009D479F">
        <w:rPr>
          <w:sz w:val="24"/>
          <w:szCs w:val="24"/>
          <w:vertAlign w:val="superscript"/>
        </w:rPr>
        <w:t>o</w:t>
      </w:r>
      <w:r w:rsidR="00350143" w:rsidRPr="009D479F">
        <w:rPr>
          <w:sz w:val="24"/>
          <w:szCs w:val="24"/>
        </w:rPr>
        <w:t>C, the entire water column should be treated as one layer</w:t>
      </w:r>
      <w:r w:rsidR="001E1082">
        <w:rPr>
          <w:sz w:val="24"/>
          <w:szCs w:val="24"/>
        </w:rPr>
        <w:t xml:space="preserve">. In this case, </w:t>
      </w:r>
      <w:r w:rsidR="009D479F">
        <w:rPr>
          <w:sz w:val="24"/>
          <w:szCs w:val="24"/>
        </w:rPr>
        <w:t xml:space="preserve">determine if the median DO </w:t>
      </w:r>
      <w:r w:rsidR="009D479F" w:rsidRPr="00F05AD5">
        <w:rPr>
          <w:sz w:val="24"/>
          <w:szCs w:val="24"/>
        </w:rPr>
        <w:t>concentration</w:t>
      </w:r>
      <w:r w:rsidR="009D479F">
        <w:rPr>
          <w:sz w:val="24"/>
          <w:szCs w:val="24"/>
        </w:rPr>
        <w:t xml:space="preserve"> of all of the measurements within the </w:t>
      </w:r>
      <w:r w:rsidR="001E1082">
        <w:rPr>
          <w:sz w:val="24"/>
          <w:szCs w:val="24"/>
        </w:rPr>
        <w:t>water column</w:t>
      </w:r>
      <w:r w:rsidR="009D479F">
        <w:rPr>
          <w:sz w:val="24"/>
          <w:szCs w:val="24"/>
        </w:rPr>
        <w:t xml:space="preserve"> on a sampling day is below the DO exceedance threshold</w:t>
      </w:r>
      <w:r w:rsidR="00B61932">
        <w:rPr>
          <w:sz w:val="24"/>
          <w:szCs w:val="24"/>
        </w:rPr>
        <w:t xml:space="preserve"> of 3.0 mg/L</w:t>
      </w:r>
      <w:r w:rsidR="001E1082">
        <w:rPr>
          <w:sz w:val="24"/>
          <w:szCs w:val="24"/>
        </w:rPr>
        <w:t>.</w:t>
      </w:r>
      <w:r w:rsidR="009D479F" w:rsidRPr="009D479F">
        <w:rPr>
          <w:sz w:val="24"/>
          <w:szCs w:val="24"/>
        </w:rPr>
        <w:t xml:space="preserve"> </w:t>
      </w:r>
    </w:p>
    <w:p w14:paraId="5ADB7987" w14:textId="77777777" w:rsidR="00372045" w:rsidRPr="009D479F" w:rsidRDefault="00843401" w:rsidP="00CC1721">
      <w:pPr>
        <w:numPr>
          <w:ilvl w:val="0"/>
          <w:numId w:val="1"/>
        </w:numPr>
        <w:ind w:left="1080"/>
        <w:rPr>
          <w:sz w:val="24"/>
          <w:szCs w:val="24"/>
        </w:rPr>
      </w:pPr>
      <w:r w:rsidRPr="009D479F">
        <w:rPr>
          <w:sz w:val="24"/>
          <w:szCs w:val="24"/>
        </w:rPr>
        <w:t xml:space="preserve">If there is more than one monitoring site within </w:t>
      </w:r>
      <w:r w:rsidR="00D061CC" w:rsidRPr="009D479F">
        <w:rPr>
          <w:sz w:val="24"/>
          <w:szCs w:val="24"/>
        </w:rPr>
        <w:t>a</w:t>
      </w:r>
      <w:r w:rsidRPr="009D479F">
        <w:rPr>
          <w:sz w:val="24"/>
          <w:szCs w:val="24"/>
        </w:rPr>
        <w:t xml:space="preserve"> lake/reservoir assessment spatial unit, aggregate </w:t>
      </w:r>
      <w:proofErr w:type="spellStart"/>
      <w:r w:rsidRPr="009D479F">
        <w:rPr>
          <w:sz w:val="24"/>
          <w:szCs w:val="24"/>
        </w:rPr>
        <w:t>epilimnetic</w:t>
      </w:r>
      <w:proofErr w:type="spellEnd"/>
      <w:r w:rsidRPr="009D479F">
        <w:rPr>
          <w:sz w:val="24"/>
          <w:szCs w:val="24"/>
        </w:rPr>
        <w:t xml:space="preserve"> DO concentrations among sites within a spatial unit. This aggregation should be calculated by taking the overall median of the median </w:t>
      </w:r>
      <w:proofErr w:type="spellStart"/>
      <w:r w:rsidRPr="009D479F">
        <w:rPr>
          <w:sz w:val="24"/>
          <w:szCs w:val="24"/>
        </w:rPr>
        <w:t>epilimnetic</w:t>
      </w:r>
      <w:proofErr w:type="spellEnd"/>
      <w:r w:rsidRPr="009D479F">
        <w:rPr>
          <w:sz w:val="24"/>
          <w:szCs w:val="24"/>
        </w:rPr>
        <w:t xml:space="preserve"> DO </w:t>
      </w:r>
      <w:bookmarkStart w:id="6" w:name="_Hlk39180305"/>
      <w:r w:rsidRPr="009D479F">
        <w:rPr>
          <w:sz w:val="24"/>
          <w:szCs w:val="24"/>
        </w:rPr>
        <w:t>concentrations per site within each lake/reservoir assessment spatial unit for a sampling day</w:t>
      </w:r>
      <w:bookmarkEnd w:id="6"/>
      <w:r w:rsidRPr="009D479F">
        <w:rPr>
          <w:sz w:val="24"/>
          <w:szCs w:val="24"/>
        </w:rPr>
        <w:t xml:space="preserve">. </w:t>
      </w:r>
    </w:p>
    <w:p w14:paraId="30D215DF" w14:textId="77777777" w:rsidR="008D29F8" w:rsidRPr="008D29F8" w:rsidRDefault="00843401" w:rsidP="00066F10">
      <w:pPr>
        <w:numPr>
          <w:ilvl w:val="0"/>
          <w:numId w:val="1"/>
        </w:numPr>
        <w:ind w:left="1080"/>
        <w:rPr>
          <w:sz w:val="24"/>
          <w:szCs w:val="24"/>
        </w:rPr>
      </w:pPr>
      <w:r w:rsidRPr="00372045">
        <w:rPr>
          <w:sz w:val="24"/>
          <w:szCs w:val="24"/>
        </w:rPr>
        <w:t>If there is more than one monitoring site within a lake/reservoir assessment spatial unit, aggregate among hypolimnetic DO concentrations among sites within a spatial unit. This aggregation should be calculated by taking the overall median of the median hypolimnetic DO</w:t>
      </w:r>
      <w:r w:rsidR="00357359" w:rsidRPr="00357359">
        <w:rPr>
          <w:sz w:val="24"/>
          <w:szCs w:val="24"/>
        </w:rPr>
        <w:t xml:space="preserve"> </w:t>
      </w:r>
      <w:r w:rsidR="002D0E5A" w:rsidRPr="00F05AD5">
        <w:rPr>
          <w:sz w:val="24"/>
          <w:szCs w:val="24"/>
        </w:rPr>
        <w:t>concentrations</w:t>
      </w:r>
      <w:r w:rsidR="002D0E5A">
        <w:rPr>
          <w:sz w:val="24"/>
          <w:szCs w:val="24"/>
        </w:rPr>
        <w:t xml:space="preserve"> per site within each lake/reservoir assessment spatial unit </w:t>
      </w:r>
      <w:r w:rsidR="002D0E5A">
        <w:rPr>
          <w:sz w:val="24"/>
          <w:szCs w:val="24"/>
        </w:rPr>
        <w:tab/>
        <w:t xml:space="preserve">for a sampling day. </w:t>
      </w:r>
    </w:p>
    <w:tbl>
      <w:tblPr>
        <w:tblStyle w:val="TableGrid"/>
        <w:tblpPr w:leftFromText="180" w:rightFromText="180" w:vertAnchor="text" w:horzAnchor="page" w:tblpX="1914" w:tblpY="49"/>
        <w:tblW w:w="0" w:type="auto"/>
        <w:tblLook w:val="04A0" w:firstRow="1" w:lastRow="0" w:firstColumn="1" w:lastColumn="0" w:noHBand="0" w:noVBand="1"/>
      </w:tblPr>
      <w:tblGrid>
        <w:gridCol w:w="2409"/>
        <w:gridCol w:w="1590"/>
        <w:gridCol w:w="1457"/>
        <w:gridCol w:w="3904"/>
      </w:tblGrid>
      <w:tr w:rsidR="00372045" w14:paraId="2EF81D75" w14:textId="77777777" w:rsidTr="008A30D1">
        <w:tc>
          <w:tcPr>
            <w:tcW w:w="9360" w:type="dxa"/>
            <w:gridSpan w:val="4"/>
            <w:tcBorders>
              <w:top w:val="nil"/>
              <w:left w:val="nil"/>
              <w:bottom w:val="single" w:sz="4" w:space="0" w:color="auto"/>
              <w:right w:val="nil"/>
            </w:tcBorders>
          </w:tcPr>
          <w:p w14:paraId="069DE016" w14:textId="77777777" w:rsidR="008D29F8" w:rsidRDefault="008D29F8" w:rsidP="008A30D1">
            <w:pPr>
              <w:rPr>
                <w:rFonts w:ascii="Arial" w:hAnsi="Arial" w:cs="Arial"/>
              </w:rPr>
            </w:pPr>
          </w:p>
          <w:p w14:paraId="71AA57D3" w14:textId="77777777" w:rsidR="00372045" w:rsidRPr="00B56A61" w:rsidRDefault="00372045" w:rsidP="008A30D1">
            <w:pPr>
              <w:jc w:val="center"/>
              <w:rPr>
                <w:rFonts w:ascii="Arial" w:hAnsi="Arial" w:cs="Arial"/>
              </w:rPr>
            </w:pPr>
            <w:r w:rsidRPr="00B56A61">
              <w:rPr>
                <w:rFonts w:ascii="Arial" w:hAnsi="Arial" w:cs="Arial"/>
              </w:rPr>
              <w:t xml:space="preserve">Table </w:t>
            </w:r>
            <w:r w:rsidR="008D29F8">
              <w:rPr>
                <w:rFonts w:ascii="Arial" w:hAnsi="Arial" w:cs="Arial"/>
              </w:rPr>
              <w:t>2</w:t>
            </w:r>
            <w:r w:rsidRPr="00B56A61">
              <w:rPr>
                <w:rFonts w:ascii="Arial" w:hAnsi="Arial" w:cs="Arial"/>
              </w:rPr>
              <w:t xml:space="preserve">. A hypothetical temperature and DO depth profile from a monitoring </w:t>
            </w:r>
            <w:proofErr w:type="gramStart"/>
            <w:r w:rsidRPr="00B56A61">
              <w:rPr>
                <w:rFonts w:ascii="Arial" w:hAnsi="Arial" w:cs="Arial"/>
              </w:rPr>
              <w:t>site.</w:t>
            </w:r>
            <w:r w:rsidR="008D29F8">
              <w:rPr>
                <w:rFonts w:ascii="Arial" w:hAnsi="Arial" w:cs="Arial"/>
              </w:rPr>
              <w:t>*</w:t>
            </w:r>
            <w:proofErr w:type="gramEnd"/>
            <w:r w:rsidRPr="00B56A61">
              <w:rPr>
                <w:rFonts w:ascii="Arial" w:hAnsi="Arial" w:cs="Arial"/>
              </w:rPr>
              <w:t xml:space="preserve"> </w:t>
            </w:r>
          </w:p>
        </w:tc>
      </w:tr>
      <w:tr w:rsidR="00372045" w14:paraId="3EA81EFE" w14:textId="77777777" w:rsidTr="008A30D1">
        <w:tc>
          <w:tcPr>
            <w:tcW w:w="2409" w:type="dxa"/>
            <w:tcBorders>
              <w:top w:val="single" w:sz="4" w:space="0" w:color="auto"/>
            </w:tcBorders>
          </w:tcPr>
          <w:p w14:paraId="7F8EE93E" w14:textId="77777777" w:rsidR="00372045" w:rsidRPr="00B56A61" w:rsidRDefault="00372045" w:rsidP="00372045">
            <w:pPr>
              <w:rPr>
                <w:rFonts w:ascii="Arial" w:hAnsi="Arial" w:cs="Arial"/>
              </w:rPr>
            </w:pPr>
            <w:r w:rsidRPr="00B56A61">
              <w:rPr>
                <w:rFonts w:ascii="Arial" w:hAnsi="Arial" w:cs="Arial"/>
              </w:rPr>
              <w:t>Depth</w:t>
            </w:r>
          </w:p>
        </w:tc>
        <w:tc>
          <w:tcPr>
            <w:tcW w:w="1590" w:type="dxa"/>
            <w:tcBorders>
              <w:top w:val="single" w:sz="4" w:space="0" w:color="auto"/>
            </w:tcBorders>
          </w:tcPr>
          <w:p w14:paraId="2896E443" w14:textId="77777777" w:rsidR="00372045" w:rsidRPr="00B56A61" w:rsidRDefault="00372045" w:rsidP="00372045">
            <w:pPr>
              <w:rPr>
                <w:rFonts w:ascii="Arial" w:hAnsi="Arial" w:cs="Arial"/>
              </w:rPr>
            </w:pPr>
            <w:r w:rsidRPr="00B56A61">
              <w:rPr>
                <w:rFonts w:ascii="Arial" w:hAnsi="Arial" w:cs="Arial"/>
              </w:rPr>
              <w:t>Temperature (degrees C)</w:t>
            </w:r>
          </w:p>
        </w:tc>
        <w:tc>
          <w:tcPr>
            <w:tcW w:w="1457" w:type="dxa"/>
            <w:tcBorders>
              <w:top w:val="single" w:sz="4" w:space="0" w:color="auto"/>
            </w:tcBorders>
          </w:tcPr>
          <w:p w14:paraId="3FBFB82E" w14:textId="77777777" w:rsidR="00372045" w:rsidRPr="00B56A61" w:rsidRDefault="00372045" w:rsidP="00372045">
            <w:pPr>
              <w:rPr>
                <w:rFonts w:ascii="Arial" w:hAnsi="Arial" w:cs="Arial"/>
              </w:rPr>
            </w:pPr>
            <w:r w:rsidRPr="00B56A61">
              <w:rPr>
                <w:rFonts w:ascii="Arial" w:hAnsi="Arial" w:cs="Arial"/>
              </w:rPr>
              <w:t>DO (mg/L)</w:t>
            </w:r>
          </w:p>
        </w:tc>
        <w:tc>
          <w:tcPr>
            <w:tcW w:w="3904" w:type="dxa"/>
            <w:tcBorders>
              <w:top w:val="single" w:sz="4" w:space="0" w:color="auto"/>
            </w:tcBorders>
          </w:tcPr>
          <w:p w14:paraId="39098E62" w14:textId="77777777" w:rsidR="00372045" w:rsidRPr="00B56A61" w:rsidRDefault="00372045" w:rsidP="00372045">
            <w:pPr>
              <w:rPr>
                <w:rFonts w:ascii="Arial" w:hAnsi="Arial" w:cs="Arial"/>
              </w:rPr>
            </w:pPr>
            <w:r w:rsidRPr="00B56A61">
              <w:rPr>
                <w:rFonts w:ascii="Arial" w:hAnsi="Arial" w:cs="Arial"/>
              </w:rPr>
              <w:t>% DO saturation</w:t>
            </w:r>
          </w:p>
        </w:tc>
      </w:tr>
      <w:tr w:rsidR="00372045" w14:paraId="33807B2E" w14:textId="77777777" w:rsidTr="008A30D1">
        <w:tc>
          <w:tcPr>
            <w:tcW w:w="2409" w:type="dxa"/>
          </w:tcPr>
          <w:p w14:paraId="52B9C47F" w14:textId="77777777" w:rsidR="00372045" w:rsidRPr="00B56A61" w:rsidRDefault="00372045" w:rsidP="00372045">
            <w:pPr>
              <w:rPr>
                <w:rFonts w:ascii="Arial" w:hAnsi="Arial" w:cs="Arial"/>
              </w:rPr>
            </w:pPr>
            <w:r w:rsidRPr="00B56A61">
              <w:rPr>
                <w:rFonts w:ascii="Arial" w:hAnsi="Arial" w:cs="Arial"/>
              </w:rPr>
              <w:t>0.1</w:t>
            </w:r>
          </w:p>
        </w:tc>
        <w:tc>
          <w:tcPr>
            <w:tcW w:w="1590" w:type="dxa"/>
          </w:tcPr>
          <w:p w14:paraId="3BB42E41" w14:textId="77777777" w:rsidR="00372045" w:rsidRPr="00B56A61" w:rsidRDefault="00372045" w:rsidP="00372045">
            <w:pPr>
              <w:rPr>
                <w:rFonts w:ascii="Arial" w:hAnsi="Arial" w:cs="Arial"/>
              </w:rPr>
            </w:pPr>
            <w:r w:rsidRPr="00B56A61">
              <w:rPr>
                <w:rFonts w:ascii="Arial" w:hAnsi="Arial" w:cs="Arial"/>
              </w:rPr>
              <w:t>28.0</w:t>
            </w:r>
          </w:p>
        </w:tc>
        <w:tc>
          <w:tcPr>
            <w:tcW w:w="1457" w:type="dxa"/>
          </w:tcPr>
          <w:p w14:paraId="0A5F3F98" w14:textId="77777777" w:rsidR="00372045" w:rsidRPr="00B56A61" w:rsidRDefault="00372045" w:rsidP="00372045">
            <w:pPr>
              <w:rPr>
                <w:rFonts w:ascii="Arial" w:hAnsi="Arial" w:cs="Arial"/>
              </w:rPr>
            </w:pPr>
            <w:r w:rsidRPr="00B56A61">
              <w:rPr>
                <w:rFonts w:ascii="Arial" w:hAnsi="Arial" w:cs="Arial"/>
              </w:rPr>
              <w:t>7.8</w:t>
            </w:r>
          </w:p>
        </w:tc>
        <w:tc>
          <w:tcPr>
            <w:tcW w:w="3904" w:type="dxa"/>
          </w:tcPr>
          <w:p w14:paraId="031764BE" w14:textId="77777777" w:rsidR="00372045" w:rsidRPr="00B56A61" w:rsidRDefault="00372045" w:rsidP="00372045">
            <w:pPr>
              <w:rPr>
                <w:rFonts w:ascii="Arial" w:hAnsi="Arial" w:cs="Arial"/>
              </w:rPr>
            </w:pPr>
            <w:r w:rsidRPr="00B56A61">
              <w:rPr>
                <w:rFonts w:ascii="Arial" w:hAnsi="Arial" w:cs="Arial"/>
              </w:rPr>
              <w:t>100</w:t>
            </w:r>
          </w:p>
        </w:tc>
      </w:tr>
      <w:tr w:rsidR="00372045" w14:paraId="20D88B66" w14:textId="77777777" w:rsidTr="008A30D1">
        <w:tc>
          <w:tcPr>
            <w:tcW w:w="2409" w:type="dxa"/>
          </w:tcPr>
          <w:p w14:paraId="6302695B" w14:textId="77777777" w:rsidR="00372045" w:rsidRPr="00B56A61" w:rsidRDefault="00372045" w:rsidP="00372045">
            <w:pPr>
              <w:rPr>
                <w:rFonts w:ascii="Arial" w:hAnsi="Arial" w:cs="Arial"/>
              </w:rPr>
            </w:pPr>
            <w:r w:rsidRPr="00B56A61">
              <w:rPr>
                <w:rFonts w:ascii="Arial" w:hAnsi="Arial" w:cs="Arial"/>
              </w:rPr>
              <w:t>1.0</w:t>
            </w:r>
          </w:p>
        </w:tc>
        <w:tc>
          <w:tcPr>
            <w:tcW w:w="1590" w:type="dxa"/>
          </w:tcPr>
          <w:p w14:paraId="6E90AA23" w14:textId="77777777" w:rsidR="00372045" w:rsidRPr="00B56A61" w:rsidRDefault="00372045" w:rsidP="00372045">
            <w:pPr>
              <w:rPr>
                <w:rFonts w:ascii="Arial" w:hAnsi="Arial" w:cs="Arial"/>
              </w:rPr>
            </w:pPr>
            <w:r w:rsidRPr="00B56A61">
              <w:rPr>
                <w:rFonts w:ascii="Arial" w:hAnsi="Arial" w:cs="Arial"/>
              </w:rPr>
              <w:t>27.5</w:t>
            </w:r>
          </w:p>
        </w:tc>
        <w:tc>
          <w:tcPr>
            <w:tcW w:w="1457" w:type="dxa"/>
          </w:tcPr>
          <w:p w14:paraId="3EDBF800" w14:textId="77777777" w:rsidR="00372045" w:rsidRPr="00B56A61" w:rsidRDefault="00372045" w:rsidP="00372045">
            <w:pPr>
              <w:rPr>
                <w:rFonts w:ascii="Arial" w:hAnsi="Arial" w:cs="Arial"/>
              </w:rPr>
            </w:pPr>
            <w:r w:rsidRPr="00B56A61">
              <w:rPr>
                <w:rFonts w:ascii="Arial" w:hAnsi="Arial" w:cs="Arial"/>
              </w:rPr>
              <w:t>7.7</w:t>
            </w:r>
          </w:p>
        </w:tc>
        <w:tc>
          <w:tcPr>
            <w:tcW w:w="3904" w:type="dxa"/>
          </w:tcPr>
          <w:p w14:paraId="17C5F86F" w14:textId="77777777" w:rsidR="00372045" w:rsidRPr="00B56A61" w:rsidRDefault="00372045" w:rsidP="00372045">
            <w:pPr>
              <w:rPr>
                <w:rFonts w:ascii="Arial" w:hAnsi="Arial" w:cs="Arial"/>
              </w:rPr>
            </w:pPr>
            <w:r w:rsidRPr="00B56A61">
              <w:rPr>
                <w:rFonts w:ascii="Arial" w:hAnsi="Arial" w:cs="Arial"/>
              </w:rPr>
              <w:t>98</w:t>
            </w:r>
          </w:p>
        </w:tc>
      </w:tr>
      <w:tr w:rsidR="00372045" w14:paraId="1A7E43B5" w14:textId="77777777" w:rsidTr="008A30D1">
        <w:tc>
          <w:tcPr>
            <w:tcW w:w="2409" w:type="dxa"/>
          </w:tcPr>
          <w:p w14:paraId="2E689010" w14:textId="77777777" w:rsidR="00372045" w:rsidRPr="00B56A61" w:rsidRDefault="00372045" w:rsidP="00372045">
            <w:pPr>
              <w:rPr>
                <w:rFonts w:ascii="Arial" w:hAnsi="Arial" w:cs="Arial"/>
              </w:rPr>
            </w:pPr>
            <w:r w:rsidRPr="00B56A61">
              <w:rPr>
                <w:rFonts w:ascii="Arial" w:hAnsi="Arial" w:cs="Arial"/>
              </w:rPr>
              <w:t>2.0</w:t>
            </w:r>
          </w:p>
        </w:tc>
        <w:tc>
          <w:tcPr>
            <w:tcW w:w="1590" w:type="dxa"/>
          </w:tcPr>
          <w:p w14:paraId="7C6B7EA4" w14:textId="77777777" w:rsidR="00372045" w:rsidRPr="00B56A61" w:rsidRDefault="00372045" w:rsidP="00372045">
            <w:pPr>
              <w:rPr>
                <w:rFonts w:ascii="Arial" w:hAnsi="Arial" w:cs="Arial"/>
              </w:rPr>
            </w:pPr>
            <w:r w:rsidRPr="00B56A61">
              <w:rPr>
                <w:rFonts w:ascii="Arial" w:hAnsi="Arial" w:cs="Arial"/>
              </w:rPr>
              <w:t>27.0</w:t>
            </w:r>
          </w:p>
        </w:tc>
        <w:tc>
          <w:tcPr>
            <w:tcW w:w="1457" w:type="dxa"/>
          </w:tcPr>
          <w:p w14:paraId="42E648B2" w14:textId="77777777" w:rsidR="00372045" w:rsidRPr="00B56A61" w:rsidRDefault="00372045" w:rsidP="00372045">
            <w:pPr>
              <w:rPr>
                <w:rFonts w:ascii="Arial" w:hAnsi="Arial" w:cs="Arial"/>
              </w:rPr>
            </w:pPr>
            <w:r w:rsidRPr="00B56A61">
              <w:rPr>
                <w:rFonts w:ascii="Arial" w:hAnsi="Arial" w:cs="Arial"/>
              </w:rPr>
              <w:t>7.7</w:t>
            </w:r>
          </w:p>
        </w:tc>
        <w:tc>
          <w:tcPr>
            <w:tcW w:w="3904" w:type="dxa"/>
          </w:tcPr>
          <w:p w14:paraId="177FBCE4" w14:textId="77777777" w:rsidR="00372045" w:rsidRPr="00B56A61" w:rsidRDefault="00372045" w:rsidP="00372045">
            <w:pPr>
              <w:rPr>
                <w:rFonts w:ascii="Arial" w:hAnsi="Arial" w:cs="Arial"/>
              </w:rPr>
            </w:pPr>
            <w:r w:rsidRPr="00B56A61">
              <w:rPr>
                <w:rFonts w:ascii="Arial" w:hAnsi="Arial" w:cs="Arial"/>
              </w:rPr>
              <w:t>96</w:t>
            </w:r>
          </w:p>
        </w:tc>
      </w:tr>
      <w:tr w:rsidR="00372045" w14:paraId="79A9007F" w14:textId="77777777" w:rsidTr="008A30D1">
        <w:tc>
          <w:tcPr>
            <w:tcW w:w="2409" w:type="dxa"/>
            <w:tcBorders>
              <w:bottom w:val="single" w:sz="36" w:space="0" w:color="auto"/>
            </w:tcBorders>
          </w:tcPr>
          <w:p w14:paraId="78F8382A" w14:textId="77777777" w:rsidR="00372045" w:rsidRPr="00B56A61" w:rsidRDefault="00372045" w:rsidP="00372045">
            <w:pPr>
              <w:rPr>
                <w:rFonts w:ascii="Arial" w:hAnsi="Arial" w:cs="Arial"/>
              </w:rPr>
            </w:pPr>
            <w:r w:rsidRPr="00B56A61">
              <w:rPr>
                <w:rFonts w:ascii="Arial" w:hAnsi="Arial" w:cs="Arial"/>
              </w:rPr>
              <w:t>3.0</w:t>
            </w:r>
          </w:p>
        </w:tc>
        <w:tc>
          <w:tcPr>
            <w:tcW w:w="1590" w:type="dxa"/>
            <w:tcBorders>
              <w:bottom w:val="single" w:sz="36" w:space="0" w:color="auto"/>
            </w:tcBorders>
          </w:tcPr>
          <w:p w14:paraId="658F930D" w14:textId="77777777" w:rsidR="00372045" w:rsidRPr="00B56A61" w:rsidRDefault="00372045" w:rsidP="00372045">
            <w:pPr>
              <w:rPr>
                <w:rFonts w:ascii="Arial" w:hAnsi="Arial" w:cs="Arial"/>
              </w:rPr>
            </w:pPr>
            <w:r w:rsidRPr="00B56A61">
              <w:rPr>
                <w:rFonts w:ascii="Arial" w:hAnsi="Arial" w:cs="Arial"/>
              </w:rPr>
              <w:t>26.5</w:t>
            </w:r>
          </w:p>
        </w:tc>
        <w:tc>
          <w:tcPr>
            <w:tcW w:w="1457" w:type="dxa"/>
            <w:tcBorders>
              <w:bottom w:val="single" w:sz="36" w:space="0" w:color="auto"/>
            </w:tcBorders>
          </w:tcPr>
          <w:p w14:paraId="500933DC" w14:textId="77777777" w:rsidR="00372045" w:rsidRPr="00B56A61" w:rsidRDefault="00372045" w:rsidP="00372045">
            <w:pPr>
              <w:rPr>
                <w:rFonts w:ascii="Arial" w:hAnsi="Arial" w:cs="Arial"/>
              </w:rPr>
            </w:pPr>
            <w:r w:rsidRPr="00B56A61">
              <w:rPr>
                <w:rFonts w:ascii="Arial" w:hAnsi="Arial" w:cs="Arial"/>
              </w:rPr>
              <w:t>7.6</w:t>
            </w:r>
          </w:p>
        </w:tc>
        <w:tc>
          <w:tcPr>
            <w:tcW w:w="3904" w:type="dxa"/>
            <w:tcBorders>
              <w:bottom w:val="single" w:sz="36" w:space="0" w:color="auto"/>
            </w:tcBorders>
          </w:tcPr>
          <w:p w14:paraId="0C176C78" w14:textId="77777777" w:rsidR="00372045" w:rsidRPr="00B56A61" w:rsidRDefault="00372045" w:rsidP="00372045">
            <w:pPr>
              <w:rPr>
                <w:rFonts w:ascii="Arial" w:hAnsi="Arial" w:cs="Arial"/>
              </w:rPr>
            </w:pPr>
            <w:r w:rsidRPr="00B56A61">
              <w:rPr>
                <w:rFonts w:ascii="Arial" w:hAnsi="Arial" w:cs="Arial"/>
              </w:rPr>
              <w:t>95</w:t>
            </w:r>
          </w:p>
        </w:tc>
      </w:tr>
      <w:tr w:rsidR="00372045" w14:paraId="45D9999F" w14:textId="77777777" w:rsidTr="008A30D1">
        <w:tc>
          <w:tcPr>
            <w:tcW w:w="2409" w:type="dxa"/>
            <w:tcBorders>
              <w:top w:val="single" w:sz="36" w:space="0" w:color="auto"/>
            </w:tcBorders>
          </w:tcPr>
          <w:p w14:paraId="6384FE39" w14:textId="77777777" w:rsidR="00372045" w:rsidRPr="00B56A61" w:rsidRDefault="00372045" w:rsidP="00372045">
            <w:pPr>
              <w:rPr>
                <w:rFonts w:ascii="Arial" w:hAnsi="Arial" w:cs="Arial"/>
              </w:rPr>
            </w:pPr>
            <w:r w:rsidRPr="00B56A61">
              <w:rPr>
                <w:rFonts w:ascii="Arial" w:hAnsi="Arial" w:cs="Arial"/>
              </w:rPr>
              <w:lastRenderedPageBreak/>
              <w:t>4.0</w:t>
            </w:r>
          </w:p>
        </w:tc>
        <w:tc>
          <w:tcPr>
            <w:tcW w:w="1590" w:type="dxa"/>
            <w:tcBorders>
              <w:top w:val="single" w:sz="36" w:space="0" w:color="auto"/>
            </w:tcBorders>
          </w:tcPr>
          <w:p w14:paraId="0019B4BE" w14:textId="77777777" w:rsidR="00372045" w:rsidRPr="00B56A61" w:rsidRDefault="00372045" w:rsidP="00372045">
            <w:pPr>
              <w:rPr>
                <w:rFonts w:ascii="Arial" w:hAnsi="Arial" w:cs="Arial"/>
              </w:rPr>
            </w:pPr>
            <w:r w:rsidRPr="00B56A61">
              <w:rPr>
                <w:rFonts w:ascii="Arial" w:hAnsi="Arial" w:cs="Arial"/>
              </w:rPr>
              <w:t>18.0</w:t>
            </w:r>
          </w:p>
        </w:tc>
        <w:tc>
          <w:tcPr>
            <w:tcW w:w="1457" w:type="dxa"/>
            <w:tcBorders>
              <w:top w:val="single" w:sz="36" w:space="0" w:color="auto"/>
            </w:tcBorders>
          </w:tcPr>
          <w:p w14:paraId="75377CF1" w14:textId="77777777" w:rsidR="00372045" w:rsidRPr="00B56A61" w:rsidRDefault="00D040CB" w:rsidP="00372045">
            <w:pPr>
              <w:rPr>
                <w:rFonts w:ascii="Arial" w:hAnsi="Arial" w:cs="Arial"/>
              </w:rPr>
            </w:pPr>
            <w:r>
              <w:rPr>
                <w:rFonts w:ascii="Arial" w:hAnsi="Arial" w:cs="Arial"/>
              </w:rPr>
              <w:t>5.8</w:t>
            </w:r>
          </w:p>
        </w:tc>
        <w:tc>
          <w:tcPr>
            <w:tcW w:w="3904" w:type="dxa"/>
            <w:tcBorders>
              <w:top w:val="single" w:sz="36" w:space="0" w:color="auto"/>
            </w:tcBorders>
          </w:tcPr>
          <w:p w14:paraId="6CC111ED" w14:textId="77777777" w:rsidR="00372045" w:rsidRPr="00B56A61" w:rsidRDefault="00D040CB" w:rsidP="00372045">
            <w:pPr>
              <w:rPr>
                <w:rFonts w:ascii="Arial" w:hAnsi="Arial" w:cs="Arial"/>
              </w:rPr>
            </w:pPr>
            <w:r>
              <w:rPr>
                <w:rFonts w:ascii="Arial" w:hAnsi="Arial" w:cs="Arial"/>
              </w:rPr>
              <w:t>61</w:t>
            </w:r>
          </w:p>
        </w:tc>
      </w:tr>
      <w:tr w:rsidR="00372045" w14:paraId="1DD5E63A" w14:textId="77777777" w:rsidTr="008A30D1">
        <w:tc>
          <w:tcPr>
            <w:tcW w:w="2409" w:type="dxa"/>
          </w:tcPr>
          <w:p w14:paraId="47E75196" w14:textId="77777777" w:rsidR="00372045" w:rsidRPr="00B56A61" w:rsidRDefault="00372045" w:rsidP="00372045">
            <w:pPr>
              <w:rPr>
                <w:rFonts w:ascii="Arial" w:hAnsi="Arial" w:cs="Arial"/>
              </w:rPr>
            </w:pPr>
            <w:r w:rsidRPr="00B56A61">
              <w:rPr>
                <w:rFonts w:ascii="Arial" w:hAnsi="Arial" w:cs="Arial"/>
              </w:rPr>
              <w:t>5.0</w:t>
            </w:r>
          </w:p>
        </w:tc>
        <w:tc>
          <w:tcPr>
            <w:tcW w:w="1590" w:type="dxa"/>
          </w:tcPr>
          <w:p w14:paraId="1031C5C1" w14:textId="77777777" w:rsidR="00372045" w:rsidRPr="00B56A61" w:rsidRDefault="00372045" w:rsidP="00372045">
            <w:pPr>
              <w:rPr>
                <w:rFonts w:ascii="Arial" w:hAnsi="Arial" w:cs="Arial"/>
              </w:rPr>
            </w:pPr>
            <w:r w:rsidRPr="00B56A61">
              <w:rPr>
                <w:rFonts w:ascii="Arial" w:hAnsi="Arial" w:cs="Arial"/>
              </w:rPr>
              <w:t>16.0</w:t>
            </w:r>
          </w:p>
        </w:tc>
        <w:tc>
          <w:tcPr>
            <w:tcW w:w="1457" w:type="dxa"/>
          </w:tcPr>
          <w:p w14:paraId="607C43EB" w14:textId="77777777" w:rsidR="00372045" w:rsidRPr="00D040CB" w:rsidRDefault="00D040CB" w:rsidP="00372045">
            <w:pPr>
              <w:rPr>
                <w:rFonts w:ascii="Arial" w:hAnsi="Arial" w:cs="Arial"/>
              </w:rPr>
            </w:pPr>
            <w:r w:rsidRPr="00D040CB">
              <w:rPr>
                <w:rFonts w:ascii="Arial" w:hAnsi="Arial" w:cs="Arial"/>
              </w:rPr>
              <w:t>5.5</w:t>
            </w:r>
          </w:p>
        </w:tc>
        <w:tc>
          <w:tcPr>
            <w:tcW w:w="3904" w:type="dxa"/>
          </w:tcPr>
          <w:p w14:paraId="1A46812A" w14:textId="77777777" w:rsidR="00372045" w:rsidRPr="00D040CB" w:rsidRDefault="00D040CB" w:rsidP="00372045">
            <w:pPr>
              <w:rPr>
                <w:rFonts w:ascii="Arial" w:hAnsi="Arial" w:cs="Arial"/>
              </w:rPr>
            </w:pPr>
            <w:r w:rsidRPr="00D040CB">
              <w:rPr>
                <w:rFonts w:ascii="Arial" w:hAnsi="Arial" w:cs="Arial"/>
              </w:rPr>
              <w:t>56</w:t>
            </w:r>
          </w:p>
        </w:tc>
      </w:tr>
      <w:tr w:rsidR="00372045" w14:paraId="376B08F4" w14:textId="77777777" w:rsidTr="008A30D1">
        <w:tc>
          <w:tcPr>
            <w:tcW w:w="2409" w:type="dxa"/>
          </w:tcPr>
          <w:p w14:paraId="31EDFADD" w14:textId="77777777" w:rsidR="00372045" w:rsidRPr="00B56A61" w:rsidRDefault="00372045" w:rsidP="00372045">
            <w:pPr>
              <w:rPr>
                <w:rFonts w:ascii="Arial" w:hAnsi="Arial" w:cs="Arial"/>
              </w:rPr>
            </w:pPr>
            <w:r w:rsidRPr="00B56A61">
              <w:rPr>
                <w:rFonts w:ascii="Arial" w:hAnsi="Arial" w:cs="Arial"/>
              </w:rPr>
              <w:t>6.0</w:t>
            </w:r>
          </w:p>
        </w:tc>
        <w:tc>
          <w:tcPr>
            <w:tcW w:w="1590" w:type="dxa"/>
          </w:tcPr>
          <w:p w14:paraId="11BDC82E" w14:textId="77777777" w:rsidR="00372045" w:rsidRPr="00B56A61" w:rsidRDefault="00372045" w:rsidP="00372045">
            <w:pPr>
              <w:rPr>
                <w:rFonts w:ascii="Arial" w:hAnsi="Arial" w:cs="Arial"/>
              </w:rPr>
            </w:pPr>
            <w:r w:rsidRPr="00B56A61">
              <w:rPr>
                <w:rFonts w:ascii="Arial" w:hAnsi="Arial" w:cs="Arial"/>
              </w:rPr>
              <w:t>15.0</w:t>
            </w:r>
          </w:p>
        </w:tc>
        <w:tc>
          <w:tcPr>
            <w:tcW w:w="1457" w:type="dxa"/>
          </w:tcPr>
          <w:p w14:paraId="38B542A9" w14:textId="77777777" w:rsidR="00372045" w:rsidRPr="00D040CB" w:rsidRDefault="00D040CB" w:rsidP="00372045">
            <w:pPr>
              <w:rPr>
                <w:rFonts w:ascii="Arial" w:hAnsi="Arial" w:cs="Arial"/>
              </w:rPr>
            </w:pPr>
            <w:r w:rsidRPr="00D040CB">
              <w:rPr>
                <w:rFonts w:ascii="Arial" w:hAnsi="Arial" w:cs="Arial"/>
              </w:rPr>
              <w:t>5.2</w:t>
            </w:r>
          </w:p>
        </w:tc>
        <w:tc>
          <w:tcPr>
            <w:tcW w:w="3904" w:type="dxa"/>
          </w:tcPr>
          <w:p w14:paraId="1CCB1ED8" w14:textId="77777777" w:rsidR="00372045" w:rsidRPr="00D040CB" w:rsidRDefault="00D040CB" w:rsidP="00372045">
            <w:pPr>
              <w:rPr>
                <w:rFonts w:ascii="Arial" w:hAnsi="Arial" w:cs="Arial"/>
              </w:rPr>
            </w:pPr>
            <w:r w:rsidRPr="00D040CB">
              <w:rPr>
                <w:rFonts w:ascii="Arial" w:hAnsi="Arial" w:cs="Arial"/>
              </w:rPr>
              <w:t>52</w:t>
            </w:r>
          </w:p>
        </w:tc>
      </w:tr>
      <w:tr w:rsidR="00372045" w14:paraId="64A28BCE" w14:textId="77777777" w:rsidTr="008A30D1">
        <w:tc>
          <w:tcPr>
            <w:tcW w:w="2409" w:type="dxa"/>
          </w:tcPr>
          <w:p w14:paraId="2043533B" w14:textId="77777777" w:rsidR="00372045" w:rsidRPr="00B56A61" w:rsidRDefault="00372045" w:rsidP="00372045">
            <w:pPr>
              <w:rPr>
                <w:rFonts w:ascii="Arial" w:hAnsi="Arial" w:cs="Arial"/>
              </w:rPr>
            </w:pPr>
            <w:r w:rsidRPr="00B56A61">
              <w:rPr>
                <w:rFonts w:ascii="Arial" w:hAnsi="Arial" w:cs="Arial"/>
              </w:rPr>
              <w:t>7.0</w:t>
            </w:r>
          </w:p>
        </w:tc>
        <w:tc>
          <w:tcPr>
            <w:tcW w:w="1590" w:type="dxa"/>
          </w:tcPr>
          <w:p w14:paraId="51DCC910" w14:textId="77777777" w:rsidR="00372045" w:rsidRPr="00B56A61" w:rsidRDefault="00372045" w:rsidP="00372045">
            <w:pPr>
              <w:rPr>
                <w:rFonts w:ascii="Arial" w:hAnsi="Arial" w:cs="Arial"/>
              </w:rPr>
            </w:pPr>
            <w:r w:rsidRPr="00B56A61">
              <w:rPr>
                <w:rFonts w:ascii="Arial" w:hAnsi="Arial" w:cs="Arial"/>
              </w:rPr>
              <w:t>14.0</w:t>
            </w:r>
          </w:p>
        </w:tc>
        <w:tc>
          <w:tcPr>
            <w:tcW w:w="1457" w:type="dxa"/>
          </w:tcPr>
          <w:p w14:paraId="1E1A415B" w14:textId="77777777" w:rsidR="00372045" w:rsidRPr="00D040CB" w:rsidRDefault="00D040CB" w:rsidP="00372045">
            <w:pPr>
              <w:rPr>
                <w:rFonts w:ascii="Arial" w:hAnsi="Arial" w:cs="Arial"/>
              </w:rPr>
            </w:pPr>
            <w:r w:rsidRPr="00D040CB">
              <w:rPr>
                <w:rFonts w:ascii="Arial" w:hAnsi="Arial" w:cs="Arial"/>
              </w:rPr>
              <w:t>2.3</w:t>
            </w:r>
          </w:p>
        </w:tc>
        <w:tc>
          <w:tcPr>
            <w:tcW w:w="3904" w:type="dxa"/>
          </w:tcPr>
          <w:p w14:paraId="704A1207" w14:textId="77777777" w:rsidR="00372045" w:rsidRPr="00D040CB" w:rsidRDefault="00372045" w:rsidP="00372045">
            <w:pPr>
              <w:rPr>
                <w:rFonts w:ascii="Arial" w:hAnsi="Arial" w:cs="Arial"/>
              </w:rPr>
            </w:pPr>
            <w:r w:rsidRPr="00D040CB">
              <w:rPr>
                <w:rFonts w:ascii="Arial" w:hAnsi="Arial" w:cs="Arial"/>
              </w:rPr>
              <w:t>22</w:t>
            </w:r>
          </w:p>
        </w:tc>
      </w:tr>
      <w:tr w:rsidR="00372045" w14:paraId="1FB676DC" w14:textId="77777777" w:rsidTr="008A30D1">
        <w:tc>
          <w:tcPr>
            <w:tcW w:w="2409" w:type="dxa"/>
          </w:tcPr>
          <w:p w14:paraId="4ADA4204" w14:textId="77777777" w:rsidR="00372045" w:rsidRPr="00B56A61" w:rsidRDefault="00372045" w:rsidP="00372045">
            <w:pPr>
              <w:rPr>
                <w:rFonts w:ascii="Arial" w:hAnsi="Arial" w:cs="Arial"/>
              </w:rPr>
            </w:pPr>
            <w:r w:rsidRPr="00B56A61">
              <w:rPr>
                <w:rFonts w:ascii="Arial" w:hAnsi="Arial" w:cs="Arial"/>
              </w:rPr>
              <w:t>8.0</w:t>
            </w:r>
          </w:p>
        </w:tc>
        <w:tc>
          <w:tcPr>
            <w:tcW w:w="1590" w:type="dxa"/>
          </w:tcPr>
          <w:p w14:paraId="322367AC" w14:textId="77777777" w:rsidR="00372045" w:rsidRPr="00B56A61" w:rsidRDefault="00372045" w:rsidP="00372045">
            <w:pPr>
              <w:rPr>
                <w:rFonts w:ascii="Arial" w:hAnsi="Arial" w:cs="Arial"/>
              </w:rPr>
            </w:pPr>
            <w:r w:rsidRPr="00B56A61">
              <w:rPr>
                <w:rFonts w:ascii="Arial" w:hAnsi="Arial" w:cs="Arial"/>
              </w:rPr>
              <w:t>13.0</w:t>
            </w:r>
          </w:p>
        </w:tc>
        <w:tc>
          <w:tcPr>
            <w:tcW w:w="1457" w:type="dxa"/>
          </w:tcPr>
          <w:p w14:paraId="134D119F" w14:textId="77777777" w:rsidR="00372045" w:rsidRPr="00D040CB" w:rsidRDefault="00372045" w:rsidP="00372045">
            <w:pPr>
              <w:rPr>
                <w:rFonts w:ascii="Arial" w:hAnsi="Arial" w:cs="Arial"/>
              </w:rPr>
            </w:pPr>
            <w:r w:rsidRPr="00D040CB">
              <w:rPr>
                <w:rFonts w:ascii="Arial" w:hAnsi="Arial" w:cs="Arial"/>
              </w:rPr>
              <w:t>1.6</w:t>
            </w:r>
          </w:p>
        </w:tc>
        <w:tc>
          <w:tcPr>
            <w:tcW w:w="3904" w:type="dxa"/>
          </w:tcPr>
          <w:p w14:paraId="0EA9B5F7" w14:textId="77777777" w:rsidR="00372045" w:rsidRPr="00D040CB" w:rsidRDefault="00372045" w:rsidP="00372045">
            <w:pPr>
              <w:rPr>
                <w:rFonts w:ascii="Arial" w:hAnsi="Arial" w:cs="Arial"/>
              </w:rPr>
            </w:pPr>
            <w:r w:rsidRPr="00D040CB">
              <w:rPr>
                <w:rFonts w:ascii="Arial" w:hAnsi="Arial" w:cs="Arial"/>
              </w:rPr>
              <w:t>15</w:t>
            </w:r>
          </w:p>
        </w:tc>
      </w:tr>
    </w:tbl>
    <w:p w14:paraId="35FA9D41" w14:textId="77777777" w:rsidR="00372045" w:rsidRPr="00D040CB" w:rsidRDefault="008D29F8" w:rsidP="00D040CB">
      <w:pPr>
        <w:tabs>
          <w:tab w:val="left" w:pos="9630"/>
        </w:tabs>
        <w:ind w:left="540"/>
        <w:rPr>
          <w:sz w:val="20"/>
          <w:szCs w:val="20"/>
        </w:rPr>
      </w:pPr>
      <w:r>
        <w:t>*</w:t>
      </w:r>
      <w:r w:rsidRPr="008A30D1">
        <w:rPr>
          <w:sz w:val="20"/>
          <w:szCs w:val="20"/>
        </w:rPr>
        <w:t xml:space="preserve">The thermocline is established to be between 3 and 4 m depth, resulting in 4 </w:t>
      </w:r>
      <w:proofErr w:type="spellStart"/>
      <w:r w:rsidRPr="008A30D1">
        <w:rPr>
          <w:sz w:val="20"/>
          <w:szCs w:val="20"/>
        </w:rPr>
        <w:t>epilimnetic</w:t>
      </w:r>
      <w:proofErr w:type="spellEnd"/>
      <w:r w:rsidRPr="008A30D1">
        <w:rPr>
          <w:sz w:val="20"/>
          <w:szCs w:val="20"/>
        </w:rPr>
        <w:t xml:space="preserve"> depths and 5 hypolimnetic depths (delineated by solid black line). The median </w:t>
      </w:r>
      <w:proofErr w:type="spellStart"/>
      <w:r w:rsidRPr="008A30D1">
        <w:rPr>
          <w:sz w:val="20"/>
          <w:szCs w:val="20"/>
        </w:rPr>
        <w:t>epilimnetic</w:t>
      </w:r>
      <w:proofErr w:type="spellEnd"/>
      <w:r w:rsidRPr="008A30D1">
        <w:rPr>
          <w:sz w:val="20"/>
          <w:szCs w:val="20"/>
        </w:rPr>
        <w:t xml:space="preserve"> DO concentration is 7.7 mg/L, which is above the exceedance threshold (&lt;3.0 mg/L). The median hypolimnetic DO concentration is </w:t>
      </w:r>
      <w:r w:rsidR="00D040CB">
        <w:rPr>
          <w:sz w:val="20"/>
          <w:szCs w:val="20"/>
        </w:rPr>
        <w:t>5.2</w:t>
      </w:r>
      <w:r w:rsidRPr="008A30D1">
        <w:rPr>
          <w:sz w:val="20"/>
          <w:szCs w:val="20"/>
        </w:rPr>
        <w:t xml:space="preserve"> mg/L, which is also above the exceedance threshold. As neither the median </w:t>
      </w:r>
      <w:proofErr w:type="spellStart"/>
      <w:r w:rsidRPr="008A30D1">
        <w:rPr>
          <w:sz w:val="20"/>
          <w:szCs w:val="20"/>
        </w:rPr>
        <w:t>epilimnetic</w:t>
      </w:r>
      <w:proofErr w:type="spellEnd"/>
      <w:r w:rsidRPr="008A30D1">
        <w:rPr>
          <w:sz w:val="20"/>
          <w:szCs w:val="20"/>
        </w:rPr>
        <w:t xml:space="preserve"> or hypolimnetic DO concentration is below the exceedance threshold, no exceedances are observed at this site, despite the two lower hypolimnetic depths exhibiting DO concentrations &lt;3.0 mg/L.</w:t>
      </w:r>
    </w:p>
    <w:p w14:paraId="6A6F9D74" w14:textId="77777777" w:rsidR="00372045" w:rsidRPr="00372045" w:rsidRDefault="00372045" w:rsidP="00372045">
      <w:pPr>
        <w:ind w:left="1080"/>
        <w:rPr>
          <w:sz w:val="24"/>
          <w:szCs w:val="24"/>
        </w:rPr>
      </w:pPr>
      <w:r>
        <w:rPr>
          <w:sz w:val="24"/>
          <w:szCs w:val="24"/>
        </w:rPr>
        <w:tab/>
      </w:r>
      <w:r w:rsidR="00843401">
        <w:rPr>
          <w:sz w:val="24"/>
          <w:szCs w:val="24"/>
        </w:rPr>
        <w:t xml:space="preserve"> </w:t>
      </w:r>
    </w:p>
    <w:p w14:paraId="56F858FC" w14:textId="77777777" w:rsidR="00560B98" w:rsidRDefault="00843401">
      <w:pPr>
        <w:numPr>
          <w:ilvl w:val="0"/>
          <w:numId w:val="1"/>
        </w:numPr>
        <w:rPr>
          <w:sz w:val="24"/>
          <w:szCs w:val="24"/>
        </w:rPr>
      </w:pPr>
      <w:r>
        <w:rPr>
          <w:sz w:val="24"/>
          <w:szCs w:val="24"/>
        </w:rPr>
        <w:t xml:space="preserve">If either the median epilimnion </w:t>
      </w:r>
      <w:r>
        <w:rPr>
          <w:i/>
          <w:sz w:val="24"/>
          <w:szCs w:val="24"/>
        </w:rPr>
        <w:t>or</w:t>
      </w:r>
      <w:r>
        <w:rPr>
          <w:sz w:val="24"/>
          <w:szCs w:val="24"/>
        </w:rPr>
        <w:t xml:space="preserve"> hypolimnion DO concentration of a lake/reservoir assessment spatial unit on a monitoring day is less than the 3.0 mg/L DO threshold, then that spatial unit as a whole is considered to exhibit an exceedance on that day. It would still be considered </w:t>
      </w:r>
      <w:r w:rsidR="008A30D1">
        <w:rPr>
          <w:sz w:val="24"/>
          <w:szCs w:val="24"/>
        </w:rPr>
        <w:t xml:space="preserve">only </w:t>
      </w:r>
      <w:r>
        <w:rPr>
          <w:sz w:val="24"/>
          <w:szCs w:val="24"/>
        </w:rPr>
        <w:t>one exceedance</w:t>
      </w:r>
      <w:r w:rsidR="00D6631F">
        <w:rPr>
          <w:sz w:val="24"/>
          <w:szCs w:val="24"/>
        </w:rPr>
        <w:t xml:space="preserve"> (not two exceedances)</w:t>
      </w:r>
      <w:r>
        <w:rPr>
          <w:sz w:val="24"/>
          <w:szCs w:val="24"/>
        </w:rPr>
        <w:t xml:space="preserve"> if both layers on the same day had </w:t>
      </w:r>
      <w:r w:rsidR="009E7734">
        <w:rPr>
          <w:sz w:val="24"/>
          <w:szCs w:val="24"/>
        </w:rPr>
        <w:t xml:space="preserve">median </w:t>
      </w:r>
      <w:r>
        <w:rPr>
          <w:sz w:val="24"/>
          <w:szCs w:val="24"/>
        </w:rPr>
        <w:t>DO concentrations less than the threshold.</w:t>
      </w:r>
    </w:p>
    <w:p w14:paraId="107AA054" w14:textId="77777777" w:rsidR="00560B98" w:rsidRDefault="00843401">
      <w:pPr>
        <w:numPr>
          <w:ilvl w:val="0"/>
          <w:numId w:val="1"/>
        </w:numPr>
        <w:rPr>
          <w:sz w:val="24"/>
          <w:szCs w:val="24"/>
        </w:rPr>
      </w:pPr>
      <w:r>
        <w:rPr>
          <w:sz w:val="24"/>
          <w:szCs w:val="24"/>
        </w:rPr>
        <w:t>Calculate the total number of spatial unit-sampling days (</w:t>
      </w:r>
      <w:r w:rsidRPr="008A30D1">
        <w:rPr>
          <w:i/>
          <w:sz w:val="24"/>
          <w:szCs w:val="24"/>
        </w:rPr>
        <w:t>i.e</w:t>
      </w:r>
      <w:r>
        <w:rPr>
          <w:sz w:val="24"/>
          <w:szCs w:val="24"/>
        </w:rPr>
        <w:t xml:space="preserve">., the total number of days in which each spatial unit within a waterbody was sampled) over a maximum </w:t>
      </w:r>
      <w:r w:rsidR="00302A23">
        <w:rPr>
          <w:sz w:val="24"/>
          <w:szCs w:val="24"/>
        </w:rPr>
        <w:t>two</w:t>
      </w:r>
      <w:r>
        <w:rPr>
          <w:sz w:val="24"/>
          <w:szCs w:val="24"/>
        </w:rPr>
        <w:t xml:space="preserve">-year (not six-year) rolling-window assessment period. </w:t>
      </w:r>
      <w:r w:rsidR="00566803">
        <w:rPr>
          <w:sz w:val="24"/>
          <w:szCs w:val="24"/>
        </w:rPr>
        <w:t>As noted above, pooling data within two years only enables the detection of</w:t>
      </w:r>
      <w:r w:rsidR="00566803" w:rsidRPr="00386B2B">
        <w:rPr>
          <w:sz w:val="24"/>
          <w:szCs w:val="24"/>
        </w:rPr>
        <w:t xml:space="preserve"> changes in water quality that </w:t>
      </w:r>
      <w:r w:rsidR="00566803">
        <w:rPr>
          <w:sz w:val="24"/>
          <w:szCs w:val="24"/>
        </w:rPr>
        <w:t xml:space="preserve">are occurring on rapid time scales. </w:t>
      </w:r>
      <w:r>
        <w:rPr>
          <w:sz w:val="24"/>
          <w:szCs w:val="24"/>
        </w:rPr>
        <w:t xml:space="preserve">For example, if there were three spatial units within one lake and each were measured on 7, 4, and 12 sampling days, respectively, over </w:t>
      </w:r>
      <w:r w:rsidR="00302A23">
        <w:rPr>
          <w:sz w:val="24"/>
          <w:szCs w:val="24"/>
        </w:rPr>
        <w:t>two</w:t>
      </w:r>
      <w:r>
        <w:rPr>
          <w:sz w:val="24"/>
          <w:szCs w:val="24"/>
        </w:rPr>
        <w:t xml:space="preserve"> years, then there would be 23 total spatial unit-sampling days in that </w:t>
      </w:r>
      <w:r w:rsidR="00302A23">
        <w:rPr>
          <w:sz w:val="24"/>
          <w:szCs w:val="24"/>
        </w:rPr>
        <w:t>two</w:t>
      </w:r>
      <w:r>
        <w:rPr>
          <w:sz w:val="24"/>
          <w:szCs w:val="24"/>
        </w:rPr>
        <w:t>-year assessment period. The exceedance rate is then calculated as the number of times in which any sampling site exhibited an exceedance over the total number of spatial unit-sampling days (see Figure 3 as an example).</w:t>
      </w:r>
    </w:p>
    <w:p w14:paraId="4B6575C1" w14:textId="77777777" w:rsidR="00560B98" w:rsidRDefault="00843401">
      <w:pPr>
        <w:numPr>
          <w:ilvl w:val="0"/>
          <w:numId w:val="1"/>
        </w:numPr>
        <w:rPr>
          <w:sz w:val="24"/>
          <w:szCs w:val="24"/>
        </w:rPr>
      </w:pPr>
      <w:r>
        <w:rPr>
          <w:sz w:val="24"/>
          <w:szCs w:val="24"/>
        </w:rPr>
        <w:t xml:space="preserve">A waterbody is considered impaired for DO if the exceedance rate is &gt;10% for the </w:t>
      </w:r>
      <w:r w:rsidR="00302A23">
        <w:rPr>
          <w:sz w:val="24"/>
          <w:szCs w:val="24"/>
        </w:rPr>
        <w:t>two</w:t>
      </w:r>
      <w:r>
        <w:rPr>
          <w:sz w:val="24"/>
          <w:szCs w:val="24"/>
        </w:rPr>
        <w:t>-year assessment rolling-window period.</w:t>
      </w:r>
    </w:p>
    <w:p w14:paraId="0E6352A5" w14:textId="77777777" w:rsidR="005F5849" w:rsidRDefault="00843401" w:rsidP="00E510D1">
      <w:pPr>
        <w:numPr>
          <w:ilvl w:val="0"/>
          <w:numId w:val="1"/>
        </w:numPr>
        <w:spacing w:after="160"/>
        <w:rPr>
          <w:sz w:val="24"/>
          <w:szCs w:val="24"/>
        </w:rPr>
      </w:pPr>
      <w:r>
        <w:rPr>
          <w:sz w:val="24"/>
          <w:szCs w:val="24"/>
        </w:rPr>
        <w:t xml:space="preserve">For calculating descriptive statistics </w:t>
      </w:r>
      <w:r w:rsidR="00BB777F">
        <w:rPr>
          <w:sz w:val="24"/>
          <w:szCs w:val="24"/>
        </w:rPr>
        <w:t>in</w:t>
      </w:r>
      <w:r>
        <w:rPr>
          <w:sz w:val="24"/>
          <w:szCs w:val="24"/>
        </w:rPr>
        <w:t xml:space="preserve"> </w:t>
      </w:r>
      <w:r w:rsidR="00BB777F">
        <w:rPr>
          <w:sz w:val="24"/>
          <w:szCs w:val="24"/>
        </w:rPr>
        <w:t xml:space="preserve">additional </w:t>
      </w:r>
      <w:r>
        <w:rPr>
          <w:sz w:val="24"/>
          <w:szCs w:val="24"/>
        </w:rPr>
        <w:t xml:space="preserve">DEQ reports, aggregate data first to calculate month-medians prior to additional analyses </w:t>
      </w:r>
      <w:r w:rsidRPr="008A30D1">
        <w:rPr>
          <w:i/>
          <w:sz w:val="24"/>
          <w:szCs w:val="24"/>
        </w:rPr>
        <w:t>vs</w:t>
      </w:r>
      <w:r>
        <w:rPr>
          <w:sz w:val="24"/>
          <w:szCs w:val="24"/>
        </w:rPr>
        <w:t>. pooling all data equally within a year.</w:t>
      </w:r>
    </w:p>
    <w:p w14:paraId="13663C24" w14:textId="77777777" w:rsidR="00806D55" w:rsidRDefault="00806D55" w:rsidP="00806D55">
      <w:pPr>
        <w:spacing w:after="160"/>
        <w:rPr>
          <w:sz w:val="24"/>
          <w:szCs w:val="24"/>
        </w:rPr>
      </w:pPr>
    </w:p>
    <w:p w14:paraId="541DED65" w14:textId="77777777" w:rsidR="00806D55" w:rsidRDefault="00806D55" w:rsidP="00806D55">
      <w:pPr>
        <w:spacing w:after="160"/>
        <w:rPr>
          <w:sz w:val="24"/>
          <w:szCs w:val="24"/>
        </w:rPr>
      </w:pPr>
    </w:p>
    <w:p w14:paraId="1B291E00" w14:textId="77777777" w:rsidR="00806D55" w:rsidRDefault="00806D55" w:rsidP="00806D55">
      <w:pPr>
        <w:spacing w:after="160"/>
        <w:rPr>
          <w:sz w:val="24"/>
          <w:szCs w:val="24"/>
        </w:rPr>
      </w:pPr>
    </w:p>
    <w:p w14:paraId="1370A578" w14:textId="77777777" w:rsidR="00806D55" w:rsidRDefault="00806D55" w:rsidP="00806D55">
      <w:pPr>
        <w:spacing w:after="160"/>
        <w:rPr>
          <w:sz w:val="24"/>
          <w:szCs w:val="24"/>
        </w:rPr>
      </w:pPr>
    </w:p>
    <w:p w14:paraId="63889A4C" w14:textId="77777777" w:rsidR="00EB77FE" w:rsidRDefault="00EB77FE">
      <w:pPr>
        <w:spacing w:after="160"/>
        <w:ind w:left="720"/>
        <w:rPr>
          <w:sz w:val="24"/>
          <w:szCs w:val="24"/>
        </w:rPr>
      </w:pPr>
      <w:r>
        <w:rPr>
          <w:noProof/>
          <w:lang w:val="en-US"/>
        </w:rPr>
        <w:lastRenderedPageBreak/>
        <mc:AlternateContent>
          <mc:Choice Requires="wpg">
            <w:drawing>
              <wp:anchor distT="0" distB="0" distL="114300" distR="114300" simplePos="0" relativeHeight="251662336" behindDoc="0" locked="0" layoutInCell="1" allowOverlap="1" wp14:anchorId="1BAB04F6" wp14:editId="0AEA17A7">
                <wp:simplePos x="0" y="0"/>
                <wp:positionH relativeFrom="column">
                  <wp:posOffset>1272540</wp:posOffset>
                </wp:positionH>
                <wp:positionV relativeFrom="paragraph">
                  <wp:posOffset>26670</wp:posOffset>
                </wp:positionV>
                <wp:extent cx="3377565" cy="5503545"/>
                <wp:effectExtent l="0" t="12700" r="0" b="8255"/>
                <wp:wrapSquare wrapText="bothSides"/>
                <wp:docPr id="289" name="Group 289"/>
                <wp:cNvGraphicFramePr/>
                <a:graphic xmlns:a="http://schemas.openxmlformats.org/drawingml/2006/main">
                  <a:graphicData uri="http://schemas.microsoft.com/office/word/2010/wordprocessingGroup">
                    <wpg:wgp>
                      <wpg:cNvGrpSpPr/>
                      <wpg:grpSpPr>
                        <a:xfrm>
                          <a:off x="0" y="0"/>
                          <a:ext cx="3377565" cy="5503545"/>
                          <a:chOff x="-9526" y="-1"/>
                          <a:chExt cx="3378153" cy="5504136"/>
                        </a:xfrm>
                      </wpg:grpSpPr>
                      <wpg:grpSp>
                        <wpg:cNvPr id="288" name="Group 288"/>
                        <wpg:cNvGrpSpPr/>
                        <wpg:grpSpPr>
                          <a:xfrm>
                            <a:off x="-9526" y="1"/>
                            <a:ext cx="3274696" cy="5504134"/>
                            <a:chOff x="-9526" y="1"/>
                            <a:chExt cx="3274696" cy="5504134"/>
                          </a:xfrm>
                        </wpg:grpSpPr>
                        <wps:wsp>
                          <wps:cNvPr id="21" name="Text Box 2"/>
                          <wps:cNvSpPr txBox="1">
                            <a:spLocks noChangeArrowheads="1"/>
                          </wps:cNvSpPr>
                          <wps:spPr bwMode="auto">
                            <a:xfrm>
                              <a:off x="-9526" y="4636158"/>
                              <a:ext cx="3274694" cy="867977"/>
                            </a:xfrm>
                            <a:prstGeom prst="rect">
                              <a:avLst/>
                            </a:prstGeom>
                            <a:solidFill>
                              <a:srgbClr val="FFFFFF"/>
                            </a:solidFill>
                            <a:ln w="9525">
                              <a:solidFill>
                                <a:srgbClr val="000000"/>
                              </a:solidFill>
                              <a:miter lim="800000"/>
                              <a:headEnd/>
                              <a:tailEnd/>
                            </a:ln>
                          </wps:spPr>
                          <wps:txbx>
                            <w:txbxContent>
                              <w:p w14:paraId="7C8C08A8" w14:textId="77777777" w:rsidR="00407450" w:rsidRDefault="00407450" w:rsidP="00372045">
                                <w:pPr>
                                  <w:spacing w:line="240" w:lineRule="auto"/>
                                  <w:jc w:val="center"/>
                                  <w:rPr>
                                    <w:b/>
                                    <w:sz w:val="20"/>
                                    <w:szCs w:val="20"/>
                                  </w:rPr>
                                </w:pPr>
                                <w:r w:rsidRPr="00E77D14">
                                  <w:rPr>
                                    <w:b/>
                                    <w:sz w:val="20"/>
                                    <w:szCs w:val="20"/>
                                  </w:rPr>
                                  <w:t>DO Assessment Summary</w:t>
                                </w:r>
                              </w:p>
                              <w:p w14:paraId="233514DC" w14:textId="77777777" w:rsidR="00407450" w:rsidRPr="00E77D14" w:rsidRDefault="00407450" w:rsidP="00372045">
                                <w:pPr>
                                  <w:spacing w:line="240" w:lineRule="auto"/>
                                  <w:rPr>
                                    <w:b/>
                                    <w:sz w:val="20"/>
                                    <w:szCs w:val="20"/>
                                  </w:rPr>
                                </w:pPr>
                                <w:r w:rsidRPr="00E77D14">
                                  <w:rPr>
                                    <w:sz w:val="20"/>
                                    <w:szCs w:val="20"/>
                                  </w:rPr>
                                  <w:t>7 + 4 + 1</w:t>
                                </w:r>
                                <w:r>
                                  <w:rPr>
                                    <w:sz w:val="20"/>
                                    <w:szCs w:val="20"/>
                                  </w:rPr>
                                  <w:t>2</w:t>
                                </w:r>
                                <w:r w:rsidRPr="00E77D14">
                                  <w:rPr>
                                    <w:sz w:val="20"/>
                                    <w:szCs w:val="20"/>
                                  </w:rPr>
                                  <w:t xml:space="preserve"> = 2</w:t>
                                </w:r>
                                <w:r>
                                  <w:rPr>
                                    <w:sz w:val="20"/>
                                    <w:szCs w:val="20"/>
                                  </w:rPr>
                                  <w:t>3</w:t>
                                </w:r>
                                <w:r w:rsidRPr="00E77D14">
                                  <w:rPr>
                                    <w:sz w:val="20"/>
                                    <w:szCs w:val="20"/>
                                  </w:rPr>
                                  <w:t xml:space="preserve"> spatial unit-sampling days</w:t>
                                </w:r>
                              </w:p>
                              <w:p w14:paraId="466E1144" w14:textId="77777777" w:rsidR="00407450" w:rsidRPr="00E77D14" w:rsidRDefault="00407450" w:rsidP="00372045">
                                <w:pPr>
                                  <w:spacing w:line="240" w:lineRule="auto"/>
                                  <w:rPr>
                                    <w:sz w:val="20"/>
                                    <w:szCs w:val="20"/>
                                  </w:rPr>
                                </w:pPr>
                                <w:r w:rsidRPr="00E77D14">
                                  <w:rPr>
                                    <w:sz w:val="20"/>
                                    <w:szCs w:val="20"/>
                                  </w:rPr>
                                  <w:t>1</w:t>
                                </w:r>
                                <w:r>
                                  <w:rPr>
                                    <w:sz w:val="20"/>
                                    <w:szCs w:val="20"/>
                                  </w:rPr>
                                  <w:t xml:space="preserve"> </w:t>
                                </w:r>
                                <w:r w:rsidRPr="00E77D14">
                                  <w:rPr>
                                    <w:sz w:val="20"/>
                                    <w:szCs w:val="20"/>
                                  </w:rPr>
                                  <w:t xml:space="preserve">+ 0 + </w:t>
                                </w:r>
                                <w:r>
                                  <w:rPr>
                                    <w:sz w:val="20"/>
                                    <w:szCs w:val="20"/>
                                  </w:rPr>
                                  <w:t>1</w:t>
                                </w:r>
                                <w:r w:rsidRPr="00E77D14">
                                  <w:rPr>
                                    <w:sz w:val="20"/>
                                    <w:szCs w:val="20"/>
                                  </w:rPr>
                                  <w:t xml:space="preserve"> = </w:t>
                                </w:r>
                                <w:r>
                                  <w:rPr>
                                    <w:sz w:val="20"/>
                                    <w:szCs w:val="20"/>
                                  </w:rPr>
                                  <w:t>2</w:t>
                                </w:r>
                                <w:r w:rsidRPr="00E77D14">
                                  <w:rPr>
                                    <w:sz w:val="20"/>
                                    <w:szCs w:val="20"/>
                                  </w:rPr>
                                  <w:t xml:space="preserve"> </w:t>
                                </w:r>
                                <w:r>
                                  <w:rPr>
                                    <w:sz w:val="20"/>
                                    <w:szCs w:val="20"/>
                                  </w:rPr>
                                  <w:t xml:space="preserve">days with </w:t>
                                </w:r>
                                <w:proofErr w:type="spellStart"/>
                                <w:r w:rsidRPr="00E77D14">
                                  <w:rPr>
                                    <w:sz w:val="20"/>
                                    <w:szCs w:val="20"/>
                                  </w:rPr>
                                  <w:t>epilimnetic</w:t>
                                </w:r>
                                <w:proofErr w:type="spellEnd"/>
                                <w:r w:rsidRPr="00E77D14">
                                  <w:rPr>
                                    <w:sz w:val="20"/>
                                    <w:szCs w:val="20"/>
                                  </w:rPr>
                                  <w:t xml:space="preserve"> or hypolimnetic exceedances</w:t>
                                </w:r>
                              </w:p>
                              <w:p w14:paraId="07993346" w14:textId="77777777" w:rsidR="00407450" w:rsidRPr="00E77D14" w:rsidRDefault="00407450" w:rsidP="00372045">
                                <w:pPr>
                                  <w:spacing w:line="240" w:lineRule="auto"/>
                                  <w:rPr>
                                    <w:color w:val="000000" w:themeColor="text1"/>
                                  </w:rPr>
                                </w:pPr>
                                <w:r w:rsidRPr="00E77D14">
                                  <w:rPr>
                                    <w:color w:val="000000" w:themeColor="text1"/>
                                    <w:highlight w:val="yellow"/>
                                  </w:rPr>
                                  <w:t xml:space="preserve">Exceedance rate = </w:t>
                                </w:r>
                                <w:r>
                                  <w:rPr>
                                    <w:color w:val="000000" w:themeColor="text1"/>
                                    <w:highlight w:val="yellow"/>
                                  </w:rPr>
                                  <w:t>2</w:t>
                                </w:r>
                                <w:r w:rsidRPr="00E77D14">
                                  <w:rPr>
                                    <w:color w:val="000000" w:themeColor="text1"/>
                                    <w:highlight w:val="yellow"/>
                                  </w:rPr>
                                  <w:t>/23 = 8.7%</w:t>
                                </w:r>
                                <w:r>
                                  <w:rPr>
                                    <w:color w:val="000000" w:themeColor="text1"/>
                                    <w:highlight w:val="yellow"/>
                                  </w:rPr>
                                  <w:t>&lt;</w:t>
                                </w:r>
                                <w:r w:rsidRPr="00E77D14">
                                  <w:rPr>
                                    <w:color w:val="000000" w:themeColor="text1"/>
                                    <w:highlight w:val="yellow"/>
                                  </w:rPr>
                                  <w:t>=Criterion Attained</w:t>
                                </w:r>
                              </w:p>
                            </w:txbxContent>
                          </wps:txbx>
                          <wps:bodyPr rot="0" vert="horz" wrap="square" lIns="91440" tIns="45720" rIns="91440" bIns="45720" anchor="t" anchorCtr="0">
                            <a:noAutofit/>
                          </wps:bodyPr>
                        </wps:wsp>
                        <wpg:grpSp>
                          <wpg:cNvPr id="27" name="Group 27"/>
                          <wpg:cNvGrpSpPr>
                            <a:grpSpLocks/>
                          </wpg:cNvGrpSpPr>
                          <wpg:grpSpPr bwMode="auto">
                            <a:xfrm>
                              <a:off x="0" y="1"/>
                              <a:ext cx="3265170" cy="4631760"/>
                              <a:chOff x="1076957" y="1060668"/>
                              <a:chExt cx="50292" cy="66199"/>
                            </a:xfrm>
                          </wpg:grpSpPr>
                          <pic:pic xmlns:pic="http://schemas.openxmlformats.org/drawingml/2006/picture">
                            <pic:nvPicPr>
                              <pic:cNvPr id="28"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076957" y="1060668"/>
                                <a:ext cx="50292" cy="66199"/>
                              </a:xfrm>
                              <a:prstGeom prst="rect">
                                <a:avLst/>
                              </a:prstGeom>
                              <a:noFill/>
                              <a:ln w="6350"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pic:spPr>
                          </pic:pic>
                          <wps:wsp>
                            <wps:cNvPr id="29" name="Oval 19"/>
                            <wps:cNvSpPr>
                              <a:spLocks noChangeArrowheads="1"/>
                            </wps:cNvSpPr>
                            <wps:spPr bwMode="auto">
                              <a:xfrm>
                                <a:off x="1087185" y="1066522"/>
                                <a:ext cx="1663" cy="1544"/>
                              </a:xfrm>
                              <a:prstGeom prst="ellipse">
                                <a:avLst/>
                              </a:prstGeom>
                              <a:solidFill>
                                <a:schemeClr val="dk1">
                                  <a:lumMod val="0"/>
                                  <a:lumOff val="0"/>
                                </a:schemeClr>
                              </a:solidFill>
                              <a:ln w="25400" algn="in">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30" name="Oval 20"/>
                            <wps:cNvSpPr>
                              <a:spLocks noChangeArrowheads="1"/>
                            </wps:cNvSpPr>
                            <wps:spPr bwMode="auto">
                              <a:xfrm>
                                <a:off x="1101035" y="1087497"/>
                                <a:ext cx="1663" cy="1544"/>
                              </a:xfrm>
                              <a:prstGeom prst="ellipse">
                                <a:avLst/>
                              </a:prstGeom>
                              <a:solidFill>
                                <a:schemeClr val="dk1">
                                  <a:lumMod val="0"/>
                                  <a:lumOff val="0"/>
                                </a:schemeClr>
                              </a:solidFill>
                              <a:ln w="25400" algn="in">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31" name="Oval 21"/>
                            <wps:cNvSpPr>
                              <a:spLocks noChangeArrowheads="1"/>
                            </wps:cNvSpPr>
                            <wps:spPr bwMode="auto">
                              <a:xfrm>
                                <a:off x="1120229" y="1113103"/>
                                <a:ext cx="1662" cy="1544"/>
                              </a:xfrm>
                              <a:prstGeom prst="ellipse">
                                <a:avLst/>
                              </a:prstGeom>
                              <a:solidFill>
                                <a:schemeClr val="dk1">
                                  <a:lumMod val="0"/>
                                  <a:lumOff val="0"/>
                                </a:schemeClr>
                              </a:solidFill>
                              <a:ln w="25400" algn="in">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g:grpSp>
                      </wpg:grpSp>
                      <wps:wsp>
                        <wps:cNvPr id="24" name="Text Box 2"/>
                        <wps:cNvSpPr txBox="1">
                          <a:spLocks noChangeArrowheads="1"/>
                        </wps:cNvSpPr>
                        <wps:spPr bwMode="auto">
                          <a:xfrm>
                            <a:off x="60289" y="3598596"/>
                            <a:ext cx="1506855" cy="985467"/>
                          </a:xfrm>
                          <a:prstGeom prst="rect">
                            <a:avLst/>
                          </a:prstGeom>
                          <a:noFill/>
                          <a:ln w="9525">
                            <a:noFill/>
                            <a:miter lim="800000"/>
                            <a:headEnd/>
                            <a:tailEnd/>
                          </a:ln>
                        </wps:spPr>
                        <wps:txbx>
                          <w:txbxContent>
                            <w:p w14:paraId="052A343F" w14:textId="77777777" w:rsidR="00407450" w:rsidRPr="00D85E3A" w:rsidRDefault="00407450" w:rsidP="00372045">
                              <w:pPr>
                                <w:spacing w:line="240" w:lineRule="auto"/>
                                <w:rPr>
                                  <w:b/>
                                  <w:sz w:val="16"/>
                                  <w:szCs w:val="16"/>
                                  <w:u w:val="single"/>
                                </w:rPr>
                              </w:pPr>
                              <w:r w:rsidRPr="00D85E3A">
                                <w:rPr>
                                  <w:b/>
                                  <w:sz w:val="16"/>
                                  <w:szCs w:val="16"/>
                                  <w:u w:val="single"/>
                                </w:rPr>
                                <w:t>Spatial Unit C (DEQ)</w:t>
                              </w:r>
                            </w:p>
                            <w:p w14:paraId="3F230DC2" w14:textId="77777777" w:rsidR="00407450" w:rsidRPr="00D85E3A" w:rsidRDefault="00407450" w:rsidP="00372045">
                              <w:pPr>
                                <w:spacing w:line="240" w:lineRule="auto"/>
                                <w:rPr>
                                  <w:sz w:val="16"/>
                                  <w:szCs w:val="16"/>
                                </w:rPr>
                              </w:pPr>
                              <w:r w:rsidRPr="00D85E3A">
                                <w:rPr>
                                  <w:sz w:val="16"/>
                                  <w:szCs w:val="16"/>
                                </w:rPr>
                                <w:t xml:space="preserve">- </w:t>
                              </w:r>
                              <w:r>
                                <w:rPr>
                                  <w:sz w:val="16"/>
                                  <w:szCs w:val="16"/>
                                </w:rPr>
                                <w:t>12</w:t>
                              </w:r>
                              <w:r w:rsidRPr="00D85E3A">
                                <w:rPr>
                                  <w:sz w:val="16"/>
                                  <w:szCs w:val="16"/>
                                </w:rPr>
                                <w:t xml:space="preserve"> sampling days during </w:t>
                              </w:r>
                              <w:r>
                                <w:rPr>
                                  <w:sz w:val="16"/>
                                  <w:szCs w:val="16"/>
                                </w:rPr>
                                <w:t>2</w:t>
                              </w:r>
                              <w:r w:rsidRPr="00D85E3A">
                                <w:rPr>
                                  <w:sz w:val="16"/>
                                  <w:szCs w:val="16"/>
                                </w:rPr>
                                <w:t>-year period</w:t>
                              </w:r>
                            </w:p>
                            <w:p w14:paraId="3ED3A025" w14:textId="77777777" w:rsidR="00407450" w:rsidRPr="00D85E3A" w:rsidRDefault="00407450" w:rsidP="00372045">
                              <w:pPr>
                                <w:spacing w:line="240" w:lineRule="auto"/>
                                <w:rPr>
                                  <w:sz w:val="16"/>
                                  <w:szCs w:val="16"/>
                                </w:rPr>
                              </w:pPr>
                              <w:r w:rsidRPr="00D85E3A">
                                <w:rPr>
                                  <w:sz w:val="16"/>
                                  <w:szCs w:val="16"/>
                                </w:rPr>
                                <w:t xml:space="preserve">- </w:t>
                              </w:r>
                              <w:r>
                                <w:rPr>
                                  <w:sz w:val="16"/>
                                  <w:szCs w:val="16"/>
                                </w:rPr>
                                <w:t>1</w:t>
                              </w:r>
                              <w:r w:rsidRPr="00D85E3A">
                                <w:rPr>
                                  <w:sz w:val="16"/>
                                  <w:szCs w:val="16"/>
                                </w:rPr>
                                <w:t xml:space="preserve"> </w:t>
                              </w:r>
                              <w:r>
                                <w:rPr>
                                  <w:sz w:val="16"/>
                                  <w:szCs w:val="16"/>
                                </w:rPr>
                                <w:t xml:space="preserve">days with either an </w:t>
                              </w:r>
                              <w:proofErr w:type="spellStart"/>
                              <w:r>
                                <w:rPr>
                                  <w:sz w:val="16"/>
                                  <w:szCs w:val="16"/>
                                </w:rPr>
                                <w:t>epilimnetic</w:t>
                              </w:r>
                              <w:proofErr w:type="spellEnd"/>
                              <w:r>
                                <w:rPr>
                                  <w:sz w:val="16"/>
                                  <w:szCs w:val="16"/>
                                </w:rPr>
                                <w:t xml:space="preserve"> or hypolimnetic </w:t>
                              </w:r>
                              <w:r w:rsidRPr="00D85E3A">
                                <w:rPr>
                                  <w:sz w:val="16"/>
                                  <w:szCs w:val="16"/>
                                </w:rPr>
                                <w:t>DO exceedance</w:t>
                              </w:r>
                            </w:p>
                          </w:txbxContent>
                        </wps:txbx>
                        <wps:bodyPr rot="0" vert="horz" wrap="square" lIns="91440" tIns="45720" rIns="91440" bIns="45720" anchor="t" anchorCtr="0">
                          <a:noAutofit/>
                        </wps:bodyPr>
                      </wps:wsp>
                      <wps:wsp>
                        <wps:cNvPr id="25" name="Straight Arrow Connector 25"/>
                        <wps:cNvCnPr/>
                        <wps:spPr>
                          <a:xfrm flipV="1">
                            <a:off x="1286189" y="3778180"/>
                            <a:ext cx="1446963" cy="1826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Text Box 2"/>
                        <wps:cNvSpPr txBox="1">
                          <a:spLocks noChangeArrowheads="1"/>
                        </wps:cNvSpPr>
                        <wps:spPr bwMode="auto">
                          <a:xfrm>
                            <a:off x="1801447" y="1429657"/>
                            <a:ext cx="1567180" cy="1239897"/>
                          </a:xfrm>
                          <a:prstGeom prst="rect">
                            <a:avLst/>
                          </a:prstGeom>
                          <a:noFill/>
                          <a:ln w="9525">
                            <a:noFill/>
                            <a:miter lim="800000"/>
                            <a:headEnd/>
                            <a:tailEnd/>
                          </a:ln>
                        </wps:spPr>
                        <wps:txbx>
                          <w:txbxContent>
                            <w:p w14:paraId="1E829C05" w14:textId="77777777" w:rsidR="00407450" w:rsidRPr="00D85E3A" w:rsidRDefault="00407450" w:rsidP="00372045">
                              <w:pPr>
                                <w:spacing w:line="240" w:lineRule="auto"/>
                                <w:rPr>
                                  <w:b/>
                                  <w:sz w:val="16"/>
                                  <w:szCs w:val="16"/>
                                  <w:u w:val="single"/>
                                </w:rPr>
                              </w:pPr>
                              <w:r>
                                <w:rPr>
                                  <w:b/>
                                  <w:sz w:val="16"/>
                                  <w:szCs w:val="16"/>
                                  <w:u w:val="single"/>
                                </w:rPr>
                                <w:t>Spatial Unit</w:t>
                              </w:r>
                              <w:r w:rsidRPr="00D85E3A">
                                <w:rPr>
                                  <w:b/>
                                  <w:sz w:val="16"/>
                                  <w:szCs w:val="16"/>
                                  <w:u w:val="single"/>
                                </w:rPr>
                                <w:t xml:space="preserve"> B (Non-Agency)</w:t>
                              </w:r>
                            </w:p>
                            <w:p w14:paraId="13A82032" w14:textId="77777777" w:rsidR="00407450" w:rsidRPr="00D85E3A" w:rsidRDefault="00407450" w:rsidP="00372045">
                              <w:pPr>
                                <w:spacing w:line="240" w:lineRule="auto"/>
                                <w:rPr>
                                  <w:sz w:val="16"/>
                                  <w:szCs w:val="16"/>
                                </w:rPr>
                              </w:pPr>
                              <w:r w:rsidRPr="00D85E3A">
                                <w:rPr>
                                  <w:sz w:val="16"/>
                                  <w:szCs w:val="16"/>
                                </w:rPr>
                                <w:t xml:space="preserve">- 4 sampling days during </w:t>
                              </w:r>
                              <w:r>
                                <w:rPr>
                                  <w:sz w:val="16"/>
                                  <w:szCs w:val="16"/>
                                </w:rPr>
                                <w:t>2</w:t>
                              </w:r>
                              <w:r w:rsidRPr="00D85E3A">
                                <w:rPr>
                                  <w:sz w:val="16"/>
                                  <w:szCs w:val="16"/>
                                </w:rPr>
                                <w:t>-year period</w:t>
                              </w:r>
                            </w:p>
                            <w:p w14:paraId="33E7D05E" w14:textId="77777777" w:rsidR="00407450" w:rsidRPr="00D85E3A" w:rsidRDefault="00407450" w:rsidP="00372045">
                              <w:pPr>
                                <w:spacing w:line="240" w:lineRule="auto"/>
                                <w:rPr>
                                  <w:sz w:val="16"/>
                                  <w:szCs w:val="16"/>
                                </w:rPr>
                              </w:pPr>
                              <w:r w:rsidRPr="00D85E3A">
                                <w:rPr>
                                  <w:sz w:val="16"/>
                                  <w:szCs w:val="16"/>
                                </w:rPr>
                                <w:t xml:space="preserve">- 0 days with either an </w:t>
                              </w:r>
                              <w:proofErr w:type="spellStart"/>
                              <w:r w:rsidRPr="00D85E3A">
                                <w:rPr>
                                  <w:sz w:val="16"/>
                                  <w:szCs w:val="16"/>
                                </w:rPr>
                                <w:t>epilimnetic</w:t>
                              </w:r>
                              <w:proofErr w:type="spellEnd"/>
                              <w:r w:rsidRPr="00D85E3A">
                                <w:rPr>
                                  <w:sz w:val="16"/>
                                  <w:szCs w:val="16"/>
                                </w:rPr>
                                <w:t xml:space="preserve"> or hypolimnetic exceedance</w:t>
                              </w:r>
                            </w:p>
                            <w:p w14:paraId="5F317472" w14:textId="77777777" w:rsidR="00407450" w:rsidRDefault="00407450" w:rsidP="00372045">
                              <w:r>
                                <w:t xml:space="preserve">      </w:t>
                              </w:r>
                            </w:p>
                          </w:txbxContent>
                        </wps:txbx>
                        <wps:bodyPr rot="0" vert="horz" wrap="square" lIns="91440" tIns="45720" rIns="91440" bIns="45720" anchor="t" anchorCtr="0">
                          <a:noAutofit/>
                        </wps:bodyPr>
                      </wps:wsp>
                      <wps:wsp>
                        <wps:cNvPr id="22" name="Text Box 2"/>
                        <wps:cNvSpPr txBox="1">
                          <a:spLocks noChangeArrowheads="1"/>
                        </wps:cNvSpPr>
                        <wps:spPr bwMode="auto">
                          <a:xfrm>
                            <a:off x="1044959" y="-1"/>
                            <a:ext cx="2219960" cy="1114425"/>
                          </a:xfrm>
                          <a:prstGeom prst="rect">
                            <a:avLst/>
                          </a:prstGeom>
                          <a:noFill/>
                          <a:ln w="9525">
                            <a:noFill/>
                            <a:miter lim="800000"/>
                            <a:headEnd/>
                            <a:tailEnd/>
                          </a:ln>
                        </wps:spPr>
                        <wps:txbx>
                          <w:txbxContent>
                            <w:p w14:paraId="3797205B" w14:textId="77777777" w:rsidR="00407450" w:rsidRPr="00D85E3A" w:rsidRDefault="00407450" w:rsidP="00372045">
                              <w:pPr>
                                <w:spacing w:line="240" w:lineRule="auto"/>
                                <w:rPr>
                                  <w:b/>
                                  <w:sz w:val="16"/>
                                  <w:szCs w:val="16"/>
                                  <w:u w:val="single"/>
                                </w:rPr>
                              </w:pPr>
                              <w:r w:rsidRPr="00D85E3A">
                                <w:rPr>
                                  <w:b/>
                                  <w:sz w:val="16"/>
                                  <w:szCs w:val="16"/>
                                  <w:u w:val="single"/>
                                </w:rPr>
                                <w:t>Spatial Unit A (DEQ)</w:t>
                              </w:r>
                            </w:p>
                            <w:p w14:paraId="3BC12451" w14:textId="77777777" w:rsidR="00407450" w:rsidRPr="00D85E3A" w:rsidRDefault="00407450" w:rsidP="00372045">
                              <w:pPr>
                                <w:spacing w:line="240" w:lineRule="auto"/>
                                <w:rPr>
                                  <w:sz w:val="16"/>
                                  <w:szCs w:val="16"/>
                                </w:rPr>
                              </w:pPr>
                              <w:r w:rsidRPr="00D85E3A">
                                <w:rPr>
                                  <w:sz w:val="16"/>
                                  <w:szCs w:val="16"/>
                                </w:rPr>
                                <w:t xml:space="preserve">- 7 sampling days during </w:t>
                              </w:r>
                              <w:r>
                                <w:rPr>
                                  <w:sz w:val="16"/>
                                  <w:szCs w:val="16"/>
                                </w:rPr>
                                <w:t>2</w:t>
                              </w:r>
                              <w:r w:rsidRPr="00D85E3A">
                                <w:rPr>
                                  <w:sz w:val="16"/>
                                  <w:szCs w:val="16"/>
                                </w:rPr>
                                <w:t>-year period</w:t>
                              </w:r>
                            </w:p>
                            <w:p w14:paraId="7B9B086C" w14:textId="77777777" w:rsidR="00407450" w:rsidRPr="00D85E3A" w:rsidRDefault="00407450" w:rsidP="00372045">
                              <w:pPr>
                                <w:spacing w:line="240" w:lineRule="auto"/>
                                <w:rPr>
                                  <w:sz w:val="16"/>
                                  <w:szCs w:val="16"/>
                                </w:rPr>
                              </w:pPr>
                              <w:r w:rsidRPr="00D85E3A">
                                <w:rPr>
                                  <w:sz w:val="16"/>
                                  <w:szCs w:val="16"/>
                                </w:rPr>
                                <w:t xml:space="preserve">- 1 day with either an </w:t>
                              </w:r>
                              <w:proofErr w:type="spellStart"/>
                              <w:r w:rsidRPr="00D85E3A">
                                <w:rPr>
                                  <w:sz w:val="16"/>
                                  <w:szCs w:val="16"/>
                                </w:rPr>
                                <w:t>epilimnetic</w:t>
                              </w:r>
                              <w:proofErr w:type="spellEnd"/>
                              <w:r w:rsidRPr="00D85E3A">
                                <w:rPr>
                                  <w:sz w:val="16"/>
                                  <w:szCs w:val="16"/>
                                </w:rPr>
                                <w:t xml:space="preserve"> or hypolimnetic DO exceedance </w:t>
                              </w:r>
                            </w:p>
                            <w:p w14:paraId="059EFEA4" w14:textId="77777777" w:rsidR="00407450" w:rsidRPr="00D85E3A" w:rsidRDefault="00407450" w:rsidP="00372045">
                              <w:pPr>
                                <w:spacing w:line="240" w:lineRule="auto"/>
                                <w:rPr>
                                  <w:sz w:val="16"/>
                                  <w:szCs w:val="16"/>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BAB04F6" id="Group 289" o:spid="_x0000_s1026" style="position:absolute;left:0;text-align:left;margin-left:100.2pt;margin-top:2.1pt;width:265.95pt;height:433.35pt;z-index:251662336;mso-width-relative:margin;mso-height-relative:margin" coordorigin="-95" coordsize="33781,55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">
                <v:group id="Group 288" o:spid="_x0000_s1027" style="position:absolute;left:-95;width:32746;height:55041" coordorigin="-95" coordsize="32746,55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type id="_x0000_t202" coordsize="21600,21600" o:spt="202" path="m,l,21600r21600,l21600,xe">
                    <v:stroke joinstyle="miter"/>
                    <v:path gradientshapeok="t" o:connecttype="rect"/>
                  </v:shapetype>
                  <v:shape id="Text Box 2" o:spid="_x0000_s1028" type="#_x0000_t202" style="position:absolute;left:-95;top:46361;width:32746;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7C8C08A8" w14:textId="77777777" w:rsidR="00407450" w:rsidRDefault="00407450" w:rsidP="00372045">
                          <w:pPr>
                            <w:spacing w:line="240" w:lineRule="auto"/>
                            <w:jc w:val="center"/>
                            <w:rPr>
                              <w:b/>
                              <w:sz w:val="20"/>
                              <w:szCs w:val="20"/>
                            </w:rPr>
                          </w:pPr>
                          <w:r w:rsidRPr="00E77D14">
                            <w:rPr>
                              <w:b/>
                              <w:sz w:val="20"/>
                              <w:szCs w:val="20"/>
                            </w:rPr>
                            <w:t>DO Assessment Summary</w:t>
                          </w:r>
                        </w:p>
                        <w:p w14:paraId="233514DC" w14:textId="77777777" w:rsidR="00407450" w:rsidRPr="00E77D14" w:rsidRDefault="00407450" w:rsidP="00372045">
                          <w:pPr>
                            <w:spacing w:line="240" w:lineRule="auto"/>
                            <w:rPr>
                              <w:b/>
                              <w:sz w:val="20"/>
                              <w:szCs w:val="20"/>
                            </w:rPr>
                          </w:pPr>
                          <w:r w:rsidRPr="00E77D14">
                            <w:rPr>
                              <w:sz w:val="20"/>
                              <w:szCs w:val="20"/>
                            </w:rPr>
                            <w:t>7 + 4 + 1</w:t>
                          </w:r>
                          <w:r>
                            <w:rPr>
                              <w:sz w:val="20"/>
                              <w:szCs w:val="20"/>
                            </w:rPr>
                            <w:t>2</w:t>
                          </w:r>
                          <w:r w:rsidRPr="00E77D14">
                            <w:rPr>
                              <w:sz w:val="20"/>
                              <w:szCs w:val="20"/>
                            </w:rPr>
                            <w:t xml:space="preserve"> = 2</w:t>
                          </w:r>
                          <w:r>
                            <w:rPr>
                              <w:sz w:val="20"/>
                              <w:szCs w:val="20"/>
                            </w:rPr>
                            <w:t>3</w:t>
                          </w:r>
                          <w:r w:rsidRPr="00E77D14">
                            <w:rPr>
                              <w:sz w:val="20"/>
                              <w:szCs w:val="20"/>
                            </w:rPr>
                            <w:t xml:space="preserve"> spatial unit-sampling days</w:t>
                          </w:r>
                        </w:p>
                        <w:p w14:paraId="466E1144" w14:textId="77777777" w:rsidR="00407450" w:rsidRPr="00E77D14" w:rsidRDefault="00407450" w:rsidP="00372045">
                          <w:pPr>
                            <w:spacing w:line="240" w:lineRule="auto"/>
                            <w:rPr>
                              <w:sz w:val="20"/>
                              <w:szCs w:val="20"/>
                            </w:rPr>
                          </w:pPr>
                          <w:r w:rsidRPr="00E77D14">
                            <w:rPr>
                              <w:sz w:val="20"/>
                              <w:szCs w:val="20"/>
                            </w:rPr>
                            <w:t>1</w:t>
                          </w:r>
                          <w:r>
                            <w:rPr>
                              <w:sz w:val="20"/>
                              <w:szCs w:val="20"/>
                            </w:rPr>
                            <w:t xml:space="preserve"> </w:t>
                          </w:r>
                          <w:r w:rsidRPr="00E77D14">
                            <w:rPr>
                              <w:sz w:val="20"/>
                              <w:szCs w:val="20"/>
                            </w:rPr>
                            <w:t xml:space="preserve">+ 0 + </w:t>
                          </w:r>
                          <w:r>
                            <w:rPr>
                              <w:sz w:val="20"/>
                              <w:szCs w:val="20"/>
                            </w:rPr>
                            <w:t>1</w:t>
                          </w:r>
                          <w:r w:rsidRPr="00E77D14">
                            <w:rPr>
                              <w:sz w:val="20"/>
                              <w:szCs w:val="20"/>
                            </w:rPr>
                            <w:t xml:space="preserve"> = </w:t>
                          </w:r>
                          <w:r>
                            <w:rPr>
                              <w:sz w:val="20"/>
                              <w:szCs w:val="20"/>
                            </w:rPr>
                            <w:t>2</w:t>
                          </w:r>
                          <w:r w:rsidRPr="00E77D14">
                            <w:rPr>
                              <w:sz w:val="20"/>
                              <w:szCs w:val="20"/>
                            </w:rPr>
                            <w:t xml:space="preserve"> </w:t>
                          </w:r>
                          <w:r>
                            <w:rPr>
                              <w:sz w:val="20"/>
                              <w:szCs w:val="20"/>
                            </w:rPr>
                            <w:t xml:space="preserve">days with </w:t>
                          </w:r>
                          <w:proofErr w:type="spellStart"/>
                          <w:r w:rsidRPr="00E77D14">
                            <w:rPr>
                              <w:sz w:val="20"/>
                              <w:szCs w:val="20"/>
                            </w:rPr>
                            <w:t>epilimnetic</w:t>
                          </w:r>
                          <w:proofErr w:type="spellEnd"/>
                          <w:r w:rsidRPr="00E77D14">
                            <w:rPr>
                              <w:sz w:val="20"/>
                              <w:szCs w:val="20"/>
                            </w:rPr>
                            <w:t xml:space="preserve"> or hypolimnetic exceedances</w:t>
                          </w:r>
                        </w:p>
                        <w:p w14:paraId="07993346" w14:textId="77777777" w:rsidR="00407450" w:rsidRPr="00E77D14" w:rsidRDefault="00407450" w:rsidP="00372045">
                          <w:pPr>
                            <w:spacing w:line="240" w:lineRule="auto"/>
                            <w:rPr>
                              <w:color w:val="000000" w:themeColor="text1"/>
                            </w:rPr>
                          </w:pPr>
                          <w:r w:rsidRPr="00E77D14">
                            <w:rPr>
                              <w:color w:val="000000" w:themeColor="text1"/>
                              <w:highlight w:val="yellow"/>
                            </w:rPr>
                            <w:t xml:space="preserve">Exceedance rate = </w:t>
                          </w:r>
                          <w:r>
                            <w:rPr>
                              <w:color w:val="000000" w:themeColor="text1"/>
                              <w:highlight w:val="yellow"/>
                            </w:rPr>
                            <w:t>2</w:t>
                          </w:r>
                          <w:r w:rsidRPr="00E77D14">
                            <w:rPr>
                              <w:color w:val="000000" w:themeColor="text1"/>
                              <w:highlight w:val="yellow"/>
                            </w:rPr>
                            <w:t>/23 = 8.7%</w:t>
                          </w:r>
                          <w:r>
                            <w:rPr>
                              <w:color w:val="000000" w:themeColor="text1"/>
                              <w:highlight w:val="yellow"/>
                            </w:rPr>
                            <w:t>&lt;</w:t>
                          </w:r>
                          <w:r w:rsidRPr="00E77D14">
                            <w:rPr>
                              <w:color w:val="000000" w:themeColor="text1"/>
                              <w:highlight w:val="yellow"/>
                            </w:rPr>
                            <w:t>=Criterion Attained</w:t>
                          </w:r>
                        </w:p>
                      </w:txbxContent>
                    </v:textbox>
                  </v:shape>
                  <v:group id="Group 27" o:spid="_x0000_s1029" style="position:absolute;width:32651;height:46317" coordorigin="10769,10606" coordsize="502,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0" type="#_x0000_t75" style="position:absolute;left:10769;top:10606;width:503;height: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" stroked="t" strokecolor="black [0]" strokeweight=".5pt" insetpen="t">
                      <v:imagedata r:id="rId27" o:title=""/>
                      <v:shadow color="#eeece1"/>
                    </v:shape>
                    <v:oval id="Oval 19" o:spid="_x0000_s1031" style="position:absolute;left:10871;top:10665;width:1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" fillcolor="black [0]" strokecolor="black [0]" strokeweight="2pt" insetpen="t">
                      <v:shadow color="#eeece1"/>
                      <v:textbox inset="2.88pt,2.88pt,2.88pt,2.88pt"/>
                    </v:oval>
                    <v:oval id="Oval 20" o:spid="_x0000_s1032" style="position:absolute;left:11010;top:1087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" fillcolor="black [0]" strokecolor="black [0]" strokeweight="2pt" insetpen="t">
                      <v:shadow color="#eeece1"/>
                      <v:textbox inset="2.88pt,2.88pt,2.88pt,2.88pt"/>
                    </v:oval>
                    <v:oval id="Oval 21" o:spid="_x0000_s1033" style="position:absolute;left:11202;top:1113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" fillcolor="black [0]" strokecolor="black [0]" strokeweight="2pt" insetpen="t">
                      <v:shadow color="#eeece1"/>
                      <v:textbox inset="2.88pt,2.88pt,2.88pt,2.88pt"/>
                    </v:oval>
                  </v:group>
                </v:group>
                <v:shape id="Text Box 2" o:spid="_x0000_s1034" type="#_x0000_t202" style="position:absolute;left:602;top:35985;width:15069;height:9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052A343F" w14:textId="77777777" w:rsidR="00407450" w:rsidRPr="00D85E3A" w:rsidRDefault="00407450" w:rsidP="00372045">
                        <w:pPr>
                          <w:spacing w:line="240" w:lineRule="auto"/>
                          <w:rPr>
                            <w:b/>
                            <w:sz w:val="16"/>
                            <w:szCs w:val="16"/>
                            <w:u w:val="single"/>
                          </w:rPr>
                        </w:pPr>
                        <w:r w:rsidRPr="00D85E3A">
                          <w:rPr>
                            <w:b/>
                            <w:sz w:val="16"/>
                            <w:szCs w:val="16"/>
                            <w:u w:val="single"/>
                          </w:rPr>
                          <w:t>Spatial Unit C (DEQ)</w:t>
                        </w:r>
                      </w:p>
                      <w:p w14:paraId="3F230DC2" w14:textId="77777777" w:rsidR="00407450" w:rsidRPr="00D85E3A" w:rsidRDefault="00407450" w:rsidP="00372045">
                        <w:pPr>
                          <w:spacing w:line="240" w:lineRule="auto"/>
                          <w:rPr>
                            <w:sz w:val="16"/>
                            <w:szCs w:val="16"/>
                          </w:rPr>
                        </w:pPr>
                        <w:r w:rsidRPr="00D85E3A">
                          <w:rPr>
                            <w:sz w:val="16"/>
                            <w:szCs w:val="16"/>
                          </w:rPr>
                          <w:t xml:space="preserve">- </w:t>
                        </w:r>
                        <w:r>
                          <w:rPr>
                            <w:sz w:val="16"/>
                            <w:szCs w:val="16"/>
                          </w:rPr>
                          <w:t>12</w:t>
                        </w:r>
                        <w:r w:rsidRPr="00D85E3A">
                          <w:rPr>
                            <w:sz w:val="16"/>
                            <w:szCs w:val="16"/>
                          </w:rPr>
                          <w:t xml:space="preserve"> sampling days during </w:t>
                        </w:r>
                        <w:r>
                          <w:rPr>
                            <w:sz w:val="16"/>
                            <w:szCs w:val="16"/>
                          </w:rPr>
                          <w:t>2</w:t>
                        </w:r>
                        <w:r w:rsidRPr="00D85E3A">
                          <w:rPr>
                            <w:sz w:val="16"/>
                            <w:szCs w:val="16"/>
                          </w:rPr>
                          <w:t>-year period</w:t>
                        </w:r>
                      </w:p>
                      <w:p w14:paraId="3ED3A025" w14:textId="77777777" w:rsidR="00407450" w:rsidRPr="00D85E3A" w:rsidRDefault="00407450" w:rsidP="00372045">
                        <w:pPr>
                          <w:spacing w:line="240" w:lineRule="auto"/>
                          <w:rPr>
                            <w:sz w:val="16"/>
                            <w:szCs w:val="16"/>
                          </w:rPr>
                        </w:pPr>
                        <w:r w:rsidRPr="00D85E3A">
                          <w:rPr>
                            <w:sz w:val="16"/>
                            <w:szCs w:val="16"/>
                          </w:rPr>
                          <w:t xml:space="preserve">- </w:t>
                        </w:r>
                        <w:r>
                          <w:rPr>
                            <w:sz w:val="16"/>
                            <w:szCs w:val="16"/>
                          </w:rPr>
                          <w:t>1</w:t>
                        </w:r>
                        <w:r w:rsidRPr="00D85E3A">
                          <w:rPr>
                            <w:sz w:val="16"/>
                            <w:szCs w:val="16"/>
                          </w:rPr>
                          <w:t xml:space="preserve"> </w:t>
                        </w:r>
                        <w:r>
                          <w:rPr>
                            <w:sz w:val="16"/>
                            <w:szCs w:val="16"/>
                          </w:rPr>
                          <w:t xml:space="preserve">days with either an </w:t>
                        </w:r>
                        <w:proofErr w:type="spellStart"/>
                        <w:r>
                          <w:rPr>
                            <w:sz w:val="16"/>
                            <w:szCs w:val="16"/>
                          </w:rPr>
                          <w:t>epilimnetic</w:t>
                        </w:r>
                        <w:proofErr w:type="spellEnd"/>
                        <w:r>
                          <w:rPr>
                            <w:sz w:val="16"/>
                            <w:szCs w:val="16"/>
                          </w:rPr>
                          <w:t xml:space="preserve"> or hypolimnetic </w:t>
                        </w:r>
                        <w:r w:rsidRPr="00D85E3A">
                          <w:rPr>
                            <w:sz w:val="16"/>
                            <w:szCs w:val="16"/>
                          </w:rPr>
                          <w:t>DO exceedance</w:t>
                        </w:r>
                      </w:p>
                    </w:txbxContent>
                  </v:textbox>
                </v:shape>
                <v:shapetype id="_x0000_t32" coordsize="21600,21600" o:spt="32" o:oned="t" path="m,l21600,21600e" filled="f">
                  <v:path arrowok="t" fillok="f" o:connecttype="none"/>
                  <o:lock v:ext="edit" shapetype="t"/>
                </v:shapetype>
                <v:shape id="Straight Arrow Connector 25" o:spid="_x0000_s1035" type="#_x0000_t32" style="position:absolute;left:12861;top:37781;width:14470;height:18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" strokecolor="#4579b8 [3044]">
                  <v:stroke endarrow="open"/>
                </v:shape>
                <v:shape id="Text Box 2" o:spid="_x0000_s1036" type="#_x0000_t202" style="position:absolute;left:18014;top:14296;width:15672;height:1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E829C05" w14:textId="77777777" w:rsidR="00407450" w:rsidRPr="00D85E3A" w:rsidRDefault="00407450" w:rsidP="00372045">
                        <w:pPr>
                          <w:spacing w:line="240" w:lineRule="auto"/>
                          <w:rPr>
                            <w:b/>
                            <w:sz w:val="16"/>
                            <w:szCs w:val="16"/>
                            <w:u w:val="single"/>
                          </w:rPr>
                        </w:pPr>
                        <w:r>
                          <w:rPr>
                            <w:b/>
                            <w:sz w:val="16"/>
                            <w:szCs w:val="16"/>
                            <w:u w:val="single"/>
                          </w:rPr>
                          <w:t>Spatial Unit</w:t>
                        </w:r>
                        <w:r w:rsidRPr="00D85E3A">
                          <w:rPr>
                            <w:b/>
                            <w:sz w:val="16"/>
                            <w:szCs w:val="16"/>
                            <w:u w:val="single"/>
                          </w:rPr>
                          <w:t xml:space="preserve"> B (Non-Agency)</w:t>
                        </w:r>
                      </w:p>
                      <w:p w14:paraId="13A82032" w14:textId="77777777" w:rsidR="00407450" w:rsidRPr="00D85E3A" w:rsidRDefault="00407450" w:rsidP="00372045">
                        <w:pPr>
                          <w:spacing w:line="240" w:lineRule="auto"/>
                          <w:rPr>
                            <w:sz w:val="16"/>
                            <w:szCs w:val="16"/>
                          </w:rPr>
                        </w:pPr>
                        <w:r w:rsidRPr="00D85E3A">
                          <w:rPr>
                            <w:sz w:val="16"/>
                            <w:szCs w:val="16"/>
                          </w:rPr>
                          <w:t xml:space="preserve">- 4 sampling days during </w:t>
                        </w:r>
                        <w:r>
                          <w:rPr>
                            <w:sz w:val="16"/>
                            <w:szCs w:val="16"/>
                          </w:rPr>
                          <w:t>2</w:t>
                        </w:r>
                        <w:r w:rsidRPr="00D85E3A">
                          <w:rPr>
                            <w:sz w:val="16"/>
                            <w:szCs w:val="16"/>
                          </w:rPr>
                          <w:t>-year period</w:t>
                        </w:r>
                      </w:p>
                      <w:p w14:paraId="33E7D05E" w14:textId="77777777" w:rsidR="00407450" w:rsidRPr="00D85E3A" w:rsidRDefault="00407450" w:rsidP="00372045">
                        <w:pPr>
                          <w:spacing w:line="240" w:lineRule="auto"/>
                          <w:rPr>
                            <w:sz w:val="16"/>
                            <w:szCs w:val="16"/>
                          </w:rPr>
                        </w:pPr>
                        <w:r w:rsidRPr="00D85E3A">
                          <w:rPr>
                            <w:sz w:val="16"/>
                            <w:szCs w:val="16"/>
                          </w:rPr>
                          <w:t xml:space="preserve">- 0 days with either an </w:t>
                        </w:r>
                        <w:proofErr w:type="spellStart"/>
                        <w:r w:rsidRPr="00D85E3A">
                          <w:rPr>
                            <w:sz w:val="16"/>
                            <w:szCs w:val="16"/>
                          </w:rPr>
                          <w:t>epilimnetic</w:t>
                        </w:r>
                        <w:proofErr w:type="spellEnd"/>
                        <w:r w:rsidRPr="00D85E3A">
                          <w:rPr>
                            <w:sz w:val="16"/>
                            <w:szCs w:val="16"/>
                          </w:rPr>
                          <w:t xml:space="preserve"> or hypolimnetic exceedance</w:t>
                        </w:r>
                      </w:p>
                      <w:p w14:paraId="5F317472" w14:textId="77777777" w:rsidR="00407450" w:rsidRDefault="00407450" w:rsidP="00372045">
                        <w:r>
                          <w:t xml:space="preserve">      </w:t>
                        </w:r>
                      </w:p>
                    </w:txbxContent>
                  </v:textbox>
                </v:shape>
                <v:shape id="Text Box 2" o:spid="_x0000_s1037" type="#_x0000_t202" style="position:absolute;left:10449;width:22200;height:1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3797205B" w14:textId="77777777" w:rsidR="00407450" w:rsidRPr="00D85E3A" w:rsidRDefault="00407450" w:rsidP="00372045">
                        <w:pPr>
                          <w:spacing w:line="240" w:lineRule="auto"/>
                          <w:rPr>
                            <w:b/>
                            <w:sz w:val="16"/>
                            <w:szCs w:val="16"/>
                            <w:u w:val="single"/>
                          </w:rPr>
                        </w:pPr>
                        <w:r w:rsidRPr="00D85E3A">
                          <w:rPr>
                            <w:b/>
                            <w:sz w:val="16"/>
                            <w:szCs w:val="16"/>
                            <w:u w:val="single"/>
                          </w:rPr>
                          <w:t>Spatial Unit A (DEQ)</w:t>
                        </w:r>
                      </w:p>
                      <w:p w14:paraId="3BC12451" w14:textId="77777777" w:rsidR="00407450" w:rsidRPr="00D85E3A" w:rsidRDefault="00407450" w:rsidP="00372045">
                        <w:pPr>
                          <w:spacing w:line="240" w:lineRule="auto"/>
                          <w:rPr>
                            <w:sz w:val="16"/>
                            <w:szCs w:val="16"/>
                          </w:rPr>
                        </w:pPr>
                        <w:r w:rsidRPr="00D85E3A">
                          <w:rPr>
                            <w:sz w:val="16"/>
                            <w:szCs w:val="16"/>
                          </w:rPr>
                          <w:t xml:space="preserve">- 7 sampling days during </w:t>
                        </w:r>
                        <w:r>
                          <w:rPr>
                            <w:sz w:val="16"/>
                            <w:szCs w:val="16"/>
                          </w:rPr>
                          <w:t>2</w:t>
                        </w:r>
                        <w:r w:rsidRPr="00D85E3A">
                          <w:rPr>
                            <w:sz w:val="16"/>
                            <w:szCs w:val="16"/>
                          </w:rPr>
                          <w:t>-year period</w:t>
                        </w:r>
                      </w:p>
                      <w:p w14:paraId="7B9B086C" w14:textId="77777777" w:rsidR="00407450" w:rsidRPr="00D85E3A" w:rsidRDefault="00407450" w:rsidP="00372045">
                        <w:pPr>
                          <w:spacing w:line="240" w:lineRule="auto"/>
                          <w:rPr>
                            <w:sz w:val="16"/>
                            <w:szCs w:val="16"/>
                          </w:rPr>
                        </w:pPr>
                        <w:r w:rsidRPr="00D85E3A">
                          <w:rPr>
                            <w:sz w:val="16"/>
                            <w:szCs w:val="16"/>
                          </w:rPr>
                          <w:t xml:space="preserve">- 1 day with either an </w:t>
                        </w:r>
                        <w:proofErr w:type="spellStart"/>
                        <w:r w:rsidRPr="00D85E3A">
                          <w:rPr>
                            <w:sz w:val="16"/>
                            <w:szCs w:val="16"/>
                          </w:rPr>
                          <w:t>epilimnetic</w:t>
                        </w:r>
                        <w:proofErr w:type="spellEnd"/>
                        <w:r w:rsidRPr="00D85E3A">
                          <w:rPr>
                            <w:sz w:val="16"/>
                            <w:szCs w:val="16"/>
                          </w:rPr>
                          <w:t xml:space="preserve"> or hypolimnetic DO exceedance </w:t>
                        </w:r>
                      </w:p>
                      <w:p w14:paraId="059EFEA4" w14:textId="77777777" w:rsidR="00407450" w:rsidRPr="00D85E3A" w:rsidRDefault="00407450" w:rsidP="00372045">
                        <w:pPr>
                          <w:spacing w:line="240" w:lineRule="auto"/>
                          <w:rPr>
                            <w:sz w:val="16"/>
                            <w:szCs w:val="16"/>
                          </w:rPr>
                        </w:pPr>
                      </w:p>
                    </w:txbxContent>
                  </v:textbox>
                </v:shape>
                <w10:wrap type="square"/>
              </v:group>
            </w:pict>
          </mc:Fallback>
        </mc:AlternateContent>
      </w:r>
    </w:p>
    <w:p w14:paraId="0A944E2C" w14:textId="77777777" w:rsidR="00EB77FE" w:rsidRDefault="00EB77FE">
      <w:pPr>
        <w:spacing w:after="160"/>
        <w:ind w:left="720"/>
        <w:rPr>
          <w:sz w:val="24"/>
          <w:szCs w:val="24"/>
        </w:rPr>
      </w:pPr>
    </w:p>
    <w:p w14:paraId="7687AB6C" w14:textId="77777777" w:rsidR="00EB77FE" w:rsidRDefault="00EB77FE">
      <w:pPr>
        <w:spacing w:after="160"/>
        <w:ind w:left="720"/>
        <w:rPr>
          <w:sz w:val="24"/>
          <w:szCs w:val="24"/>
        </w:rPr>
      </w:pPr>
    </w:p>
    <w:p w14:paraId="4DC84C57" w14:textId="77777777" w:rsidR="00EB77FE" w:rsidRDefault="00EB77FE">
      <w:pPr>
        <w:spacing w:after="160"/>
        <w:ind w:left="720"/>
        <w:rPr>
          <w:sz w:val="24"/>
          <w:szCs w:val="24"/>
        </w:rPr>
      </w:pPr>
    </w:p>
    <w:p w14:paraId="1825740F" w14:textId="77777777" w:rsidR="00EB77FE" w:rsidRDefault="00EB77FE">
      <w:pPr>
        <w:spacing w:after="160"/>
        <w:ind w:left="720"/>
        <w:rPr>
          <w:sz w:val="24"/>
          <w:szCs w:val="24"/>
        </w:rPr>
      </w:pPr>
    </w:p>
    <w:p w14:paraId="6FE21DBE" w14:textId="77777777" w:rsidR="00EB77FE" w:rsidRDefault="00EB77FE">
      <w:pPr>
        <w:spacing w:after="160"/>
        <w:ind w:left="720"/>
        <w:rPr>
          <w:sz w:val="24"/>
          <w:szCs w:val="24"/>
        </w:rPr>
      </w:pPr>
    </w:p>
    <w:p w14:paraId="509BE800" w14:textId="77777777" w:rsidR="00EB77FE" w:rsidRDefault="00EB77FE">
      <w:pPr>
        <w:spacing w:after="160"/>
        <w:ind w:left="720"/>
        <w:rPr>
          <w:sz w:val="24"/>
          <w:szCs w:val="24"/>
        </w:rPr>
      </w:pPr>
    </w:p>
    <w:p w14:paraId="08202A16" w14:textId="77777777" w:rsidR="00EB77FE" w:rsidRDefault="00EB77FE">
      <w:pPr>
        <w:spacing w:after="160"/>
        <w:ind w:left="720"/>
        <w:rPr>
          <w:sz w:val="24"/>
          <w:szCs w:val="24"/>
        </w:rPr>
      </w:pPr>
    </w:p>
    <w:p w14:paraId="54FB388D" w14:textId="77777777" w:rsidR="00EB77FE" w:rsidRDefault="00EB77FE">
      <w:pPr>
        <w:spacing w:after="160"/>
        <w:ind w:left="720"/>
        <w:rPr>
          <w:sz w:val="24"/>
          <w:szCs w:val="24"/>
        </w:rPr>
      </w:pPr>
    </w:p>
    <w:p w14:paraId="44B559A8" w14:textId="77777777" w:rsidR="00EB77FE" w:rsidRDefault="00EB77FE">
      <w:pPr>
        <w:spacing w:after="160"/>
        <w:ind w:left="720"/>
        <w:rPr>
          <w:sz w:val="24"/>
          <w:szCs w:val="24"/>
        </w:rPr>
      </w:pPr>
    </w:p>
    <w:p w14:paraId="7C3D531A" w14:textId="77777777" w:rsidR="00EB77FE" w:rsidRDefault="00EB77FE">
      <w:pPr>
        <w:spacing w:after="160"/>
        <w:ind w:left="720"/>
        <w:rPr>
          <w:sz w:val="24"/>
          <w:szCs w:val="24"/>
        </w:rPr>
      </w:pPr>
    </w:p>
    <w:p w14:paraId="57A9FAD0" w14:textId="77777777" w:rsidR="00EB77FE" w:rsidRDefault="00EB77FE">
      <w:pPr>
        <w:spacing w:after="160"/>
        <w:ind w:left="720"/>
        <w:rPr>
          <w:sz w:val="24"/>
          <w:szCs w:val="24"/>
        </w:rPr>
      </w:pPr>
    </w:p>
    <w:p w14:paraId="2F07ECD5" w14:textId="77777777" w:rsidR="00EB77FE" w:rsidRDefault="00EB77FE">
      <w:pPr>
        <w:spacing w:after="160"/>
        <w:ind w:left="720"/>
        <w:rPr>
          <w:sz w:val="24"/>
          <w:szCs w:val="24"/>
        </w:rPr>
      </w:pPr>
    </w:p>
    <w:p w14:paraId="5E15771A" w14:textId="77777777" w:rsidR="00EB77FE" w:rsidRDefault="00EB77FE">
      <w:pPr>
        <w:spacing w:after="160"/>
        <w:ind w:left="720"/>
        <w:rPr>
          <w:sz w:val="24"/>
          <w:szCs w:val="24"/>
        </w:rPr>
      </w:pPr>
    </w:p>
    <w:p w14:paraId="78870479" w14:textId="77777777" w:rsidR="00EB77FE" w:rsidRDefault="00EB77FE">
      <w:pPr>
        <w:spacing w:after="160"/>
        <w:ind w:left="720"/>
        <w:rPr>
          <w:sz w:val="24"/>
          <w:szCs w:val="24"/>
        </w:rPr>
      </w:pPr>
    </w:p>
    <w:p w14:paraId="6EC3829A" w14:textId="77777777" w:rsidR="00EB77FE" w:rsidRDefault="00EB77FE">
      <w:pPr>
        <w:spacing w:after="160"/>
        <w:ind w:left="720"/>
        <w:rPr>
          <w:sz w:val="24"/>
          <w:szCs w:val="24"/>
        </w:rPr>
      </w:pPr>
    </w:p>
    <w:p w14:paraId="5D763678" w14:textId="77777777" w:rsidR="00EB77FE" w:rsidRDefault="00EB77FE">
      <w:pPr>
        <w:spacing w:after="160"/>
        <w:ind w:left="720"/>
        <w:rPr>
          <w:sz w:val="24"/>
          <w:szCs w:val="24"/>
        </w:rPr>
      </w:pPr>
    </w:p>
    <w:p w14:paraId="1B14826C" w14:textId="77777777" w:rsidR="00EB77FE" w:rsidRDefault="00EB77FE">
      <w:pPr>
        <w:spacing w:after="160"/>
        <w:ind w:left="720"/>
        <w:rPr>
          <w:sz w:val="24"/>
          <w:szCs w:val="24"/>
        </w:rPr>
      </w:pPr>
    </w:p>
    <w:p w14:paraId="7CDC2121" w14:textId="77777777" w:rsidR="00EB77FE" w:rsidRDefault="00EB77FE">
      <w:pPr>
        <w:spacing w:after="160"/>
        <w:ind w:left="720"/>
        <w:rPr>
          <w:sz w:val="24"/>
          <w:szCs w:val="24"/>
        </w:rPr>
      </w:pPr>
      <w:r>
        <w:rPr>
          <w:noProof/>
          <w:sz w:val="24"/>
          <w:szCs w:val="24"/>
          <w:lang w:val="en-US"/>
        </w:rPr>
        <mc:AlternateContent>
          <mc:Choice Requires="wps">
            <w:drawing>
              <wp:anchor distT="0" distB="0" distL="114300" distR="114300" simplePos="0" relativeHeight="251660288" behindDoc="0" locked="0" layoutInCell="1" allowOverlap="1" wp14:anchorId="519A23AE" wp14:editId="2157A507">
                <wp:simplePos x="0" y="0"/>
                <wp:positionH relativeFrom="column">
                  <wp:posOffset>1266446</wp:posOffset>
                </wp:positionH>
                <wp:positionV relativeFrom="paragraph">
                  <wp:posOffset>74285</wp:posOffset>
                </wp:positionV>
                <wp:extent cx="3280987" cy="1114184"/>
                <wp:effectExtent l="0" t="0" r="8890" b="16510"/>
                <wp:wrapSquare wrapText="bothSides"/>
                <wp:docPr id="3" name="Text Box 3"/>
                <wp:cNvGraphicFramePr/>
                <a:graphic xmlns:a="http://schemas.openxmlformats.org/drawingml/2006/main">
                  <a:graphicData uri="http://schemas.microsoft.com/office/word/2010/wordprocessingShape">
                    <wps:wsp>
                      <wps:cNvSpPr txBox="1"/>
                      <wps:spPr>
                        <a:xfrm>
                          <a:off x="0" y="0"/>
                          <a:ext cx="3280987" cy="1114184"/>
                        </a:xfrm>
                        <a:prstGeom prst="rect">
                          <a:avLst/>
                        </a:prstGeom>
                        <a:solidFill>
                          <a:schemeClr val="lt1"/>
                        </a:solidFill>
                        <a:ln w="6350">
                          <a:solidFill>
                            <a:prstClr val="black"/>
                          </a:solidFill>
                        </a:ln>
                      </wps:spPr>
                      <wps:txbx>
                        <w:txbxContent>
                          <w:p w14:paraId="4B90BA00" w14:textId="77777777" w:rsidR="00407450" w:rsidRPr="00AF03D3" w:rsidRDefault="00407450" w:rsidP="00AF03D3">
                            <w:pPr>
                              <w:spacing w:line="240" w:lineRule="auto"/>
                              <w:rPr>
                                <w:lang w:val="en-US"/>
                              </w:rPr>
                            </w:pPr>
                            <w:r>
                              <w:rPr>
                                <w:lang w:val="en-US"/>
                              </w:rPr>
                              <w:t xml:space="preserve">Figure 3. There are three spatial units within this waterbody, which are measured on 7 days (Unit A), 4 days (Unit B), and 12 days (Unit C), resulting in 23 spatial unit-sampling days total. With 2 exceedances detected, this waterbody is considered not impaired because </w:t>
                            </w:r>
                            <w:r w:rsidRPr="008A30D1">
                              <w:rPr>
                                <w:lang w:val="en-US"/>
                              </w:rPr>
                              <w:t>2/23 is &lt;10%.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A23AE" id="Text Box 3" o:spid="_x0000_s1038" type="#_x0000_t202" style="position:absolute;left:0;text-align:left;margin-left:99.7pt;margin-top:5.85pt;width:258.35pt;height:8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" fillcolor="white [3201]" strokeweight=".5pt">
                <v:textbox>
                  <w:txbxContent>
                    <w:p w14:paraId="4B90BA00" w14:textId="77777777" w:rsidR="00407450" w:rsidRPr="00AF03D3" w:rsidRDefault="00407450" w:rsidP="00AF03D3">
                      <w:pPr>
                        <w:spacing w:line="240" w:lineRule="auto"/>
                        <w:rPr>
                          <w:lang w:val="en-US"/>
                        </w:rPr>
                      </w:pPr>
                      <w:r>
                        <w:rPr>
                          <w:lang w:val="en-US"/>
                        </w:rPr>
                        <w:t xml:space="preserve">Figure 3. There are three spatial units within this waterbody, which are measured on 7 days (Unit A), 4 days (Unit B), and 12 days (Unit C), resulting in 23 spatial unit-sampling days total. With 2 exceedances detected, this waterbody is considered not impaired because </w:t>
                      </w:r>
                      <w:r w:rsidRPr="008A30D1">
                        <w:rPr>
                          <w:lang w:val="en-US"/>
                        </w:rPr>
                        <w:t>2/23 is &lt;10%.</w:t>
                      </w:r>
                    </w:p>
                  </w:txbxContent>
                </v:textbox>
                <w10:wrap type="square"/>
              </v:shape>
            </w:pict>
          </mc:Fallback>
        </mc:AlternateContent>
      </w:r>
    </w:p>
    <w:p w14:paraId="23EFDC29" w14:textId="77777777" w:rsidR="00EB77FE" w:rsidRDefault="00EB77FE">
      <w:pPr>
        <w:spacing w:after="160"/>
        <w:ind w:left="720"/>
        <w:rPr>
          <w:sz w:val="24"/>
          <w:szCs w:val="24"/>
        </w:rPr>
      </w:pPr>
    </w:p>
    <w:p w14:paraId="43DDDD65" w14:textId="77777777" w:rsidR="00EB77FE" w:rsidRDefault="00EB77FE">
      <w:pPr>
        <w:spacing w:after="160"/>
        <w:ind w:left="720"/>
        <w:rPr>
          <w:sz w:val="24"/>
          <w:szCs w:val="24"/>
        </w:rPr>
      </w:pPr>
    </w:p>
    <w:p w14:paraId="318356FD" w14:textId="77777777" w:rsidR="00EB77FE" w:rsidRDefault="00EB77FE">
      <w:pPr>
        <w:spacing w:after="160"/>
        <w:ind w:left="720"/>
        <w:rPr>
          <w:sz w:val="24"/>
          <w:szCs w:val="24"/>
        </w:rPr>
      </w:pPr>
    </w:p>
    <w:p w14:paraId="16AD05F3" w14:textId="77777777" w:rsidR="009D38A7" w:rsidRDefault="009D38A7" w:rsidP="00557B45">
      <w:pPr>
        <w:spacing w:after="160"/>
        <w:rPr>
          <w:b/>
          <w:sz w:val="24"/>
          <w:szCs w:val="24"/>
        </w:rPr>
      </w:pPr>
    </w:p>
    <w:p w14:paraId="06C9ED2F" w14:textId="156D0053" w:rsidR="0013497C" w:rsidRPr="0013497C" w:rsidRDefault="0013497C" w:rsidP="0085414D">
      <w:pPr>
        <w:spacing w:after="120"/>
        <w:rPr>
          <w:sz w:val="24"/>
          <w:szCs w:val="24"/>
        </w:rPr>
      </w:pPr>
      <w:r w:rsidRPr="0013497C">
        <w:rPr>
          <w:sz w:val="24"/>
          <w:szCs w:val="24"/>
        </w:rPr>
        <w:t xml:space="preserve">Following </w:t>
      </w:r>
      <w:r w:rsidR="00EB293A">
        <w:rPr>
          <w:sz w:val="24"/>
          <w:szCs w:val="24"/>
        </w:rPr>
        <w:t>the</w:t>
      </w:r>
      <w:r w:rsidRPr="0013497C">
        <w:rPr>
          <w:sz w:val="24"/>
          <w:szCs w:val="24"/>
        </w:rPr>
        <w:t xml:space="preserve"> </w:t>
      </w:r>
      <w:r>
        <w:rPr>
          <w:sz w:val="24"/>
          <w:szCs w:val="24"/>
        </w:rPr>
        <w:t>criteria</w:t>
      </w:r>
      <w:r w:rsidRPr="008A30D1">
        <w:rPr>
          <w:sz w:val="24"/>
          <w:szCs w:val="24"/>
        </w:rPr>
        <w:t xml:space="preserve"> of strong and weak assessment methodology</w:t>
      </w:r>
      <w:r w:rsidR="00EB293A">
        <w:rPr>
          <w:sz w:val="24"/>
          <w:szCs w:val="24"/>
        </w:rPr>
        <w:t xml:space="preserve"> in Table 1</w:t>
      </w:r>
      <w:r>
        <w:rPr>
          <w:sz w:val="24"/>
          <w:szCs w:val="24"/>
        </w:rPr>
        <w:t xml:space="preserve">, we think </w:t>
      </w:r>
      <w:r w:rsidR="00F840E2">
        <w:rPr>
          <w:sz w:val="24"/>
          <w:szCs w:val="24"/>
        </w:rPr>
        <w:t xml:space="preserve">this new approach meets </w:t>
      </w:r>
      <w:r w:rsidR="00566803">
        <w:rPr>
          <w:sz w:val="24"/>
          <w:szCs w:val="24"/>
        </w:rPr>
        <w:t xml:space="preserve">most of </w:t>
      </w:r>
      <w:r w:rsidR="00F840E2">
        <w:rPr>
          <w:sz w:val="24"/>
          <w:szCs w:val="24"/>
        </w:rPr>
        <w:t xml:space="preserve">the </w:t>
      </w:r>
      <w:r w:rsidR="00B456EF">
        <w:rPr>
          <w:sz w:val="24"/>
          <w:szCs w:val="24"/>
        </w:rPr>
        <w:t>categories of a strong methodology</w:t>
      </w:r>
      <w:r w:rsidR="0085414D">
        <w:rPr>
          <w:sz w:val="24"/>
          <w:szCs w:val="24"/>
        </w:rPr>
        <w:t>:</w:t>
      </w:r>
      <w:r w:rsidR="00B456EF">
        <w:rPr>
          <w:sz w:val="24"/>
          <w:szCs w:val="24"/>
        </w:rPr>
        <w:t xml:space="preserve"> it is written clearly, follows the </w:t>
      </w:r>
      <w:r w:rsidR="00EB293A">
        <w:rPr>
          <w:sz w:val="24"/>
          <w:szCs w:val="24"/>
        </w:rPr>
        <w:t>water quality standards (</w:t>
      </w:r>
      <w:r w:rsidR="00B456EF">
        <w:rPr>
          <w:sz w:val="24"/>
          <w:szCs w:val="24"/>
        </w:rPr>
        <w:t>WQS</w:t>
      </w:r>
      <w:r w:rsidR="00EB293A">
        <w:rPr>
          <w:sz w:val="24"/>
          <w:szCs w:val="24"/>
        </w:rPr>
        <w:t>)</w:t>
      </w:r>
      <w:r w:rsidR="00B456EF">
        <w:rPr>
          <w:sz w:val="24"/>
          <w:szCs w:val="24"/>
        </w:rPr>
        <w:t>, is consistent with how the WQS were developed, do</w:t>
      </w:r>
      <w:r w:rsidR="00841353">
        <w:rPr>
          <w:sz w:val="24"/>
          <w:szCs w:val="24"/>
        </w:rPr>
        <w:t>es</w:t>
      </w:r>
      <w:r w:rsidR="00B456EF">
        <w:rPr>
          <w:sz w:val="24"/>
          <w:szCs w:val="24"/>
        </w:rPr>
        <w:t xml:space="preserve"> not require best judgement, </w:t>
      </w:r>
      <w:r w:rsidR="00566803">
        <w:rPr>
          <w:sz w:val="24"/>
          <w:szCs w:val="24"/>
        </w:rPr>
        <w:t xml:space="preserve">and </w:t>
      </w:r>
      <w:r w:rsidR="00B456EF">
        <w:rPr>
          <w:sz w:val="24"/>
          <w:szCs w:val="24"/>
        </w:rPr>
        <w:t>uses all available data</w:t>
      </w:r>
      <w:r w:rsidR="00566803">
        <w:rPr>
          <w:sz w:val="24"/>
          <w:szCs w:val="24"/>
        </w:rPr>
        <w:t xml:space="preserve"> that meet the standards necessary for inclusion (e.g., only complete depth profiles are used, not surface-only measurements).</w:t>
      </w:r>
    </w:p>
    <w:p w14:paraId="0B9CD681" w14:textId="77777777" w:rsidR="0013497C" w:rsidRDefault="0013497C" w:rsidP="008A30D1">
      <w:pPr>
        <w:spacing w:after="160"/>
        <w:rPr>
          <w:b/>
          <w:sz w:val="24"/>
          <w:szCs w:val="24"/>
        </w:rPr>
      </w:pPr>
    </w:p>
    <w:p w14:paraId="1ADDCFB5" w14:textId="77777777" w:rsidR="00560B98" w:rsidRPr="008A30D1" w:rsidRDefault="00843401" w:rsidP="008A30D1">
      <w:pPr>
        <w:spacing w:after="160"/>
        <w:rPr>
          <w:b/>
          <w:sz w:val="24"/>
          <w:szCs w:val="24"/>
        </w:rPr>
      </w:pPr>
      <w:r w:rsidRPr="008A30D1">
        <w:rPr>
          <w:b/>
          <w:sz w:val="24"/>
          <w:szCs w:val="24"/>
        </w:rPr>
        <w:t>(4)  Should DEQ restrict DO assessments to vertical profile datasets in lakes/reservoirs or is it appropriate for a surface-only DO dataset to form the basis of an assessment for a lake/reservoir?  If the latter, how should surface-only data (or data from shallow profiles) be used in assessments?</w:t>
      </w:r>
    </w:p>
    <w:p w14:paraId="4A76191C" w14:textId="77777777" w:rsidR="00560B98" w:rsidRDefault="00F46727">
      <w:pPr>
        <w:spacing w:after="160"/>
        <w:rPr>
          <w:sz w:val="24"/>
          <w:szCs w:val="24"/>
        </w:rPr>
      </w:pPr>
      <w:r>
        <w:rPr>
          <w:sz w:val="24"/>
          <w:szCs w:val="24"/>
        </w:rPr>
        <w:tab/>
      </w:r>
      <w:r w:rsidR="00843401">
        <w:rPr>
          <w:sz w:val="24"/>
          <w:szCs w:val="24"/>
        </w:rPr>
        <w:t xml:space="preserve">As described above, it is critical that a full water column profile be used for DO water quality assessment, so we strongly recommend against using a surface-only DO dataset. </w:t>
      </w:r>
      <w:r w:rsidR="006B6092">
        <w:rPr>
          <w:sz w:val="24"/>
          <w:szCs w:val="24"/>
        </w:rPr>
        <w:t>D</w:t>
      </w:r>
      <w:r w:rsidR="005144D0">
        <w:rPr>
          <w:sz w:val="24"/>
          <w:szCs w:val="24"/>
        </w:rPr>
        <w:t>issolved oxygen</w:t>
      </w:r>
      <w:r w:rsidR="006B6092">
        <w:rPr>
          <w:sz w:val="24"/>
          <w:szCs w:val="24"/>
        </w:rPr>
        <w:t xml:space="preserve"> conditions in the</w:t>
      </w:r>
      <w:r w:rsidR="00843401">
        <w:rPr>
          <w:sz w:val="24"/>
          <w:szCs w:val="24"/>
        </w:rPr>
        <w:t xml:space="preserve"> epilimnion and hypolimnion must </w:t>
      </w:r>
      <w:r w:rsidR="006B6092">
        <w:rPr>
          <w:sz w:val="24"/>
          <w:szCs w:val="24"/>
        </w:rPr>
        <w:t xml:space="preserve">both </w:t>
      </w:r>
      <w:r w:rsidR="00843401">
        <w:rPr>
          <w:sz w:val="24"/>
          <w:szCs w:val="24"/>
        </w:rPr>
        <w:t xml:space="preserve">be </w:t>
      </w:r>
      <w:proofErr w:type="gramStart"/>
      <w:r w:rsidR="00843401">
        <w:rPr>
          <w:sz w:val="24"/>
          <w:szCs w:val="24"/>
        </w:rPr>
        <w:t>taken into account</w:t>
      </w:r>
      <w:proofErr w:type="gramEnd"/>
      <w:r w:rsidR="00843401">
        <w:rPr>
          <w:sz w:val="24"/>
          <w:szCs w:val="24"/>
        </w:rPr>
        <w:t xml:space="preserve"> for defensible water quality monitoring</w:t>
      </w:r>
      <w:r w:rsidR="009D38A7">
        <w:rPr>
          <w:sz w:val="24"/>
          <w:szCs w:val="24"/>
        </w:rPr>
        <w:t>.</w:t>
      </w:r>
      <w:r w:rsidR="00843401">
        <w:rPr>
          <w:sz w:val="24"/>
          <w:szCs w:val="24"/>
        </w:rPr>
        <w:t xml:space="preserve"> We recommend </w:t>
      </w:r>
      <w:r w:rsidR="006B6092">
        <w:rPr>
          <w:sz w:val="24"/>
          <w:szCs w:val="24"/>
        </w:rPr>
        <w:t xml:space="preserve">following </w:t>
      </w:r>
      <w:r w:rsidR="00843401">
        <w:rPr>
          <w:sz w:val="24"/>
          <w:szCs w:val="24"/>
        </w:rPr>
        <w:t xml:space="preserve">the </w:t>
      </w:r>
      <w:r w:rsidR="006B6092">
        <w:rPr>
          <w:sz w:val="24"/>
          <w:szCs w:val="24"/>
        </w:rPr>
        <w:t>proposed monitoring</w:t>
      </w:r>
      <w:r w:rsidR="00843401">
        <w:rPr>
          <w:sz w:val="24"/>
          <w:szCs w:val="24"/>
        </w:rPr>
        <w:t xml:space="preserve"> procedure described in the answer for question 3. </w:t>
      </w:r>
      <w:r w:rsidR="009D38A7">
        <w:rPr>
          <w:sz w:val="24"/>
          <w:szCs w:val="24"/>
        </w:rPr>
        <w:t xml:space="preserve">Although this approach </w:t>
      </w:r>
      <w:r w:rsidR="00843401">
        <w:rPr>
          <w:sz w:val="24"/>
          <w:szCs w:val="24"/>
        </w:rPr>
        <w:t xml:space="preserve">may result in a higher number of waterbodies considered impaired, we </w:t>
      </w:r>
      <w:r w:rsidR="009D38A7">
        <w:rPr>
          <w:sz w:val="24"/>
          <w:szCs w:val="24"/>
        </w:rPr>
        <w:t>believe</w:t>
      </w:r>
      <w:r w:rsidR="00843401">
        <w:rPr>
          <w:sz w:val="24"/>
          <w:szCs w:val="24"/>
        </w:rPr>
        <w:t xml:space="preserve"> the surface-DO approach does not fully characterize the true water quality of lakes and reservoirs in Virginia with scientific rigor. As </w:t>
      </w:r>
      <w:r w:rsidR="009D38A7">
        <w:rPr>
          <w:sz w:val="24"/>
          <w:szCs w:val="24"/>
        </w:rPr>
        <w:t>described earlier</w:t>
      </w:r>
      <w:r w:rsidR="00843401">
        <w:rPr>
          <w:sz w:val="24"/>
          <w:szCs w:val="24"/>
        </w:rPr>
        <w:t>, we propose a modified DO threshold for both the epilimnion and hypolimnion (</w:t>
      </w:r>
      <w:r w:rsidR="006B6092">
        <w:rPr>
          <w:sz w:val="24"/>
          <w:szCs w:val="24"/>
        </w:rPr>
        <w:t>&lt;</w:t>
      </w:r>
      <w:r w:rsidR="00843401">
        <w:rPr>
          <w:sz w:val="24"/>
          <w:szCs w:val="24"/>
        </w:rPr>
        <w:t xml:space="preserve">3.0 mg/L), which follows the EPA’s </w:t>
      </w:r>
      <w:r w:rsidR="00DE5532">
        <w:rPr>
          <w:sz w:val="24"/>
          <w:szCs w:val="24"/>
        </w:rPr>
        <w:t xml:space="preserve">threshold </w:t>
      </w:r>
      <w:r w:rsidR="00843401">
        <w:rPr>
          <w:sz w:val="24"/>
          <w:szCs w:val="24"/>
        </w:rPr>
        <w:t>for categorizing water quality (</w:t>
      </w:r>
      <w:r w:rsidR="00552F16">
        <w:rPr>
          <w:sz w:val="24"/>
          <w:szCs w:val="24"/>
        </w:rPr>
        <w:t xml:space="preserve">U.S. </w:t>
      </w:r>
      <w:r w:rsidR="00843401">
        <w:rPr>
          <w:sz w:val="24"/>
          <w:szCs w:val="24"/>
        </w:rPr>
        <w:t>EPA 201</w:t>
      </w:r>
      <w:r w:rsidR="00DE5532">
        <w:rPr>
          <w:sz w:val="24"/>
          <w:szCs w:val="24"/>
        </w:rPr>
        <w:t>7</w:t>
      </w:r>
      <w:r w:rsidR="00843401">
        <w:rPr>
          <w:sz w:val="24"/>
          <w:szCs w:val="24"/>
        </w:rPr>
        <w:t xml:space="preserve">). </w:t>
      </w:r>
    </w:p>
    <w:p w14:paraId="2FAE3684" w14:textId="77777777" w:rsidR="00560B98" w:rsidRDefault="00560B98">
      <w:pPr>
        <w:spacing w:after="160"/>
        <w:rPr>
          <w:sz w:val="24"/>
          <w:szCs w:val="24"/>
        </w:rPr>
      </w:pPr>
    </w:p>
    <w:p w14:paraId="496E3CA5" w14:textId="77777777" w:rsidR="00560B98" w:rsidRPr="008A30D1" w:rsidRDefault="00843401" w:rsidP="006961DB">
      <w:pPr>
        <w:spacing w:after="160"/>
        <w:rPr>
          <w:b/>
          <w:sz w:val="24"/>
          <w:szCs w:val="24"/>
          <w:highlight w:val="yellow"/>
        </w:rPr>
      </w:pPr>
      <w:r w:rsidRPr="008A30D1">
        <w:rPr>
          <w:b/>
          <w:sz w:val="24"/>
          <w:szCs w:val="24"/>
        </w:rPr>
        <w:t xml:space="preserve">(5)  Can the AAC recommend a set of instructions that staff could use 1) to determine whether </w:t>
      </w:r>
      <w:bookmarkStart w:id="7" w:name="_Hlk39136479"/>
      <w:r w:rsidRPr="008A30D1">
        <w:rPr>
          <w:b/>
          <w:sz w:val="24"/>
          <w:szCs w:val="24"/>
        </w:rPr>
        <w:t>exceedances at a station are due solely to incomplete fall turnover</w:t>
      </w:r>
      <w:bookmarkEnd w:id="7"/>
      <w:r w:rsidRPr="008A30D1">
        <w:rPr>
          <w:b/>
          <w:sz w:val="24"/>
          <w:szCs w:val="24"/>
        </w:rPr>
        <w:t xml:space="preserve">, 2) to determine to what degree </w:t>
      </w:r>
      <w:bookmarkStart w:id="8" w:name="_Hlk39136520"/>
      <w:r w:rsidRPr="008A30D1">
        <w:rPr>
          <w:b/>
          <w:sz w:val="24"/>
          <w:szCs w:val="24"/>
        </w:rPr>
        <w:t>low DO during fall turnover might be exacerbated by pollution</w:t>
      </w:r>
      <w:bookmarkEnd w:id="8"/>
      <w:r w:rsidRPr="008A30D1">
        <w:rPr>
          <w:b/>
          <w:sz w:val="24"/>
          <w:szCs w:val="24"/>
        </w:rPr>
        <w:t xml:space="preserve">, and 3) to </w:t>
      </w:r>
      <w:bookmarkStart w:id="9" w:name="_Hlk39136563"/>
      <w:proofErr w:type="spellStart"/>
      <w:r w:rsidRPr="008A30D1">
        <w:rPr>
          <w:b/>
          <w:sz w:val="24"/>
          <w:szCs w:val="24"/>
        </w:rPr>
        <w:t>downweight</w:t>
      </w:r>
      <w:proofErr w:type="spellEnd"/>
      <w:r w:rsidRPr="008A30D1">
        <w:rPr>
          <w:b/>
          <w:sz w:val="24"/>
          <w:szCs w:val="24"/>
        </w:rPr>
        <w:t xml:space="preserve"> fall turnover DO data while still being protective of living resources</w:t>
      </w:r>
      <w:bookmarkEnd w:id="9"/>
      <w:r w:rsidRPr="008A30D1">
        <w:rPr>
          <w:b/>
          <w:sz w:val="24"/>
          <w:szCs w:val="24"/>
        </w:rPr>
        <w:t>?</w:t>
      </w:r>
    </w:p>
    <w:p w14:paraId="251965DA" w14:textId="77777777" w:rsidR="00560B98" w:rsidRDefault="006961DB">
      <w:pPr>
        <w:rPr>
          <w:sz w:val="24"/>
          <w:szCs w:val="24"/>
        </w:rPr>
      </w:pPr>
      <w:r>
        <w:rPr>
          <w:sz w:val="24"/>
          <w:szCs w:val="24"/>
        </w:rPr>
        <w:tab/>
      </w:r>
      <w:r w:rsidR="009D38A7">
        <w:rPr>
          <w:sz w:val="24"/>
          <w:szCs w:val="24"/>
        </w:rPr>
        <w:t xml:space="preserve">Incomplete fall turnover occurs when surface and bottom waters do not fully mix in the fall. Although </w:t>
      </w:r>
      <w:r w:rsidR="00843401">
        <w:rPr>
          <w:sz w:val="24"/>
          <w:szCs w:val="24"/>
        </w:rPr>
        <w:t xml:space="preserve">most waterbodies in Virginia experience </w:t>
      </w:r>
      <w:r w:rsidR="00DE5304">
        <w:rPr>
          <w:sz w:val="24"/>
          <w:szCs w:val="24"/>
        </w:rPr>
        <w:t xml:space="preserve">complete </w:t>
      </w:r>
      <w:r w:rsidR="00843401">
        <w:rPr>
          <w:sz w:val="24"/>
          <w:szCs w:val="24"/>
        </w:rPr>
        <w:t>fall turnover, there are several factors that may lead to incomplete fall turnover</w:t>
      </w:r>
      <w:r w:rsidR="009D38A7">
        <w:rPr>
          <w:sz w:val="24"/>
          <w:szCs w:val="24"/>
        </w:rPr>
        <w:t>.</w:t>
      </w:r>
      <w:r w:rsidR="008060F6">
        <w:rPr>
          <w:sz w:val="24"/>
          <w:szCs w:val="24"/>
        </w:rPr>
        <w:t xml:space="preserve"> </w:t>
      </w:r>
      <w:r w:rsidR="00843401">
        <w:rPr>
          <w:sz w:val="24"/>
          <w:szCs w:val="24"/>
        </w:rPr>
        <w:t>If surface temperatures remain too warm to homogenize with bottom waters (&gt;1</w:t>
      </w:r>
      <w:r w:rsidR="00843401">
        <w:rPr>
          <w:color w:val="3C4043"/>
          <w:sz w:val="21"/>
          <w:szCs w:val="21"/>
          <w:highlight w:val="white"/>
        </w:rPr>
        <w:t>°</w:t>
      </w:r>
      <w:r w:rsidR="00843401">
        <w:rPr>
          <w:sz w:val="24"/>
          <w:szCs w:val="24"/>
        </w:rPr>
        <w:t>C difference) or changes in density between the layers due to an increase in solutes (</w:t>
      </w:r>
      <w:r w:rsidR="00843401" w:rsidRPr="00DE5304">
        <w:rPr>
          <w:i/>
          <w:sz w:val="24"/>
          <w:szCs w:val="24"/>
        </w:rPr>
        <w:t>e.g</w:t>
      </w:r>
      <w:r w:rsidR="00843401">
        <w:rPr>
          <w:sz w:val="24"/>
          <w:szCs w:val="24"/>
        </w:rPr>
        <w:t xml:space="preserve">., road salt) prevent mixing, it is possible for a waterbody to exhibit incomplete fall turnover. When waterbodies do not completely turn over, oxygen-poor hypolimnetic waters are not able to replenish their oxygen concentrations </w:t>
      </w:r>
      <w:r w:rsidR="009465C3">
        <w:rPr>
          <w:sz w:val="24"/>
          <w:szCs w:val="24"/>
        </w:rPr>
        <w:t>by</w:t>
      </w:r>
      <w:r w:rsidR="00843401">
        <w:rPr>
          <w:sz w:val="24"/>
          <w:szCs w:val="24"/>
        </w:rPr>
        <w:t xml:space="preserve"> mixing with oxygen-rich </w:t>
      </w:r>
      <w:proofErr w:type="spellStart"/>
      <w:r w:rsidR="00843401">
        <w:rPr>
          <w:sz w:val="24"/>
          <w:szCs w:val="24"/>
        </w:rPr>
        <w:t>epilimnetic</w:t>
      </w:r>
      <w:proofErr w:type="spellEnd"/>
      <w:r w:rsidR="00843401">
        <w:rPr>
          <w:sz w:val="24"/>
          <w:szCs w:val="24"/>
        </w:rPr>
        <w:t xml:space="preserve"> waters</w:t>
      </w:r>
      <w:r w:rsidR="007C0B72">
        <w:rPr>
          <w:sz w:val="24"/>
          <w:szCs w:val="24"/>
        </w:rPr>
        <w:t>.</w:t>
      </w:r>
      <w:r w:rsidR="00843401">
        <w:rPr>
          <w:sz w:val="24"/>
          <w:szCs w:val="24"/>
        </w:rPr>
        <w:t xml:space="preserve"> </w:t>
      </w:r>
      <w:r w:rsidR="007C0B72">
        <w:rPr>
          <w:sz w:val="24"/>
          <w:szCs w:val="24"/>
        </w:rPr>
        <w:t xml:space="preserve">Incomplete turnover </w:t>
      </w:r>
      <w:r w:rsidR="00843401">
        <w:rPr>
          <w:sz w:val="24"/>
          <w:szCs w:val="24"/>
        </w:rPr>
        <w:t>lead</w:t>
      </w:r>
      <w:r w:rsidR="007C0B72">
        <w:rPr>
          <w:sz w:val="24"/>
          <w:szCs w:val="24"/>
        </w:rPr>
        <w:t>s</w:t>
      </w:r>
      <w:r w:rsidR="00843401">
        <w:rPr>
          <w:sz w:val="24"/>
          <w:szCs w:val="24"/>
        </w:rPr>
        <w:t xml:space="preserve"> to further degradation of hypolimnetic water quality throughout the year (</w:t>
      </w:r>
      <w:proofErr w:type="spellStart"/>
      <w:r w:rsidR="00843401">
        <w:rPr>
          <w:sz w:val="24"/>
          <w:szCs w:val="24"/>
        </w:rPr>
        <w:t>Effler</w:t>
      </w:r>
      <w:proofErr w:type="spellEnd"/>
      <w:r w:rsidR="00843401">
        <w:rPr>
          <w:sz w:val="24"/>
          <w:szCs w:val="24"/>
        </w:rPr>
        <w:t xml:space="preserve"> </w:t>
      </w:r>
      <w:r w:rsidR="007C0B72" w:rsidRPr="00DE5304">
        <w:rPr>
          <w:i/>
          <w:sz w:val="24"/>
          <w:szCs w:val="24"/>
        </w:rPr>
        <w:t>et al</w:t>
      </w:r>
      <w:r w:rsidR="007C0B72">
        <w:rPr>
          <w:sz w:val="24"/>
          <w:szCs w:val="24"/>
        </w:rPr>
        <w:t>.</w:t>
      </w:r>
      <w:r w:rsidR="00843401">
        <w:rPr>
          <w:sz w:val="24"/>
          <w:szCs w:val="24"/>
        </w:rPr>
        <w:t xml:space="preserve"> 1986; </w:t>
      </w:r>
      <w:proofErr w:type="spellStart"/>
      <w:r w:rsidR="00093A34">
        <w:rPr>
          <w:sz w:val="24"/>
          <w:szCs w:val="24"/>
        </w:rPr>
        <w:t>Nürnberg</w:t>
      </w:r>
      <w:proofErr w:type="spellEnd"/>
      <w:r w:rsidR="00093A34">
        <w:rPr>
          <w:sz w:val="24"/>
          <w:szCs w:val="24"/>
        </w:rPr>
        <w:t xml:space="preserve"> </w:t>
      </w:r>
      <w:r w:rsidR="00843401">
        <w:rPr>
          <w:sz w:val="24"/>
          <w:szCs w:val="24"/>
        </w:rPr>
        <w:t xml:space="preserve">1995; Vachon </w:t>
      </w:r>
      <w:r w:rsidR="00843401" w:rsidRPr="00DE5304">
        <w:rPr>
          <w:i/>
          <w:sz w:val="24"/>
          <w:szCs w:val="24"/>
        </w:rPr>
        <w:t>et al</w:t>
      </w:r>
      <w:r w:rsidR="00843401">
        <w:rPr>
          <w:sz w:val="24"/>
          <w:szCs w:val="24"/>
        </w:rPr>
        <w:t xml:space="preserve">. 2019). </w:t>
      </w:r>
    </w:p>
    <w:p w14:paraId="5A6522DA" w14:textId="77777777" w:rsidR="00560B98" w:rsidRDefault="00560B98">
      <w:pPr>
        <w:rPr>
          <w:sz w:val="24"/>
          <w:szCs w:val="24"/>
        </w:rPr>
      </w:pPr>
    </w:p>
    <w:p w14:paraId="74F6EA0C" w14:textId="77777777" w:rsidR="00560B98" w:rsidRDefault="00843401">
      <w:pPr>
        <w:rPr>
          <w:sz w:val="24"/>
          <w:szCs w:val="24"/>
        </w:rPr>
      </w:pPr>
      <w:r>
        <w:rPr>
          <w:sz w:val="24"/>
          <w:szCs w:val="24"/>
        </w:rPr>
        <w:t>We address the three questions regarding incomplete fall turnover below.</w:t>
      </w:r>
    </w:p>
    <w:p w14:paraId="3F7DBAEE" w14:textId="77777777" w:rsidR="00560B98" w:rsidRDefault="003933BB">
      <w:pPr>
        <w:numPr>
          <w:ilvl w:val="0"/>
          <w:numId w:val="2"/>
        </w:numPr>
        <w:rPr>
          <w:sz w:val="24"/>
          <w:szCs w:val="24"/>
        </w:rPr>
      </w:pPr>
      <w:r w:rsidRPr="007A74C5">
        <w:rPr>
          <w:i/>
          <w:sz w:val="24"/>
          <w:szCs w:val="24"/>
        </w:rPr>
        <w:t>Exceedances due solely to incomplete fall turnover</w:t>
      </w:r>
      <w:r>
        <w:rPr>
          <w:sz w:val="24"/>
          <w:szCs w:val="24"/>
        </w:rPr>
        <w:t>.</w:t>
      </w:r>
      <w:r w:rsidRPr="003933BB">
        <w:rPr>
          <w:sz w:val="24"/>
          <w:szCs w:val="24"/>
        </w:rPr>
        <w:t xml:space="preserve"> </w:t>
      </w:r>
      <w:r w:rsidR="00843401">
        <w:rPr>
          <w:sz w:val="24"/>
          <w:szCs w:val="24"/>
        </w:rPr>
        <w:t>A determination of whether incomplete fall turnover has occurred could be made using a time series analysis</w:t>
      </w:r>
      <w:r w:rsidR="009950C7">
        <w:rPr>
          <w:sz w:val="24"/>
          <w:szCs w:val="24"/>
        </w:rPr>
        <w:t>.</w:t>
      </w:r>
      <w:r w:rsidR="00843401">
        <w:rPr>
          <w:sz w:val="24"/>
          <w:szCs w:val="24"/>
        </w:rPr>
        <w:t xml:space="preserve"> </w:t>
      </w:r>
      <w:r w:rsidR="009950C7">
        <w:rPr>
          <w:sz w:val="24"/>
          <w:szCs w:val="24"/>
        </w:rPr>
        <w:t xml:space="preserve">This </w:t>
      </w:r>
      <w:r w:rsidR="00843401">
        <w:rPr>
          <w:sz w:val="24"/>
          <w:szCs w:val="24"/>
        </w:rPr>
        <w:t xml:space="preserve">approach </w:t>
      </w:r>
      <w:r w:rsidR="005D2872">
        <w:rPr>
          <w:sz w:val="24"/>
          <w:szCs w:val="24"/>
        </w:rPr>
        <w:t>w</w:t>
      </w:r>
      <w:r w:rsidR="009950C7">
        <w:rPr>
          <w:sz w:val="24"/>
          <w:szCs w:val="24"/>
        </w:rPr>
        <w:t xml:space="preserve">ould </w:t>
      </w:r>
      <w:r w:rsidR="00843401">
        <w:rPr>
          <w:sz w:val="24"/>
          <w:szCs w:val="24"/>
        </w:rPr>
        <w:t>assess the magnitude of thermal stratification (</w:t>
      </w:r>
      <w:r w:rsidR="00843401" w:rsidRPr="007A74C5">
        <w:rPr>
          <w:i/>
          <w:sz w:val="24"/>
          <w:szCs w:val="24"/>
        </w:rPr>
        <w:t>i.e.</w:t>
      </w:r>
      <w:r w:rsidR="00843401">
        <w:rPr>
          <w:sz w:val="24"/>
          <w:szCs w:val="24"/>
        </w:rPr>
        <w:t xml:space="preserve">, if a discrete epilimnion and hypolimnion was present, </w:t>
      </w:r>
      <w:r w:rsidR="00843401" w:rsidRPr="007A74C5">
        <w:rPr>
          <w:i/>
          <w:sz w:val="24"/>
          <w:szCs w:val="24"/>
        </w:rPr>
        <w:t>vs</w:t>
      </w:r>
      <w:r w:rsidR="00843401">
        <w:rPr>
          <w:sz w:val="24"/>
          <w:szCs w:val="24"/>
        </w:rPr>
        <w:t xml:space="preserve">. isothermal conditions from the surface to the sediments) and how thermal stratification has changed </w:t>
      </w:r>
      <w:r w:rsidR="00843401">
        <w:rPr>
          <w:sz w:val="24"/>
          <w:szCs w:val="24"/>
        </w:rPr>
        <w:lastRenderedPageBreak/>
        <w:t xml:space="preserve">since the previous sampling day within that year at </w:t>
      </w:r>
      <w:r w:rsidR="009950C7">
        <w:rPr>
          <w:sz w:val="24"/>
          <w:szCs w:val="24"/>
        </w:rPr>
        <w:t>the</w:t>
      </w:r>
      <w:r w:rsidR="00843401">
        <w:rPr>
          <w:sz w:val="24"/>
          <w:szCs w:val="24"/>
        </w:rPr>
        <w:t xml:space="preserve"> site. This </w:t>
      </w:r>
      <w:r w:rsidR="009950C7">
        <w:rPr>
          <w:sz w:val="24"/>
          <w:szCs w:val="24"/>
        </w:rPr>
        <w:t xml:space="preserve">approach </w:t>
      </w:r>
      <w:r w:rsidR="00843401">
        <w:rPr>
          <w:sz w:val="24"/>
          <w:szCs w:val="24"/>
        </w:rPr>
        <w:t>would involve first analyzing patterns of recent air temperature over time since the last sampling event (</w:t>
      </w:r>
      <w:r w:rsidR="00843401" w:rsidRPr="007A74C5">
        <w:rPr>
          <w:i/>
          <w:sz w:val="24"/>
          <w:szCs w:val="24"/>
        </w:rPr>
        <w:t>e.g</w:t>
      </w:r>
      <w:r w:rsidR="00843401">
        <w:rPr>
          <w:sz w:val="24"/>
          <w:szCs w:val="24"/>
        </w:rPr>
        <w:t xml:space="preserve">., have air temperatures decreased such that fall mixing has become possible?) as well as monitoring water temperature and DO depth profiles on multiple sampling days. If water temperature differences between the hypolimnion and epilimnion are still </w:t>
      </w:r>
      <w:r w:rsidR="0042397C">
        <w:rPr>
          <w:sz w:val="24"/>
          <w:szCs w:val="24"/>
        </w:rPr>
        <w:t>&gt;</w:t>
      </w:r>
      <w:r w:rsidR="00843401">
        <w:rPr>
          <w:sz w:val="24"/>
          <w:szCs w:val="24"/>
        </w:rPr>
        <w:t>1</w:t>
      </w:r>
      <w:r w:rsidR="00843401">
        <w:rPr>
          <w:color w:val="3C4043"/>
          <w:sz w:val="21"/>
          <w:szCs w:val="21"/>
          <w:highlight w:val="white"/>
        </w:rPr>
        <w:t>°</w:t>
      </w:r>
      <w:r w:rsidR="00843401">
        <w:rPr>
          <w:sz w:val="24"/>
          <w:szCs w:val="24"/>
        </w:rPr>
        <w:t xml:space="preserve">C, it is likely that fall turnover is incomplete or has not yet occurred. This </w:t>
      </w:r>
      <w:r w:rsidR="009950C7">
        <w:rPr>
          <w:sz w:val="24"/>
          <w:szCs w:val="24"/>
        </w:rPr>
        <w:t xml:space="preserve">result </w:t>
      </w:r>
      <w:r w:rsidR="00843401">
        <w:rPr>
          <w:sz w:val="24"/>
          <w:szCs w:val="24"/>
        </w:rPr>
        <w:t>would necessitate additional sampling events into later autumn to determine if fall turnover was incomplete or delayed. It is possible that stratified conditions in the autumn are incorrectly classified as incomplete fall turnover instead of delayed fall turnover if additional sampling d</w:t>
      </w:r>
      <w:r w:rsidR="009950C7">
        <w:rPr>
          <w:sz w:val="24"/>
          <w:szCs w:val="24"/>
        </w:rPr>
        <w:t>oes</w:t>
      </w:r>
      <w:r w:rsidR="00843401">
        <w:rPr>
          <w:sz w:val="24"/>
          <w:szCs w:val="24"/>
        </w:rPr>
        <w:t xml:space="preserve"> not occur in late autumn and early winter after complete fall turnover has occurred. A waterbody would only officially be classified as experiencing incomplete fall turnover if it continues to exhibit stratified conditions throughout the winter</w:t>
      </w:r>
      <w:r w:rsidR="00A40971">
        <w:rPr>
          <w:sz w:val="24"/>
          <w:szCs w:val="24"/>
        </w:rPr>
        <w:t>.</w:t>
      </w:r>
      <w:r w:rsidR="00843401">
        <w:rPr>
          <w:sz w:val="24"/>
          <w:szCs w:val="24"/>
        </w:rPr>
        <w:t xml:space="preserve"> </w:t>
      </w:r>
    </w:p>
    <w:p w14:paraId="55791DF1" w14:textId="77777777" w:rsidR="00BE4C71" w:rsidRPr="007A74C5" w:rsidRDefault="00A40971">
      <w:pPr>
        <w:ind w:left="720"/>
        <w:rPr>
          <w:sz w:val="24"/>
          <w:szCs w:val="24"/>
        </w:rPr>
      </w:pPr>
      <w:r>
        <w:rPr>
          <w:sz w:val="24"/>
          <w:szCs w:val="24"/>
        </w:rPr>
        <w:tab/>
      </w:r>
      <w:r w:rsidR="00843401" w:rsidRPr="007A74C5">
        <w:rPr>
          <w:sz w:val="24"/>
          <w:szCs w:val="24"/>
        </w:rPr>
        <w:t xml:space="preserve">Our proposed new sampling protocol may provide a greater understanding of how incomplete fall turnover affects DO concentrations in the water column. Because DO availability would now be assessed throughout the water column, any decreases in </w:t>
      </w:r>
      <w:proofErr w:type="spellStart"/>
      <w:r w:rsidR="00843401" w:rsidRPr="007A74C5">
        <w:rPr>
          <w:sz w:val="24"/>
          <w:szCs w:val="24"/>
        </w:rPr>
        <w:t>epilimnetic</w:t>
      </w:r>
      <w:proofErr w:type="spellEnd"/>
      <w:r w:rsidR="00843401" w:rsidRPr="007A74C5">
        <w:rPr>
          <w:sz w:val="24"/>
          <w:szCs w:val="24"/>
        </w:rPr>
        <w:t xml:space="preserve"> DO due to incomplete fall turnover would be accompanied with increases in hypolimnetic DO concentrations</w:t>
      </w:r>
      <w:r w:rsidR="005F5849">
        <w:rPr>
          <w:sz w:val="24"/>
          <w:szCs w:val="24"/>
        </w:rPr>
        <w:t>, although the hypolimnion may still have lower DO concentrations than if the entire water column had mixed</w:t>
      </w:r>
      <w:r w:rsidR="00843401" w:rsidRPr="007A74C5">
        <w:rPr>
          <w:sz w:val="24"/>
          <w:szCs w:val="24"/>
        </w:rPr>
        <w:t xml:space="preserve">. In the </w:t>
      </w:r>
      <w:r w:rsidR="009950C7" w:rsidRPr="007A74C5">
        <w:rPr>
          <w:sz w:val="24"/>
          <w:szCs w:val="24"/>
        </w:rPr>
        <w:t>past</w:t>
      </w:r>
      <w:r w:rsidR="00843401" w:rsidRPr="007A74C5">
        <w:rPr>
          <w:sz w:val="24"/>
          <w:szCs w:val="24"/>
        </w:rPr>
        <w:t xml:space="preserve">, incomplete fall turnover may have caused DO undersaturation in the epilimnion, </w:t>
      </w:r>
      <w:r w:rsidR="009950C7" w:rsidRPr="007A74C5">
        <w:rPr>
          <w:sz w:val="24"/>
          <w:szCs w:val="24"/>
        </w:rPr>
        <w:t xml:space="preserve">which </w:t>
      </w:r>
      <w:r w:rsidR="00843401" w:rsidRPr="007A74C5">
        <w:rPr>
          <w:sz w:val="24"/>
          <w:szCs w:val="24"/>
        </w:rPr>
        <w:t>result</w:t>
      </w:r>
      <w:r w:rsidR="009950C7" w:rsidRPr="007A74C5">
        <w:rPr>
          <w:sz w:val="24"/>
          <w:szCs w:val="24"/>
        </w:rPr>
        <w:t>ed</w:t>
      </w:r>
      <w:r w:rsidR="00843401" w:rsidRPr="007A74C5">
        <w:rPr>
          <w:sz w:val="24"/>
          <w:szCs w:val="24"/>
        </w:rPr>
        <w:t xml:space="preserve"> in a DO exceedance</w:t>
      </w:r>
      <w:r w:rsidR="009950C7" w:rsidRPr="007A74C5">
        <w:rPr>
          <w:sz w:val="24"/>
          <w:szCs w:val="24"/>
        </w:rPr>
        <w:t xml:space="preserve"> based on DEQ monitoring protocol</w:t>
      </w:r>
      <w:r w:rsidR="008C0C36" w:rsidRPr="007A74C5">
        <w:rPr>
          <w:sz w:val="24"/>
          <w:szCs w:val="24"/>
        </w:rPr>
        <w:t>s wh</w:t>
      </w:r>
      <w:r w:rsidR="007A74C5">
        <w:rPr>
          <w:sz w:val="24"/>
          <w:szCs w:val="24"/>
        </w:rPr>
        <w:t>en</w:t>
      </w:r>
      <w:r w:rsidR="008C0C36" w:rsidRPr="007A74C5">
        <w:rPr>
          <w:sz w:val="24"/>
          <w:szCs w:val="24"/>
        </w:rPr>
        <w:t xml:space="preserve"> samples were taken only from the epilimnion</w:t>
      </w:r>
      <w:r w:rsidR="00843401" w:rsidRPr="007A74C5">
        <w:rPr>
          <w:sz w:val="24"/>
          <w:szCs w:val="24"/>
        </w:rPr>
        <w:t xml:space="preserve">. It is now possible that with hypolimnetic monitoring, we could observe greater DO concentrations in the hypolimnion during fall turnover (Guarino </w:t>
      </w:r>
      <w:r w:rsidR="00843401" w:rsidRPr="007A74C5">
        <w:rPr>
          <w:i/>
          <w:sz w:val="24"/>
          <w:szCs w:val="24"/>
        </w:rPr>
        <w:t>et al</w:t>
      </w:r>
      <w:r w:rsidR="00843401" w:rsidRPr="007A74C5">
        <w:rPr>
          <w:sz w:val="24"/>
          <w:szCs w:val="24"/>
        </w:rPr>
        <w:t>. 2005). Ultimately</w:t>
      </w:r>
      <w:r w:rsidR="00BD6DCF" w:rsidRPr="007A74C5">
        <w:rPr>
          <w:sz w:val="24"/>
          <w:szCs w:val="24"/>
        </w:rPr>
        <w:t>,</w:t>
      </w:r>
      <w:r w:rsidR="00843401" w:rsidRPr="007A74C5">
        <w:rPr>
          <w:sz w:val="24"/>
          <w:szCs w:val="24"/>
        </w:rPr>
        <w:t xml:space="preserve"> our new sampling protocol would capture the distribution of DO concentrations between the </w:t>
      </w:r>
      <w:r w:rsidR="00BD6DCF" w:rsidRPr="007A74C5">
        <w:rPr>
          <w:sz w:val="24"/>
          <w:szCs w:val="24"/>
        </w:rPr>
        <w:t xml:space="preserve">two water </w:t>
      </w:r>
      <w:r w:rsidR="00843401" w:rsidRPr="007A74C5">
        <w:rPr>
          <w:sz w:val="24"/>
          <w:szCs w:val="24"/>
        </w:rPr>
        <w:t xml:space="preserve">layers, rather than simply showing a decrease in DO in the epilimnion during incomplete turnover (as </w:t>
      </w:r>
      <w:r w:rsidR="002F3126" w:rsidRPr="007A74C5">
        <w:rPr>
          <w:sz w:val="24"/>
          <w:szCs w:val="24"/>
        </w:rPr>
        <w:t>c</w:t>
      </w:r>
      <w:r w:rsidR="00843401" w:rsidRPr="007A74C5">
        <w:rPr>
          <w:sz w:val="24"/>
          <w:szCs w:val="24"/>
        </w:rPr>
        <w:t>ould occur using the current sampling protocol).</w:t>
      </w:r>
    </w:p>
    <w:p w14:paraId="227E8C75" w14:textId="77777777" w:rsidR="00560B98" w:rsidRPr="007A74C5" w:rsidRDefault="00560B98">
      <w:pPr>
        <w:ind w:left="720"/>
        <w:rPr>
          <w:sz w:val="24"/>
          <w:szCs w:val="24"/>
        </w:rPr>
      </w:pPr>
    </w:p>
    <w:p w14:paraId="6BDF192D" w14:textId="77777777" w:rsidR="00560B98" w:rsidRDefault="008C0C36">
      <w:pPr>
        <w:numPr>
          <w:ilvl w:val="0"/>
          <w:numId w:val="2"/>
        </w:numPr>
        <w:rPr>
          <w:sz w:val="24"/>
          <w:szCs w:val="24"/>
        </w:rPr>
      </w:pPr>
      <w:r w:rsidRPr="007A74C5">
        <w:rPr>
          <w:i/>
          <w:sz w:val="24"/>
          <w:szCs w:val="24"/>
        </w:rPr>
        <w:t xml:space="preserve">Degree that low DO during fall turnover </w:t>
      </w:r>
      <w:r w:rsidRPr="008C0C36">
        <w:rPr>
          <w:i/>
          <w:sz w:val="24"/>
          <w:szCs w:val="24"/>
        </w:rPr>
        <w:t>might be exacerbated by pollution</w:t>
      </w:r>
      <w:r w:rsidR="003933BB">
        <w:rPr>
          <w:sz w:val="24"/>
          <w:szCs w:val="24"/>
        </w:rPr>
        <w:t>.</w:t>
      </w:r>
      <w:r w:rsidR="003933BB" w:rsidRPr="003933BB">
        <w:rPr>
          <w:sz w:val="24"/>
          <w:szCs w:val="24"/>
        </w:rPr>
        <w:t xml:space="preserve"> </w:t>
      </w:r>
      <w:r w:rsidR="00843401">
        <w:rPr>
          <w:sz w:val="24"/>
          <w:szCs w:val="24"/>
        </w:rPr>
        <w:t>Low DO conditions during incomplete fall turnover are often related to pollution</w:t>
      </w:r>
      <w:r w:rsidR="006C3FA8">
        <w:rPr>
          <w:sz w:val="24"/>
          <w:szCs w:val="24"/>
        </w:rPr>
        <w:t xml:space="preserve"> from</w:t>
      </w:r>
      <w:r w:rsidR="00843401">
        <w:rPr>
          <w:sz w:val="24"/>
          <w:szCs w:val="24"/>
        </w:rPr>
        <w:t xml:space="preserve"> nutrients (nitrogen and/or phosphorus) </w:t>
      </w:r>
      <w:r w:rsidR="006C3FA8">
        <w:rPr>
          <w:sz w:val="24"/>
          <w:szCs w:val="24"/>
        </w:rPr>
        <w:t>and</w:t>
      </w:r>
      <w:r w:rsidR="006737D8">
        <w:rPr>
          <w:sz w:val="24"/>
          <w:szCs w:val="24"/>
        </w:rPr>
        <w:t>/or</w:t>
      </w:r>
      <w:r w:rsidR="00843401">
        <w:rPr>
          <w:sz w:val="24"/>
          <w:szCs w:val="24"/>
        </w:rPr>
        <w:t xml:space="preserve"> salt. Given the</w:t>
      </w:r>
      <w:r w:rsidR="009E7734">
        <w:rPr>
          <w:sz w:val="24"/>
          <w:szCs w:val="24"/>
        </w:rPr>
        <w:t>ir</w:t>
      </w:r>
      <w:r w:rsidR="00843401">
        <w:rPr>
          <w:sz w:val="24"/>
          <w:szCs w:val="24"/>
        </w:rPr>
        <w:t xml:space="preserve"> </w:t>
      </w:r>
      <w:r w:rsidR="009E7734">
        <w:rPr>
          <w:sz w:val="24"/>
          <w:szCs w:val="24"/>
        </w:rPr>
        <w:t>high</w:t>
      </w:r>
      <w:r w:rsidR="00843401">
        <w:rPr>
          <w:sz w:val="24"/>
          <w:szCs w:val="24"/>
        </w:rPr>
        <w:t xml:space="preserve"> </w:t>
      </w:r>
      <w:r w:rsidR="006C3FA8">
        <w:rPr>
          <w:sz w:val="24"/>
          <w:szCs w:val="24"/>
        </w:rPr>
        <w:t xml:space="preserve">ratio of </w:t>
      </w:r>
      <w:r w:rsidR="00843401">
        <w:rPr>
          <w:sz w:val="24"/>
          <w:szCs w:val="24"/>
        </w:rPr>
        <w:t xml:space="preserve">watershed </w:t>
      </w:r>
      <w:r w:rsidR="006C3FA8">
        <w:rPr>
          <w:sz w:val="24"/>
          <w:szCs w:val="24"/>
        </w:rPr>
        <w:t xml:space="preserve">area </w:t>
      </w:r>
      <w:r w:rsidR="00843401">
        <w:rPr>
          <w:sz w:val="24"/>
          <w:szCs w:val="24"/>
        </w:rPr>
        <w:t xml:space="preserve">to </w:t>
      </w:r>
      <w:r w:rsidR="006C3FA8">
        <w:rPr>
          <w:sz w:val="24"/>
          <w:szCs w:val="24"/>
        </w:rPr>
        <w:t xml:space="preserve">reservoir </w:t>
      </w:r>
      <w:r w:rsidR="00843401">
        <w:rPr>
          <w:sz w:val="24"/>
          <w:szCs w:val="24"/>
        </w:rPr>
        <w:t xml:space="preserve">surface area, reservoirs often receive a substantial amount of </w:t>
      </w:r>
      <w:r w:rsidR="006C3FA8">
        <w:rPr>
          <w:sz w:val="24"/>
          <w:szCs w:val="24"/>
        </w:rPr>
        <w:t xml:space="preserve">runoff laden with </w:t>
      </w:r>
      <w:r w:rsidR="00843401">
        <w:rPr>
          <w:sz w:val="24"/>
          <w:szCs w:val="24"/>
        </w:rPr>
        <w:t>nutrient</w:t>
      </w:r>
      <w:r w:rsidR="006F6052">
        <w:rPr>
          <w:sz w:val="24"/>
          <w:szCs w:val="24"/>
        </w:rPr>
        <w:t>s</w:t>
      </w:r>
      <w:r w:rsidR="00843401">
        <w:rPr>
          <w:sz w:val="24"/>
          <w:szCs w:val="24"/>
        </w:rPr>
        <w:t xml:space="preserve"> and pollut</w:t>
      </w:r>
      <w:r w:rsidR="006F6052">
        <w:rPr>
          <w:sz w:val="24"/>
          <w:szCs w:val="24"/>
        </w:rPr>
        <w:t xml:space="preserve">ion </w:t>
      </w:r>
      <w:r w:rsidR="00843401">
        <w:rPr>
          <w:sz w:val="24"/>
          <w:szCs w:val="24"/>
        </w:rPr>
        <w:t>from land use within their watersheds (</w:t>
      </w:r>
      <w:proofErr w:type="spellStart"/>
      <w:r w:rsidR="00843401">
        <w:rPr>
          <w:sz w:val="24"/>
          <w:szCs w:val="24"/>
        </w:rPr>
        <w:t>Doubek</w:t>
      </w:r>
      <w:proofErr w:type="spellEnd"/>
      <w:r w:rsidR="00843401">
        <w:rPr>
          <w:sz w:val="24"/>
          <w:szCs w:val="24"/>
        </w:rPr>
        <w:t xml:space="preserve"> and Carey 2017). Further</w:t>
      </w:r>
      <w:r w:rsidR="006C3FA8">
        <w:rPr>
          <w:sz w:val="24"/>
          <w:szCs w:val="24"/>
        </w:rPr>
        <w:t>more</w:t>
      </w:r>
      <w:r w:rsidR="00843401">
        <w:rPr>
          <w:sz w:val="24"/>
          <w:szCs w:val="24"/>
        </w:rPr>
        <w:t xml:space="preserve">, historical eutrophication of waterbodies was common throughout Virginia (Gerling </w:t>
      </w:r>
      <w:r w:rsidR="00843401" w:rsidRPr="007A74C5">
        <w:rPr>
          <w:i/>
          <w:sz w:val="24"/>
          <w:szCs w:val="24"/>
        </w:rPr>
        <w:t>et al</w:t>
      </w:r>
      <w:r w:rsidR="00843401">
        <w:rPr>
          <w:sz w:val="24"/>
          <w:szCs w:val="24"/>
        </w:rPr>
        <w:t xml:space="preserve">. 2016), dating back to the early 20th century when the state was dominated by agricultural land. Because these historical nutrients can remain in the sediments of waterbodies for decades to centuries, hypolimnetic anoxia can promote their release years after </w:t>
      </w:r>
      <w:r w:rsidR="00843401">
        <w:rPr>
          <w:sz w:val="24"/>
          <w:szCs w:val="24"/>
        </w:rPr>
        <w:lastRenderedPageBreak/>
        <w:t xml:space="preserve">the nutrients entered the waterbody (Gerling </w:t>
      </w:r>
      <w:r w:rsidR="00843401" w:rsidRPr="007A74C5">
        <w:rPr>
          <w:i/>
          <w:sz w:val="24"/>
          <w:szCs w:val="24"/>
        </w:rPr>
        <w:t>et al</w:t>
      </w:r>
      <w:r w:rsidR="00843401">
        <w:rPr>
          <w:sz w:val="24"/>
          <w:szCs w:val="24"/>
        </w:rPr>
        <w:t xml:space="preserve">. 2016). Thus, hypolimnetic </w:t>
      </w:r>
      <w:r w:rsidR="005F5849">
        <w:rPr>
          <w:sz w:val="24"/>
          <w:szCs w:val="24"/>
        </w:rPr>
        <w:t>hypo</w:t>
      </w:r>
      <w:r w:rsidR="00843401">
        <w:rPr>
          <w:sz w:val="24"/>
          <w:szCs w:val="24"/>
        </w:rPr>
        <w:t>xia due to nutrient pollution in summer stratified months can be prolonged into the fall when turnover does not fully occur.</w:t>
      </w:r>
    </w:p>
    <w:p w14:paraId="68D5C7C9" w14:textId="77777777" w:rsidR="00560B98" w:rsidRDefault="00CA65E1">
      <w:pPr>
        <w:ind w:left="720"/>
        <w:rPr>
          <w:sz w:val="24"/>
          <w:szCs w:val="24"/>
        </w:rPr>
      </w:pPr>
      <w:r>
        <w:rPr>
          <w:sz w:val="24"/>
          <w:szCs w:val="24"/>
        </w:rPr>
        <w:tab/>
      </w:r>
      <w:r w:rsidR="006F6052">
        <w:rPr>
          <w:sz w:val="24"/>
          <w:szCs w:val="24"/>
        </w:rPr>
        <w:t xml:space="preserve">Although </w:t>
      </w:r>
      <w:r w:rsidR="00843401">
        <w:rPr>
          <w:sz w:val="24"/>
          <w:szCs w:val="24"/>
        </w:rPr>
        <w:t xml:space="preserve">nutrient pollution promotes low hypolimnetic DO conditions </w:t>
      </w:r>
      <w:r w:rsidR="00085D57">
        <w:rPr>
          <w:sz w:val="24"/>
          <w:szCs w:val="24"/>
        </w:rPr>
        <w:t>that become</w:t>
      </w:r>
      <w:r w:rsidR="00843401">
        <w:rPr>
          <w:sz w:val="24"/>
          <w:szCs w:val="24"/>
        </w:rPr>
        <w:t xml:space="preserve"> prolonged during incomplete fall turnover, salt pollution itself would cause incomplete fall turnover by exacerbating density differences between the epilimnion and hypolimnion. Salinization of freshwaters is an increasingly common problem across the northern hemisphere due to the use of salt in road de-icing (</w:t>
      </w:r>
      <w:proofErr w:type="spellStart"/>
      <w:r w:rsidR="006124B7" w:rsidRPr="006124B7">
        <w:rPr>
          <w:sz w:val="24"/>
          <w:szCs w:val="24"/>
        </w:rPr>
        <w:t>Cañedo</w:t>
      </w:r>
      <w:proofErr w:type="spellEnd"/>
      <w:r w:rsidR="006124B7" w:rsidRPr="006124B7">
        <w:rPr>
          <w:sz w:val="24"/>
          <w:szCs w:val="24"/>
        </w:rPr>
        <w:t xml:space="preserve">-Argüelles </w:t>
      </w:r>
      <w:r w:rsidR="00843401" w:rsidRPr="009E7734">
        <w:rPr>
          <w:i/>
          <w:sz w:val="24"/>
          <w:szCs w:val="24"/>
        </w:rPr>
        <w:t>et al</w:t>
      </w:r>
      <w:r w:rsidR="00843401">
        <w:rPr>
          <w:sz w:val="24"/>
          <w:szCs w:val="24"/>
        </w:rPr>
        <w:t xml:space="preserve">. 2013, Rivett </w:t>
      </w:r>
      <w:r w:rsidR="00843401" w:rsidRPr="009E7734">
        <w:rPr>
          <w:i/>
          <w:sz w:val="24"/>
          <w:szCs w:val="24"/>
        </w:rPr>
        <w:t>et al</w:t>
      </w:r>
      <w:r w:rsidR="00843401">
        <w:rPr>
          <w:sz w:val="24"/>
          <w:szCs w:val="24"/>
        </w:rPr>
        <w:t xml:space="preserve">. 2016). Because increases in solute concentrations alter the density of water, salinization is commonly cited as preventing or lessening mixing </w:t>
      </w:r>
      <w:r w:rsidR="0078064D">
        <w:rPr>
          <w:sz w:val="24"/>
          <w:szCs w:val="24"/>
        </w:rPr>
        <w:t>in</w:t>
      </w:r>
      <w:r w:rsidR="00843401">
        <w:rPr>
          <w:sz w:val="24"/>
          <w:szCs w:val="24"/>
        </w:rPr>
        <w:t xml:space="preserve"> lakes and reservoirs (Judd 1970, </w:t>
      </w:r>
      <w:proofErr w:type="spellStart"/>
      <w:r w:rsidR="00843401">
        <w:rPr>
          <w:sz w:val="24"/>
          <w:szCs w:val="24"/>
        </w:rPr>
        <w:t>Bubeck</w:t>
      </w:r>
      <w:proofErr w:type="spellEnd"/>
      <w:r w:rsidR="00843401">
        <w:rPr>
          <w:sz w:val="24"/>
          <w:szCs w:val="24"/>
        </w:rPr>
        <w:t xml:space="preserve"> and Burton 1989, Novotny </w:t>
      </w:r>
      <w:r w:rsidR="00843401" w:rsidRPr="009E7734">
        <w:rPr>
          <w:i/>
          <w:sz w:val="24"/>
          <w:szCs w:val="24"/>
        </w:rPr>
        <w:t>et al</w:t>
      </w:r>
      <w:r w:rsidR="00843401">
        <w:rPr>
          <w:sz w:val="24"/>
          <w:szCs w:val="24"/>
        </w:rPr>
        <w:t xml:space="preserve">. 2008). </w:t>
      </w:r>
    </w:p>
    <w:p w14:paraId="6C5E4E59" w14:textId="544C6ED7" w:rsidR="00560B98" w:rsidRDefault="00085D57">
      <w:pPr>
        <w:ind w:left="720"/>
        <w:rPr>
          <w:sz w:val="24"/>
          <w:szCs w:val="24"/>
        </w:rPr>
      </w:pPr>
      <w:r>
        <w:rPr>
          <w:sz w:val="24"/>
          <w:szCs w:val="24"/>
        </w:rPr>
        <w:tab/>
      </w:r>
      <w:r w:rsidR="00843401">
        <w:rPr>
          <w:sz w:val="24"/>
          <w:szCs w:val="24"/>
        </w:rPr>
        <w:t xml:space="preserve">In </w:t>
      </w:r>
      <w:r w:rsidR="009E7734">
        <w:rPr>
          <w:sz w:val="24"/>
          <w:szCs w:val="24"/>
        </w:rPr>
        <w:t>summary</w:t>
      </w:r>
      <w:r w:rsidR="00843401">
        <w:rPr>
          <w:sz w:val="24"/>
          <w:szCs w:val="24"/>
        </w:rPr>
        <w:t xml:space="preserve">, there are several pathways whereby nutrient and salt pollutants can influence DO concentrations. This </w:t>
      </w:r>
      <w:r w:rsidR="006F6052">
        <w:rPr>
          <w:sz w:val="24"/>
          <w:szCs w:val="24"/>
        </w:rPr>
        <w:t xml:space="preserve">influence </w:t>
      </w:r>
      <w:r w:rsidR="00843401">
        <w:rPr>
          <w:sz w:val="24"/>
          <w:szCs w:val="24"/>
        </w:rPr>
        <w:t>can occur through a recent influx of pollutants (</w:t>
      </w:r>
      <w:r w:rsidR="00843401" w:rsidRPr="009E7734">
        <w:rPr>
          <w:i/>
          <w:sz w:val="24"/>
          <w:szCs w:val="24"/>
        </w:rPr>
        <w:t>e.g</w:t>
      </w:r>
      <w:r w:rsidR="00843401">
        <w:rPr>
          <w:sz w:val="24"/>
          <w:szCs w:val="24"/>
        </w:rPr>
        <w:t xml:space="preserve">., high-nutrient fertilizer or salt inputs), as well as historical pollutants </w:t>
      </w:r>
      <w:r w:rsidR="006F6052">
        <w:rPr>
          <w:sz w:val="24"/>
          <w:szCs w:val="24"/>
        </w:rPr>
        <w:t>that</w:t>
      </w:r>
      <w:r w:rsidR="00843401">
        <w:rPr>
          <w:sz w:val="24"/>
          <w:szCs w:val="24"/>
        </w:rPr>
        <w:t xml:space="preserve"> can continue to have a negative impact on water quality </w:t>
      </w:r>
      <w:r w:rsidR="006F6052">
        <w:rPr>
          <w:sz w:val="24"/>
          <w:szCs w:val="24"/>
        </w:rPr>
        <w:t xml:space="preserve">more than </w:t>
      </w:r>
      <w:r w:rsidR="00843401">
        <w:rPr>
          <w:sz w:val="24"/>
          <w:szCs w:val="24"/>
        </w:rPr>
        <w:t xml:space="preserve">50 years after introduction to the waterbody (Gerling </w:t>
      </w:r>
      <w:r w:rsidR="00843401" w:rsidRPr="009E7734">
        <w:rPr>
          <w:i/>
          <w:sz w:val="24"/>
          <w:szCs w:val="24"/>
        </w:rPr>
        <w:t>et al</w:t>
      </w:r>
      <w:r w:rsidR="00843401">
        <w:rPr>
          <w:sz w:val="24"/>
          <w:szCs w:val="24"/>
        </w:rPr>
        <w:t xml:space="preserve">. 2016). </w:t>
      </w:r>
      <w:r w:rsidR="0078064D">
        <w:rPr>
          <w:sz w:val="24"/>
          <w:szCs w:val="24"/>
        </w:rPr>
        <w:t>Given that historical pollution can potentially have long-term effects on current DO conditions, it would be challenging to disentangle the relative effects of current pollution on a waterbody without a detailed time series of the waterbody's pollution record.</w:t>
      </w:r>
      <w:r w:rsidR="00566803">
        <w:rPr>
          <w:sz w:val="24"/>
          <w:szCs w:val="24"/>
        </w:rPr>
        <w:t xml:space="preserve"> Analyzing a </w:t>
      </w:r>
      <w:r w:rsidR="00AA32D6">
        <w:rPr>
          <w:sz w:val="24"/>
          <w:szCs w:val="24"/>
        </w:rPr>
        <w:t xml:space="preserve">historical </w:t>
      </w:r>
      <w:r w:rsidR="00566803">
        <w:rPr>
          <w:sz w:val="24"/>
          <w:szCs w:val="24"/>
        </w:rPr>
        <w:t xml:space="preserve">time series of </w:t>
      </w:r>
      <w:r w:rsidR="00AA32D6">
        <w:rPr>
          <w:sz w:val="24"/>
          <w:szCs w:val="24"/>
        </w:rPr>
        <w:t xml:space="preserve">to identify changes in </w:t>
      </w:r>
      <w:r w:rsidR="00566803">
        <w:rPr>
          <w:sz w:val="24"/>
          <w:szCs w:val="24"/>
        </w:rPr>
        <w:t xml:space="preserve">nutrient and chloride </w:t>
      </w:r>
      <w:proofErr w:type="spellStart"/>
      <w:r w:rsidR="00AA32D6">
        <w:rPr>
          <w:sz w:val="24"/>
          <w:szCs w:val="24"/>
        </w:rPr>
        <w:t>concenrations</w:t>
      </w:r>
      <w:proofErr w:type="spellEnd"/>
      <w:r w:rsidR="00566803">
        <w:rPr>
          <w:sz w:val="24"/>
          <w:szCs w:val="24"/>
        </w:rPr>
        <w:t xml:space="preserve"> in a waterbody exhibiting incomplete turnover would be a useful first step for determining if one form of pollution dominated over the other in driving delayed turnover dynamics.</w:t>
      </w:r>
    </w:p>
    <w:p w14:paraId="78F08E7C" w14:textId="77777777" w:rsidR="00560B98" w:rsidRDefault="00560B98">
      <w:pPr>
        <w:rPr>
          <w:sz w:val="24"/>
          <w:szCs w:val="24"/>
        </w:rPr>
      </w:pPr>
    </w:p>
    <w:p w14:paraId="3F972974" w14:textId="77777777" w:rsidR="00560B98" w:rsidRDefault="003933BB" w:rsidP="009E7734">
      <w:pPr>
        <w:pStyle w:val="ListParagraph"/>
        <w:numPr>
          <w:ilvl w:val="0"/>
          <w:numId w:val="2"/>
        </w:numPr>
      </w:pPr>
      <w:proofErr w:type="spellStart"/>
      <w:r w:rsidRPr="009E7734">
        <w:rPr>
          <w:i/>
          <w:sz w:val="24"/>
          <w:szCs w:val="24"/>
        </w:rPr>
        <w:t>Downweight</w:t>
      </w:r>
      <w:r w:rsidR="006F6052" w:rsidRPr="0039189A">
        <w:rPr>
          <w:i/>
          <w:sz w:val="24"/>
          <w:szCs w:val="24"/>
        </w:rPr>
        <w:t>ing</w:t>
      </w:r>
      <w:proofErr w:type="spellEnd"/>
      <w:r w:rsidRPr="009E7734">
        <w:rPr>
          <w:i/>
          <w:sz w:val="24"/>
          <w:szCs w:val="24"/>
        </w:rPr>
        <w:t xml:space="preserve"> fall turnover DO data and protect</w:t>
      </w:r>
      <w:r w:rsidR="006F6052" w:rsidRPr="0039189A">
        <w:rPr>
          <w:i/>
          <w:sz w:val="24"/>
          <w:szCs w:val="24"/>
        </w:rPr>
        <w:t>ing</w:t>
      </w:r>
      <w:r w:rsidRPr="009E7734">
        <w:rPr>
          <w:i/>
          <w:sz w:val="24"/>
          <w:szCs w:val="24"/>
        </w:rPr>
        <w:t xml:space="preserve"> living resources</w:t>
      </w:r>
      <w:r w:rsidRPr="0039189A">
        <w:rPr>
          <w:sz w:val="24"/>
          <w:szCs w:val="24"/>
        </w:rPr>
        <w:t xml:space="preserve">. </w:t>
      </w:r>
      <w:r w:rsidR="00843401" w:rsidRPr="00BC202A">
        <w:rPr>
          <w:sz w:val="24"/>
          <w:szCs w:val="24"/>
        </w:rPr>
        <w:t>D</w:t>
      </w:r>
      <w:r w:rsidR="00C40FC9" w:rsidRPr="00BC202A">
        <w:rPr>
          <w:sz w:val="24"/>
          <w:szCs w:val="24"/>
        </w:rPr>
        <w:t>issolve</w:t>
      </w:r>
      <w:r w:rsidR="00C40FC9" w:rsidRPr="00AA156A">
        <w:rPr>
          <w:sz w:val="24"/>
          <w:szCs w:val="24"/>
        </w:rPr>
        <w:t xml:space="preserve">d </w:t>
      </w:r>
      <w:r w:rsidR="00C40FC9" w:rsidRPr="00E07031">
        <w:rPr>
          <w:sz w:val="24"/>
          <w:szCs w:val="24"/>
        </w:rPr>
        <w:t>oxygen</w:t>
      </w:r>
      <w:r w:rsidR="00843401" w:rsidRPr="00474FD8">
        <w:rPr>
          <w:sz w:val="24"/>
          <w:szCs w:val="24"/>
        </w:rPr>
        <w:t xml:space="preserve"> concentrations are important to aquatic life throughout the year so we </w:t>
      </w:r>
      <w:r w:rsidR="003C5F00" w:rsidRPr="00474FD8">
        <w:rPr>
          <w:sz w:val="24"/>
          <w:szCs w:val="24"/>
        </w:rPr>
        <w:t>do</w:t>
      </w:r>
      <w:r w:rsidR="00843401" w:rsidRPr="00474FD8">
        <w:rPr>
          <w:sz w:val="24"/>
          <w:szCs w:val="24"/>
        </w:rPr>
        <w:t xml:space="preserve"> not recommend down</w:t>
      </w:r>
      <w:r w:rsidR="003C5F00" w:rsidRPr="00F93BA0">
        <w:rPr>
          <w:sz w:val="24"/>
          <w:szCs w:val="24"/>
        </w:rPr>
        <w:t>-</w:t>
      </w:r>
      <w:r w:rsidR="00843401" w:rsidRPr="00F93BA0">
        <w:rPr>
          <w:sz w:val="24"/>
          <w:szCs w:val="24"/>
        </w:rPr>
        <w:t xml:space="preserve">weighting low DO concentrations in the </w:t>
      </w:r>
      <w:r w:rsidR="009209E0" w:rsidRPr="00F93BA0">
        <w:rPr>
          <w:sz w:val="24"/>
          <w:szCs w:val="24"/>
        </w:rPr>
        <w:t>autumn months</w:t>
      </w:r>
      <w:r w:rsidR="00843401" w:rsidRPr="00352D53">
        <w:rPr>
          <w:sz w:val="24"/>
          <w:szCs w:val="24"/>
        </w:rPr>
        <w:t xml:space="preserve">, even if they are </w:t>
      </w:r>
      <w:r w:rsidR="003C5F00" w:rsidRPr="00352D53">
        <w:rPr>
          <w:sz w:val="24"/>
          <w:szCs w:val="24"/>
        </w:rPr>
        <w:t>a result of</w:t>
      </w:r>
      <w:r w:rsidR="00843401" w:rsidRPr="00352D53">
        <w:rPr>
          <w:sz w:val="24"/>
          <w:szCs w:val="24"/>
        </w:rPr>
        <w:t xml:space="preserve"> incomplete fall turnover. These low DO conditions are representative of </w:t>
      </w:r>
      <w:r w:rsidR="003C5F00" w:rsidRPr="00780B79">
        <w:rPr>
          <w:sz w:val="24"/>
          <w:szCs w:val="24"/>
        </w:rPr>
        <w:t>the conditions that</w:t>
      </w:r>
      <w:r w:rsidR="00843401" w:rsidRPr="00D31407">
        <w:rPr>
          <w:sz w:val="24"/>
          <w:szCs w:val="24"/>
        </w:rPr>
        <w:t xml:space="preserve"> aquatic organisms are experiencing and should therefore be fully included in any analysis of water quality within a waterbody. Further</w:t>
      </w:r>
      <w:r w:rsidR="006F6052" w:rsidRPr="005573FD">
        <w:rPr>
          <w:sz w:val="24"/>
          <w:szCs w:val="24"/>
        </w:rPr>
        <w:t>more</w:t>
      </w:r>
      <w:r w:rsidR="00843401" w:rsidRPr="005573FD">
        <w:rPr>
          <w:sz w:val="24"/>
          <w:szCs w:val="24"/>
        </w:rPr>
        <w:t>, low DO conditions can promote the release of nutrients and metals from the sediments into the w</w:t>
      </w:r>
      <w:r w:rsidR="00843401" w:rsidRPr="0097370A">
        <w:rPr>
          <w:sz w:val="24"/>
          <w:szCs w:val="24"/>
        </w:rPr>
        <w:t>ater column, further exacerbating poor water quality</w:t>
      </w:r>
      <w:r w:rsidR="006F6052" w:rsidRPr="0097370A">
        <w:rPr>
          <w:sz w:val="24"/>
          <w:szCs w:val="24"/>
        </w:rPr>
        <w:t>.</w:t>
      </w:r>
      <w:r w:rsidR="00843401" w:rsidRPr="0097370A">
        <w:rPr>
          <w:sz w:val="24"/>
          <w:szCs w:val="24"/>
        </w:rPr>
        <w:t xml:space="preserve"> </w:t>
      </w:r>
      <w:r w:rsidR="009E7734">
        <w:rPr>
          <w:sz w:val="24"/>
          <w:szCs w:val="24"/>
        </w:rPr>
        <w:t>Thus, i</w:t>
      </w:r>
      <w:r w:rsidR="00843401" w:rsidRPr="0029022B">
        <w:rPr>
          <w:sz w:val="24"/>
          <w:szCs w:val="24"/>
        </w:rPr>
        <w:t xml:space="preserve">t is critical that DO availability throughout the year be included in lake/reservoir water quality assessments. </w:t>
      </w:r>
    </w:p>
    <w:p w14:paraId="251E0B1A" w14:textId="77777777" w:rsidR="00161318" w:rsidRDefault="00161318">
      <w:pPr>
        <w:rPr>
          <w:b/>
          <w:sz w:val="24"/>
          <w:szCs w:val="24"/>
        </w:rPr>
      </w:pPr>
      <w:r>
        <w:rPr>
          <w:b/>
          <w:sz w:val="24"/>
          <w:szCs w:val="24"/>
        </w:rPr>
        <w:br w:type="page"/>
      </w:r>
    </w:p>
    <w:p w14:paraId="0C9CB49F" w14:textId="77777777" w:rsidR="00560B98" w:rsidRPr="009E7734" w:rsidRDefault="00843401">
      <w:pPr>
        <w:spacing w:after="160"/>
        <w:rPr>
          <w:b/>
          <w:sz w:val="24"/>
          <w:szCs w:val="24"/>
          <w:u w:val="single"/>
        </w:rPr>
      </w:pPr>
      <w:r w:rsidRPr="009E7734">
        <w:rPr>
          <w:b/>
          <w:sz w:val="24"/>
          <w:szCs w:val="24"/>
          <w:u w:val="single"/>
        </w:rPr>
        <w:lastRenderedPageBreak/>
        <w:t>References</w:t>
      </w:r>
    </w:p>
    <w:p w14:paraId="72C9F8DF" w14:textId="77777777" w:rsidR="00560B98" w:rsidRPr="009E7734" w:rsidRDefault="00843401">
      <w:pPr>
        <w:spacing w:line="240" w:lineRule="auto"/>
        <w:rPr>
          <w:sz w:val="24"/>
          <w:szCs w:val="24"/>
        </w:rPr>
      </w:pPr>
      <w:r w:rsidRPr="009E7734">
        <w:rPr>
          <w:sz w:val="24"/>
          <w:szCs w:val="24"/>
        </w:rPr>
        <w:t>Borges, P.A.F., Train,</w:t>
      </w:r>
      <w:r w:rsidR="001F02DD" w:rsidRPr="009E7734">
        <w:rPr>
          <w:sz w:val="24"/>
          <w:szCs w:val="24"/>
        </w:rPr>
        <w:t xml:space="preserve"> S., </w:t>
      </w:r>
      <w:r w:rsidR="00D4597B" w:rsidRPr="009E7734">
        <w:rPr>
          <w:sz w:val="24"/>
          <w:szCs w:val="24"/>
        </w:rPr>
        <w:t xml:space="preserve">&amp; </w:t>
      </w:r>
      <w:r w:rsidRPr="009E7734">
        <w:rPr>
          <w:sz w:val="24"/>
          <w:szCs w:val="24"/>
        </w:rPr>
        <w:t>Rodriguez</w:t>
      </w:r>
      <w:r w:rsidR="001F02DD" w:rsidRPr="009E7734">
        <w:rPr>
          <w:sz w:val="24"/>
          <w:szCs w:val="24"/>
        </w:rPr>
        <w:t>, L.C</w:t>
      </w:r>
      <w:r w:rsidRPr="009E7734">
        <w:rPr>
          <w:sz w:val="24"/>
          <w:szCs w:val="24"/>
        </w:rPr>
        <w:t>. 2008. Spatial and temporal variation of phytoplankton in two subtropical Brazilian reservoirs</w:t>
      </w:r>
      <w:r w:rsidR="00D4597B" w:rsidRPr="009E7734">
        <w:rPr>
          <w:sz w:val="24"/>
          <w:szCs w:val="24"/>
        </w:rPr>
        <w:t xml:space="preserve">. </w:t>
      </w:r>
      <w:proofErr w:type="spellStart"/>
      <w:r w:rsidR="00D4597B" w:rsidRPr="009E7734">
        <w:rPr>
          <w:i/>
          <w:sz w:val="24"/>
          <w:szCs w:val="24"/>
        </w:rPr>
        <w:t>Hydrobiologia</w:t>
      </w:r>
      <w:proofErr w:type="spellEnd"/>
      <w:r w:rsidRPr="009E7734">
        <w:rPr>
          <w:sz w:val="24"/>
          <w:szCs w:val="24"/>
        </w:rPr>
        <w:t xml:space="preserve"> 607:</w:t>
      </w:r>
      <w:r w:rsidR="00D601D8" w:rsidRPr="009E7734">
        <w:rPr>
          <w:sz w:val="24"/>
          <w:szCs w:val="24"/>
        </w:rPr>
        <w:t xml:space="preserve"> </w:t>
      </w:r>
      <w:r w:rsidRPr="009E7734">
        <w:rPr>
          <w:sz w:val="24"/>
          <w:szCs w:val="24"/>
        </w:rPr>
        <w:t xml:space="preserve">63–74. </w:t>
      </w:r>
      <w:hyperlink r:id="rId28" w:history="1">
        <w:r w:rsidR="00DF623D" w:rsidRPr="009E7734">
          <w:rPr>
            <w:rStyle w:val="Hyperlink"/>
            <w:sz w:val="24"/>
            <w:szCs w:val="24"/>
          </w:rPr>
          <w:t>https://doi.org/10.1007/s10750-008-9367-3</w:t>
        </w:r>
      </w:hyperlink>
      <w:r w:rsidR="00245D4B" w:rsidRPr="009E7734">
        <w:rPr>
          <w:sz w:val="24"/>
          <w:szCs w:val="24"/>
        </w:rPr>
        <w:t xml:space="preserve"> </w:t>
      </w:r>
    </w:p>
    <w:p w14:paraId="495D7D4B" w14:textId="77777777" w:rsidR="00560B98" w:rsidRPr="009E7734" w:rsidRDefault="00560B98">
      <w:pPr>
        <w:spacing w:line="240" w:lineRule="auto"/>
        <w:rPr>
          <w:sz w:val="24"/>
          <w:szCs w:val="24"/>
        </w:rPr>
      </w:pPr>
    </w:p>
    <w:p w14:paraId="229C90DF" w14:textId="77777777" w:rsidR="002975E0" w:rsidRPr="009E7734" w:rsidRDefault="00843401">
      <w:pPr>
        <w:spacing w:line="240" w:lineRule="auto"/>
        <w:rPr>
          <w:sz w:val="24"/>
          <w:szCs w:val="24"/>
        </w:rPr>
      </w:pPr>
      <w:proofErr w:type="spellStart"/>
      <w:r w:rsidRPr="009E7734">
        <w:rPr>
          <w:sz w:val="24"/>
          <w:szCs w:val="24"/>
        </w:rPr>
        <w:t>Breitburg</w:t>
      </w:r>
      <w:proofErr w:type="spellEnd"/>
      <w:r w:rsidRPr="009E7734">
        <w:rPr>
          <w:sz w:val="24"/>
          <w:szCs w:val="24"/>
        </w:rPr>
        <w:t xml:space="preserve">, D.L., </w:t>
      </w:r>
      <w:proofErr w:type="spellStart"/>
      <w:r w:rsidRPr="009E7734">
        <w:rPr>
          <w:sz w:val="24"/>
          <w:szCs w:val="24"/>
        </w:rPr>
        <w:t>Adamack</w:t>
      </w:r>
      <w:proofErr w:type="spellEnd"/>
      <w:r w:rsidRPr="009E7734">
        <w:rPr>
          <w:sz w:val="24"/>
          <w:szCs w:val="24"/>
        </w:rPr>
        <w:t xml:space="preserve">, A., Rose, K.A., </w:t>
      </w:r>
      <w:proofErr w:type="spellStart"/>
      <w:r w:rsidRPr="009E7734">
        <w:rPr>
          <w:sz w:val="24"/>
          <w:szCs w:val="24"/>
        </w:rPr>
        <w:t>Kolesar</w:t>
      </w:r>
      <w:proofErr w:type="spellEnd"/>
      <w:r w:rsidRPr="009E7734">
        <w:rPr>
          <w:sz w:val="24"/>
          <w:szCs w:val="24"/>
        </w:rPr>
        <w:t xml:space="preserve">, S.E., Decker, M.B., Purcell, </w:t>
      </w:r>
      <w:r w:rsidR="00245D4B" w:rsidRPr="009E7734">
        <w:rPr>
          <w:sz w:val="24"/>
          <w:szCs w:val="24"/>
        </w:rPr>
        <w:t xml:space="preserve">J.E., </w:t>
      </w:r>
      <w:r w:rsidR="00D4597B" w:rsidRPr="009E7734">
        <w:rPr>
          <w:sz w:val="24"/>
          <w:szCs w:val="24"/>
        </w:rPr>
        <w:t>Keister</w:t>
      </w:r>
      <w:r w:rsidR="00245D4B" w:rsidRPr="009E7734">
        <w:rPr>
          <w:sz w:val="24"/>
          <w:szCs w:val="24"/>
        </w:rPr>
        <w:t xml:space="preserve">, J.E., </w:t>
      </w:r>
      <w:r w:rsidR="00D4597B" w:rsidRPr="009E7734">
        <w:rPr>
          <w:sz w:val="24"/>
          <w:szCs w:val="24"/>
        </w:rPr>
        <w:t xml:space="preserve">&amp; </w:t>
      </w:r>
      <w:r w:rsidRPr="009E7734">
        <w:rPr>
          <w:sz w:val="24"/>
          <w:szCs w:val="24"/>
        </w:rPr>
        <w:t>Cowan</w:t>
      </w:r>
      <w:r w:rsidR="00245D4B" w:rsidRPr="009E7734">
        <w:rPr>
          <w:sz w:val="24"/>
          <w:szCs w:val="24"/>
        </w:rPr>
        <w:t>, J.H</w:t>
      </w:r>
      <w:r w:rsidRPr="009E7734">
        <w:rPr>
          <w:sz w:val="24"/>
          <w:szCs w:val="24"/>
        </w:rPr>
        <w:t xml:space="preserve">. 2003. The pattern and influence of low dissolved oxygen in the Patuxent River, a seasonally hypoxic estuary. </w:t>
      </w:r>
      <w:r w:rsidRPr="009E7734">
        <w:rPr>
          <w:i/>
          <w:sz w:val="24"/>
          <w:szCs w:val="24"/>
        </w:rPr>
        <w:t>Estuaries</w:t>
      </w:r>
      <w:r w:rsidRPr="009E7734">
        <w:rPr>
          <w:sz w:val="24"/>
          <w:szCs w:val="24"/>
        </w:rPr>
        <w:t xml:space="preserve"> 26(2 A)</w:t>
      </w:r>
      <w:r w:rsidR="00D4597B" w:rsidRPr="009E7734">
        <w:rPr>
          <w:sz w:val="24"/>
          <w:szCs w:val="24"/>
        </w:rPr>
        <w:t>:</w:t>
      </w:r>
      <w:r w:rsidRPr="009E7734">
        <w:rPr>
          <w:sz w:val="24"/>
          <w:szCs w:val="24"/>
        </w:rPr>
        <w:t xml:space="preserve"> 280–297. </w:t>
      </w:r>
      <w:hyperlink r:id="rId29" w:history="1">
        <w:r w:rsidR="00DF623D" w:rsidRPr="009E7734">
          <w:rPr>
            <w:rStyle w:val="Hyperlink"/>
            <w:sz w:val="24"/>
            <w:szCs w:val="24"/>
          </w:rPr>
          <w:t>https://doi.org/10.1007/BF02695967</w:t>
        </w:r>
      </w:hyperlink>
      <w:r w:rsidR="00DF623D" w:rsidRPr="009E7734">
        <w:rPr>
          <w:sz w:val="24"/>
          <w:szCs w:val="24"/>
        </w:rPr>
        <w:t xml:space="preserve"> </w:t>
      </w:r>
    </w:p>
    <w:p w14:paraId="6B6E80B1" w14:textId="77777777" w:rsidR="005F5849" w:rsidRDefault="005F5849">
      <w:pPr>
        <w:spacing w:line="240" w:lineRule="auto"/>
        <w:rPr>
          <w:sz w:val="24"/>
          <w:szCs w:val="24"/>
        </w:rPr>
      </w:pPr>
    </w:p>
    <w:p w14:paraId="094C03A9" w14:textId="77777777" w:rsidR="00560B98" w:rsidRDefault="00843401">
      <w:pPr>
        <w:spacing w:line="240" w:lineRule="auto"/>
        <w:rPr>
          <w:sz w:val="24"/>
          <w:szCs w:val="24"/>
        </w:rPr>
      </w:pPr>
      <w:proofErr w:type="spellStart"/>
      <w:r w:rsidRPr="009E7734">
        <w:rPr>
          <w:sz w:val="24"/>
          <w:szCs w:val="24"/>
        </w:rPr>
        <w:t>Bubeck</w:t>
      </w:r>
      <w:proofErr w:type="spellEnd"/>
      <w:r w:rsidRPr="009E7734">
        <w:rPr>
          <w:sz w:val="24"/>
          <w:szCs w:val="24"/>
        </w:rPr>
        <w:t xml:space="preserve">, R.C., </w:t>
      </w:r>
      <w:r w:rsidR="001F02DD" w:rsidRPr="009E7734">
        <w:rPr>
          <w:sz w:val="24"/>
          <w:szCs w:val="24"/>
        </w:rPr>
        <w:t xml:space="preserve">&amp; </w:t>
      </w:r>
      <w:r w:rsidRPr="009E7734">
        <w:rPr>
          <w:sz w:val="24"/>
          <w:szCs w:val="24"/>
        </w:rPr>
        <w:t>Burton</w:t>
      </w:r>
      <w:r w:rsidR="001F02DD" w:rsidRPr="009E7734">
        <w:rPr>
          <w:sz w:val="24"/>
          <w:szCs w:val="24"/>
        </w:rPr>
        <w:t>, R.S.</w:t>
      </w:r>
      <w:r w:rsidRPr="009E7734">
        <w:rPr>
          <w:sz w:val="24"/>
          <w:szCs w:val="24"/>
        </w:rPr>
        <w:t xml:space="preserve"> 1989. </w:t>
      </w:r>
      <w:r w:rsidRPr="009E7734">
        <w:rPr>
          <w:i/>
          <w:sz w:val="24"/>
          <w:szCs w:val="24"/>
        </w:rPr>
        <w:t>Changes in Chloride Concentrations, Mixing Patterns, and Stratification Characteristics of Irondequoit Bay, Monroe County, New York, After Decreased Use of Road-deicing Salts, 1974-1984</w:t>
      </w:r>
      <w:r w:rsidRPr="009E7734">
        <w:rPr>
          <w:sz w:val="24"/>
          <w:szCs w:val="24"/>
        </w:rPr>
        <w:t xml:space="preserve">. </w:t>
      </w:r>
      <w:r w:rsidR="001F02DD" w:rsidRPr="009E7734">
        <w:rPr>
          <w:sz w:val="24"/>
          <w:szCs w:val="24"/>
        </w:rPr>
        <w:t xml:space="preserve">Water-Resources Investigations Report 87-4223. </w:t>
      </w:r>
      <w:r w:rsidRPr="009E7734">
        <w:rPr>
          <w:sz w:val="24"/>
          <w:szCs w:val="24"/>
        </w:rPr>
        <w:t>Department of the Interior, U.S. Geological Survey.</w:t>
      </w:r>
      <w:r w:rsidR="001F02DD" w:rsidRPr="009E7734">
        <w:rPr>
          <w:sz w:val="24"/>
          <w:szCs w:val="24"/>
        </w:rPr>
        <w:t xml:space="preserve"> </w:t>
      </w:r>
      <w:hyperlink r:id="rId30" w:history="1">
        <w:r w:rsidR="001F02DD" w:rsidRPr="009E7734">
          <w:rPr>
            <w:rStyle w:val="Hyperlink"/>
            <w:sz w:val="24"/>
            <w:szCs w:val="24"/>
          </w:rPr>
          <w:t>https://doi.org/10.3133/wri874223</w:t>
        </w:r>
      </w:hyperlink>
      <w:r w:rsidR="001F02DD" w:rsidRPr="009E7734">
        <w:rPr>
          <w:sz w:val="24"/>
          <w:szCs w:val="24"/>
        </w:rPr>
        <w:t xml:space="preserve"> </w:t>
      </w:r>
    </w:p>
    <w:p w14:paraId="44351986" w14:textId="77777777" w:rsidR="006124B7" w:rsidRDefault="006124B7">
      <w:pPr>
        <w:spacing w:line="240" w:lineRule="auto"/>
        <w:rPr>
          <w:sz w:val="24"/>
          <w:szCs w:val="24"/>
        </w:rPr>
      </w:pPr>
    </w:p>
    <w:p w14:paraId="44210D2F" w14:textId="77777777" w:rsidR="006124B7" w:rsidRDefault="006124B7">
      <w:pPr>
        <w:spacing w:line="240" w:lineRule="auto"/>
        <w:rPr>
          <w:sz w:val="24"/>
          <w:szCs w:val="24"/>
        </w:rPr>
      </w:pPr>
      <w:proofErr w:type="spellStart"/>
      <w:r w:rsidRPr="006124B7">
        <w:rPr>
          <w:sz w:val="24"/>
          <w:szCs w:val="24"/>
        </w:rPr>
        <w:t>Cañedo</w:t>
      </w:r>
      <w:proofErr w:type="spellEnd"/>
      <w:r w:rsidRPr="006124B7">
        <w:rPr>
          <w:sz w:val="24"/>
          <w:szCs w:val="24"/>
        </w:rPr>
        <w:t xml:space="preserve">-Argüelles, M., </w:t>
      </w:r>
      <w:proofErr w:type="spellStart"/>
      <w:r w:rsidRPr="006124B7">
        <w:rPr>
          <w:sz w:val="24"/>
          <w:szCs w:val="24"/>
        </w:rPr>
        <w:t>Kefford</w:t>
      </w:r>
      <w:proofErr w:type="spellEnd"/>
      <w:r w:rsidRPr="006124B7">
        <w:rPr>
          <w:sz w:val="24"/>
          <w:szCs w:val="24"/>
        </w:rPr>
        <w:t xml:space="preserve">, B.J., </w:t>
      </w:r>
      <w:proofErr w:type="spellStart"/>
      <w:r w:rsidRPr="006124B7">
        <w:rPr>
          <w:sz w:val="24"/>
          <w:szCs w:val="24"/>
        </w:rPr>
        <w:t>Piscart</w:t>
      </w:r>
      <w:proofErr w:type="spellEnd"/>
      <w:r w:rsidRPr="006124B7">
        <w:rPr>
          <w:sz w:val="24"/>
          <w:szCs w:val="24"/>
        </w:rPr>
        <w:t xml:space="preserve">, C., Prat, N., Schäfer, R.B., &amp; Schulz, C.J. 2013. </w:t>
      </w:r>
      <w:proofErr w:type="spellStart"/>
      <w:r w:rsidRPr="006124B7">
        <w:rPr>
          <w:sz w:val="24"/>
          <w:szCs w:val="24"/>
        </w:rPr>
        <w:t>Salinisation</w:t>
      </w:r>
      <w:proofErr w:type="spellEnd"/>
      <w:r w:rsidRPr="006124B7">
        <w:rPr>
          <w:sz w:val="24"/>
          <w:szCs w:val="24"/>
        </w:rPr>
        <w:t xml:space="preserve"> of rivers: An urgent ecological issue. </w:t>
      </w:r>
      <w:r w:rsidRPr="006124B7">
        <w:rPr>
          <w:i/>
          <w:sz w:val="24"/>
          <w:szCs w:val="24"/>
        </w:rPr>
        <w:t>Environmental Pollution</w:t>
      </w:r>
      <w:r w:rsidRPr="006124B7">
        <w:rPr>
          <w:sz w:val="24"/>
          <w:szCs w:val="24"/>
        </w:rPr>
        <w:t xml:space="preserve"> 173: 157–167. </w:t>
      </w:r>
      <w:hyperlink r:id="rId31" w:history="1">
        <w:r w:rsidRPr="006124B7">
          <w:rPr>
            <w:rStyle w:val="Hyperlink"/>
            <w:sz w:val="24"/>
            <w:szCs w:val="24"/>
          </w:rPr>
          <w:t>https://doi.org/10.1016/j.envpol.2012.10.011</w:t>
        </w:r>
      </w:hyperlink>
    </w:p>
    <w:p w14:paraId="4303A64E" w14:textId="77777777" w:rsidR="006124B7" w:rsidRDefault="006124B7">
      <w:pPr>
        <w:spacing w:line="240" w:lineRule="auto"/>
        <w:rPr>
          <w:sz w:val="24"/>
          <w:szCs w:val="24"/>
        </w:rPr>
      </w:pPr>
    </w:p>
    <w:p w14:paraId="7E0FDD31" w14:textId="77777777" w:rsidR="00AD0D99" w:rsidRPr="00AD0D99" w:rsidRDefault="00AD0D99" w:rsidP="00AD0D99">
      <w:pPr>
        <w:spacing w:line="240" w:lineRule="auto"/>
        <w:rPr>
          <w:sz w:val="24"/>
          <w:szCs w:val="24"/>
        </w:rPr>
      </w:pPr>
      <w:r w:rsidRPr="00AD0D99">
        <w:rPr>
          <w:sz w:val="24"/>
          <w:szCs w:val="24"/>
        </w:rPr>
        <w:t xml:space="preserve">Carey, C.C., </w:t>
      </w:r>
      <w:proofErr w:type="spellStart"/>
      <w:r w:rsidRPr="00AD0D99">
        <w:rPr>
          <w:sz w:val="24"/>
          <w:szCs w:val="24"/>
        </w:rPr>
        <w:t>Doubek</w:t>
      </w:r>
      <w:proofErr w:type="spellEnd"/>
      <w:r w:rsidRPr="00AD0D99">
        <w:rPr>
          <w:sz w:val="24"/>
          <w:szCs w:val="24"/>
        </w:rPr>
        <w:t xml:space="preserve">, J.P., McClure, R.P., &amp; Hanson, P.C. 2018. Oxygen dynamics control the burial of organic carbon in a eutrophic reservoir. </w:t>
      </w:r>
      <w:r w:rsidRPr="00AD0D99">
        <w:rPr>
          <w:i/>
          <w:sz w:val="24"/>
          <w:szCs w:val="24"/>
        </w:rPr>
        <w:t>Limnology and Oceanography Letters</w:t>
      </w:r>
      <w:r w:rsidRPr="00AD0D99">
        <w:rPr>
          <w:sz w:val="24"/>
          <w:szCs w:val="24"/>
        </w:rPr>
        <w:t xml:space="preserve"> 3: 293–301.</w:t>
      </w:r>
    </w:p>
    <w:p w14:paraId="41A59F5B" w14:textId="77777777" w:rsidR="006124B7" w:rsidRDefault="006124B7">
      <w:pPr>
        <w:spacing w:line="240" w:lineRule="auto"/>
        <w:rPr>
          <w:sz w:val="24"/>
          <w:szCs w:val="24"/>
        </w:rPr>
      </w:pPr>
    </w:p>
    <w:p w14:paraId="09DF37F5" w14:textId="77777777" w:rsidR="00AD0D99" w:rsidRDefault="00AD0D99">
      <w:pPr>
        <w:spacing w:line="240" w:lineRule="auto"/>
        <w:rPr>
          <w:sz w:val="24"/>
          <w:szCs w:val="24"/>
        </w:rPr>
      </w:pPr>
      <w:r w:rsidRPr="00AD0D99">
        <w:rPr>
          <w:sz w:val="24"/>
          <w:szCs w:val="24"/>
        </w:rPr>
        <w:t xml:space="preserve">Carpenter, J.H. 1965. The accuracy of the Winkler method for dissolved oxygen analysis 1. </w:t>
      </w:r>
      <w:r w:rsidRPr="00AD0D99">
        <w:rPr>
          <w:i/>
          <w:sz w:val="24"/>
          <w:szCs w:val="24"/>
        </w:rPr>
        <w:t xml:space="preserve">Limnology and Oceanography </w:t>
      </w:r>
      <w:r w:rsidRPr="00AD0D99">
        <w:rPr>
          <w:sz w:val="24"/>
          <w:szCs w:val="24"/>
        </w:rPr>
        <w:t>10: 135–140</w:t>
      </w:r>
      <w:r>
        <w:rPr>
          <w:sz w:val="24"/>
          <w:szCs w:val="24"/>
        </w:rPr>
        <w:t>.</w:t>
      </w:r>
    </w:p>
    <w:p w14:paraId="537279EF" w14:textId="77777777" w:rsidR="006124B7" w:rsidRDefault="006124B7">
      <w:pPr>
        <w:spacing w:line="240" w:lineRule="auto"/>
        <w:rPr>
          <w:sz w:val="24"/>
          <w:szCs w:val="24"/>
        </w:rPr>
      </w:pPr>
    </w:p>
    <w:p w14:paraId="69BCAE0C" w14:textId="77777777" w:rsidR="00AD0D99" w:rsidRPr="00AD0D99" w:rsidRDefault="00AD0D99" w:rsidP="00AD0D99">
      <w:pPr>
        <w:spacing w:line="240" w:lineRule="auto"/>
        <w:rPr>
          <w:sz w:val="24"/>
          <w:szCs w:val="24"/>
        </w:rPr>
      </w:pPr>
      <w:r w:rsidRPr="00AD0D99">
        <w:rPr>
          <w:sz w:val="24"/>
          <w:szCs w:val="24"/>
        </w:rPr>
        <w:t xml:space="preserve">Cooke, G.D., Welch, E.B., Peterson, S., &amp; Nichols, S.A. 2005. </w:t>
      </w:r>
      <w:r w:rsidRPr="00AD0D99">
        <w:rPr>
          <w:i/>
          <w:sz w:val="24"/>
          <w:szCs w:val="24"/>
        </w:rPr>
        <w:t>Restoration and Management of Lakes and Reservoirs</w:t>
      </w:r>
      <w:r w:rsidRPr="00AD0D99">
        <w:rPr>
          <w:sz w:val="24"/>
          <w:szCs w:val="24"/>
        </w:rPr>
        <w:t>. CRC Press.</w:t>
      </w:r>
    </w:p>
    <w:p w14:paraId="066DF59A" w14:textId="77777777" w:rsidR="00AD0D99" w:rsidRDefault="00AD0D99">
      <w:pPr>
        <w:spacing w:line="240" w:lineRule="auto"/>
        <w:rPr>
          <w:sz w:val="24"/>
          <w:szCs w:val="24"/>
        </w:rPr>
      </w:pPr>
    </w:p>
    <w:p w14:paraId="4373D65C" w14:textId="77777777" w:rsidR="00AD0D99" w:rsidRPr="00AD0D99" w:rsidRDefault="00AD0D99" w:rsidP="00AD0D99">
      <w:pPr>
        <w:spacing w:line="240" w:lineRule="auto"/>
        <w:rPr>
          <w:sz w:val="24"/>
          <w:szCs w:val="24"/>
          <w:lang w:val="en-US"/>
        </w:rPr>
      </w:pPr>
      <w:r w:rsidRPr="00AD0D99">
        <w:rPr>
          <w:sz w:val="24"/>
          <w:szCs w:val="24"/>
          <w:lang w:val="en-US"/>
        </w:rPr>
        <w:t xml:space="preserve">Davis, J.C. 1975. Minimal dissolved oxygen requirements of aquatic life with emphasis on Canadian species: a review. </w:t>
      </w:r>
      <w:r w:rsidRPr="00AD0D99">
        <w:rPr>
          <w:i/>
          <w:sz w:val="24"/>
          <w:szCs w:val="24"/>
          <w:lang w:val="en-US"/>
        </w:rPr>
        <w:t>J. Fish. Board Can.</w:t>
      </w:r>
      <w:r w:rsidRPr="00AD0D99">
        <w:rPr>
          <w:sz w:val="24"/>
          <w:szCs w:val="24"/>
          <w:lang w:val="en-US"/>
        </w:rPr>
        <w:t xml:space="preserve"> 32(12): 2295–2332. doi:10.1139/f75-268</w:t>
      </w:r>
      <w:r>
        <w:rPr>
          <w:sz w:val="24"/>
          <w:szCs w:val="24"/>
          <w:lang w:val="en-US"/>
        </w:rPr>
        <w:t>.</w:t>
      </w:r>
    </w:p>
    <w:p w14:paraId="4DF350DA" w14:textId="77777777" w:rsidR="00AD0D99" w:rsidRDefault="00AD0D99">
      <w:pPr>
        <w:spacing w:line="240" w:lineRule="auto"/>
        <w:rPr>
          <w:sz w:val="24"/>
          <w:szCs w:val="24"/>
        </w:rPr>
      </w:pPr>
    </w:p>
    <w:p w14:paraId="0A719556" w14:textId="77777777" w:rsidR="00AD0D99" w:rsidRPr="00AD0D99" w:rsidRDefault="00AD0D99" w:rsidP="00AD0D99">
      <w:pPr>
        <w:spacing w:line="240" w:lineRule="auto"/>
        <w:rPr>
          <w:sz w:val="24"/>
          <w:szCs w:val="24"/>
        </w:rPr>
      </w:pPr>
      <w:proofErr w:type="spellStart"/>
      <w:r w:rsidRPr="00AD0D99">
        <w:rPr>
          <w:sz w:val="24"/>
          <w:szCs w:val="24"/>
        </w:rPr>
        <w:t>Dodds</w:t>
      </w:r>
      <w:proofErr w:type="spellEnd"/>
      <w:r w:rsidRPr="00AD0D99">
        <w:rPr>
          <w:sz w:val="24"/>
          <w:szCs w:val="24"/>
        </w:rPr>
        <w:t xml:space="preserve">, W.K. 2002. </w:t>
      </w:r>
      <w:r w:rsidRPr="00AD0D99">
        <w:rPr>
          <w:i/>
          <w:sz w:val="24"/>
          <w:szCs w:val="24"/>
        </w:rPr>
        <w:t>Freshwater Ecology: Concepts and Environmental Applications</w:t>
      </w:r>
      <w:r w:rsidRPr="00AD0D99">
        <w:rPr>
          <w:sz w:val="24"/>
          <w:szCs w:val="24"/>
        </w:rPr>
        <w:t>. Academic Press. San Diego, California.</w:t>
      </w:r>
    </w:p>
    <w:p w14:paraId="427ACB6D" w14:textId="77777777" w:rsidR="00AD0D99" w:rsidRDefault="00AD0D99">
      <w:pPr>
        <w:spacing w:line="240" w:lineRule="auto"/>
        <w:rPr>
          <w:sz w:val="24"/>
          <w:szCs w:val="24"/>
        </w:rPr>
      </w:pPr>
    </w:p>
    <w:p w14:paraId="7BDADD80" w14:textId="77777777" w:rsidR="00560B98" w:rsidRDefault="00D601D8" w:rsidP="00245D4B">
      <w:pPr>
        <w:spacing w:line="240" w:lineRule="auto"/>
        <w:rPr>
          <w:sz w:val="24"/>
          <w:szCs w:val="24"/>
        </w:rPr>
      </w:pPr>
      <w:proofErr w:type="spellStart"/>
      <w:r w:rsidRPr="009E7734">
        <w:rPr>
          <w:sz w:val="24"/>
          <w:szCs w:val="24"/>
        </w:rPr>
        <w:t>Dodds</w:t>
      </w:r>
      <w:proofErr w:type="spellEnd"/>
      <w:r w:rsidRPr="009E7734">
        <w:rPr>
          <w:sz w:val="24"/>
          <w:szCs w:val="24"/>
        </w:rPr>
        <w:t xml:space="preserve">, W.K., </w:t>
      </w:r>
      <w:proofErr w:type="spellStart"/>
      <w:r w:rsidRPr="009E7734">
        <w:rPr>
          <w:sz w:val="24"/>
          <w:szCs w:val="24"/>
        </w:rPr>
        <w:t>Bouska</w:t>
      </w:r>
      <w:proofErr w:type="spellEnd"/>
      <w:r w:rsidRPr="009E7734">
        <w:rPr>
          <w:sz w:val="24"/>
          <w:szCs w:val="24"/>
        </w:rPr>
        <w:t xml:space="preserve">, W.W., </w:t>
      </w:r>
      <w:proofErr w:type="spellStart"/>
      <w:r w:rsidRPr="009E7734">
        <w:rPr>
          <w:sz w:val="24"/>
          <w:szCs w:val="24"/>
        </w:rPr>
        <w:t>Eitzmann</w:t>
      </w:r>
      <w:proofErr w:type="spellEnd"/>
      <w:r w:rsidRPr="009E7734">
        <w:rPr>
          <w:sz w:val="24"/>
          <w:szCs w:val="24"/>
        </w:rPr>
        <w:t xml:space="preserve">, J.L., Pilger, T.J., Pitts, K.L., Riley, A.J., </w:t>
      </w:r>
      <w:proofErr w:type="spellStart"/>
      <w:r w:rsidRPr="009E7734">
        <w:rPr>
          <w:sz w:val="24"/>
          <w:szCs w:val="24"/>
        </w:rPr>
        <w:t>Schloesser</w:t>
      </w:r>
      <w:proofErr w:type="spellEnd"/>
      <w:r w:rsidRPr="009E7734">
        <w:rPr>
          <w:sz w:val="24"/>
          <w:szCs w:val="24"/>
        </w:rPr>
        <w:t xml:space="preserve">, J.T., &amp; </w:t>
      </w:r>
      <w:proofErr w:type="spellStart"/>
      <w:r w:rsidRPr="009E7734">
        <w:rPr>
          <w:sz w:val="24"/>
          <w:szCs w:val="24"/>
        </w:rPr>
        <w:t>Thornbrugh</w:t>
      </w:r>
      <w:proofErr w:type="spellEnd"/>
      <w:r w:rsidRPr="009E7734">
        <w:rPr>
          <w:sz w:val="24"/>
          <w:szCs w:val="24"/>
        </w:rPr>
        <w:t>, D.J. 2009. Eutrophication of U.S. freshwaters: Analysis of potential</w:t>
      </w:r>
      <w:r w:rsidR="00245D4B" w:rsidRPr="009E7734">
        <w:rPr>
          <w:sz w:val="24"/>
          <w:szCs w:val="24"/>
        </w:rPr>
        <w:t xml:space="preserve"> </w:t>
      </w:r>
      <w:r w:rsidRPr="009E7734">
        <w:rPr>
          <w:sz w:val="24"/>
          <w:szCs w:val="24"/>
        </w:rPr>
        <w:t xml:space="preserve">economic damages. </w:t>
      </w:r>
      <w:r w:rsidRPr="009E7734">
        <w:rPr>
          <w:i/>
          <w:sz w:val="24"/>
          <w:szCs w:val="24"/>
        </w:rPr>
        <w:t>Environ.</w:t>
      </w:r>
      <w:r w:rsidRPr="009E7734">
        <w:rPr>
          <w:sz w:val="24"/>
          <w:szCs w:val="24"/>
        </w:rPr>
        <w:t xml:space="preserve"> </w:t>
      </w:r>
      <w:r w:rsidRPr="009E7734">
        <w:rPr>
          <w:i/>
          <w:sz w:val="24"/>
          <w:szCs w:val="24"/>
        </w:rPr>
        <w:t>Sci. Technol.</w:t>
      </w:r>
      <w:r w:rsidRPr="009E7734">
        <w:rPr>
          <w:sz w:val="24"/>
          <w:szCs w:val="24"/>
        </w:rPr>
        <w:t xml:space="preserve"> 43: 12–19. </w:t>
      </w:r>
      <w:hyperlink r:id="rId32" w:history="1">
        <w:r w:rsidRPr="009E7734">
          <w:rPr>
            <w:rStyle w:val="Hyperlink"/>
            <w:sz w:val="24"/>
            <w:szCs w:val="24"/>
          </w:rPr>
          <w:t>https://doi.org/10.1021/es801217q</w:t>
        </w:r>
      </w:hyperlink>
      <w:r w:rsidRPr="009E7734">
        <w:rPr>
          <w:sz w:val="24"/>
          <w:szCs w:val="24"/>
        </w:rPr>
        <w:t xml:space="preserve"> </w:t>
      </w:r>
    </w:p>
    <w:p w14:paraId="16706D97" w14:textId="77777777" w:rsidR="00AD0D99" w:rsidRDefault="00AD0D99" w:rsidP="00245D4B">
      <w:pPr>
        <w:spacing w:line="240" w:lineRule="auto"/>
        <w:rPr>
          <w:sz w:val="24"/>
          <w:szCs w:val="24"/>
        </w:rPr>
      </w:pPr>
    </w:p>
    <w:p w14:paraId="7228F785" w14:textId="77777777" w:rsidR="00AD0D99" w:rsidRDefault="00AD0D99" w:rsidP="00AD0D99">
      <w:pPr>
        <w:spacing w:line="240" w:lineRule="auto"/>
        <w:rPr>
          <w:sz w:val="24"/>
          <w:szCs w:val="24"/>
        </w:rPr>
      </w:pPr>
      <w:proofErr w:type="spellStart"/>
      <w:r w:rsidRPr="00AD0D99">
        <w:rPr>
          <w:sz w:val="24"/>
          <w:szCs w:val="24"/>
        </w:rPr>
        <w:t>Doubek</w:t>
      </w:r>
      <w:proofErr w:type="spellEnd"/>
      <w:r w:rsidRPr="00AD0D99">
        <w:rPr>
          <w:sz w:val="24"/>
          <w:szCs w:val="24"/>
        </w:rPr>
        <w:t xml:space="preserve">, J.P., &amp; Carey, C.C. 2017. Catchment, morphometric, and water quality characteristics differ between reservoirs and naturally formed lakes on a latitudinal gradient in the conterminous United States. </w:t>
      </w:r>
      <w:r w:rsidRPr="00AD0D99">
        <w:rPr>
          <w:i/>
          <w:sz w:val="24"/>
          <w:szCs w:val="24"/>
        </w:rPr>
        <w:t>Inland Waters</w:t>
      </w:r>
      <w:r w:rsidRPr="00AD0D99">
        <w:rPr>
          <w:sz w:val="24"/>
          <w:szCs w:val="24"/>
        </w:rPr>
        <w:t xml:space="preserve"> 7(2): 171–180. </w:t>
      </w:r>
      <w:hyperlink r:id="rId33" w:history="1">
        <w:r w:rsidRPr="00AD0D99">
          <w:rPr>
            <w:rStyle w:val="Hyperlink"/>
            <w:sz w:val="24"/>
            <w:szCs w:val="24"/>
          </w:rPr>
          <w:t>https://doi.org/10.1080/20442041.2017.1293317</w:t>
        </w:r>
      </w:hyperlink>
      <w:r w:rsidRPr="00AD0D99">
        <w:rPr>
          <w:sz w:val="24"/>
          <w:szCs w:val="24"/>
        </w:rPr>
        <w:t xml:space="preserve"> </w:t>
      </w:r>
    </w:p>
    <w:p w14:paraId="28AC95F7" w14:textId="77777777" w:rsidR="00AD0D99" w:rsidRDefault="00AD0D99" w:rsidP="00AD0D99">
      <w:pPr>
        <w:spacing w:line="240" w:lineRule="auto"/>
        <w:rPr>
          <w:sz w:val="24"/>
          <w:szCs w:val="24"/>
        </w:rPr>
      </w:pPr>
    </w:p>
    <w:p w14:paraId="0001E6E5" w14:textId="77777777" w:rsidR="00AD0D99" w:rsidRDefault="00AD0D99" w:rsidP="00AD0D99">
      <w:pPr>
        <w:spacing w:line="240" w:lineRule="auto"/>
        <w:rPr>
          <w:sz w:val="24"/>
          <w:szCs w:val="24"/>
        </w:rPr>
      </w:pPr>
      <w:proofErr w:type="spellStart"/>
      <w:r w:rsidRPr="00AD0D99">
        <w:rPr>
          <w:sz w:val="24"/>
          <w:szCs w:val="24"/>
        </w:rPr>
        <w:t>Doubek</w:t>
      </w:r>
      <w:proofErr w:type="spellEnd"/>
      <w:r w:rsidRPr="00AD0D99">
        <w:rPr>
          <w:sz w:val="24"/>
          <w:szCs w:val="24"/>
        </w:rPr>
        <w:t xml:space="preserve">, J.P., Carey, C.C., Lavender, M., </w:t>
      </w:r>
      <w:proofErr w:type="spellStart"/>
      <w:r w:rsidRPr="00AD0D99">
        <w:rPr>
          <w:sz w:val="24"/>
          <w:szCs w:val="24"/>
        </w:rPr>
        <w:t>Winegardner</w:t>
      </w:r>
      <w:proofErr w:type="spellEnd"/>
      <w:r w:rsidRPr="00AD0D99">
        <w:rPr>
          <w:sz w:val="24"/>
          <w:szCs w:val="24"/>
        </w:rPr>
        <w:t xml:space="preserve">, A.K., Beaulieu, M., Kelly, P.T., Pollard, A.I., </w:t>
      </w:r>
      <w:proofErr w:type="spellStart"/>
      <w:r w:rsidRPr="00AD0D99">
        <w:rPr>
          <w:sz w:val="24"/>
          <w:szCs w:val="24"/>
        </w:rPr>
        <w:t>Straile</w:t>
      </w:r>
      <w:proofErr w:type="spellEnd"/>
      <w:r w:rsidRPr="00AD0D99">
        <w:rPr>
          <w:sz w:val="24"/>
          <w:szCs w:val="24"/>
        </w:rPr>
        <w:t xml:space="preserve">, D., &amp; </w:t>
      </w:r>
      <w:proofErr w:type="spellStart"/>
      <w:r w:rsidRPr="00AD0D99">
        <w:rPr>
          <w:sz w:val="24"/>
          <w:szCs w:val="24"/>
        </w:rPr>
        <w:t>Stockwell</w:t>
      </w:r>
      <w:proofErr w:type="spellEnd"/>
      <w:r w:rsidRPr="00AD0D99">
        <w:rPr>
          <w:sz w:val="24"/>
          <w:szCs w:val="24"/>
        </w:rPr>
        <w:t xml:space="preserve">, J.D. 2019. Calanoid copepod zooplankton density is positively associated with water residence time across the continental United States. </w:t>
      </w:r>
      <w:proofErr w:type="spellStart"/>
      <w:r w:rsidRPr="00AD0D99">
        <w:rPr>
          <w:i/>
          <w:sz w:val="24"/>
          <w:szCs w:val="24"/>
        </w:rPr>
        <w:t>PLoS</w:t>
      </w:r>
      <w:proofErr w:type="spellEnd"/>
      <w:r w:rsidRPr="00AD0D99">
        <w:rPr>
          <w:i/>
          <w:sz w:val="24"/>
          <w:szCs w:val="24"/>
        </w:rPr>
        <w:t xml:space="preserve"> ONE</w:t>
      </w:r>
      <w:r w:rsidRPr="00AD0D99">
        <w:rPr>
          <w:sz w:val="24"/>
          <w:szCs w:val="24"/>
        </w:rPr>
        <w:t xml:space="preserve"> 14(1): 1–22. </w:t>
      </w:r>
      <w:hyperlink r:id="rId34" w:history="1">
        <w:r w:rsidRPr="00AD0D99">
          <w:rPr>
            <w:rStyle w:val="Hyperlink"/>
            <w:sz w:val="24"/>
            <w:szCs w:val="24"/>
          </w:rPr>
          <w:t>https://doi.org/10.1371/journal.pone.0209567</w:t>
        </w:r>
      </w:hyperlink>
    </w:p>
    <w:p w14:paraId="6403A193" w14:textId="77777777" w:rsidR="00AD0D99" w:rsidRDefault="00AD0D99" w:rsidP="00AD0D99">
      <w:pPr>
        <w:spacing w:line="240" w:lineRule="auto"/>
        <w:rPr>
          <w:sz w:val="24"/>
          <w:szCs w:val="24"/>
        </w:rPr>
      </w:pPr>
    </w:p>
    <w:p w14:paraId="7A5A820E" w14:textId="77777777" w:rsidR="00AD0D99" w:rsidRPr="00AD0D99" w:rsidRDefault="00AD0D99" w:rsidP="00AD0D99">
      <w:pPr>
        <w:spacing w:line="240" w:lineRule="auto"/>
        <w:rPr>
          <w:sz w:val="24"/>
          <w:szCs w:val="24"/>
        </w:rPr>
      </w:pPr>
      <w:r w:rsidRPr="00AD0D99">
        <w:rPr>
          <w:sz w:val="24"/>
          <w:szCs w:val="24"/>
        </w:rPr>
        <w:t xml:space="preserve">Dugan, H.A., Bartlett, S.L., Burke, S.M., </w:t>
      </w:r>
      <w:proofErr w:type="spellStart"/>
      <w:r w:rsidRPr="00AD0D99">
        <w:rPr>
          <w:sz w:val="24"/>
          <w:szCs w:val="24"/>
        </w:rPr>
        <w:t>Doubek</w:t>
      </w:r>
      <w:proofErr w:type="spellEnd"/>
      <w:r w:rsidRPr="00AD0D99">
        <w:rPr>
          <w:sz w:val="24"/>
          <w:szCs w:val="24"/>
        </w:rPr>
        <w:t xml:space="preserve">, J.P., </w:t>
      </w:r>
      <w:proofErr w:type="spellStart"/>
      <w:r w:rsidRPr="00AD0D99">
        <w:rPr>
          <w:sz w:val="24"/>
          <w:szCs w:val="24"/>
        </w:rPr>
        <w:t>Krivak</w:t>
      </w:r>
      <w:proofErr w:type="spellEnd"/>
      <w:r w:rsidRPr="00AD0D99">
        <w:rPr>
          <w:sz w:val="24"/>
          <w:szCs w:val="24"/>
        </w:rPr>
        <w:t xml:space="preserve">-Tetley, F.E., </w:t>
      </w:r>
      <w:proofErr w:type="spellStart"/>
      <w:r w:rsidRPr="00AD0D99">
        <w:rPr>
          <w:sz w:val="24"/>
          <w:szCs w:val="24"/>
        </w:rPr>
        <w:t>Skaff</w:t>
      </w:r>
      <w:proofErr w:type="spellEnd"/>
      <w:r w:rsidRPr="00AD0D99">
        <w:rPr>
          <w:sz w:val="24"/>
          <w:szCs w:val="24"/>
        </w:rPr>
        <w:t xml:space="preserve">, N.K., Summers, J.C., Farrell, K.J., McCullough, I.M., Morales-Williams, A.M., Roberts, D.C., Ouyang, Z., </w:t>
      </w:r>
      <w:proofErr w:type="spellStart"/>
      <w:r w:rsidRPr="00AD0D99">
        <w:rPr>
          <w:sz w:val="24"/>
          <w:szCs w:val="24"/>
        </w:rPr>
        <w:t>Scordo</w:t>
      </w:r>
      <w:proofErr w:type="spellEnd"/>
      <w:r w:rsidRPr="00AD0D99">
        <w:rPr>
          <w:sz w:val="24"/>
          <w:szCs w:val="24"/>
        </w:rPr>
        <w:t xml:space="preserve">, F., Hanson, P.C., &amp; Weathers, K.C. 2017. Salting our freshwater lakes. </w:t>
      </w:r>
      <w:r w:rsidRPr="00AD0D99">
        <w:rPr>
          <w:i/>
          <w:sz w:val="24"/>
          <w:szCs w:val="24"/>
        </w:rPr>
        <w:t>Proceedings of the National Academy of Sciences of the United States of America</w:t>
      </w:r>
      <w:r w:rsidRPr="00AD0D99">
        <w:rPr>
          <w:sz w:val="24"/>
          <w:szCs w:val="24"/>
        </w:rPr>
        <w:t xml:space="preserve"> 114(17): 4453–4458. </w:t>
      </w:r>
      <w:hyperlink r:id="rId35" w:history="1">
        <w:r w:rsidRPr="00AD0D99">
          <w:rPr>
            <w:rStyle w:val="Hyperlink"/>
            <w:sz w:val="24"/>
            <w:szCs w:val="24"/>
          </w:rPr>
          <w:t>https://doi.org/10.1073/pnas.1620211114</w:t>
        </w:r>
      </w:hyperlink>
      <w:r w:rsidRPr="00AD0D99">
        <w:rPr>
          <w:sz w:val="24"/>
          <w:szCs w:val="24"/>
        </w:rPr>
        <w:t xml:space="preserve"> </w:t>
      </w:r>
    </w:p>
    <w:p w14:paraId="7D3C523C" w14:textId="77777777" w:rsidR="00AD0D99" w:rsidRPr="00AD0D99" w:rsidRDefault="00AD0D99" w:rsidP="00AD0D99">
      <w:pPr>
        <w:spacing w:line="240" w:lineRule="auto"/>
        <w:rPr>
          <w:sz w:val="24"/>
          <w:szCs w:val="24"/>
        </w:rPr>
      </w:pPr>
    </w:p>
    <w:p w14:paraId="0E2BD172" w14:textId="77777777" w:rsidR="00560B98" w:rsidRDefault="005D6A35">
      <w:pPr>
        <w:widowControl w:val="0"/>
        <w:spacing w:line="240" w:lineRule="auto"/>
        <w:rPr>
          <w:sz w:val="24"/>
          <w:szCs w:val="24"/>
        </w:rPr>
      </w:pPr>
      <w:proofErr w:type="spellStart"/>
      <w:r w:rsidRPr="009E7734">
        <w:rPr>
          <w:sz w:val="24"/>
          <w:szCs w:val="24"/>
        </w:rPr>
        <w:t>Effler</w:t>
      </w:r>
      <w:proofErr w:type="spellEnd"/>
      <w:r w:rsidRPr="009E7734">
        <w:rPr>
          <w:sz w:val="24"/>
          <w:szCs w:val="24"/>
        </w:rPr>
        <w:t xml:space="preserve">, S.W., Perkins, M.G., &amp; Brooks, C. 1986. The oxygen resources of the hypolimnion of ionically enriched Onondaga Lake, NY, U.S.A. </w:t>
      </w:r>
      <w:r w:rsidRPr="009E7734">
        <w:rPr>
          <w:i/>
          <w:sz w:val="24"/>
          <w:szCs w:val="24"/>
        </w:rPr>
        <w:t xml:space="preserve">Water. Air. Soil </w:t>
      </w:r>
      <w:proofErr w:type="spellStart"/>
      <w:r w:rsidRPr="009E7734">
        <w:rPr>
          <w:i/>
          <w:sz w:val="24"/>
          <w:szCs w:val="24"/>
        </w:rPr>
        <w:t>Pollut</w:t>
      </w:r>
      <w:proofErr w:type="spellEnd"/>
      <w:r w:rsidRPr="009E7734">
        <w:rPr>
          <w:i/>
          <w:sz w:val="24"/>
          <w:szCs w:val="24"/>
        </w:rPr>
        <w:t>.</w:t>
      </w:r>
      <w:r w:rsidRPr="009E7734">
        <w:rPr>
          <w:sz w:val="24"/>
          <w:szCs w:val="24"/>
        </w:rPr>
        <w:t xml:space="preserve"> 29: 93–108. </w:t>
      </w:r>
      <w:hyperlink r:id="rId36" w:history="1">
        <w:r w:rsidRPr="009E7734">
          <w:rPr>
            <w:rStyle w:val="Hyperlink"/>
            <w:sz w:val="24"/>
            <w:szCs w:val="24"/>
          </w:rPr>
          <w:t>https://doi.org/10.1007/BF00149332</w:t>
        </w:r>
      </w:hyperlink>
      <w:r w:rsidRPr="009E7734">
        <w:rPr>
          <w:sz w:val="24"/>
          <w:szCs w:val="24"/>
        </w:rPr>
        <w:t xml:space="preserve"> </w:t>
      </w:r>
    </w:p>
    <w:p w14:paraId="420EA974" w14:textId="77777777" w:rsidR="00AD0D99" w:rsidRDefault="00AD0D99">
      <w:pPr>
        <w:widowControl w:val="0"/>
        <w:spacing w:line="240" w:lineRule="auto"/>
        <w:rPr>
          <w:sz w:val="24"/>
          <w:szCs w:val="24"/>
        </w:rPr>
      </w:pPr>
    </w:p>
    <w:p w14:paraId="478792F8" w14:textId="77777777" w:rsidR="00AD0D99" w:rsidRPr="00AD0D99" w:rsidRDefault="00AD0D99" w:rsidP="00AD0D99">
      <w:pPr>
        <w:widowControl w:val="0"/>
        <w:spacing w:line="240" w:lineRule="auto"/>
        <w:rPr>
          <w:sz w:val="24"/>
          <w:szCs w:val="24"/>
        </w:rPr>
      </w:pPr>
      <w:r w:rsidRPr="00AD0D99">
        <w:rPr>
          <w:sz w:val="24"/>
          <w:szCs w:val="24"/>
          <w:lang w:val="en-US"/>
        </w:rPr>
        <w:t xml:space="preserve">Franklin, P.A. 2014. Dissolved oxygen criteria for freshwater fish in New Zealand: a revised approach, New Zealand Journal of Marine and Freshwater Research, 48:1, 112-126, DOI: </w:t>
      </w:r>
      <w:hyperlink r:id="rId37" w:history="1">
        <w:r w:rsidRPr="00AD0D99">
          <w:rPr>
            <w:rStyle w:val="Hyperlink"/>
            <w:sz w:val="24"/>
            <w:szCs w:val="24"/>
            <w:lang w:val="en-US"/>
          </w:rPr>
          <w:t>10.1080/00288330.2013.827123</w:t>
        </w:r>
      </w:hyperlink>
    </w:p>
    <w:p w14:paraId="371E070A" w14:textId="77777777" w:rsidR="00AD0D99" w:rsidRDefault="00AD0D99">
      <w:pPr>
        <w:widowControl w:val="0"/>
        <w:spacing w:line="240" w:lineRule="auto"/>
        <w:rPr>
          <w:sz w:val="24"/>
          <w:szCs w:val="24"/>
        </w:rPr>
      </w:pPr>
    </w:p>
    <w:p w14:paraId="1600E766" w14:textId="77777777" w:rsidR="00AD0D99" w:rsidRDefault="00AD0D99">
      <w:pPr>
        <w:widowControl w:val="0"/>
        <w:spacing w:line="240" w:lineRule="auto"/>
        <w:rPr>
          <w:sz w:val="24"/>
          <w:szCs w:val="24"/>
        </w:rPr>
      </w:pPr>
      <w:r w:rsidRPr="00AD0D99">
        <w:rPr>
          <w:sz w:val="24"/>
          <w:szCs w:val="24"/>
        </w:rPr>
        <w:t xml:space="preserve">Gerling, A.B., Munger, Z.W., </w:t>
      </w:r>
      <w:proofErr w:type="spellStart"/>
      <w:r w:rsidRPr="00AD0D99">
        <w:rPr>
          <w:sz w:val="24"/>
          <w:szCs w:val="24"/>
        </w:rPr>
        <w:t>Doubek</w:t>
      </w:r>
      <w:proofErr w:type="spellEnd"/>
      <w:r w:rsidRPr="00AD0D99">
        <w:rPr>
          <w:sz w:val="24"/>
          <w:szCs w:val="24"/>
        </w:rPr>
        <w:t xml:space="preserve">, J.P., Hamre, K.D., </w:t>
      </w:r>
      <w:proofErr w:type="spellStart"/>
      <w:r w:rsidRPr="00AD0D99">
        <w:rPr>
          <w:sz w:val="24"/>
          <w:szCs w:val="24"/>
        </w:rPr>
        <w:t>Gantzer</w:t>
      </w:r>
      <w:proofErr w:type="spellEnd"/>
      <w:r w:rsidRPr="00AD0D99">
        <w:rPr>
          <w:sz w:val="24"/>
          <w:szCs w:val="24"/>
        </w:rPr>
        <w:t xml:space="preserve">, P.A., Little, J.C., &amp; Carey, C.C. 2016. Whole-catchment manipulations of internal and external loading reveal the sensitivity of a century-old reservoir to hypoxia. </w:t>
      </w:r>
      <w:r w:rsidRPr="00AD0D99">
        <w:rPr>
          <w:i/>
          <w:sz w:val="24"/>
          <w:szCs w:val="24"/>
        </w:rPr>
        <w:t>Ecosystems</w:t>
      </w:r>
      <w:r w:rsidRPr="00AD0D99">
        <w:rPr>
          <w:sz w:val="24"/>
          <w:szCs w:val="24"/>
        </w:rPr>
        <w:t xml:space="preserve"> 19(3): 555–571. </w:t>
      </w:r>
      <w:hyperlink r:id="rId38" w:history="1">
        <w:r w:rsidRPr="00AD0D99">
          <w:rPr>
            <w:rStyle w:val="Hyperlink"/>
            <w:sz w:val="24"/>
            <w:szCs w:val="24"/>
          </w:rPr>
          <w:t>https://doi.org/10.1007/s10021-015-9951-0</w:t>
        </w:r>
      </w:hyperlink>
    </w:p>
    <w:p w14:paraId="3BB9E296" w14:textId="77777777" w:rsidR="00AD0D99" w:rsidRDefault="00AD0D99">
      <w:pPr>
        <w:widowControl w:val="0"/>
        <w:spacing w:line="240" w:lineRule="auto"/>
        <w:rPr>
          <w:sz w:val="24"/>
          <w:szCs w:val="24"/>
        </w:rPr>
      </w:pPr>
    </w:p>
    <w:p w14:paraId="6536669D" w14:textId="77777777" w:rsidR="00AD0D99" w:rsidRDefault="00AD0D99" w:rsidP="00AD0D99">
      <w:pPr>
        <w:widowControl w:val="0"/>
        <w:spacing w:line="240" w:lineRule="auto"/>
        <w:rPr>
          <w:sz w:val="24"/>
          <w:szCs w:val="24"/>
        </w:rPr>
      </w:pPr>
      <w:proofErr w:type="spellStart"/>
      <w:r w:rsidRPr="00AD0D99">
        <w:rPr>
          <w:sz w:val="24"/>
          <w:szCs w:val="24"/>
        </w:rPr>
        <w:t>Gerten</w:t>
      </w:r>
      <w:proofErr w:type="spellEnd"/>
      <w:r w:rsidRPr="00AD0D99">
        <w:rPr>
          <w:sz w:val="24"/>
          <w:szCs w:val="24"/>
        </w:rPr>
        <w:t xml:space="preserve">, D. &amp; Adrian, R. 2002. Responses of lake temperatures to diverse North Atlantic Oscillation indices. In: R.G. Wetzel (ed.). </w:t>
      </w:r>
      <w:r w:rsidRPr="00AD0D99">
        <w:rPr>
          <w:i/>
          <w:sz w:val="24"/>
          <w:szCs w:val="24"/>
        </w:rPr>
        <w:t>International Association of Theoretical and Applied Limnology Proceedings</w:t>
      </w:r>
      <w:r w:rsidRPr="00AD0D99">
        <w:rPr>
          <w:sz w:val="24"/>
          <w:szCs w:val="24"/>
        </w:rPr>
        <w:t xml:space="preserve">. (pp. 1593–1596). </w:t>
      </w:r>
      <w:r w:rsidRPr="00AD0D99">
        <w:rPr>
          <w:i/>
          <w:sz w:val="24"/>
          <w:szCs w:val="24"/>
        </w:rPr>
        <w:t xml:space="preserve">E </w:t>
      </w:r>
      <w:proofErr w:type="spellStart"/>
      <w:r w:rsidRPr="00AD0D99">
        <w:rPr>
          <w:i/>
          <w:sz w:val="24"/>
          <w:szCs w:val="24"/>
        </w:rPr>
        <w:t>Schweizerbart’sche</w:t>
      </w:r>
      <w:proofErr w:type="spellEnd"/>
      <w:r w:rsidRPr="00AD0D99">
        <w:rPr>
          <w:i/>
          <w:sz w:val="24"/>
          <w:szCs w:val="24"/>
        </w:rPr>
        <w:t xml:space="preserve"> </w:t>
      </w:r>
      <w:proofErr w:type="spellStart"/>
      <w:r w:rsidRPr="00AD0D99">
        <w:rPr>
          <w:i/>
          <w:sz w:val="24"/>
          <w:szCs w:val="24"/>
        </w:rPr>
        <w:t>Verlagsbuchhandlung</w:t>
      </w:r>
      <w:proofErr w:type="spellEnd"/>
      <w:r w:rsidRPr="00AD0D99">
        <w:rPr>
          <w:sz w:val="24"/>
          <w:szCs w:val="24"/>
        </w:rPr>
        <w:t>. Stuttgart, Germany.</w:t>
      </w:r>
    </w:p>
    <w:p w14:paraId="730B71DE" w14:textId="77777777" w:rsidR="00AD0D99" w:rsidRDefault="00AD0D99" w:rsidP="00AD0D99">
      <w:pPr>
        <w:widowControl w:val="0"/>
        <w:spacing w:line="240" w:lineRule="auto"/>
        <w:rPr>
          <w:sz w:val="24"/>
          <w:szCs w:val="24"/>
        </w:rPr>
      </w:pPr>
    </w:p>
    <w:p w14:paraId="191C53E0" w14:textId="77777777" w:rsidR="00AD0D99" w:rsidRPr="00AD0D99" w:rsidRDefault="00AD0D99" w:rsidP="00AD0D99">
      <w:pPr>
        <w:widowControl w:val="0"/>
        <w:spacing w:line="240" w:lineRule="auto"/>
        <w:rPr>
          <w:sz w:val="24"/>
          <w:szCs w:val="24"/>
        </w:rPr>
      </w:pPr>
      <w:r w:rsidRPr="00AD0D99">
        <w:rPr>
          <w:sz w:val="24"/>
          <w:szCs w:val="24"/>
        </w:rPr>
        <w:t xml:space="preserve">Guarino, A.W.S., Branco, C.W.C., </w:t>
      </w:r>
      <w:proofErr w:type="spellStart"/>
      <w:r w:rsidRPr="00AD0D99">
        <w:rPr>
          <w:sz w:val="24"/>
          <w:szCs w:val="24"/>
        </w:rPr>
        <w:t>Diniz</w:t>
      </w:r>
      <w:proofErr w:type="spellEnd"/>
      <w:r w:rsidRPr="00AD0D99">
        <w:rPr>
          <w:sz w:val="24"/>
          <w:szCs w:val="24"/>
        </w:rPr>
        <w:t>, G.P., &amp; Rocha, R.J.S. 2005. Limnological characteristics of an old tropical reservoir (</w:t>
      </w:r>
      <w:proofErr w:type="spellStart"/>
      <w:r w:rsidRPr="00AD0D99">
        <w:rPr>
          <w:i/>
          <w:sz w:val="24"/>
          <w:szCs w:val="24"/>
        </w:rPr>
        <w:t>Ribeirão</w:t>
      </w:r>
      <w:proofErr w:type="spellEnd"/>
      <w:r w:rsidRPr="00AD0D99">
        <w:rPr>
          <w:i/>
          <w:sz w:val="24"/>
          <w:szCs w:val="24"/>
        </w:rPr>
        <w:t xml:space="preserve"> das </w:t>
      </w:r>
      <w:proofErr w:type="spellStart"/>
      <w:r w:rsidRPr="00AD0D99">
        <w:rPr>
          <w:i/>
          <w:sz w:val="24"/>
          <w:szCs w:val="24"/>
        </w:rPr>
        <w:t>Lajes</w:t>
      </w:r>
      <w:proofErr w:type="spellEnd"/>
      <w:r w:rsidRPr="00AD0D99">
        <w:rPr>
          <w:sz w:val="24"/>
          <w:szCs w:val="24"/>
        </w:rPr>
        <w:t xml:space="preserve"> Reservoir, RJ, Brazil). </w:t>
      </w:r>
      <w:r w:rsidRPr="00AD0D99">
        <w:rPr>
          <w:i/>
          <w:sz w:val="24"/>
          <w:szCs w:val="24"/>
        </w:rPr>
        <w:t>Water</w:t>
      </w:r>
      <w:r w:rsidRPr="00AD0D99">
        <w:rPr>
          <w:sz w:val="24"/>
          <w:szCs w:val="24"/>
        </w:rPr>
        <w:t xml:space="preserve"> 17(2): 129–141.</w:t>
      </w:r>
    </w:p>
    <w:p w14:paraId="6ECA8686" w14:textId="77777777" w:rsidR="00AD0D99" w:rsidRDefault="00AD0D99" w:rsidP="00AD0D99">
      <w:pPr>
        <w:widowControl w:val="0"/>
        <w:spacing w:line="240" w:lineRule="auto"/>
        <w:rPr>
          <w:sz w:val="24"/>
          <w:szCs w:val="24"/>
        </w:rPr>
      </w:pPr>
    </w:p>
    <w:p w14:paraId="6A97ADD3" w14:textId="77777777" w:rsidR="00560B98" w:rsidRDefault="007661F4">
      <w:pPr>
        <w:widowControl w:val="0"/>
        <w:spacing w:line="240" w:lineRule="auto"/>
        <w:rPr>
          <w:sz w:val="24"/>
          <w:szCs w:val="24"/>
        </w:rPr>
      </w:pPr>
      <w:r w:rsidRPr="009E7734">
        <w:rPr>
          <w:sz w:val="24"/>
          <w:szCs w:val="24"/>
        </w:rPr>
        <w:t xml:space="preserve">Hayes, N.M., </w:t>
      </w:r>
      <w:proofErr w:type="spellStart"/>
      <w:r w:rsidRPr="009E7734">
        <w:rPr>
          <w:sz w:val="24"/>
          <w:szCs w:val="24"/>
        </w:rPr>
        <w:t>Deemer</w:t>
      </w:r>
      <w:proofErr w:type="spellEnd"/>
      <w:r w:rsidRPr="009E7734">
        <w:rPr>
          <w:sz w:val="24"/>
          <w:szCs w:val="24"/>
        </w:rPr>
        <w:t xml:space="preserve">, B.R., Corman, J.R., </w:t>
      </w:r>
      <w:proofErr w:type="spellStart"/>
      <w:r w:rsidRPr="009E7734">
        <w:rPr>
          <w:sz w:val="24"/>
          <w:szCs w:val="24"/>
        </w:rPr>
        <w:t>Razavi</w:t>
      </w:r>
      <w:proofErr w:type="spellEnd"/>
      <w:r w:rsidRPr="009E7734">
        <w:rPr>
          <w:sz w:val="24"/>
          <w:szCs w:val="24"/>
        </w:rPr>
        <w:t xml:space="preserve">, N.R., &amp; </w:t>
      </w:r>
      <w:proofErr w:type="spellStart"/>
      <w:r w:rsidRPr="009E7734">
        <w:rPr>
          <w:sz w:val="24"/>
          <w:szCs w:val="24"/>
        </w:rPr>
        <w:t>Strock</w:t>
      </w:r>
      <w:proofErr w:type="spellEnd"/>
      <w:r w:rsidRPr="009E7734">
        <w:rPr>
          <w:sz w:val="24"/>
          <w:szCs w:val="24"/>
        </w:rPr>
        <w:t xml:space="preserve">, K.E. 2017. Key differences between lakes and reservoirs modify climate signals: A case for a new conceptual model. </w:t>
      </w:r>
      <w:proofErr w:type="spellStart"/>
      <w:r w:rsidRPr="009E7734">
        <w:rPr>
          <w:i/>
          <w:sz w:val="24"/>
          <w:szCs w:val="24"/>
        </w:rPr>
        <w:t>Limnol</w:t>
      </w:r>
      <w:proofErr w:type="spellEnd"/>
      <w:r w:rsidRPr="009E7734">
        <w:rPr>
          <w:i/>
          <w:sz w:val="24"/>
          <w:szCs w:val="24"/>
        </w:rPr>
        <w:t xml:space="preserve">. </w:t>
      </w:r>
      <w:proofErr w:type="spellStart"/>
      <w:r w:rsidRPr="009E7734">
        <w:rPr>
          <w:i/>
          <w:sz w:val="24"/>
          <w:szCs w:val="24"/>
        </w:rPr>
        <w:t>Oceanogr</w:t>
      </w:r>
      <w:proofErr w:type="spellEnd"/>
      <w:r w:rsidRPr="009E7734">
        <w:rPr>
          <w:i/>
          <w:sz w:val="24"/>
          <w:szCs w:val="24"/>
        </w:rPr>
        <w:t>. Lett</w:t>
      </w:r>
      <w:r w:rsidRPr="009E7734">
        <w:rPr>
          <w:sz w:val="24"/>
          <w:szCs w:val="24"/>
        </w:rPr>
        <w:t xml:space="preserve">. 2: 47–62. </w:t>
      </w:r>
      <w:hyperlink r:id="rId39" w:history="1">
        <w:r w:rsidRPr="009E7734">
          <w:rPr>
            <w:rStyle w:val="Hyperlink"/>
            <w:sz w:val="24"/>
            <w:szCs w:val="24"/>
          </w:rPr>
          <w:t>https://doi.org/10.1002/lol2.10036</w:t>
        </w:r>
      </w:hyperlink>
      <w:r w:rsidRPr="009E7734">
        <w:rPr>
          <w:sz w:val="24"/>
          <w:szCs w:val="24"/>
        </w:rPr>
        <w:t xml:space="preserve"> </w:t>
      </w:r>
    </w:p>
    <w:p w14:paraId="57F46E43" w14:textId="77777777" w:rsidR="00AD0D99" w:rsidRDefault="00AD0D99">
      <w:pPr>
        <w:widowControl w:val="0"/>
        <w:spacing w:line="240" w:lineRule="auto"/>
        <w:rPr>
          <w:sz w:val="24"/>
          <w:szCs w:val="24"/>
        </w:rPr>
      </w:pPr>
    </w:p>
    <w:p w14:paraId="5736EEC8" w14:textId="77777777" w:rsidR="00AD0D99" w:rsidRPr="00AD0D99" w:rsidRDefault="00AD0D99" w:rsidP="00AD0D99">
      <w:pPr>
        <w:widowControl w:val="0"/>
        <w:spacing w:line="240" w:lineRule="auto"/>
        <w:rPr>
          <w:sz w:val="24"/>
          <w:szCs w:val="24"/>
        </w:rPr>
      </w:pPr>
      <w:r w:rsidRPr="00AD0D99">
        <w:rPr>
          <w:sz w:val="24"/>
          <w:szCs w:val="24"/>
        </w:rPr>
        <w:t xml:space="preserve">Hutchinson, G.E. 1957. </w:t>
      </w:r>
      <w:r w:rsidRPr="00AD0D99">
        <w:rPr>
          <w:i/>
          <w:sz w:val="24"/>
          <w:szCs w:val="24"/>
        </w:rPr>
        <w:t>A Treatise on Limnology (Volume 1 - Geography, Physics and Chemistry).</w:t>
      </w:r>
      <w:r w:rsidRPr="00AD0D99">
        <w:rPr>
          <w:sz w:val="24"/>
          <w:szCs w:val="24"/>
        </w:rPr>
        <w:t xml:space="preserve"> John Wiley &amp; Sons. 1015 pp.</w:t>
      </w:r>
    </w:p>
    <w:p w14:paraId="717364D1" w14:textId="77777777" w:rsidR="00AD0D99" w:rsidRDefault="00AD0D99">
      <w:pPr>
        <w:widowControl w:val="0"/>
        <w:spacing w:line="240" w:lineRule="auto"/>
        <w:rPr>
          <w:sz w:val="24"/>
          <w:szCs w:val="24"/>
        </w:rPr>
      </w:pPr>
    </w:p>
    <w:p w14:paraId="72EF90EC" w14:textId="77777777" w:rsidR="00AD0D99" w:rsidRPr="00AD0D99" w:rsidRDefault="00AD0D99" w:rsidP="00AD0D99">
      <w:pPr>
        <w:widowControl w:val="0"/>
        <w:spacing w:line="240" w:lineRule="auto"/>
        <w:rPr>
          <w:sz w:val="24"/>
          <w:szCs w:val="24"/>
        </w:rPr>
      </w:pPr>
      <w:r w:rsidRPr="00AD0D99">
        <w:rPr>
          <w:sz w:val="24"/>
          <w:szCs w:val="24"/>
        </w:rPr>
        <w:t xml:space="preserve">Hynes, H.B.N. 1960. </w:t>
      </w:r>
      <w:r w:rsidRPr="00AD0D99">
        <w:rPr>
          <w:i/>
          <w:sz w:val="24"/>
          <w:szCs w:val="24"/>
        </w:rPr>
        <w:t>The Biology of Polluted Waters</w:t>
      </w:r>
      <w:r w:rsidRPr="00AD0D99">
        <w:rPr>
          <w:sz w:val="24"/>
          <w:szCs w:val="24"/>
        </w:rPr>
        <w:t>. Liverpool University Press. Liverpool, UK.</w:t>
      </w:r>
    </w:p>
    <w:p w14:paraId="6B979642" w14:textId="77777777" w:rsidR="00AD0D99" w:rsidRDefault="00AD0D99">
      <w:pPr>
        <w:widowControl w:val="0"/>
        <w:spacing w:line="240" w:lineRule="auto"/>
        <w:rPr>
          <w:sz w:val="24"/>
          <w:szCs w:val="24"/>
        </w:rPr>
      </w:pPr>
    </w:p>
    <w:p w14:paraId="316C4ACD" w14:textId="77777777" w:rsidR="00560B98" w:rsidRDefault="009110B5">
      <w:pPr>
        <w:widowControl w:val="0"/>
        <w:spacing w:line="240" w:lineRule="auto"/>
        <w:rPr>
          <w:sz w:val="24"/>
          <w:szCs w:val="24"/>
        </w:rPr>
      </w:pPr>
      <w:r w:rsidRPr="009E7734">
        <w:rPr>
          <w:sz w:val="24"/>
          <w:szCs w:val="24"/>
        </w:rPr>
        <w:t xml:space="preserve">Jenny, J.-P., </w:t>
      </w:r>
      <w:proofErr w:type="spellStart"/>
      <w:r w:rsidRPr="009E7734">
        <w:rPr>
          <w:sz w:val="24"/>
          <w:szCs w:val="24"/>
        </w:rPr>
        <w:t>Francus</w:t>
      </w:r>
      <w:proofErr w:type="spellEnd"/>
      <w:r w:rsidRPr="009E7734">
        <w:rPr>
          <w:sz w:val="24"/>
          <w:szCs w:val="24"/>
        </w:rPr>
        <w:t xml:space="preserve">, P., </w:t>
      </w:r>
      <w:proofErr w:type="spellStart"/>
      <w:r w:rsidRPr="009E7734">
        <w:rPr>
          <w:sz w:val="24"/>
          <w:szCs w:val="24"/>
        </w:rPr>
        <w:t>Normandeau</w:t>
      </w:r>
      <w:proofErr w:type="spellEnd"/>
      <w:r w:rsidRPr="009E7734">
        <w:rPr>
          <w:sz w:val="24"/>
          <w:szCs w:val="24"/>
        </w:rPr>
        <w:t xml:space="preserve">, A., Lapointe, F., </w:t>
      </w:r>
      <w:proofErr w:type="spellStart"/>
      <w:r w:rsidRPr="009E7734">
        <w:rPr>
          <w:sz w:val="24"/>
          <w:szCs w:val="24"/>
        </w:rPr>
        <w:t>Perga</w:t>
      </w:r>
      <w:proofErr w:type="spellEnd"/>
      <w:r w:rsidRPr="009E7734">
        <w:rPr>
          <w:sz w:val="24"/>
          <w:szCs w:val="24"/>
        </w:rPr>
        <w:t xml:space="preserve">, M.-E., </w:t>
      </w:r>
      <w:proofErr w:type="spellStart"/>
      <w:r w:rsidRPr="009E7734">
        <w:rPr>
          <w:sz w:val="24"/>
          <w:szCs w:val="24"/>
        </w:rPr>
        <w:t>Ojala</w:t>
      </w:r>
      <w:proofErr w:type="spellEnd"/>
      <w:r w:rsidRPr="009E7734">
        <w:rPr>
          <w:sz w:val="24"/>
          <w:szCs w:val="24"/>
        </w:rPr>
        <w:t xml:space="preserve">, A., </w:t>
      </w:r>
      <w:proofErr w:type="spellStart"/>
      <w:r w:rsidRPr="009E7734">
        <w:rPr>
          <w:sz w:val="24"/>
          <w:szCs w:val="24"/>
        </w:rPr>
        <w:t>Schimmelmann</w:t>
      </w:r>
      <w:proofErr w:type="spellEnd"/>
      <w:r w:rsidRPr="009E7734">
        <w:rPr>
          <w:sz w:val="24"/>
          <w:szCs w:val="24"/>
        </w:rPr>
        <w:t xml:space="preserve">, A., &amp; </w:t>
      </w:r>
      <w:proofErr w:type="spellStart"/>
      <w:r w:rsidRPr="009E7734">
        <w:rPr>
          <w:sz w:val="24"/>
          <w:szCs w:val="24"/>
        </w:rPr>
        <w:t>Zolitschka</w:t>
      </w:r>
      <w:proofErr w:type="spellEnd"/>
      <w:r w:rsidRPr="009E7734">
        <w:rPr>
          <w:sz w:val="24"/>
          <w:szCs w:val="24"/>
        </w:rPr>
        <w:t xml:space="preserve">, B. 2016. Global spread of hypoxia in freshwater </w:t>
      </w:r>
      <w:r w:rsidRPr="009E7734">
        <w:rPr>
          <w:sz w:val="24"/>
          <w:szCs w:val="24"/>
        </w:rPr>
        <w:lastRenderedPageBreak/>
        <w:t xml:space="preserve">ecosystems during the last three centuries is caused by rising local human pressure. </w:t>
      </w:r>
      <w:r w:rsidRPr="009E7734">
        <w:rPr>
          <w:i/>
          <w:sz w:val="24"/>
          <w:szCs w:val="24"/>
        </w:rPr>
        <w:t>Glob. Change Biol</w:t>
      </w:r>
      <w:r w:rsidRPr="009E7734">
        <w:rPr>
          <w:sz w:val="24"/>
          <w:szCs w:val="24"/>
        </w:rPr>
        <w:t xml:space="preserve">. 22: 1481–1489. </w:t>
      </w:r>
      <w:hyperlink r:id="rId40" w:history="1">
        <w:r w:rsidR="00DF623D" w:rsidRPr="009E7734">
          <w:rPr>
            <w:rStyle w:val="Hyperlink"/>
            <w:sz w:val="24"/>
            <w:szCs w:val="24"/>
          </w:rPr>
          <w:t>https://doi.org/10.1111/gcb.13193</w:t>
        </w:r>
      </w:hyperlink>
      <w:r w:rsidR="00DF623D" w:rsidRPr="009E7734">
        <w:rPr>
          <w:sz w:val="24"/>
          <w:szCs w:val="24"/>
        </w:rPr>
        <w:t xml:space="preserve"> </w:t>
      </w:r>
    </w:p>
    <w:p w14:paraId="227E78CF" w14:textId="77777777" w:rsidR="00AD0D99" w:rsidRDefault="00AD0D99">
      <w:pPr>
        <w:widowControl w:val="0"/>
        <w:spacing w:line="240" w:lineRule="auto"/>
        <w:rPr>
          <w:sz w:val="24"/>
          <w:szCs w:val="24"/>
        </w:rPr>
      </w:pPr>
    </w:p>
    <w:p w14:paraId="68ED6AF9" w14:textId="77777777" w:rsidR="00AD0D99" w:rsidRDefault="00AD0D99" w:rsidP="00AD0D99">
      <w:pPr>
        <w:widowControl w:val="0"/>
        <w:spacing w:line="240" w:lineRule="auto"/>
        <w:rPr>
          <w:sz w:val="24"/>
          <w:szCs w:val="24"/>
        </w:rPr>
      </w:pPr>
      <w:r w:rsidRPr="00AD0D99">
        <w:rPr>
          <w:sz w:val="24"/>
          <w:szCs w:val="24"/>
        </w:rPr>
        <w:t xml:space="preserve">Jewell, W.J. 1971. Aquatic weed decay: dissolved oxygen utilization and nitrogen and phosphorus regeneration. </w:t>
      </w:r>
      <w:r w:rsidRPr="00AD0D99">
        <w:rPr>
          <w:i/>
          <w:sz w:val="24"/>
          <w:szCs w:val="24"/>
        </w:rPr>
        <w:t xml:space="preserve">J. Wat. </w:t>
      </w:r>
      <w:proofErr w:type="spellStart"/>
      <w:r w:rsidRPr="00AD0D99">
        <w:rPr>
          <w:i/>
          <w:sz w:val="24"/>
          <w:szCs w:val="24"/>
        </w:rPr>
        <w:t>Pollut</w:t>
      </w:r>
      <w:proofErr w:type="spellEnd"/>
      <w:r w:rsidRPr="00AD0D99">
        <w:rPr>
          <w:i/>
          <w:sz w:val="24"/>
          <w:szCs w:val="24"/>
        </w:rPr>
        <w:t>. Control Fed.</w:t>
      </w:r>
      <w:r w:rsidRPr="00AD0D99">
        <w:rPr>
          <w:sz w:val="24"/>
          <w:szCs w:val="24"/>
        </w:rPr>
        <w:t xml:space="preserve"> 43: 1457–1467.</w:t>
      </w:r>
    </w:p>
    <w:p w14:paraId="772DC120" w14:textId="77777777" w:rsidR="00AD0D99" w:rsidRDefault="00AD0D99" w:rsidP="00AD0D99">
      <w:pPr>
        <w:widowControl w:val="0"/>
        <w:spacing w:line="240" w:lineRule="auto"/>
        <w:rPr>
          <w:sz w:val="24"/>
          <w:szCs w:val="24"/>
        </w:rPr>
      </w:pPr>
    </w:p>
    <w:p w14:paraId="3156CD54" w14:textId="77777777" w:rsidR="00AD0D99" w:rsidRDefault="00AD0D99" w:rsidP="00AD0D99">
      <w:pPr>
        <w:widowControl w:val="0"/>
        <w:spacing w:line="240" w:lineRule="auto"/>
        <w:rPr>
          <w:sz w:val="24"/>
          <w:szCs w:val="24"/>
        </w:rPr>
      </w:pPr>
      <w:r w:rsidRPr="00AD0D99">
        <w:rPr>
          <w:sz w:val="24"/>
          <w:szCs w:val="24"/>
        </w:rPr>
        <w:t xml:space="preserve">Judd, J. 1970. Lake stratification caused by runoff from street deicing. </w:t>
      </w:r>
      <w:r w:rsidRPr="00AD0D99">
        <w:rPr>
          <w:i/>
          <w:sz w:val="24"/>
          <w:szCs w:val="24"/>
        </w:rPr>
        <w:t>Water Res.</w:t>
      </w:r>
      <w:r w:rsidRPr="00AD0D99">
        <w:rPr>
          <w:sz w:val="24"/>
          <w:szCs w:val="24"/>
        </w:rPr>
        <w:t xml:space="preserve"> 4: 521–32.</w:t>
      </w:r>
    </w:p>
    <w:p w14:paraId="6A0FEE26" w14:textId="77777777" w:rsidR="00AD0D99" w:rsidRPr="00AD0D99" w:rsidRDefault="00AD0D99" w:rsidP="00AD0D99">
      <w:pPr>
        <w:widowControl w:val="0"/>
        <w:spacing w:line="240" w:lineRule="auto"/>
        <w:rPr>
          <w:sz w:val="24"/>
          <w:szCs w:val="24"/>
        </w:rPr>
      </w:pPr>
    </w:p>
    <w:p w14:paraId="00301175" w14:textId="77777777" w:rsidR="00560B98" w:rsidRDefault="00843401">
      <w:pPr>
        <w:spacing w:line="240" w:lineRule="auto"/>
        <w:rPr>
          <w:sz w:val="24"/>
          <w:szCs w:val="24"/>
          <w:highlight w:val="white"/>
        </w:rPr>
      </w:pPr>
      <w:r w:rsidRPr="009E7734">
        <w:rPr>
          <w:sz w:val="24"/>
          <w:szCs w:val="24"/>
          <w:highlight w:val="white"/>
        </w:rPr>
        <w:t xml:space="preserve">Judd, K.E., Adams, H.E., Bosch, N.S., </w:t>
      </w:r>
      <w:proofErr w:type="spellStart"/>
      <w:r w:rsidRPr="009E7734">
        <w:rPr>
          <w:sz w:val="24"/>
          <w:szCs w:val="24"/>
          <w:highlight w:val="white"/>
        </w:rPr>
        <w:t>Kostrzewski</w:t>
      </w:r>
      <w:proofErr w:type="spellEnd"/>
      <w:r w:rsidRPr="009E7734">
        <w:rPr>
          <w:sz w:val="24"/>
          <w:szCs w:val="24"/>
          <w:highlight w:val="white"/>
        </w:rPr>
        <w:t xml:space="preserve">, J.M., Scott, C.E., Schultz, B.M., Wang, D.H., &amp; Kling, G.W. 2005. A case history: </w:t>
      </w:r>
      <w:r w:rsidR="00FB4DC2" w:rsidRPr="009E7734">
        <w:rPr>
          <w:sz w:val="24"/>
          <w:szCs w:val="24"/>
          <w:highlight w:val="white"/>
        </w:rPr>
        <w:t>E</w:t>
      </w:r>
      <w:r w:rsidRPr="009E7734">
        <w:rPr>
          <w:sz w:val="24"/>
          <w:szCs w:val="24"/>
          <w:highlight w:val="white"/>
        </w:rPr>
        <w:t xml:space="preserve">ffects of mixing regime on nutrient dynamics and community structure in Third Sister Lake, Michigan during late winter and early spring 2003. </w:t>
      </w:r>
      <w:r w:rsidRPr="009E7734">
        <w:rPr>
          <w:i/>
          <w:sz w:val="24"/>
          <w:szCs w:val="24"/>
          <w:highlight w:val="white"/>
        </w:rPr>
        <w:t>Lake and Reservoir Management</w:t>
      </w:r>
      <w:r w:rsidRPr="009E7734">
        <w:rPr>
          <w:sz w:val="24"/>
          <w:szCs w:val="24"/>
          <w:highlight w:val="white"/>
        </w:rPr>
        <w:t xml:space="preserve"> 21(3)</w:t>
      </w:r>
      <w:r w:rsidR="00C13E82" w:rsidRPr="009E7734">
        <w:rPr>
          <w:sz w:val="24"/>
          <w:szCs w:val="24"/>
          <w:highlight w:val="white"/>
        </w:rPr>
        <w:t>:</w:t>
      </w:r>
      <w:r w:rsidRPr="009E7734">
        <w:rPr>
          <w:sz w:val="24"/>
          <w:szCs w:val="24"/>
          <w:highlight w:val="white"/>
        </w:rPr>
        <w:t xml:space="preserve"> 316–329.</w:t>
      </w:r>
    </w:p>
    <w:p w14:paraId="4F1A6D53" w14:textId="77777777" w:rsidR="00AD0D99" w:rsidRDefault="00AD0D99">
      <w:pPr>
        <w:spacing w:line="240" w:lineRule="auto"/>
        <w:rPr>
          <w:sz w:val="24"/>
          <w:szCs w:val="24"/>
          <w:highlight w:val="white"/>
        </w:rPr>
      </w:pPr>
    </w:p>
    <w:p w14:paraId="43E0EF5B" w14:textId="77777777" w:rsidR="00AD0D99" w:rsidRDefault="00AD0D99">
      <w:pPr>
        <w:spacing w:line="240" w:lineRule="auto"/>
        <w:rPr>
          <w:sz w:val="24"/>
          <w:szCs w:val="24"/>
          <w:highlight w:val="white"/>
        </w:rPr>
      </w:pPr>
      <w:r w:rsidRPr="00AD0D99">
        <w:rPr>
          <w:sz w:val="24"/>
          <w:szCs w:val="24"/>
          <w:highlight w:val="white"/>
        </w:rPr>
        <w:t xml:space="preserve">Kennedy, R.H., Thornton K.W., Ford D.E. 1985. Characterization of the reservoir ecosystem. In: D. Gunnison (ed.). </w:t>
      </w:r>
      <w:r w:rsidRPr="00AD0D99">
        <w:rPr>
          <w:i/>
          <w:sz w:val="24"/>
          <w:szCs w:val="24"/>
          <w:highlight w:val="white"/>
        </w:rPr>
        <w:t>Microbial Processes in Reservoirs. Developments in Hydrobiology, Vol 27</w:t>
      </w:r>
      <w:r w:rsidRPr="00AD0D99">
        <w:rPr>
          <w:sz w:val="24"/>
          <w:szCs w:val="24"/>
          <w:highlight w:val="white"/>
        </w:rPr>
        <w:t>. (pp. 27–38). Springer. Dordrecht, Netherlands.</w:t>
      </w:r>
    </w:p>
    <w:p w14:paraId="274B54FF" w14:textId="77777777" w:rsidR="00AD0D99" w:rsidRDefault="00AD0D99">
      <w:pPr>
        <w:spacing w:line="240" w:lineRule="auto"/>
        <w:rPr>
          <w:sz w:val="24"/>
          <w:szCs w:val="24"/>
          <w:highlight w:val="white"/>
        </w:rPr>
      </w:pPr>
    </w:p>
    <w:p w14:paraId="10087370" w14:textId="77777777" w:rsidR="00AD0D99" w:rsidRPr="00AD0D99" w:rsidRDefault="00AD0D99" w:rsidP="00AD0D99">
      <w:pPr>
        <w:spacing w:line="240" w:lineRule="auto"/>
        <w:rPr>
          <w:sz w:val="24"/>
          <w:szCs w:val="24"/>
          <w:highlight w:val="white"/>
        </w:rPr>
      </w:pPr>
      <w:r w:rsidRPr="00AD0D99">
        <w:rPr>
          <w:sz w:val="24"/>
          <w:szCs w:val="24"/>
          <w:highlight w:val="white"/>
        </w:rPr>
        <w:t xml:space="preserve">Kramer, D.L. 1987. Dissolved oxygen and fish behavior. </w:t>
      </w:r>
      <w:r w:rsidRPr="00AD0D99">
        <w:rPr>
          <w:i/>
          <w:sz w:val="24"/>
          <w:szCs w:val="24"/>
          <w:highlight w:val="white"/>
        </w:rPr>
        <w:t>Environ Biol Fish</w:t>
      </w:r>
      <w:r w:rsidRPr="00AD0D99">
        <w:rPr>
          <w:sz w:val="24"/>
          <w:szCs w:val="24"/>
          <w:highlight w:val="white"/>
        </w:rPr>
        <w:t xml:space="preserve"> 18: 81–92. </w:t>
      </w:r>
      <w:hyperlink r:id="rId41" w:history="1">
        <w:r w:rsidRPr="00AD0D99">
          <w:rPr>
            <w:rStyle w:val="Hyperlink"/>
            <w:sz w:val="24"/>
            <w:szCs w:val="24"/>
            <w:highlight w:val="white"/>
          </w:rPr>
          <w:t>https://doi.org/10.1007/BF00002597</w:t>
        </w:r>
      </w:hyperlink>
      <w:r w:rsidRPr="00AD0D99">
        <w:rPr>
          <w:sz w:val="24"/>
          <w:szCs w:val="24"/>
          <w:highlight w:val="white"/>
        </w:rPr>
        <w:t xml:space="preserve"> </w:t>
      </w:r>
    </w:p>
    <w:p w14:paraId="2F413707" w14:textId="77777777" w:rsidR="00AD0D99" w:rsidRDefault="00AD0D99">
      <w:pPr>
        <w:spacing w:line="240" w:lineRule="auto"/>
        <w:rPr>
          <w:sz w:val="24"/>
          <w:szCs w:val="24"/>
          <w:highlight w:val="white"/>
        </w:rPr>
      </w:pPr>
    </w:p>
    <w:p w14:paraId="73E8C8E1" w14:textId="77777777" w:rsidR="00560B98" w:rsidRPr="009E7734" w:rsidRDefault="00843401">
      <w:pPr>
        <w:spacing w:line="240" w:lineRule="auto"/>
        <w:rPr>
          <w:sz w:val="24"/>
          <w:szCs w:val="24"/>
        </w:rPr>
      </w:pPr>
      <w:bookmarkStart w:id="10" w:name="_Hlk39605876"/>
      <w:r w:rsidRPr="009E7734">
        <w:rPr>
          <w:sz w:val="24"/>
          <w:szCs w:val="24"/>
        </w:rPr>
        <w:t>Müller</w:t>
      </w:r>
      <w:bookmarkEnd w:id="10"/>
      <w:r w:rsidRPr="009E7734">
        <w:rPr>
          <w:sz w:val="24"/>
          <w:szCs w:val="24"/>
        </w:rPr>
        <w:t xml:space="preserve">, B., Bryant, L.D., </w:t>
      </w:r>
      <w:proofErr w:type="spellStart"/>
      <w:r w:rsidRPr="009E7734">
        <w:rPr>
          <w:sz w:val="24"/>
          <w:szCs w:val="24"/>
        </w:rPr>
        <w:t>Matzinger</w:t>
      </w:r>
      <w:proofErr w:type="spellEnd"/>
      <w:r w:rsidRPr="009E7734">
        <w:rPr>
          <w:sz w:val="24"/>
          <w:szCs w:val="24"/>
        </w:rPr>
        <w:t xml:space="preserve">, A., &amp; </w:t>
      </w:r>
      <w:proofErr w:type="spellStart"/>
      <w:r w:rsidRPr="009E7734">
        <w:rPr>
          <w:sz w:val="24"/>
          <w:szCs w:val="24"/>
        </w:rPr>
        <w:t>Wüest</w:t>
      </w:r>
      <w:proofErr w:type="spellEnd"/>
      <w:r w:rsidRPr="009E7734">
        <w:rPr>
          <w:sz w:val="24"/>
          <w:szCs w:val="24"/>
        </w:rPr>
        <w:t xml:space="preserve">, A. 2012. Hypolimnetic oxygen depletion in eutrophic lakes. </w:t>
      </w:r>
      <w:r w:rsidRPr="009E7734">
        <w:rPr>
          <w:i/>
          <w:sz w:val="24"/>
          <w:szCs w:val="24"/>
        </w:rPr>
        <w:t>Environmental Science and Technology</w:t>
      </w:r>
      <w:r w:rsidRPr="009E7734">
        <w:rPr>
          <w:sz w:val="24"/>
          <w:szCs w:val="24"/>
        </w:rPr>
        <w:t xml:space="preserve"> 46(18)</w:t>
      </w:r>
      <w:r w:rsidR="00C13E82" w:rsidRPr="009E7734">
        <w:rPr>
          <w:sz w:val="24"/>
          <w:szCs w:val="24"/>
        </w:rPr>
        <w:t>:</w:t>
      </w:r>
      <w:r w:rsidRPr="009E7734">
        <w:rPr>
          <w:sz w:val="24"/>
          <w:szCs w:val="24"/>
        </w:rPr>
        <w:t xml:space="preserve"> 9964–9971. </w:t>
      </w:r>
      <w:hyperlink r:id="rId42" w:history="1">
        <w:r w:rsidR="00DF623D" w:rsidRPr="009E7734">
          <w:rPr>
            <w:rStyle w:val="Hyperlink"/>
            <w:sz w:val="24"/>
            <w:szCs w:val="24"/>
          </w:rPr>
          <w:t>https://doi.org/10.1021/es301422r</w:t>
        </w:r>
      </w:hyperlink>
      <w:r w:rsidR="00DF623D" w:rsidRPr="009E7734">
        <w:rPr>
          <w:sz w:val="24"/>
          <w:szCs w:val="24"/>
        </w:rPr>
        <w:t xml:space="preserve"> </w:t>
      </w:r>
    </w:p>
    <w:p w14:paraId="446F4890" w14:textId="77777777" w:rsidR="00DF623D" w:rsidRPr="009E7734" w:rsidRDefault="00DF623D">
      <w:pPr>
        <w:spacing w:line="240" w:lineRule="auto"/>
        <w:rPr>
          <w:sz w:val="24"/>
          <w:szCs w:val="24"/>
        </w:rPr>
      </w:pPr>
    </w:p>
    <w:p w14:paraId="7C3F9AA5" w14:textId="77777777" w:rsidR="00560B98" w:rsidRPr="009E7734" w:rsidRDefault="00843401">
      <w:pPr>
        <w:spacing w:line="240" w:lineRule="auto"/>
        <w:rPr>
          <w:sz w:val="24"/>
          <w:szCs w:val="24"/>
        </w:rPr>
      </w:pPr>
      <w:r w:rsidRPr="009E7734">
        <w:rPr>
          <w:sz w:val="24"/>
          <w:szCs w:val="24"/>
        </w:rPr>
        <w:t xml:space="preserve">Novotny, E.V., Murphy, D., &amp; Stefan, H.G. 2008. Increase of urban lake salinity by road deicing salt. </w:t>
      </w:r>
      <w:r w:rsidRPr="009E7734">
        <w:rPr>
          <w:i/>
          <w:sz w:val="24"/>
          <w:szCs w:val="24"/>
        </w:rPr>
        <w:t>Science of the Total Environment</w:t>
      </w:r>
      <w:r w:rsidRPr="009E7734">
        <w:rPr>
          <w:sz w:val="24"/>
          <w:szCs w:val="24"/>
        </w:rPr>
        <w:t xml:space="preserve"> 406(1–2)</w:t>
      </w:r>
      <w:r w:rsidR="00CE0F65" w:rsidRPr="009E7734">
        <w:rPr>
          <w:sz w:val="24"/>
          <w:szCs w:val="24"/>
        </w:rPr>
        <w:t>:</w:t>
      </w:r>
      <w:r w:rsidRPr="009E7734">
        <w:rPr>
          <w:sz w:val="24"/>
          <w:szCs w:val="24"/>
        </w:rPr>
        <w:t xml:space="preserve"> 131–144. </w:t>
      </w:r>
      <w:hyperlink r:id="rId43" w:history="1">
        <w:r w:rsidR="00CE0F65" w:rsidRPr="009E7734">
          <w:rPr>
            <w:rStyle w:val="Hyperlink"/>
            <w:sz w:val="24"/>
            <w:szCs w:val="24"/>
          </w:rPr>
          <w:t>https://doi.org/10.1016/j.scitotenv.2008.07.037</w:t>
        </w:r>
      </w:hyperlink>
      <w:r w:rsidR="00CE0F65" w:rsidRPr="009E7734">
        <w:rPr>
          <w:sz w:val="24"/>
          <w:szCs w:val="24"/>
        </w:rPr>
        <w:t xml:space="preserve">  </w:t>
      </w:r>
    </w:p>
    <w:p w14:paraId="2F1CA015" w14:textId="77777777" w:rsidR="00560B98" w:rsidRPr="009E7734" w:rsidRDefault="00560B98">
      <w:pPr>
        <w:spacing w:line="240" w:lineRule="auto"/>
        <w:rPr>
          <w:sz w:val="24"/>
          <w:szCs w:val="24"/>
        </w:rPr>
      </w:pPr>
    </w:p>
    <w:p w14:paraId="78360E15" w14:textId="77777777" w:rsidR="00560B98" w:rsidRPr="009E7734" w:rsidRDefault="00843401">
      <w:pPr>
        <w:spacing w:line="240" w:lineRule="auto"/>
        <w:rPr>
          <w:sz w:val="24"/>
          <w:szCs w:val="24"/>
        </w:rPr>
      </w:pPr>
      <w:bookmarkStart w:id="11" w:name="_Hlk39256574"/>
      <w:proofErr w:type="spellStart"/>
      <w:r w:rsidRPr="009E7734">
        <w:rPr>
          <w:sz w:val="24"/>
          <w:szCs w:val="24"/>
        </w:rPr>
        <w:t>Nürnberg</w:t>
      </w:r>
      <w:bookmarkEnd w:id="11"/>
      <w:proofErr w:type="spellEnd"/>
      <w:r w:rsidRPr="009E7734">
        <w:rPr>
          <w:sz w:val="24"/>
          <w:szCs w:val="24"/>
        </w:rPr>
        <w:t xml:space="preserve">, G.K. 1984. The prediction of internal phosphorus load in lakes with anoxic </w:t>
      </w:r>
      <w:proofErr w:type="spellStart"/>
      <w:r w:rsidRPr="009E7734">
        <w:rPr>
          <w:sz w:val="24"/>
          <w:szCs w:val="24"/>
        </w:rPr>
        <w:t>hypolimnia</w:t>
      </w:r>
      <w:proofErr w:type="spellEnd"/>
      <w:r w:rsidRPr="009E7734">
        <w:rPr>
          <w:sz w:val="24"/>
          <w:szCs w:val="24"/>
        </w:rPr>
        <w:t xml:space="preserve">. </w:t>
      </w:r>
      <w:proofErr w:type="spellStart"/>
      <w:r w:rsidRPr="009E7734">
        <w:rPr>
          <w:i/>
          <w:sz w:val="24"/>
          <w:szCs w:val="24"/>
        </w:rPr>
        <w:t>Limnol</w:t>
      </w:r>
      <w:proofErr w:type="spellEnd"/>
      <w:r w:rsidRPr="009E7734">
        <w:rPr>
          <w:i/>
          <w:sz w:val="24"/>
          <w:szCs w:val="24"/>
        </w:rPr>
        <w:t xml:space="preserve">. </w:t>
      </w:r>
      <w:proofErr w:type="spellStart"/>
      <w:r w:rsidRPr="009E7734">
        <w:rPr>
          <w:i/>
          <w:sz w:val="24"/>
          <w:szCs w:val="24"/>
        </w:rPr>
        <w:t>Oceanogr</w:t>
      </w:r>
      <w:proofErr w:type="spellEnd"/>
      <w:r w:rsidRPr="009E7734">
        <w:rPr>
          <w:i/>
          <w:sz w:val="24"/>
          <w:szCs w:val="24"/>
        </w:rPr>
        <w:t>.</w:t>
      </w:r>
      <w:r w:rsidRPr="009E7734">
        <w:rPr>
          <w:sz w:val="24"/>
          <w:szCs w:val="24"/>
        </w:rPr>
        <w:t xml:space="preserve"> 29:</w:t>
      </w:r>
      <w:r w:rsidR="00CE0F65" w:rsidRPr="009E7734">
        <w:rPr>
          <w:sz w:val="24"/>
          <w:szCs w:val="24"/>
        </w:rPr>
        <w:t xml:space="preserve"> </w:t>
      </w:r>
      <w:r w:rsidRPr="009E7734">
        <w:rPr>
          <w:sz w:val="24"/>
          <w:szCs w:val="24"/>
        </w:rPr>
        <w:t>111</w:t>
      </w:r>
      <w:r w:rsidR="00FF5239" w:rsidRPr="009E7734">
        <w:rPr>
          <w:sz w:val="24"/>
          <w:szCs w:val="24"/>
        </w:rPr>
        <w:t>–</w:t>
      </w:r>
      <w:r w:rsidRPr="009E7734">
        <w:rPr>
          <w:sz w:val="24"/>
          <w:szCs w:val="24"/>
        </w:rPr>
        <w:t>124.</w:t>
      </w:r>
    </w:p>
    <w:p w14:paraId="4CC72E45" w14:textId="77777777" w:rsidR="00560B98" w:rsidRPr="009E7734" w:rsidRDefault="00560B98">
      <w:pPr>
        <w:spacing w:line="240" w:lineRule="auto"/>
        <w:rPr>
          <w:sz w:val="24"/>
          <w:szCs w:val="24"/>
        </w:rPr>
      </w:pPr>
    </w:p>
    <w:p w14:paraId="1046E39D" w14:textId="77777777" w:rsidR="00560B98" w:rsidRPr="009E7734" w:rsidRDefault="00843401">
      <w:pPr>
        <w:spacing w:line="240" w:lineRule="auto"/>
        <w:rPr>
          <w:sz w:val="24"/>
          <w:szCs w:val="24"/>
        </w:rPr>
      </w:pPr>
      <w:proofErr w:type="spellStart"/>
      <w:r w:rsidRPr="009E7734">
        <w:rPr>
          <w:sz w:val="24"/>
          <w:szCs w:val="24"/>
        </w:rPr>
        <w:t>Nürnberg</w:t>
      </w:r>
      <w:proofErr w:type="spellEnd"/>
      <w:r w:rsidRPr="009E7734">
        <w:rPr>
          <w:sz w:val="24"/>
          <w:szCs w:val="24"/>
        </w:rPr>
        <w:t xml:space="preserve">, G.K. 1995. Quantifying anoxia in lakes. </w:t>
      </w:r>
      <w:proofErr w:type="spellStart"/>
      <w:r w:rsidRPr="009E7734">
        <w:rPr>
          <w:i/>
          <w:sz w:val="24"/>
          <w:szCs w:val="24"/>
        </w:rPr>
        <w:t>Limnol</w:t>
      </w:r>
      <w:proofErr w:type="spellEnd"/>
      <w:r w:rsidRPr="009E7734">
        <w:rPr>
          <w:i/>
          <w:sz w:val="24"/>
          <w:szCs w:val="24"/>
        </w:rPr>
        <w:t xml:space="preserve">. </w:t>
      </w:r>
      <w:proofErr w:type="spellStart"/>
      <w:r w:rsidRPr="009E7734">
        <w:rPr>
          <w:i/>
          <w:sz w:val="24"/>
          <w:szCs w:val="24"/>
        </w:rPr>
        <w:t>Oceanogr</w:t>
      </w:r>
      <w:proofErr w:type="spellEnd"/>
      <w:r w:rsidRPr="009E7734">
        <w:rPr>
          <w:i/>
          <w:sz w:val="24"/>
          <w:szCs w:val="24"/>
        </w:rPr>
        <w:t>.</w:t>
      </w:r>
      <w:r w:rsidRPr="009E7734">
        <w:rPr>
          <w:sz w:val="24"/>
          <w:szCs w:val="24"/>
        </w:rPr>
        <w:t xml:space="preserve"> 40</w:t>
      </w:r>
      <w:r w:rsidR="003F4CCC" w:rsidRPr="009E7734">
        <w:rPr>
          <w:sz w:val="24"/>
          <w:szCs w:val="24"/>
        </w:rPr>
        <w:t>:</w:t>
      </w:r>
      <w:r w:rsidRPr="009E7734">
        <w:rPr>
          <w:sz w:val="24"/>
          <w:szCs w:val="24"/>
        </w:rPr>
        <w:t xml:space="preserve"> 1100</w:t>
      </w:r>
      <w:r w:rsidR="003F4CCC" w:rsidRPr="009E7734">
        <w:rPr>
          <w:sz w:val="24"/>
          <w:szCs w:val="24"/>
        </w:rPr>
        <w:t>–</w:t>
      </w:r>
      <w:r w:rsidRPr="009E7734">
        <w:rPr>
          <w:sz w:val="24"/>
          <w:szCs w:val="24"/>
        </w:rPr>
        <w:t xml:space="preserve">1111. </w:t>
      </w:r>
      <w:hyperlink r:id="rId44" w:history="1">
        <w:r w:rsidR="00DF623D" w:rsidRPr="009E7734">
          <w:rPr>
            <w:rStyle w:val="Hyperlink"/>
            <w:sz w:val="24"/>
            <w:szCs w:val="24"/>
          </w:rPr>
          <w:t>https://doi.org/10.4319/lo.1995.40.6.1100</w:t>
        </w:r>
      </w:hyperlink>
      <w:r w:rsidR="00DF623D" w:rsidRPr="009E7734">
        <w:rPr>
          <w:sz w:val="24"/>
          <w:szCs w:val="24"/>
        </w:rPr>
        <w:t xml:space="preserve"> </w:t>
      </w:r>
    </w:p>
    <w:p w14:paraId="0A96A9A6" w14:textId="77777777" w:rsidR="00DF623D" w:rsidRPr="009E7734" w:rsidRDefault="00DF623D">
      <w:pPr>
        <w:spacing w:line="240" w:lineRule="auto"/>
        <w:rPr>
          <w:sz w:val="24"/>
          <w:szCs w:val="24"/>
        </w:rPr>
      </w:pPr>
    </w:p>
    <w:p w14:paraId="50F6EDD7" w14:textId="77777777" w:rsidR="00560B98" w:rsidRPr="009E7734" w:rsidRDefault="00843401">
      <w:pPr>
        <w:spacing w:line="240" w:lineRule="auto"/>
        <w:rPr>
          <w:sz w:val="24"/>
          <w:szCs w:val="24"/>
        </w:rPr>
      </w:pPr>
      <w:r w:rsidRPr="009E7734">
        <w:rPr>
          <w:sz w:val="24"/>
          <w:szCs w:val="24"/>
        </w:rPr>
        <w:t xml:space="preserve">O’Boyle, S., McDermott, G., </w:t>
      </w:r>
      <w:proofErr w:type="spellStart"/>
      <w:r w:rsidRPr="009E7734">
        <w:rPr>
          <w:sz w:val="24"/>
          <w:szCs w:val="24"/>
        </w:rPr>
        <w:t>Noklegaard</w:t>
      </w:r>
      <w:proofErr w:type="spellEnd"/>
      <w:r w:rsidRPr="009E7734">
        <w:rPr>
          <w:sz w:val="24"/>
          <w:szCs w:val="24"/>
        </w:rPr>
        <w:t xml:space="preserve">, T., </w:t>
      </w:r>
      <w:r w:rsidR="003F4CCC" w:rsidRPr="009E7734">
        <w:rPr>
          <w:sz w:val="24"/>
          <w:szCs w:val="24"/>
        </w:rPr>
        <w:t xml:space="preserve">&amp; </w:t>
      </w:r>
      <w:r w:rsidRPr="009E7734">
        <w:rPr>
          <w:sz w:val="24"/>
          <w:szCs w:val="24"/>
        </w:rPr>
        <w:t xml:space="preserve">Wilkes, R. 2013. A </w:t>
      </w:r>
      <w:r w:rsidR="003F4CCC" w:rsidRPr="009E7734">
        <w:rPr>
          <w:sz w:val="24"/>
          <w:szCs w:val="24"/>
        </w:rPr>
        <w:t>s</w:t>
      </w:r>
      <w:r w:rsidRPr="009E7734">
        <w:rPr>
          <w:sz w:val="24"/>
          <w:szCs w:val="24"/>
        </w:rPr>
        <w:t xml:space="preserve">imple </w:t>
      </w:r>
      <w:r w:rsidR="003F4CCC" w:rsidRPr="009E7734">
        <w:rPr>
          <w:sz w:val="24"/>
          <w:szCs w:val="24"/>
        </w:rPr>
        <w:t>i</w:t>
      </w:r>
      <w:r w:rsidRPr="009E7734">
        <w:rPr>
          <w:sz w:val="24"/>
          <w:szCs w:val="24"/>
        </w:rPr>
        <w:t xml:space="preserve">ndex of </w:t>
      </w:r>
      <w:r w:rsidR="003F4CCC" w:rsidRPr="009E7734">
        <w:rPr>
          <w:sz w:val="24"/>
          <w:szCs w:val="24"/>
        </w:rPr>
        <w:t>t</w:t>
      </w:r>
      <w:r w:rsidRPr="009E7734">
        <w:rPr>
          <w:sz w:val="24"/>
          <w:szCs w:val="24"/>
        </w:rPr>
        <w:t xml:space="preserve">rophic </w:t>
      </w:r>
      <w:r w:rsidR="003F4CCC" w:rsidRPr="009E7734">
        <w:rPr>
          <w:sz w:val="24"/>
          <w:szCs w:val="24"/>
        </w:rPr>
        <w:t>s</w:t>
      </w:r>
      <w:r w:rsidRPr="009E7734">
        <w:rPr>
          <w:sz w:val="24"/>
          <w:szCs w:val="24"/>
        </w:rPr>
        <w:t xml:space="preserve">tatus in </w:t>
      </w:r>
      <w:r w:rsidR="003F4CCC" w:rsidRPr="009E7734">
        <w:rPr>
          <w:sz w:val="24"/>
          <w:szCs w:val="24"/>
        </w:rPr>
        <w:t>e</w:t>
      </w:r>
      <w:r w:rsidRPr="009E7734">
        <w:rPr>
          <w:sz w:val="24"/>
          <w:szCs w:val="24"/>
        </w:rPr>
        <w:t xml:space="preserve">stuaries and </w:t>
      </w:r>
      <w:r w:rsidR="003F4CCC" w:rsidRPr="009E7734">
        <w:rPr>
          <w:sz w:val="24"/>
          <w:szCs w:val="24"/>
        </w:rPr>
        <w:t>c</w:t>
      </w:r>
      <w:r w:rsidRPr="009E7734">
        <w:rPr>
          <w:sz w:val="24"/>
          <w:szCs w:val="24"/>
        </w:rPr>
        <w:t xml:space="preserve">oastal </w:t>
      </w:r>
      <w:r w:rsidR="003F4CCC" w:rsidRPr="009E7734">
        <w:rPr>
          <w:sz w:val="24"/>
          <w:szCs w:val="24"/>
        </w:rPr>
        <w:t>b</w:t>
      </w:r>
      <w:r w:rsidRPr="009E7734">
        <w:rPr>
          <w:sz w:val="24"/>
          <w:szCs w:val="24"/>
        </w:rPr>
        <w:t xml:space="preserve">ays </w:t>
      </w:r>
      <w:r w:rsidR="003F4CCC" w:rsidRPr="009E7734">
        <w:rPr>
          <w:sz w:val="24"/>
          <w:szCs w:val="24"/>
        </w:rPr>
        <w:t>b</w:t>
      </w:r>
      <w:r w:rsidRPr="009E7734">
        <w:rPr>
          <w:sz w:val="24"/>
          <w:szCs w:val="24"/>
        </w:rPr>
        <w:t xml:space="preserve">ased on </w:t>
      </w:r>
      <w:r w:rsidR="003F4CCC" w:rsidRPr="009E7734">
        <w:rPr>
          <w:sz w:val="24"/>
          <w:szCs w:val="24"/>
        </w:rPr>
        <w:t>m</w:t>
      </w:r>
      <w:r w:rsidRPr="009E7734">
        <w:rPr>
          <w:sz w:val="24"/>
          <w:szCs w:val="24"/>
        </w:rPr>
        <w:t xml:space="preserve">easurements of pH and </w:t>
      </w:r>
      <w:r w:rsidR="003F4CCC" w:rsidRPr="009E7734">
        <w:rPr>
          <w:sz w:val="24"/>
          <w:szCs w:val="24"/>
        </w:rPr>
        <w:t>d</w:t>
      </w:r>
      <w:r w:rsidRPr="009E7734">
        <w:rPr>
          <w:sz w:val="24"/>
          <w:szCs w:val="24"/>
        </w:rPr>
        <w:t xml:space="preserve">issolved </w:t>
      </w:r>
      <w:r w:rsidR="003F4CCC" w:rsidRPr="009E7734">
        <w:rPr>
          <w:sz w:val="24"/>
          <w:szCs w:val="24"/>
        </w:rPr>
        <w:t>o</w:t>
      </w:r>
      <w:r w:rsidRPr="009E7734">
        <w:rPr>
          <w:sz w:val="24"/>
          <w:szCs w:val="24"/>
        </w:rPr>
        <w:t xml:space="preserve">xygen. </w:t>
      </w:r>
      <w:r w:rsidRPr="009E7734">
        <w:rPr>
          <w:i/>
          <w:sz w:val="24"/>
          <w:szCs w:val="24"/>
        </w:rPr>
        <w:t>Estuaries and Coasts</w:t>
      </w:r>
      <w:r w:rsidRPr="009E7734">
        <w:rPr>
          <w:sz w:val="24"/>
          <w:szCs w:val="24"/>
        </w:rPr>
        <w:t xml:space="preserve"> 36</w:t>
      </w:r>
      <w:r w:rsidR="003F4CCC" w:rsidRPr="009E7734">
        <w:rPr>
          <w:sz w:val="24"/>
          <w:szCs w:val="24"/>
        </w:rPr>
        <w:t>:</w:t>
      </w:r>
      <w:r w:rsidRPr="009E7734">
        <w:rPr>
          <w:sz w:val="24"/>
          <w:szCs w:val="24"/>
        </w:rPr>
        <w:t xml:space="preserve"> 158–173.</w:t>
      </w:r>
      <w:hyperlink r:id="rId45">
        <w:r w:rsidRPr="009E7734">
          <w:rPr>
            <w:sz w:val="24"/>
            <w:szCs w:val="24"/>
          </w:rPr>
          <w:t xml:space="preserve"> </w:t>
        </w:r>
      </w:hyperlink>
      <w:hyperlink r:id="rId46" w:history="1">
        <w:r w:rsidR="00DF623D" w:rsidRPr="009E7734">
          <w:rPr>
            <w:rStyle w:val="Hyperlink"/>
            <w:sz w:val="24"/>
            <w:szCs w:val="24"/>
          </w:rPr>
          <w:t>https://doi.org/10.1007/s12237-012-9553-4</w:t>
        </w:r>
      </w:hyperlink>
      <w:r w:rsidR="00DF623D" w:rsidRPr="009E7734">
        <w:rPr>
          <w:sz w:val="24"/>
          <w:szCs w:val="24"/>
        </w:rPr>
        <w:t xml:space="preserve"> </w:t>
      </w:r>
    </w:p>
    <w:p w14:paraId="2C0F3536" w14:textId="77777777" w:rsidR="00DF623D" w:rsidRPr="009E7734" w:rsidRDefault="00DF623D">
      <w:pPr>
        <w:spacing w:line="240" w:lineRule="auto"/>
        <w:rPr>
          <w:sz w:val="24"/>
          <w:szCs w:val="24"/>
        </w:rPr>
      </w:pPr>
    </w:p>
    <w:p w14:paraId="5E7925DE" w14:textId="77777777" w:rsidR="00560B98" w:rsidRPr="009E7734" w:rsidRDefault="008F3664">
      <w:pPr>
        <w:widowControl w:val="0"/>
        <w:spacing w:line="240" w:lineRule="auto"/>
        <w:rPr>
          <w:sz w:val="24"/>
          <w:szCs w:val="24"/>
        </w:rPr>
      </w:pPr>
      <w:r w:rsidRPr="009E7734">
        <w:rPr>
          <w:sz w:val="24"/>
          <w:szCs w:val="24"/>
        </w:rPr>
        <w:t xml:space="preserve">Pereira, A., </w:t>
      </w:r>
      <w:proofErr w:type="spellStart"/>
      <w:r w:rsidRPr="009E7734">
        <w:rPr>
          <w:sz w:val="24"/>
          <w:szCs w:val="24"/>
        </w:rPr>
        <w:t>Tassin</w:t>
      </w:r>
      <w:proofErr w:type="spellEnd"/>
      <w:r w:rsidRPr="009E7734">
        <w:rPr>
          <w:sz w:val="24"/>
          <w:szCs w:val="24"/>
        </w:rPr>
        <w:t xml:space="preserve">, B., </w:t>
      </w:r>
      <w:proofErr w:type="spellStart"/>
      <w:r w:rsidRPr="009E7734">
        <w:rPr>
          <w:sz w:val="24"/>
          <w:szCs w:val="24"/>
        </w:rPr>
        <w:t>Jørgensen</w:t>
      </w:r>
      <w:proofErr w:type="spellEnd"/>
      <w:r w:rsidRPr="009E7734">
        <w:rPr>
          <w:sz w:val="24"/>
          <w:szCs w:val="24"/>
        </w:rPr>
        <w:t xml:space="preserve">, S.E. 1994. A model for decomposition of the drown vegetation in an Amazonian reservoir. </w:t>
      </w:r>
      <w:r w:rsidRPr="009E7734">
        <w:rPr>
          <w:i/>
          <w:sz w:val="24"/>
          <w:szCs w:val="24"/>
        </w:rPr>
        <w:t xml:space="preserve">Ecol. Model., State-of-the-Art in Ecological Modelling </w:t>
      </w:r>
      <w:r w:rsidRPr="009E7734">
        <w:rPr>
          <w:sz w:val="24"/>
          <w:szCs w:val="24"/>
        </w:rPr>
        <w:t>P</w:t>
      </w:r>
      <w:r w:rsidRPr="009E7734">
        <w:rPr>
          <w:i/>
          <w:sz w:val="24"/>
          <w:szCs w:val="24"/>
        </w:rPr>
        <w:t xml:space="preserve">roceedings of ISEM’s 8th International Conference </w:t>
      </w:r>
      <w:r w:rsidRPr="009E7734">
        <w:rPr>
          <w:sz w:val="24"/>
          <w:szCs w:val="24"/>
        </w:rPr>
        <w:t xml:space="preserve">75–76: 447–458. </w:t>
      </w:r>
      <w:hyperlink r:id="rId47" w:history="1">
        <w:r w:rsidR="00D31407" w:rsidRPr="009E7734">
          <w:rPr>
            <w:rStyle w:val="Hyperlink"/>
            <w:sz w:val="24"/>
            <w:szCs w:val="24"/>
          </w:rPr>
          <w:t>https://doi.org/10.1016/0304-3800(94)90039-6</w:t>
        </w:r>
      </w:hyperlink>
      <w:r w:rsidR="00DF623D" w:rsidRPr="009E7734">
        <w:rPr>
          <w:sz w:val="24"/>
          <w:szCs w:val="24"/>
        </w:rPr>
        <w:t xml:space="preserve"> </w:t>
      </w:r>
    </w:p>
    <w:p w14:paraId="68AE99E6" w14:textId="77777777" w:rsidR="00560B98" w:rsidRPr="009E7734" w:rsidRDefault="00560B98">
      <w:pPr>
        <w:spacing w:line="240" w:lineRule="auto"/>
        <w:rPr>
          <w:sz w:val="24"/>
          <w:szCs w:val="24"/>
        </w:rPr>
      </w:pPr>
    </w:p>
    <w:p w14:paraId="0D530E1C" w14:textId="77777777" w:rsidR="00560B98" w:rsidRPr="009E7734" w:rsidRDefault="00843401">
      <w:pPr>
        <w:spacing w:line="240" w:lineRule="auto"/>
        <w:rPr>
          <w:sz w:val="24"/>
          <w:szCs w:val="24"/>
        </w:rPr>
      </w:pPr>
      <w:r w:rsidRPr="009E7734">
        <w:rPr>
          <w:sz w:val="24"/>
          <w:szCs w:val="24"/>
        </w:rPr>
        <w:lastRenderedPageBreak/>
        <w:t xml:space="preserve">Richardson, D.C., </w:t>
      </w:r>
      <w:proofErr w:type="spellStart"/>
      <w:r w:rsidRPr="009E7734">
        <w:rPr>
          <w:sz w:val="24"/>
          <w:szCs w:val="24"/>
        </w:rPr>
        <w:t>Melles</w:t>
      </w:r>
      <w:proofErr w:type="spellEnd"/>
      <w:r w:rsidRPr="009E7734">
        <w:rPr>
          <w:sz w:val="24"/>
          <w:szCs w:val="24"/>
        </w:rPr>
        <w:t xml:space="preserve">, S.J., </w:t>
      </w:r>
      <w:proofErr w:type="spellStart"/>
      <w:r w:rsidRPr="009E7734">
        <w:rPr>
          <w:sz w:val="24"/>
          <w:szCs w:val="24"/>
        </w:rPr>
        <w:t>Pilla</w:t>
      </w:r>
      <w:proofErr w:type="spellEnd"/>
      <w:r w:rsidRPr="009E7734">
        <w:rPr>
          <w:sz w:val="24"/>
          <w:szCs w:val="24"/>
        </w:rPr>
        <w:t xml:space="preserve">, R.M., Hetherington, A.L., Knoll, L.B., Williamson, C.E., </w:t>
      </w:r>
      <w:r w:rsidR="00A3743C" w:rsidRPr="009E7734">
        <w:rPr>
          <w:sz w:val="24"/>
          <w:szCs w:val="24"/>
        </w:rPr>
        <w:t xml:space="preserve">Kraemer, B.M., Jackson, J.R., Long, E.C., Moore, K., </w:t>
      </w:r>
      <w:proofErr w:type="spellStart"/>
      <w:r w:rsidR="00A3743C" w:rsidRPr="009E7734">
        <w:rPr>
          <w:sz w:val="24"/>
          <w:szCs w:val="24"/>
        </w:rPr>
        <w:t>Rudstam</w:t>
      </w:r>
      <w:proofErr w:type="spellEnd"/>
      <w:r w:rsidR="00A3743C" w:rsidRPr="009E7734">
        <w:rPr>
          <w:sz w:val="24"/>
          <w:szCs w:val="24"/>
        </w:rPr>
        <w:t xml:space="preserve">, L.G. </w:t>
      </w:r>
      <w:proofErr w:type="spellStart"/>
      <w:r w:rsidR="00A3743C" w:rsidRPr="009E7734">
        <w:rPr>
          <w:sz w:val="24"/>
          <w:szCs w:val="24"/>
        </w:rPr>
        <w:t>Rusak</w:t>
      </w:r>
      <w:proofErr w:type="spellEnd"/>
      <w:r w:rsidR="00A3743C" w:rsidRPr="009E7734">
        <w:rPr>
          <w:sz w:val="24"/>
          <w:szCs w:val="24"/>
        </w:rPr>
        <w:t>, J.A., Saros, J.E., Sharma, S.</w:t>
      </w:r>
      <w:r w:rsidR="00744ED6" w:rsidRPr="009E7734">
        <w:rPr>
          <w:sz w:val="24"/>
          <w:szCs w:val="24"/>
        </w:rPr>
        <w:t>,</w:t>
      </w:r>
      <w:r w:rsidR="00A3743C" w:rsidRPr="009E7734">
        <w:rPr>
          <w:sz w:val="24"/>
          <w:szCs w:val="24"/>
        </w:rPr>
        <w:t xml:space="preserve"> </w:t>
      </w:r>
      <w:proofErr w:type="spellStart"/>
      <w:r w:rsidR="00A3743C" w:rsidRPr="009E7734">
        <w:rPr>
          <w:sz w:val="24"/>
          <w:szCs w:val="24"/>
        </w:rPr>
        <w:t>Strock</w:t>
      </w:r>
      <w:proofErr w:type="spellEnd"/>
      <w:r w:rsidR="00A3743C" w:rsidRPr="009E7734">
        <w:rPr>
          <w:sz w:val="24"/>
          <w:szCs w:val="24"/>
        </w:rPr>
        <w:t>, K.E., Weathers, K.C., &amp;</w:t>
      </w:r>
      <w:r w:rsidRPr="009E7734">
        <w:rPr>
          <w:sz w:val="24"/>
          <w:szCs w:val="24"/>
        </w:rPr>
        <w:t xml:space="preserve"> </w:t>
      </w:r>
      <w:proofErr w:type="spellStart"/>
      <w:r w:rsidRPr="009E7734">
        <w:rPr>
          <w:sz w:val="24"/>
          <w:szCs w:val="24"/>
        </w:rPr>
        <w:t>Wigdahl</w:t>
      </w:r>
      <w:proofErr w:type="spellEnd"/>
      <w:r w:rsidRPr="009E7734">
        <w:rPr>
          <w:sz w:val="24"/>
          <w:szCs w:val="24"/>
        </w:rPr>
        <w:t>-Perry, C.R. 2017. Transparency, geomorphology and mixing regime explain variability in trends in lake temperature and stratification across Northeastern North America (1975</w:t>
      </w:r>
      <w:r w:rsidR="00FF5239" w:rsidRPr="009E7734">
        <w:rPr>
          <w:sz w:val="24"/>
          <w:szCs w:val="24"/>
        </w:rPr>
        <w:t>–</w:t>
      </w:r>
      <w:r w:rsidRPr="009E7734">
        <w:rPr>
          <w:sz w:val="24"/>
          <w:szCs w:val="24"/>
        </w:rPr>
        <w:t xml:space="preserve">2014). </w:t>
      </w:r>
      <w:r w:rsidRPr="009E7734">
        <w:rPr>
          <w:i/>
          <w:sz w:val="24"/>
          <w:szCs w:val="24"/>
        </w:rPr>
        <w:t xml:space="preserve">Water </w:t>
      </w:r>
      <w:r w:rsidRPr="009E7734">
        <w:rPr>
          <w:sz w:val="24"/>
          <w:szCs w:val="24"/>
        </w:rPr>
        <w:t>(Switzerland) 9(6)</w:t>
      </w:r>
      <w:r w:rsidR="00A3743C" w:rsidRPr="009E7734">
        <w:rPr>
          <w:sz w:val="24"/>
          <w:szCs w:val="24"/>
        </w:rPr>
        <w:t>: 442</w:t>
      </w:r>
      <w:r w:rsidRPr="009E7734">
        <w:rPr>
          <w:sz w:val="24"/>
          <w:szCs w:val="24"/>
        </w:rPr>
        <w:t xml:space="preserve">. </w:t>
      </w:r>
      <w:hyperlink r:id="rId48" w:history="1">
        <w:r w:rsidR="00A3743C" w:rsidRPr="009E7734">
          <w:rPr>
            <w:rStyle w:val="Hyperlink"/>
            <w:sz w:val="24"/>
            <w:szCs w:val="24"/>
          </w:rPr>
          <w:t>https://doi.org/10.3390/w9060442</w:t>
        </w:r>
      </w:hyperlink>
      <w:r w:rsidR="00A3743C" w:rsidRPr="009E7734">
        <w:rPr>
          <w:sz w:val="24"/>
          <w:szCs w:val="24"/>
        </w:rPr>
        <w:t xml:space="preserve"> </w:t>
      </w:r>
    </w:p>
    <w:p w14:paraId="4650FDD2" w14:textId="77777777" w:rsidR="00560B98" w:rsidRPr="009E7734" w:rsidRDefault="00560B98">
      <w:pPr>
        <w:spacing w:line="240" w:lineRule="auto"/>
        <w:rPr>
          <w:sz w:val="24"/>
          <w:szCs w:val="24"/>
        </w:rPr>
      </w:pPr>
    </w:p>
    <w:p w14:paraId="2C263D3A" w14:textId="77777777" w:rsidR="00560B98" w:rsidRPr="009E7734" w:rsidRDefault="00843401">
      <w:pPr>
        <w:spacing w:line="240" w:lineRule="auto"/>
        <w:rPr>
          <w:sz w:val="24"/>
          <w:szCs w:val="24"/>
        </w:rPr>
      </w:pPr>
      <w:r w:rsidRPr="009E7734">
        <w:rPr>
          <w:sz w:val="24"/>
          <w:szCs w:val="24"/>
        </w:rPr>
        <w:t xml:space="preserve">Rivett, M.O., Cuthbert, M.O., Gamble, R., </w:t>
      </w:r>
      <w:proofErr w:type="spellStart"/>
      <w:r w:rsidRPr="009E7734">
        <w:rPr>
          <w:sz w:val="24"/>
          <w:szCs w:val="24"/>
        </w:rPr>
        <w:t>Connon</w:t>
      </w:r>
      <w:proofErr w:type="spellEnd"/>
      <w:r w:rsidRPr="009E7734">
        <w:rPr>
          <w:sz w:val="24"/>
          <w:szCs w:val="24"/>
        </w:rPr>
        <w:t xml:space="preserve">, L.E., Pearson, A., Shepley, M.G., &amp; Davis, J. 2016. Highway deicing salt dynamic runoff to surface water and subsequent infiltration to groundwater during severe UK winters. </w:t>
      </w:r>
      <w:r w:rsidRPr="009E7734">
        <w:rPr>
          <w:i/>
          <w:sz w:val="24"/>
          <w:szCs w:val="24"/>
        </w:rPr>
        <w:t>Science of the Total Environment</w:t>
      </w:r>
      <w:r w:rsidRPr="009E7734">
        <w:rPr>
          <w:sz w:val="24"/>
          <w:szCs w:val="24"/>
        </w:rPr>
        <w:t xml:space="preserve"> 565</w:t>
      </w:r>
      <w:r w:rsidR="00A3743C" w:rsidRPr="009E7734">
        <w:rPr>
          <w:sz w:val="24"/>
          <w:szCs w:val="24"/>
        </w:rPr>
        <w:t>:</w:t>
      </w:r>
      <w:r w:rsidRPr="009E7734">
        <w:rPr>
          <w:sz w:val="24"/>
          <w:szCs w:val="24"/>
        </w:rPr>
        <w:t xml:space="preserve"> 324–338. </w:t>
      </w:r>
      <w:hyperlink r:id="rId49" w:history="1">
        <w:r w:rsidR="00A3743C" w:rsidRPr="009E7734">
          <w:rPr>
            <w:rStyle w:val="Hyperlink"/>
            <w:sz w:val="24"/>
            <w:szCs w:val="24"/>
          </w:rPr>
          <w:t>https://doi.org/10.1016/j.scitotenv.2016.04.095</w:t>
        </w:r>
      </w:hyperlink>
      <w:r w:rsidR="00A3743C" w:rsidRPr="009E7734">
        <w:rPr>
          <w:sz w:val="24"/>
          <w:szCs w:val="24"/>
        </w:rPr>
        <w:t xml:space="preserve"> </w:t>
      </w:r>
    </w:p>
    <w:p w14:paraId="5207AF0A" w14:textId="77777777" w:rsidR="00560B98" w:rsidRPr="009E7734" w:rsidRDefault="00560B98">
      <w:pPr>
        <w:spacing w:line="240" w:lineRule="auto"/>
        <w:rPr>
          <w:sz w:val="24"/>
          <w:szCs w:val="24"/>
        </w:rPr>
      </w:pPr>
    </w:p>
    <w:p w14:paraId="0BD2EBBA" w14:textId="77777777" w:rsidR="00560B98" w:rsidRPr="009E7734" w:rsidRDefault="00843401">
      <w:pPr>
        <w:spacing w:line="240" w:lineRule="auto"/>
        <w:rPr>
          <w:sz w:val="24"/>
          <w:szCs w:val="24"/>
        </w:rPr>
      </w:pPr>
      <w:r w:rsidRPr="009E7734">
        <w:rPr>
          <w:sz w:val="24"/>
          <w:szCs w:val="24"/>
        </w:rPr>
        <w:t xml:space="preserve">Schindler, D.W. 1977. Evolution of phosphorus limitation in lakes. </w:t>
      </w:r>
      <w:r w:rsidRPr="009E7734">
        <w:rPr>
          <w:i/>
          <w:sz w:val="24"/>
          <w:szCs w:val="24"/>
        </w:rPr>
        <w:t>Science</w:t>
      </w:r>
      <w:r w:rsidRPr="009E7734">
        <w:rPr>
          <w:sz w:val="24"/>
          <w:szCs w:val="24"/>
        </w:rPr>
        <w:t xml:space="preserve"> 195(4275)</w:t>
      </w:r>
      <w:r w:rsidR="000F0C5E" w:rsidRPr="009E7734">
        <w:rPr>
          <w:sz w:val="24"/>
          <w:szCs w:val="24"/>
        </w:rPr>
        <w:t>:</w:t>
      </w:r>
      <w:r w:rsidRPr="009E7734">
        <w:rPr>
          <w:sz w:val="24"/>
          <w:szCs w:val="24"/>
        </w:rPr>
        <w:t xml:space="preserve"> 260</w:t>
      </w:r>
      <w:r w:rsidR="000F0C5E" w:rsidRPr="009E7734">
        <w:rPr>
          <w:sz w:val="24"/>
          <w:szCs w:val="24"/>
        </w:rPr>
        <w:t>–</w:t>
      </w:r>
      <w:r w:rsidRPr="009E7734">
        <w:rPr>
          <w:sz w:val="24"/>
          <w:szCs w:val="24"/>
        </w:rPr>
        <w:t>262.</w:t>
      </w:r>
    </w:p>
    <w:p w14:paraId="35A9F0EC" w14:textId="77777777" w:rsidR="00560B98" w:rsidRPr="009E7734" w:rsidRDefault="00560B98">
      <w:pPr>
        <w:spacing w:line="240" w:lineRule="auto"/>
        <w:rPr>
          <w:sz w:val="24"/>
          <w:szCs w:val="24"/>
        </w:rPr>
      </w:pPr>
    </w:p>
    <w:p w14:paraId="538C69F8" w14:textId="77777777" w:rsidR="00560B98" w:rsidRPr="009E7734" w:rsidRDefault="00843401">
      <w:pPr>
        <w:spacing w:line="240" w:lineRule="auto"/>
        <w:rPr>
          <w:sz w:val="24"/>
          <w:szCs w:val="24"/>
        </w:rPr>
      </w:pPr>
      <w:r w:rsidRPr="009E7734">
        <w:rPr>
          <w:sz w:val="24"/>
          <w:szCs w:val="24"/>
        </w:rPr>
        <w:t xml:space="preserve">Schindler, D.W., </w:t>
      </w:r>
      <w:proofErr w:type="spellStart"/>
      <w:r w:rsidRPr="009E7734">
        <w:rPr>
          <w:sz w:val="24"/>
          <w:szCs w:val="24"/>
        </w:rPr>
        <w:t>Hecky</w:t>
      </w:r>
      <w:proofErr w:type="spellEnd"/>
      <w:r w:rsidRPr="009E7734">
        <w:rPr>
          <w:sz w:val="24"/>
          <w:szCs w:val="24"/>
        </w:rPr>
        <w:t xml:space="preserve">, R.E., Findlay, D.L., </w:t>
      </w:r>
      <w:r w:rsidR="000F0C5E" w:rsidRPr="009E7734">
        <w:rPr>
          <w:sz w:val="24"/>
          <w:szCs w:val="24"/>
        </w:rPr>
        <w:t xml:space="preserve">Stainton, M.P., Parker, B.R., Paterson, M.J. </w:t>
      </w:r>
      <w:proofErr w:type="spellStart"/>
      <w:r w:rsidR="000F0C5E" w:rsidRPr="009E7734">
        <w:rPr>
          <w:sz w:val="24"/>
          <w:szCs w:val="24"/>
        </w:rPr>
        <w:t>Beaty</w:t>
      </w:r>
      <w:proofErr w:type="spellEnd"/>
      <w:r w:rsidR="000F0C5E" w:rsidRPr="009E7734">
        <w:rPr>
          <w:sz w:val="24"/>
          <w:szCs w:val="24"/>
        </w:rPr>
        <w:t xml:space="preserve">, K.G., </w:t>
      </w:r>
      <w:proofErr w:type="spellStart"/>
      <w:r w:rsidR="000F0C5E" w:rsidRPr="009E7734">
        <w:rPr>
          <w:sz w:val="24"/>
          <w:szCs w:val="24"/>
        </w:rPr>
        <w:t>Lyng</w:t>
      </w:r>
      <w:proofErr w:type="spellEnd"/>
      <w:r w:rsidR="000F0C5E" w:rsidRPr="009E7734">
        <w:rPr>
          <w:sz w:val="24"/>
          <w:szCs w:val="24"/>
        </w:rPr>
        <w:t xml:space="preserve">, M. &amp; </w:t>
      </w:r>
      <w:proofErr w:type="spellStart"/>
      <w:r w:rsidR="000F0C5E" w:rsidRPr="009E7734">
        <w:rPr>
          <w:sz w:val="24"/>
          <w:szCs w:val="24"/>
        </w:rPr>
        <w:t>Kasian</w:t>
      </w:r>
      <w:proofErr w:type="spellEnd"/>
      <w:r w:rsidR="000F0C5E" w:rsidRPr="009E7734">
        <w:rPr>
          <w:sz w:val="24"/>
          <w:szCs w:val="24"/>
        </w:rPr>
        <w:t xml:space="preserve">, S.E.M. </w:t>
      </w:r>
      <w:r w:rsidRPr="009E7734">
        <w:rPr>
          <w:sz w:val="24"/>
          <w:szCs w:val="24"/>
        </w:rPr>
        <w:t xml:space="preserve">2008. Eutrophication of lakes cannot be controlled by reducing nitrogen input: </w:t>
      </w:r>
      <w:r w:rsidR="00FB4DC2" w:rsidRPr="009E7734">
        <w:rPr>
          <w:sz w:val="24"/>
          <w:szCs w:val="24"/>
        </w:rPr>
        <w:t>R</w:t>
      </w:r>
      <w:r w:rsidRPr="009E7734">
        <w:rPr>
          <w:sz w:val="24"/>
          <w:szCs w:val="24"/>
        </w:rPr>
        <w:t xml:space="preserve">esults of a 37-year whole-ecosystem experiment. </w:t>
      </w:r>
      <w:r w:rsidRPr="009E7734">
        <w:rPr>
          <w:i/>
          <w:sz w:val="24"/>
          <w:szCs w:val="24"/>
        </w:rPr>
        <w:t>Proc. Natl. Acad. Sci. U.S.A.</w:t>
      </w:r>
      <w:r w:rsidRPr="009E7734">
        <w:rPr>
          <w:sz w:val="24"/>
          <w:szCs w:val="24"/>
        </w:rPr>
        <w:t xml:space="preserve"> 105 (32)</w:t>
      </w:r>
      <w:r w:rsidR="000F0C5E" w:rsidRPr="009E7734">
        <w:rPr>
          <w:sz w:val="24"/>
          <w:szCs w:val="24"/>
        </w:rPr>
        <w:t>:</w:t>
      </w:r>
      <w:r w:rsidRPr="009E7734">
        <w:rPr>
          <w:sz w:val="24"/>
          <w:szCs w:val="24"/>
        </w:rPr>
        <w:t xml:space="preserve"> 11254</w:t>
      </w:r>
      <w:r w:rsidR="000F0C5E" w:rsidRPr="009E7734">
        <w:rPr>
          <w:sz w:val="24"/>
          <w:szCs w:val="24"/>
        </w:rPr>
        <w:t>–</w:t>
      </w:r>
      <w:r w:rsidRPr="009E7734">
        <w:rPr>
          <w:sz w:val="24"/>
          <w:szCs w:val="24"/>
        </w:rPr>
        <w:t>11258.</w:t>
      </w:r>
      <w:r w:rsidR="000F0C5E" w:rsidRPr="009E7734">
        <w:rPr>
          <w:sz w:val="24"/>
          <w:szCs w:val="24"/>
        </w:rPr>
        <w:t xml:space="preserve"> </w:t>
      </w:r>
      <w:hyperlink r:id="rId50" w:history="1">
        <w:r w:rsidR="000F0C5E" w:rsidRPr="009E7734">
          <w:rPr>
            <w:rStyle w:val="Hyperlink"/>
            <w:sz w:val="24"/>
            <w:szCs w:val="24"/>
          </w:rPr>
          <w:t>https://www.pnas.org/content/105/32/11254</w:t>
        </w:r>
      </w:hyperlink>
      <w:r w:rsidR="000F0C5E" w:rsidRPr="009E7734">
        <w:rPr>
          <w:sz w:val="24"/>
          <w:szCs w:val="24"/>
        </w:rPr>
        <w:t xml:space="preserve">  </w:t>
      </w:r>
    </w:p>
    <w:p w14:paraId="4CCA3FEF" w14:textId="77777777" w:rsidR="00560B98" w:rsidRPr="009E7734" w:rsidRDefault="00560B98">
      <w:pPr>
        <w:spacing w:line="240" w:lineRule="auto"/>
        <w:rPr>
          <w:sz w:val="24"/>
          <w:szCs w:val="24"/>
        </w:rPr>
      </w:pPr>
    </w:p>
    <w:p w14:paraId="0603A2CC" w14:textId="77777777" w:rsidR="006F6052" w:rsidRPr="009E7734" w:rsidRDefault="006F6052" w:rsidP="006F6052">
      <w:pPr>
        <w:spacing w:line="240" w:lineRule="auto"/>
        <w:rPr>
          <w:sz w:val="24"/>
          <w:szCs w:val="24"/>
        </w:rPr>
      </w:pPr>
      <w:r w:rsidRPr="009E7734">
        <w:rPr>
          <w:sz w:val="24"/>
          <w:szCs w:val="24"/>
        </w:rPr>
        <w:t>Smith, V.H., 1982. The nitrogen and phosphorous dependence of algal biomass in lakes</w:t>
      </w:r>
      <w:r w:rsidR="000F0C5E" w:rsidRPr="009E7734">
        <w:rPr>
          <w:sz w:val="24"/>
          <w:szCs w:val="24"/>
        </w:rPr>
        <w:t>:</w:t>
      </w:r>
      <w:r w:rsidRPr="009E7734">
        <w:rPr>
          <w:sz w:val="24"/>
          <w:szCs w:val="24"/>
        </w:rPr>
        <w:t xml:space="preserve"> </w:t>
      </w:r>
      <w:r w:rsidR="000F0C5E" w:rsidRPr="009E7734">
        <w:rPr>
          <w:sz w:val="24"/>
          <w:szCs w:val="24"/>
        </w:rPr>
        <w:t>A</w:t>
      </w:r>
      <w:r w:rsidRPr="009E7734">
        <w:rPr>
          <w:sz w:val="24"/>
          <w:szCs w:val="24"/>
        </w:rPr>
        <w:t xml:space="preserve">n empirical and theoretical analysis. </w:t>
      </w:r>
      <w:proofErr w:type="spellStart"/>
      <w:r w:rsidRPr="009E7734">
        <w:rPr>
          <w:i/>
          <w:sz w:val="24"/>
          <w:szCs w:val="24"/>
        </w:rPr>
        <w:t>Limnol</w:t>
      </w:r>
      <w:proofErr w:type="spellEnd"/>
      <w:r w:rsidRPr="009E7734">
        <w:rPr>
          <w:i/>
          <w:sz w:val="24"/>
          <w:szCs w:val="24"/>
        </w:rPr>
        <w:t xml:space="preserve">. </w:t>
      </w:r>
      <w:proofErr w:type="spellStart"/>
      <w:r w:rsidRPr="009E7734">
        <w:rPr>
          <w:i/>
          <w:sz w:val="24"/>
          <w:szCs w:val="24"/>
        </w:rPr>
        <w:t>Oceanogr</w:t>
      </w:r>
      <w:proofErr w:type="spellEnd"/>
      <w:r w:rsidRPr="009E7734">
        <w:rPr>
          <w:sz w:val="24"/>
          <w:szCs w:val="24"/>
        </w:rPr>
        <w:t>. 27(6)</w:t>
      </w:r>
      <w:r w:rsidR="000F0C5E" w:rsidRPr="009E7734">
        <w:rPr>
          <w:sz w:val="24"/>
          <w:szCs w:val="24"/>
        </w:rPr>
        <w:t>:</w:t>
      </w:r>
      <w:r w:rsidRPr="009E7734">
        <w:rPr>
          <w:sz w:val="24"/>
          <w:szCs w:val="24"/>
        </w:rPr>
        <w:t xml:space="preserve"> 1101</w:t>
      </w:r>
      <w:r w:rsidR="000F0C5E" w:rsidRPr="009E7734">
        <w:rPr>
          <w:sz w:val="24"/>
          <w:szCs w:val="24"/>
        </w:rPr>
        <w:t>–</w:t>
      </w:r>
      <w:r w:rsidRPr="009E7734">
        <w:rPr>
          <w:sz w:val="24"/>
          <w:szCs w:val="24"/>
        </w:rPr>
        <w:t>1112.</w:t>
      </w:r>
    </w:p>
    <w:p w14:paraId="54891FF5" w14:textId="77777777" w:rsidR="006F6052" w:rsidRPr="009E7734" w:rsidRDefault="006F6052" w:rsidP="006F6052">
      <w:pPr>
        <w:spacing w:line="240" w:lineRule="auto"/>
        <w:rPr>
          <w:sz w:val="24"/>
          <w:szCs w:val="24"/>
        </w:rPr>
      </w:pPr>
    </w:p>
    <w:p w14:paraId="2B9BEE85" w14:textId="77777777" w:rsidR="00560B98" w:rsidRPr="009E7734" w:rsidRDefault="00843401">
      <w:pPr>
        <w:spacing w:line="240" w:lineRule="auto"/>
        <w:rPr>
          <w:sz w:val="24"/>
          <w:szCs w:val="24"/>
        </w:rPr>
      </w:pPr>
      <w:r w:rsidRPr="009E7734">
        <w:rPr>
          <w:sz w:val="24"/>
          <w:szCs w:val="24"/>
        </w:rPr>
        <w:t xml:space="preserve">Stoddard, J.L., Van Sickle, J., Herlihy, A.T., </w:t>
      </w:r>
      <w:proofErr w:type="spellStart"/>
      <w:r w:rsidRPr="009E7734">
        <w:rPr>
          <w:sz w:val="24"/>
          <w:szCs w:val="24"/>
        </w:rPr>
        <w:t>Brahney</w:t>
      </w:r>
      <w:proofErr w:type="spellEnd"/>
      <w:r w:rsidRPr="009E7734">
        <w:rPr>
          <w:sz w:val="24"/>
          <w:szCs w:val="24"/>
        </w:rPr>
        <w:t xml:space="preserve">, J., Paulsen, S., Peck, D.V., </w:t>
      </w:r>
      <w:r w:rsidR="00F04B03" w:rsidRPr="009E7734">
        <w:rPr>
          <w:sz w:val="24"/>
          <w:szCs w:val="24"/>
        </w:rPr>
        <w:t xml:space="preserve">Mitchell, R., &amp; </w:t>
      </w:r>
      <w:r w:rsidRPr="009E7734">
        <w:rPr>
          <w:sz w:val="24"/>
          <w:szCs w:val="24"/>
        </w:rPr>
        <w:t>Pollard, A.I. 2016. Continental-</w:t>
      </w:r>
      <w:r w:rsidR="00F04B03" w:rsidRPr="009E7734">
        <w:rPr>
          <w:sz w:val="24"/>
          <w:szCs w:val="24"/>
        </w:rPr>
        <w:t>s</w:t>
      </w:r>
      <w:r w:rsidRPr="009E7734">
        <w:rPr>
          <w:sz w:val="24"/>
          <w:szCs w:val="24"/>
        </w:rPr>
        <w:t xml:space="preserve">cale </w:t>
      </w:r>
      <w:r w:rsidR="00F04B03" w:rsidRPr="009E7734">
        <w:rPr>
          <w:sz w:val="24"/>
          <w:szCs w:val="24"/>
        </w:rPr>
        <w:t>i</w:t>
      </w:r>
      <w:r w:rsidRPr="009E7734">
        <w:rPr>
          <w:sz w:val="24"/>
          <w:szCs w:val="24"/>
        </w:rPr>
        <w:t xml:space="preserve">ncrease in </w:t>
      </w:r>
      <w:r w:rsidR="00F04B03" w:rsidRPr="009E7734">
        <w:rPr>
          <w:sz w:val="24"/>
          <w:szCs w:val="24"/>
        </w:rPr>
        <w:t>l</w:t>
      </w:r>
      <w:r w:rsidRPr="009E7734">
        <w:rPr>
          <w:sz w:val="24"/>
          <w:szCs w:val="24"/>
        </w:rPr>
        <w:t xml:space="preserve">ake and </w:t>
      </w:r>
      <w:r w:rsidR="00F04B03" w:rsidRPr="009E7734">
        <w:rPr>
          <w:sz w:val="24"/>
          <w:szCs w:val="24"/>
        </w:rPr>
        <w:t>s</w:t>
      </w:r>
      <w:r w:rsidRPr="009E7734">
        <w:rPr>
          <w:sz w:val="24"/>
          <w:szCs w:val="24"/>
        </w:rPr>
        <w:t xml:space="preserve">tream </w:t>
      </w:r>
      <w:r w:rsidR="00F04B03" w:rsidRPr="009E7734">
        <w:rPr>
          <w:sz w:val="24"/>
          <w:szCs w:val="24"/>
        </w:rPr>
        <w:t>p</w:t>
      </w:r>
      <w:r w:rsidRPr="009E7734">
        <w:rPr>
          <w:sz w:val="24"/>
          <w:szCs w:val="24"/>
        </w:rPr>
        <w:t xml:space="preserve">hosphorus: Are </w:t>
      </w:r>
      <w:r w:rsidR="00F04B03" w:rsidRPr="009E7734">
        <w:rPr>
          <w:sz w:val="24"/>
          <w:szCs w:val="24"/>
        </w:rPr>
        <w:t>o</w:t>
      </w:r>
      <w:r w:rsidRPr="009E7734">
        <w:rPr>
          <w:sz w:val="24"/>
          <w:szCs w:val="24"/>
        </w:rPr>
        <w:t xml:space="preserve">ligotrophic </w:t>
      </w:r>
      <w:r w:rsidR="00F04B03" w:rsidRPr="009E7734">
        <w:rPr>
          <w:sz w:val="24"/>
          <w:szCs w:val="24"/>
        </w:rPr>
        <w:t>s</w:t>
      </w:r>
      <w:r w:rsidRPr="009E7734">
        <w:rPr>
          <w:sz w:val="24"/>
          <w:szCs w:val="24"/>
        </w:rPr>
        <w:t xml:space="preserve">ystems </w:t>
      </w:r>
      <w:r w:rsidR="00F04B03" w:rsidRPr="009E7734">
        <w:rPr>
          <w:sz w:val="24"/>
          <w:szCs w:val="24"/>
        </w:rPr>
        <w:t>d</w:t>
      </w:r>
      <w:r w:rsidRPr="009E7734">
        <w:rPr>
          <w:sz w:val="24"/>
          <w:szCs w:val="24"/>
        </w:rPr>
        <w:t xml:space="preserve">isappearing in the United States? </w:t>
      </w:r>
      <w:r w:rsidRPr="009E7734">
        <w:rPr>
          <w:i/>
          <w:sz w:val="24"/>
          <w:szCs w:val="24"/>
        </w:rPr>
        <w:t>Environmental Science and Technology</w:t>
      </w:r>
      <w:r w:rsidRPr="009E7734">
        <w:rPr>
          <w:sz w:val="24"/>
          <w:szCs w:val="24"/>
        </w:rPr>
        <w:t xml:space="preserve"> 50(7)</w:t>
      </w:r>
      <w:r w:rsidR="00F04B03" w:rsidRPr="009E7734">
        <w:rPr>
          <w:sz w:val="24"/>
          <w:szCs w:val="24"/>
        </w:rPr>
        <w:t>:</w:t>
      </w:r>
      <w:r w:rsidRPr="009E7734">
        <w:rPr>
          <w:sz w:val="24"/>
          <w:szCs w:val="24"/>
        </w:rPr>
        <w:t xml:space="preserve"> 3409–3415. </w:t>
      </w:r>
      <w:hyperlink r:id="rId51" w:history="1">
        <w:r w:rsidR="00F04B03" w:rsidRPr="009E7734">
          <w:rPr>
            <w:rStyle w:val="Hyperlink"/>
            <w:sz w:val="24"/>
            <w:szCs w:val="24"/>
          </w:rPr>
          <w:t>https://doi.org/10.1021/acs.est.5b05950</w:t>
        </w:r>
      </w:hyperlink>
      <w:r w:rsidR="00F04B03" w:rsidRPr="009E7734">
        <w:rPr>
          <w:sz w:val="24"/>
          <w:szCs w:val="24"/>
        </w:rPr>
        <w:t xml:space="preserve"> </w:t>
      </w:r>
    </w:p>
    <w:p w14:paraId="181A291A" w14:textId="77777777" w:rsidR="00560B98" w:rsidRPr="009E7734" w:rsidRDefault="00560B98">
      <w:pPr>
        <w:spacing w:line="240" w:lineRule="auto"/>
        <w:rPr>
          <w:sz w:val="24"/>
          <w:szCs w:val="24"/>
        </w:rPr>
      </w:pPr>
    </w:p>
    <w:p w14:paraId="3EA79A8B" w14:textId="77777777" w:rsidR="00560B98" w:rsidRPr="009E7734" w:rsidRDefault="00843401">
      <w:pPr>
        <w:spacing w:line="240" w:lineRule="auto"/>
        <w:rPr>
          <w:sz w:val="24"/>
          <w:szCs w:val="24"/>
        </w:rPr>
      </w:pPr>
      <w:proofErr w:type="spellStart"/>
      <w:r w:rsidRPr="009E7734">
        <w:rPr>
          <w:sz w:val="24"/>
          <w:szCs w:val="24"/>
        </w:rPr>
        <w:t>Stringfellow</w:t>
      </w:r>
      <w:proofErr w:type="spellEnd"/>
      <w:r w:rsidRPr="009E7734">
        <w:rPr>
          <w:sz w:val="24"/>
          <w:szCs w:val="24"/>
        </w:rPr>
        <w:t xml:space="preserve">, W., Herr, J., Litton, G., </w:t>
      </w:r>
      <w:proofErr w:type="spellStart"/>
      <w:r w:rsidRPr="009E7734">
        <w:rPr>
          <w:sz w:val="24"/>
          <w:szCs w:val="24"/>
        </w:rPr>
        <w:t>Brunell</w:t>
      </w:r>
      <w:proofErr w:type="spellEnd"/>
      <w:r w:rsidRPr="009E7734">
        <w:rPr>
          <w:sz w:val="24"/>
          <w:szCs w:val="24"/>
        </w:rPr>
        <w:t xml:space="preserve">, M., </w:t>
      </w:r>
      <w:proofErr w:type="spellStart"/>
      <w:r w:rsidRPr="009E7734">
        <w:rPr>
          <w:sz w:val="24"/>
          <w:szCs w:val="24"/>
        </w:rPr>
        <w:t>Borglin</w:t>
      </w:r>
      <w:proofErr w:type="spellEnd"/>
      <w:r w:rsidRPr="009E7734">
        <w:rPr>
          <w:sz w:val="24"/>
          <w:szCs w:val="24"/>
        </w:rPr>
        <w:t>, S., Hanlon, J.,</w:t>
      </w:r>
      <w:r w:rsidR="00744ED6" w:rsidRPr="009E7734">
        <w:rPr>
          <w:sz w:val="24"/>
          <w:szCs w:val="24"/>
        </w:rPr>
        <w:t xml:space="preserve"> </w:t>
      </w:r>
      <w:r w:rsidR="00F04B03" w:rsidRPr="009E7734">
        <w:rPr>
          <w:sz w:val="24"/>
          <w:szCs w:val="24"/>
        </w:rPr>
        <w:t>Chen, C., Graham, J., Burks, R., Dahlgren, R., Kendall, C.</w:t>
      </w:r>
      <w:r w:rsidR="00FB4DC2" w:rsidRPr="009E7734">
        <w:rPr>
          <w:sz w:val="24"/>
          <w:szCs w:val="24"/>
        </w:rPr>
        <w:t>,</w:t>
      </w:r>
      <w:r w:rsidR="00F04B03" w:rsidRPr="009E7734">
        <w:rPr>
          <w:sz w:val="24"/>
          <w:szCs w:val="24"/>
        </w:rPr>
        <w:t xml:space="preserve"> Brown, R. &amp;</w:t>
      </w:r>
      <w:r w:rsidRPr="009E7734">
        <w:rPr>
          <w:sz w:val="24"/>
          <w:szCs w:val="24"/>
        </w:rPr>
        <w:t xml:space="preserve"> Quinn, N. 2009. Investigation of river eutrophication as part of a low dissolved oxygen total maximum daily load implementation. </w:t>
      </w:r>
      <w:r w:rsidRPr="009E7734">
        <w:rPr>
          <w:i/>
          <w:sz w:val="24"/>
          <w:szCs w:val="24"/>
        </w:rPr>
        <w:t>Water Science and Technology</w:t>
      </w:r>
      <w:r w:rsidRPr="009E7734">
        <w:rPr>
          <w:sz w:val="24"/>
          <w:szCs w:val="24"/>
        </w:rPr>
        <w:t xml:space="preserve"> 59(1)</w:t>
      </w:r>
      <w:r w:rsidR="00F04B03" w:rsidRPr="009E7734">
        <w:rPr>
          <w:sz w:val="24"/>
          <w:szCs w:val="24"/>
        </w:rPr>
        <w:t>:</w:t>
      </w:r>
      <w:r w:rsidRPr="009E7734">
        <w:rPr>
          <w:sz w:val="24"/>
          <w:szCs w:val="24"/>
        </w:rPr>
        <w:t xml:space="preserve"> 9–14. </w:t>
      </w:r>
      <w:hyperlink r:id="rId52" w:history="1">
        <w:r w:rsidR="00F04B03" w:rsidRPr="009E7734">
          <w:rPr>
            <w:rStyle w:val="Hyperlink"/>
            <w:sz w:val="24"/>
            <w:szCs w:val="24"/>
          </w:rPr>
          <w:t>https://doi.org/10.2166/wst.2009.739</w:t>
        </w:r>
      </w:hyperlink>
      <w:r w:rsidR="00F04B03" w:rsidRPr="009E7734">
        <w:rPr>
          <w:sz w:val="24"/>
          <w:szCs w:val="24"/>
        </w:rPr>
        <w:t xml:space="preserve"> </w:t>
      </w:r>
    </w:p>
    <w:p w14:paraId="3EE0A701" w14:textId="77777777" w:rsidR="00560B98" w:rsidRPr="009E7734" w:rsidRDefault="00560B98">
      <w:pPr>
        <w:spacing w:line="240" w:lineRule="auto"/>
        <w:rPr>
          <w:sz w:val="24"/>
          <w:szCs w:val="24"/>
        </w:rPr>
      </w:pPr>
    </w:p>
    <w:p w14:paraId="4B73A967" w14:textId="77777777" w:rsidR="00560B98" w:rsidRPr="009E7734" w:rsidRDefault="00843401">
      <w:pPr>
        <w:spacing w:line="240" w:lineRule="auto"/>
        <w:rPr>
          <w:sz w:val="24"/>
          <w:szCs w:val="24"/>
        </w:rPr>
      </w:pPr>
      <w:r w:rsidRPr="009E7734">
        <w:rPr>
          <w:sz w:val="24"/>
          <w:szCs w:val="24"/>
        </w:rPr>
        <w:t>Thornton, K.W. 1990. Perspectives on reservoir limnology. In: K.W. Thornton, B.L. Kimmel and F.E. Payne (eds.)</w:t>
      </w:r>
      <w:r w:rsidR="00F04B03" w:rsidRPr="009E7734">
        <w:rPr>
          <w:sz w:val="24"/>
          <w:szCs w:val="24"/>
        </w:rPr>
        <w:t>.</w:t>
      </w:r>
      <w:r w:rsidR="0039189A" w:rsidRPr="009E7734">
        <w:rPr>
          <w:sz w:val="24"/>
          <w:szCs w:val="24"/>
        </w:rPr>
        <w:t xml:space="preserve"> </w:t>
      </w:r>
      <w:r w:rsidR="00430C38" w:rsidRPr="009E7734">
        <w:rPr>
          <w:sz w:val="24"/>
          <w:szCs w:val="24"/>
        </w:rPr>
        <w:t>(pp. 1</w:t>
      </w:r>
      <w:r w:rsidR="00FB4DC2" w:rsidRPr="009E7734">
        <w:rPr>
          <w:sz w:val="24"/>
          <w:szCs w:val="24"/>
        </w:rPr>
        <w:t>–</w:t>
      </w:r>
      <w:r w:rsidR="00430C38" w:rsidRPr="009E7734">
        <w:rPr>
          <w:sz w:val="24"/>
          <w:szCs w:val="24"/>
        </w:rPr>
        <w:t>14).</w:t>
      </w:r>
      <w:r w:rsidRPr="009E7734">
        <w:rPr>
          <w:sz w:val="24"/>
          <w:szCs w:val="24"/>
        </w:rPr>
        <w:t xml:space="preserve"> </w:t>
      </w:r>
      <w:r w:rsidRPr="009E7734">
        <w:rPr>
          <w:i/>
          <w:sz w:val="24"/>
          <w:szCs w:val="24"/>
        </w:rPr>
        <w:t xml:space="preserve">Reservoir </w:t>
      </w:r>
      <w:r w:rsidR="00F04B03" w:rsidRPr="009E7734">
        <w:rPr>
          <w:i/>
          <w:sz w:val="24"/>
          <w:szCs w:val="24"/>
        </w:rPr>
        <w:t>L</w:t>
      </w:r>
      <w:r w:rsidRPr="009E7734">
        <w:rPr>
          <w:i/>
          <w:sz w:val="24"/>
          <w:szCs w:val="24"/>
        </w:rPr>
        <w:t xml:space="preserve">imnology: </w:t>
      </w:r>
      <w:r w:rsidR="00F04B03" w:rsidRPr="009E7734">
        <w:rPr>
          <w:i/>
          <w:sz w:val="24"/>
          <w:szCs w:val="24"/>
        </w:rPr>
        <w:t>E</w:t>
      </w:r>
      <w:r w:rsidRPr="009E7734">
        <w:rPr>
          <w:i/>
          <w:sz w:val="24"/>
          <w:szCs w:val="24"/>
        </w:rPr>
        <w:t xml:space="preserve">cological </w:t>
      </w:r>
      <w:r w:rsidR="00F04B03" w:rsidRPr="009E7734">
        <w:rPr>
          <w:i/>
          <w:sz w:val="24"/>
          <w:szCs w:val="24"/>
        </w:rPr>
        <w:t>P</w:t>
      </w:r>
      <w:r w:rsidRPr="009E7734">
        <w:rPr>
          <w:i/>
          <w:sz w:val="24"/>
          <w:szCs w:val="24"/>
        </w:rPr>
        <w:t>erspective</w:t>
      </w:r>
      <w:r w:rsidR="00F04B03" w:rsidRPr="009E7734">
        <w:rPr>
          <w:sz w:val="24"/>
          <w:szCs w:val="24"/>
        </w:rPr>
        <w:t>.</w:t>
      </w:r>
      <w:r w:rsidRPr="009E7734">
        <w:rPr>
          <w:sz w:val="24"/>
          <w:szCs w:val="24"/>
        </w:rPr>
        <w:t xml:space="preserve"> John Wiley &amp; Sons, Inc. New York, U.S.A.</w:t>
      </w:r>
    </w:p>
    <w:p w14:paraId="2F36BEAB" w14:textId="77777777" w:rsidR="00560B98" w:rsidRPr="009E7734" w:rsidRDefault="00560B98">
      <w:pPr>
        <w:spacing w:line="240" w:lineRule="auto"/>
        <w:rPr>
          <w:sz w:val="24"/>
          <w:szCs w:val="24"/>
        </w:rPr>
      </w:pPr>
    </w:p>
    <w:p w14:paraId="623D6F53" w14:textId="77777777" w:rsidR="00560B98" w:rsidRPr="009E7734" w:rsidRDefault="00843401">
      <w:pPr>
        <w:spacing w:line="240" w:lineRule="auto"/>
        <w:rPr>
          <w:sz w:val="24"/>
          <w:szCs w:val="24"/>
          <w:highlight w:val="white"/>
        </w:rPr>
      </w:pPr>
      <w:r w:rsidRPr="009E7734">
        <w:rPr>
          <w:sz w:val="24"/>
          <w:szCs w:val="24"/>
          <w:highlight w:val="white"/>
        </w:rPr>
        <w:t>U.S. EPA. 201</w:t>
      </w:r>
      <w:r w:rsidR="00C97DD5" w:rsidRPr="009E7734">
        <w:rPr>
          <w:sz w:val="24"/>
          <w:szCs w:val="24"/>
          <w:highlight w:val="white"/>
        </w:rPr>
        <w:t>7</w:t>
      </w:r>
      <w:r w:rsidRPr="009E7734">
        <w:rPr>
          <w:sz w:val="24"/>
          <w:szCs w:val="24"/>
          <w:highlight w:val="white"/>
        </w:rPr>
        <w:t>.</w:t>
      </w:r>
      <w:r w:rsidRPr="009E7734">
        <w:rPr>
          <w:i/>
          <w:sz w:val="24"/>
          <w:szCs w:val="24"/>
          <w:highlight w:val="white"/>
        </w:rPr>
        <w:t xml:space="preserve"> National Lakes Assessment 2012</w:t>
      </w:r>
      <w:r w:rsidR="00C97DD5" w:rsidRPr="009E7734">
        <w:rPr>
          <w:i/>
          <w:sz w:val="24"/>
          <w:szCs w:val="24"/>
          <w:highlight w:val="white"/>
        </w:rPr>
        <w:t>: Technical Report</w:t>
      </w:r>
      <w:r w:rsidRPr="009E7734">
        <w:rPr>
          <w:sz w:val="24"/>
          <w:szCs w:val="24"/>
          <w:highlight w:val="white"/>
        </w:rPr>
        <w:t xml:space="preserve">. </w:t>
      </w:r>
      <w:r w:rsidR="001132B9" w:rsidRPr="009E7734">
        <w:rPr>
          <w:sz w:val="24"/>
          <w:szCs w:val="24"/>
        </w:rPr>
        <w:t>EPA 841-R-16-114. April 2017. U.S. Environmental Protection Agency Office of Wetlands, Oceans and Watersheds Office of Research and Development. Washington, D.C</w:t>
      </w:r>
      <w:r w:rsidR="00D469D4">
        <w:rPr>
          <w:sz w:val="24"/>
          <w:szCs w:val="24"/>
        </w:rPr>
        <w:t xml:space="preserve">. </w:t>
      </w:r>
      <w:hyperlink r:id="rId53" w:history="1">
        <w:r w:rsidR="00D469D4" w:rsidRPr="002366D8">
          <w:rPr>
            <w:rStyle w:val="Hyperlink"/>
            <w:sz w:val="24"/>
            <w:szCs w:val="24"/>
          </w:rPr>
          <w:t>https://www.epa.gov/sites/production/files/2017-04/documents/nationallakesassessment2012_technicalreport.pdf</w:t>
        </w:r>
      </w:hyperlink>
      <w:r w:rsidR="00D469D4">
        <w:rPr>
          <w:sz w:val="24"/>
          <w:szCs w:val="24"/>
        </w:rPr>
        <w:t xml:space="preserve"> </w:t>
      </w:r>
      <w:r w:rsidR="00FF5239" w:rsidRPr="009E7734">
        <w:rPr>
          <w:sz w:val="24"/>
          <w:szCs w:val="24"/>
          <w:shd w:val="clear" w:color="auto" w:fill="FCFCFC"/>
        </w:rPr>
        <w:t>(</w:t>
      </w:r>
      <w:r w:rsidR="00FF5239" w:rsidRPr="009E7734">
        <w:rPr>
          <w:sz w:val="24"/>
          <w:szCs w:val="24"/>
          <w:highlight w:val="white"/>
        </w:rPr>
        <w:t>a</w:t>
      </w:r>
      <w:r w:rsidRPr="009E7734">
        <w:rPr>
          <w:sz w:val="24"/>
          <w:szCs w:val="24"/>
          <w:highlight w:val="white"/>
        </w:rPr>
        <w:t xml:space="preserve">ccessed: </w:t>
      </w:r>
      <w:r w:rsidR="00FF5239" w:rsidRPr="009E7734">
        <w:rPr>
          <w:sz w:val="24"/>
          <w:szCs w:val="24"/>
          <w:highlight w:val="white"/>
        </w:rPr>
        <w:t xml:space="preserve">April 21, </w:t>
      </w:r>
      <w:r w:rsidRPr="009E7734">
        <w:rPr>
          <w:sz w:val="24"/>
          <w:szCs w:val="24"/>
          <w:highlight w:val="white"/>
        </w:rPr>
        <w:t>2020</w:t>
      </w:r>
      <w:r w:rsidR="004C58B5" w:rsidRPr="009E7734">
        <w:rPr>
          <w:sz w:val="24"/>
          <w:szCs w:val="24"/>
          <w:highlight w:val="white"/>
        </w:rPr>
        <w:t>)</w:t>
      </w:r>
      <w:r w:rsidR="00C97DD5" w:rsidRPr="009E7734">
        <w:rPr>
          <w:sz w:val="24"/>
          <w:szCs w:val="24"/>
          <w:highlight w:val="white"/>
        </w:rPr>
        <w:t xml:space="preserve">; </w:t>
      </w:r>
      <w:r w:rsidR="001132B9" w:rsidRPr="009E7734">
        <w:rPr>
          <w:sz w:val="24"/>
          <w:szCs w:val="24"/>
        </w:rPr>
        <w:t>data and metadata files</w:t>
      </w:r>
      <w:r w:rsidR="00C97DD5" w:rsidRPr="009E7734">
        <w:rPr>
          <w:sz w:val="24"/>
          <w:szCs w:val="24"/>
        </w:rPr>
        <w:t xml:space="preserve"> available at </w:t>
      </w:r>
      <w:hyperlink r:id="rId54" w:history="1">
        <w:r w:rsidR="00C97DD5" w:rsidRPr="009E7734">
          <w:rPr>
            <w:rStyle w:val="Hyperlink"/>
            <w:sz w:val="24"/>
            <w:szCs w:val="24"/>
          </w:rPr>
          <w:t>https://www.epa.gov/national-aquatic-resource-surveys/nla</w:t>
        </w:r>
      </w:hyperlink>
      <w:r w:rsidR="00C97DD5" w:rsidRPr="009E7734">
        <w:rPr>
          <w:sz w:val="24"/>
          <w:szCs w:val="24"/>
        </w:rPr>
        <w:t xml:space="preserve"> </w:t>
      </w:r>
      <w:r w:rsidR="004C58B5" w:rsidRPr="009E7734">
        <w:rPr>
          <w:sz w:val="24"/>
          <w:szCs w:val="24"/>
        </w:rPr>
        <w:t>(</w:t>
      </w:r>
      <w:r w:rsidR="00C97DD5" w:rsidRPr="009E7734">
        <w:rPr>
          <w:sz w:val="24"/>
          <w:szCs w:val="24"/>
        </w:rPr>
        <w:t>accessed April 30, 2020).</w:t>
      </w:r>
    </w:p>
    <w:p w14:paraId="69E4AEBF" w14:textId="77777777" w:rsidR="00560B98" w:rsidRPr="009E7734" w:rsidRDefault="00560B98">
      <w:pPr>
        <w:spacing w:line="240" w:lineRule="auto"/>
        <w:rPr>
          <w:sz w:val="24"/>
          <w:szCs w:val="24"/>
          <w:highlight w:val="white"/>
        </w:rPr>
      </w:pPr>
    </w:p>
    <w:p w14:paraId="0510CF4D" w14:textId="77777777" w:rsidR="00560B98" w:rsidRPr="009E7734" w:rsidRDefault="00843401">
      <w:pPr>
        <w:spacing w:line="240" w:lineRule="auto"/>
        <w:rPr>
          <w:sz w:val="24"/>
          <w:szCs w:val="24"/>
        </w:rPr>
      </w:pPr>
      <w:r w:rsidRPr="009E7734">
        <w:rPr>
          <w:sz w:val="24"/>
          <w:szCs w:val="24"/>
          <w:highlight w:val="white"/>
        </w:rPr>
        <w:t xml:space="preserve">U.S. EPA. 2020. National Aquatic Resource Surveys. Indicators: Dissolved Oxygen. </w:t>
      </w:r>
      <w:hyperlink r:id="rId55" w:history="1">
        <w:r w:rsidR="00DF623D" w:rsidRPr="009E7734">
          <w:rPr>
            <w:rStyle w:val="Hyperlink"/>
            <w:sz w:val="24"/>
            <w:szCs w:val="24"/>
            <w:highlight w:val="white"/>
          </w:rPr>
          <w:t>https://www.epa.gov/national-aquatic-resource-surveys/indicators-dissolved-oxygen</w:t>
        </w:r>
      </w:hyperlink>
      <w:r w:rsidRPr="009E7734">
        <w:rPr>
          <w:sz w:val="24"/>
          <w:szCs w:val="24"/>
          <w:highlight w:val="white"/>
        </w:rPr>
        <w:t xml:space="preserve"> </w:t>
      </w:r>
      <w:r w:rsidR="00FF5239" w:rsidRPr="009E7734">
        <w:rPr>
          <w:sz w:val="24"/>
          <w:szCs w:val="24"/>
          <w:highlight w:val="white"/>
        </w:rPr>
        <w:t>(a</w:t>
      </w:r>
      <w:r w:rsidRPr="009E7734">
        <w:rPr>
          <w:sz w:val="24"/>
          <w:szCs w:val="24"/>
          <w:highlight w:val="white"/>
        </w:rPr>
        <w:t xml:space="preserve">ccessed: </w:t>
      </w:r>
      <w:r w:rsidR="00FF5239" w:rsidRPr="009E7734">
        <w:rPr>
          <w:sz w:val="24"/>
          <w:szCs w:val="24"/>
          <w:highlight w:val="white"/>
        </w:rPr>
        <w:t xml:space="preserve">April 4, </w:t>
      </w:r>
      <w:r w:rsidRPr="009E7734">
        <w:rPr>
          <w:sz w:val="24"/>
          <w:szCs w:val="24"/>
          <w:highlight w:val="white"/>
        </w:rPr>
        <w:t>2020</w:t>
      </w:r>
      <w:r w:rsidR="00FF5239" w:rsidRPr="009E7734">
        <w:rPr>
          <w:sz w:val="24"/>
          <w:szCs w:val="24"/>
          <w:highlight w:val="white"/>
        </w:rPr>
        <w:t>).</w:t>
      </w:r>
    </w:p>
    <w:p w14:paraId="70ED5E63" w14:textId="77777777" w:rsidR="00560B98" w:rsidRPr="009E7734" w:rsidRDefault="00560B98">
      <w:pPr>
        <w:widowControl w:val="0"/>
        <w:spacing w:line="240" w:lineRule="auto"/>
        <w:rPr>
          <w:sz w:val="24"/>
          <w:szCs w:val="24"/>
        </w:rPr>
      </w:pPr>
    </w:p>
    <w:p w14:paraId="5D4AFC9E" w14:textId="77777777" w:rsidR="00560B98" w:rsidRPr="009E7734" w:rsidRDefault="00843401">
      <w:pPr>
        <w:widowControl w:val="0"/>
        <w:spacing w:line="240" w:lineRule="auto"/>
        <w:rPr>
          <w:sz w:val="24"/>
          <w:szCs w:val="24"/>
        </w:rPr>
      </w:pPr>
      <w:r w:rsidRPr="009E7734">
        <w:rPr>
          <w:sz w:val="24"/>
          <w:szCs w:val="24"/>
        </w:rPr>
        <w:t xml:space="preserve">Vachon, D., </w:t>
      </w:r>
      <w:proofErr w:type="spellStart"/>
      <w:r w:rsidRPr="009E7734">
        <w:rPr>
          <w:sz w:val="24"/>
          <w:szCs w:val="24"/>
        </w:rPr>
        <w:t>Langenegger</w:t>
      </w:r>
      <w:proofErr w:type="spellEnd"/>
      <w:r w:rsidRPr="009E7734">
        <w:rPr>
          <w:sz w:val="24"/>
          <w:szCs w:val="24"/>
        </w:rPr>
        <w:t xml:space="preserve">, T., </w:t>
      </w:r>
      <w:proofErr w:type="spellStart"/>
      <w:r w:rsidRPr="009E7734">
        <w:rPr>
          <w:sz w:val="24"/>
          <w:szCs w:val="24"/>
        </w:rPr>
        <w:t>Donis</w:t>
      </w:r>
      <w:proofErr w:type="spellEnd"/>
      <w:r w:rsidRPr="009E7734">
        <w:rPr>
          <w:sz w:val="24"/>
          <w:szCs w:val="24"/>
        </w:rPr>
        <w:t xml:space="preserve">, D., &amp; McGinnis, D.F. 2019. Influence of water column stratification and mixing patterns on the fate of methane produced in deep sediments of a small eutrophic lake. </w:t>
      </w:r>
      <w:r w:rsidRPr="009E7734">
        <w:rPr>
          <w:i/>
          <w:sz w:val="24"/>
          <w:szCs w:val="24"/>
        </w:rPr>
        <w:t>Limnology and Oceanography</w:t>
      </w:r>
      <w:r w:rsidRPr="009E7734">
        <w:rPr>
          <w:sz w:val="24"/>
          <w:szCs w:val="24"/>
        </w:rPr>
        <w:t xml:space="preserve"> 64(5)</w:t>
      </w:r>
      <w:r w:rsidR="007630B5" w:rsidRPr="009E7734">
        <w:rPr>
          <w:sz w:val="24"/>
          <w:szCs w:val="24"/>
        </w:rPr>
        <w:t>:</w:t>
      </w:r>
      <w:r w:rsidRPr="009E7734">
        <w:rPr>
          <w:sz w:val="24"/>
          <w:szCs w:val="24"/>
        </w:rPr>
        <w:t xml:space="preserve"> 2114–2128. </w:t>
      </w:r>
      <w:hyperlink r:id="rId56" w:history="1">
        <w:r w:rsidR="00DF623D" w:rsidRPr="009E7734">
          <w:rPr>
            <w:rStyle w:val="Hyperlink"/>
            <w:sz w:val="24"/>
            <w:szCs w:val="24"/>
          </w:rPr>
          <w:t>https://doi.org/10.1002/lno.11172</w:t>
        </w:r>
      </w:hyperlink>
      <w:r w:rsidR="00DF623D" w:rsidRPr="009E7734">
        <w:rPr>
          <w:sz w:val="24"/>
          <w:szCs w:val="24"/>
        </w:rPr>
        <w:t xml:space="preserve"> </w:t>
      </w:r>
    </w:p>
    <w:p w14:paraId="20CA0E98" w14:textId="77777777" w:rsidR="00DF623D" w:rsidRPr="009E7734" w:rsidRDefault="00DF623D">
      <w:pPr>
        <w:widowControl w:val="0"/>
        <w:spacing w:line="240" w:lineRule="auto"/>
        <w:rPr>
          <w:sz w:val="24"/>
          <w:szCs w:val="24"/>
        </w:rPr>
      </w:pPr>
    </w:p>
    <w:p w14:paraId="029EA4DB" w14:textId="77777777" w:rsidR="00560B98" w:rsidRPr="009E7734" w:rsidRDefault="007630B5">
      <w:pPr>
        <w:widowControl w:val="0"/>
        <w:spacing w:line="240" w:lineRule="auto"/>
        <w:rPr>
          <w:sz w:val="24"/>
          <w:szCs w:val="24"/>
        </w:rPr>
      </w:pPr>
      <w:r w:rsidRPr="009E7734">
        <w:rPr>
          <w:sz w:val="24"/>
          <w:szCs w:val="24"/>
        </w:rPr>
        <w:t xml:space="preserve">Wang, W. 1980. Fractionation of sediment oxygen demand. </w:t>
      </w:r>
      <w:r w:rsidRPr="009E7734">
        <w:rPr>
          <w:i/>
          <w:sz w:val="24"/>
          <w:szCs w:val="24"/>
        </w:rPr>
        <w:t>Water Res</w:t>
      </w:r>
      <w:r w:rsidRPr="009E7734">
        <w:rPr>
          <w:sz w:val="24"/>
          <w:szCs w:val="24"/>
        </w:rPr>
        <w:t xml:space="preserve">. 14: 603–612. </w:t>
      </w:r>
      <w:hyperlink r:id="rId57" w:history="1">
        <w:r w:rsidR="00DF623D" w:rsidRPr="009E7734">
          <w:rPr>
            <w:rStyle w:val="Hyperlink"/>
            <w:sz w:val="24"/>
            <w:szCs w:val="24"/>
          </w:rPr>
          <w:t>https://doi.org/10.1016/0043-1354(80)90118-9</w:t>
        </w:r>
      </w:hyperlink>
      <w:r w:rsidRPr="009E7734">
        <w:rPr>
          <w:sz w:val="24"/>
          <w:szCs w:val="24"/>
        </w:rPr>
        <w:t xml:space="preserve"> </w:t>
      </w:r>
    </w:p>
    <w:p w14:paraId="1B270B8D" w14:textId="77777777" w:rsidR="00560B98" w:rsidRPr="009E7734" w:rsidRDefault="00560B98">
      <w:pPr>
        <w:spacing w:line="240" w:lineRule="auto"/>
        <w:rPr>
          <w:sz w:val="24"/>
          <w:szCs w:val="24"/>
        </w:rPr>
      </w:pPr>
    </w:p>
    <w:p w14:paraId="43F2D739" w14:textId="77777777" w:rsidR="00560B98" w:rsidRPr="009E7734" w:rsidRDefault="00843401">
      <w:pPr>
        <w:spacing w:line="240" w:lineRule="auto"/>
        <w:rPr>
          <w:sz w:val="24"/>
          <w:szCs w:val="24"/>
        </w:rPr>
      </w:pPr>
      <w:r w:rsidRPr="009E7734">
        <w:rPr>
          <w:sz w:val="24"/>
          <w:szCs w:val="24"/>
        </w:rPr>
        <w:t xml:space="preserve">Welch, E.B. 1969. </w:t>
      </w:r>
      <w:r w:rsidRPr="009E7734">
        <w:rPr>
          <w:i/>
          <w:sz w:val="24"/>
          <w:szCs w:val="24"/>
        </w:rPr>
        <w:t xml:space="preserve">Factors </w:t>
      </w:r>
      <w:r w:rsidR="007630B5" w:rsidRPr="009E7734">
        <w:rPr>
          <w:i/>
          <w:sz w:val="24"/>
          <w:szCs w:val="24"/>
        </w:rPr>
        <w:t>I</w:t>
      </w:r>
      <w:r w:rsidRPr="009E7734">
        <w:rPr>
          <w:i/>
          <w:sz w:val="24"/>
          <w:szCs w:val="24"/>
        </w:rPr>
        <w:t xml:space="preserve">nitiating </w:t>
      </w:r>
      <w:r w:rsidR="007630B5" w:rsidRPr="009E7734">
        <w:rPr>
          <w:i/>
          <w:sz w:val="24"/>
          <w:szCs w:val="24"/>
        </w:rPr>
        <w:t>P</w:t>
      </w:r>
      <w:r w:rsidRPr="009E7734">
        <w:rPr>
          <w:i/>
          <w:sz w:val="24"/>
          <w:szCs w:val="24"/>
        </w:rPr>
        <w:t xml:space="preserve">hytoplankton </w:t>
      </w:r>
      <w:r w:rsidR="007630B5" w:rsidRPr="009E7734">
        <w:rPr>
          <w:i/>
          <w:sz w:val="24"/>
          <w:szCs w:val="24"/>
        </w:rPr>
        <w:t>B</w:t>
      </w:r>
      <w:r w:rsidRPr="009E7734">
        <w:rPr>
          <w:i/>
          <w:sz w:val="24"/>
          <w:szCs w:val="24"/>
        </w:rPr>
        <w:t xml:space="preserve">looms and </w:t>
      </w:r>
      <w:r w:rsidR="007630B5" w:rsidRPr="009E7734">
        <w:rPr>
          <w:i/>
          <w:sz w:val="24"/>
          <w:szCs w:val="24"/>
        </w:rPr>
        <w:t>R</w:t>
      </w:r>
      <w:r w:rsidRPr="009E7734">
        <w:rPr>
          <w:i/>
          <w:sz w:val="24"/>
          <w:szCs w:val="24"/>
        </w:rPr>
        <w:t xml:space="preserve">esulting </w:t>
      </w:r>
      <w:r w:rsidR="007630B5" w:rsidRPr="009E7734">
        <w:rPr>
          <w:i/>
          <w:sz w:val="24"/>
          <w:szCs w:val="24"/>
        </w:rPr>
        <w:t>E</w:t>
      </w:r>
      <w:r w:rsidRPr="009E7734">
        <w:rPr>
          <w:i/>
          <w:sz w:val="24"/>
          <w:szCs w:val="24"/>
        </w:rPr>
        <w:t xml:space="preserve">ffects on </w:t>
      </w:r>
      <w:r w:rsidR="007630B5" w:rsidRPr="009E7734">
        <w:rPr>
          <w:i/>
          <w:sz w:val="24"/>
          <w:szCs w:val="24"/>
        </w:rPr>
        <w:t>D</w:t>
      </w:r>
      <w:r w:rsidRPr="009E7734">
        <w:rPr>
          <w:i/>
          <w:sz w:val="24"/>
          <w:szCs w:val="24"/>
        </w:rPr>
        <w:t xml:space="preserve">issolved </w:t>
      </w:r>
      <w:r w:rsidR="007630B5" w:rsidRPr="009E7734">
        <w:rPr>
          <w:i/>
          <w:sz w:val="24"/>
          <w:szCs w:val="24"/>
        </w:rPr>
        <w:t>O</w:t>
      </w:r>
      <w:r w:rsidRPr="009E7734">
        <w:rPr>
          <w:i/>
          <w:sz w:val="24"/>
          <w:szCs w:val="24"/>
        </w:rPr>
        <w:t xml:space="preserve">xygen in Duwamish River </w:t>
      </w:r>
      <w:r w:rsidR="007630B5" w:rsidRPr="009E7734">
        <w:rPr>
          <w:i/>
          <w:sz w:val="24"/>
          <w:szCs w:val="24"/>
        </w:rPr>
        <w:t>E</w:t>
      </w:r>
      <w:r w:rsidRPr="009E7734">
        <w:rPr>
          <w:i/>
          <w:sz w:val="24"/>
          <w:szCs w:val="24"/>
        </w:rPr>
        <w:t>stuary, Seattle, Washington</w:t>
      </w:r>
      <w:r w:rsidR="00FF5239" w:rsidRPr="009E7734">
        <w:rPr>
          <w:sz w:val="24"/>
          <w:szCs w:val="24"/>
        </w:rPr>
        <w:t>.</w:t>
      </w:r>
      <w:r w:rsidRPr="009E7734">
        <w:rPr>
          <w:sz w:val="24"/>
          <w:szCs w:val="24"/>
        </w:rPr>
        <w:t xml:space="preserve"> Water Supply Paper</w:t>
      </w:r>
      <w:r w:rsidR="00FF5239" w:rsidRPr="009E7734">
        <w:rPr>
          <w:sz w:val="24"/>
          <w:szCs w:val="24"/>
        </w:rPr>
        <w:t xml:space="preserve"> 1873A</w:t>
      </w:r>
      <w:r w:rsidRPr="009E7734">
        <w:rPr>
          <w:sz w:val="24"/>
          <w:szCs w:val="24"/>
        </w:rPr>
        <w:t>.</w:t>
      </w:r>
      <w:hyperlink r:id="rId58">
        <w:r w:rsidRPr="009E7734">
          <w:rPr>
            <w:sz w:val="24"/>
            <w:szCs w:val="24"/>
          </w:rPr>
          <w:t xml:space="preserve"> </w:t>
        </w:r>
      </w:hyperlink>
      <w:r w:rsidR="007630B5" w:rsidRPr="009E7734">
        <w:rPr>
          <w:sz w:val="24"/>
          <w:szCs w:val="24"/>
        </w:rPr>
        <w:t>U.S</w:t>
      </w:r>
      <w:r w:rsidR="00316445" w:rsidRPr="009E7734">
        <w:rPr>
          <w:sz w:val="24"/>
          <w:szCs w:val="24"/>
        </w:rPr>
        <w:t>.</w:t>
      </w:r>
      <w:r w:rsidR="007630B5" w:rsidRPr="009E7734">
        <w:rPr>
          <w:sz w:val="24"/>
          <w:szCs w:val="24"/>
        </w:rPr>
        <w:t xml:space="preserve">, Geological Survey. </w:t>
      </w:r>
      <w:hyperlink r:id="rId59" w:history="1">
        <w:r w:rsidR="00DF623D" w:rsidRPr="009E7734">
          <w:rPr>
            <w:rStyle w:val="Hyperlink"/>
            <w:sz w:val="24"/>
            <w:szCs w:val="24"/>
          </w:rPr>
          <w:t>https://doi.org/10.3133/wsp1873A</w:t>
        </w:r>
      </w:hyperlink>
      <w:r w:rsidR="007661F4" w:rsidRPr="009E7734">
        <w:rPr>
          <w:sz w:val="24"/>
          <w:szCs w:val="24"/>
        </w:rPr>
        <w:t xml:space="preserve"> </w:t>
      </w:r>
    </w:p>
    <w:p w14:paraId="56377C9F" w14:textId="77777777" w:rsidR="00DF623D" w:rsidRPr="009E7734" w:rsidRDefault="00DF623D">
      <w:pPr>
        <w:spacing w:line="240" w:lineRule="auto"/>
        <w:rPr>
          <w:sz w:val="24"/>
          <w:szCs w:val="24"/>
        </w:rPr>
      </w:pPr>
    </w:p>
    <w:p w14:paraId="29B4D494" w14:textId="77777777" w:rsidR="003558D1" w:rsidRPr="009E7734" w:rsidRDefault="003558D1" w:rsidP="003558D1">
      <w:pPr>
        <w:spacing w:line="240" w:lineRule="auto"/>
        <w:rPr>
          <w:sz w:val="24"/>
          <w:szCs w:val="24"/>
        </w:rPr>
      </w:pPr>
      <w:r w:rsidRPr="009E7734">
        <w:rPr>
          <w:sz w:val="24"/>
          <w:szCs w:val="24"/>
        </w:rPr>
        <w:t xml:space="preserve">Wetzel, R.G. 2001. </w:t>
      </w:r>
      <w:r w:rsidRPr="009E7734">
        <w:rPr>
          <w:i/>
          <w:sz w:val="24"/>
          <w:szCs w:val="24"/>
        </w:rPr>
        <w:t>Limnology: Lake and River Ecosystems</w:t>
      </w:r>
      <w:r w:rsidR="00FF5239" w:rsidRPr="009E7734">
        <w:rPr>
          <w:sz w:val="24"/>
          <w:szCs w:val="24"/>
        </w:rPr>
        <w:t>.</w:t>
      </w:r>
      <w:r w:rsidRPr="009E7734">
        <w:rPr>
          <w:sz w:val="24"/>
          <w:szCs w:val="24"/>
        </w:rPr>
        <w:t xml:space="preserve"> 3rd edition. Springer Verlag</w:t>
      </w:r>
      <w:r w:rsidR="004C58B5" w:rsidRPr="009E7734">
        <w:rPr>
          <w:sz w:val="24"/>
          <w:szCs w:val="24"/>
        </w:rPr>
        <w:t>.</w:t>
      </w:r>
      <w:r w:rsidRPr="009E7734">
        <w:rPr>
          <w:sz w:val="24"/>
          <w:szCs w:val="24"/>
        </w:rPr>
        <w:t xml:space="preserve"> New York</w:t>
      </w:r>
      <w:r w:rsidR="004C58B5" w:rsidRPr="009E7734">
        <w:rPr>
          <w:sz w:val="24"/>
          <w:szCs w:val="24"/>
        </w:rPr>
        <w:t>, NY</w:t>
      </w:r>
      <w:r w:rsidRPr="009E7734">
        <w:rPr>
          <w:sz w:val="24"/>
          <w:szCs w:val="24"/>
        </w:rPr>
        <w:t>.</w:t>
      </w:r>
    </w:p>
    <w:p w14:paraId="194BEC10" w14:textId="77777777" w:rsidR="003558D1" w:rsidRPr="009E7734" w:rsidRDefault="003558D1" w:rsidP="003558D1">
      <w:pPr>
        <w:spacing w:line="240" w:lineRule="auto"/>
        <w:rPr>
          <w:sz w:val="24"/>
          <w:szCs w:val="24"/>
        </w:rPr>
      </w:pPr>
    </w:p>
    <w:p w14:paraId="10ABE16E" w14:textId="77777777" w:rsidR="00560B98" w:rsidRPr="009E7734" w:rsidRDefault="00843401">
      <w:pPr>
        <w:spacing w:line="240" w:lineRule="auto"/>
        <w:rPr>
          <w:sz w:val="24"/>
          <w:szCs w:val="24"/>
        </w:rPr>
      </w:pPr>
      <w:r w:rsidRPr="009E7734">
        <w:rPr>
          <w:sz w:val="24"/>
          <w:szCs w:val="24"/>
        </w:rPr>
        <w:t xml:space="preserve">Wetzel, R.G. </w:t>
      </w:r>
      <w:r w:rsidR="00FF5239" w:rsidRPr="009E7734">
        <w:rPr>
          <w:sz w:val="24"/>
          <w:szCs w:val="24"/>
        </w:rPr>
        <w:t xml:space="preserve">&amp; </w:t>
      </w:r>
      <w:r w:rsidRPr="009E7734">
        <w:rPr>
          <w:sz w:val="24"/>
          <w:szCs w:val="24"/>
        </w:rPr>
        <w:t>Likens</w:t>
      </w:r>
      <w:r w:rsidR="00FF5239" w:rsidRPr="009E7734">
        <w:rPr>
          <w:sz w:val="24"/>
          <w:szCs w:val="24"/>
        </w:rPr>
        <w:t>, G.E</w:t>
      </w:r>
      <w:r w:rsidRPr="009E7734">
        <w:rPr>
          <w:sz w:val="24"/>
          <w:szCs w:val="24"/>
        </w:rPr>
        <w:t xml:space="preserve">. 1991. </w:t>
      </w:r>
      <w:r w:rsidRPr="009E7734">
        <w:rPr>
          <w:i/>
          <w:sz w:val="24"/>
          <w:szCs w:val="24"/>
        </w:rPr>
        <w:t>Limnological Analyses</w:t>
      </w:r>
      <w:r w:rsidR="00FF5239" w:rsidRPr="009E7734">
        <w:rPr>
          <w:sz w:val="24"/>
          <w:szCs w:val="24"/>
        </w:rPr>
        <w:t>.</w:t>
      </w:r>
      <w:r w:rsidRPr="009E7734">
        <w:rPr>
          <w:sz w:val="24"/>
          <w:szCs w:val="24"/>
        </w:rPr>
        <w:t xml:space="preserve"> 2nd edition. Springer-Verlag</w:t>
      </w:r>
      <w:r w:rsidR="004C58B5" w:rsidRPr="009E7734">
        <w:rPr>
          <w:sz w:val="24"/>
          <w:szCs w:val="24"/>
        </w:rPr>
        <w:t>.</w:t>
      </w:r>
      <w:r w:rsidRPr="009E7734">
        <w:rPr>
          <w:sz w:val="24"/>
          <w:szCs w:val="24"/>
        </w:rPr>
        <w:t xml:space="preserve"> New York</w:t>
      </w:r>
      <w:r w:rsidR="004C58B5" w:rsidRPr="009E7734">
        <w:rPr>
          <w:sz w:val="24"/>
          <w:szCs w:val="24"/>
        </w:rPr>
        <w:t>, NY</w:t>
      </w:r>
      <w:r w:rsidR="00FF5239" w:rsidRPr="009E7734">
        <w:rPr>
          <w:sz w:val="24"/>
          <w:szCs w:val="24"/>
        </w:rPr>
        <w:t>.</w:t>
      </w:r>
    </w:p>
    <w:p w14:paraId="2CF3F49B" w14:textId="77777777" w:rsidR="00560B98" w:rsidRPr="009E7734" w:rsidRDefault="00560B98">
      <w:pPr>
        <w:spacing w:line="240" w:lineRule="auto"/>
        <w:rPr>
          <w:sz w:val="24"/>
          <w:szCs w:val="24"/>
        </w:rPr>
      </w:pPr>
    </w:p>
    <w:p w14:paraId="25FBA844" w14:textId="77777777" w:rsidR="00755D2E" w:rsidRPr="009E7734" w:rsidRDefault="00843401" w:rsidP="00755D2E">
      <w:pPr>
        <w:spacing w:line="240" w:lineRule="auto"/>
        <w:rPr>
          <w:sz w:val="24"/>
          <w:szCs w:val="24"/>
        </w:rPr>
      </w:pPr>
      <w:r w:rsidRPr="009E7734">
        <w:rPr>
          <w:sz w:val="24"/>
          <w:szCs w:val="24"/>
        </w:rPr>
        <w:t xml:space="preserve">Winkler, L.W. 1888. </w:t>
      </w:r>
      <w:r w:rsidRPr="009E7734">
        <w:rPr>
          <w:i/>
          <w:sz w:val="24"/>
          <w:szCs w:val="24"/>
        </w:rPr>
        <w:t xml:space="preserve">Die </w:t>
      </w:r>
      <w:proofErr w:type="spellStart"/>
      <w:r w:rsidRPr="009E7734">
        <w:rPr>
          <w:i/>
          <w:sz w:val="24"/>
          <w:szCs w:val="24"/>
        </w:rPr>
        <w:t>Bestimmung</w:t>
      </w:r>
      <w:proofErr w:type="spellEnd"/>
      <w:r w:rsidRPr="009E7734">
        <w:rPr>
          <w:i/>
          <w:sz w:val="24"/>
          <w:szCs w:val="24"/>
        </w:rPr>
        <w:t xml:space="preserve"> des </w:t>
      </w:r>
      <w:proofErr w:type="spellStart"/>
      <w:r w:rsidRPr="009E7734">
        <w:rPr>
          <w:i/>
          <w:sz w:val="24"/>
          <w:szCs w:val="24"/>
        </w:rPr>
        <w:t>im</w:t>
      </w:r>
      <w:proofErr w:type="spellEnd"/>
      <w:r w:rsidRPr="009E7734">
        <w:rPr>
          <w:i/>
          <w:sz w:val="24"/>
          <w:szCs w:val="24"/>
        </w:rPr>
        <w:t xml:space="preserve"> Wasser </w:t>
      </w:r>
      <w:proofErr w:type="spellStart"/>
      <w:r w:rsidRPr="009E7734">
        <w:rPr>
          <w:i/>
          <w:sz w:val="24"/>
          <w:szCs w:val="24"/>
        </w:rPr>
        <w:t>gelösten</w:t>
      </w:r>
      <w:proofErr w:type="spellEnd"/>
      <w:r w:rsidRPr="009E7734">
        <w:rPr>
          <w:i/>
          <w:sz w:val="24"/>
          <w:szCs w:val="24"/>
        </w:rPr>
        <w:t xml:space="preserve"> </w:t>
      </w:r>
      <w:proofErr w:type="spellStart"/>
      <w:r w:rsidRPr="009E7734">
        <w:rPr>
          <w:i/>
          <w:sz w:val="24"/>
          <w:szCs w:val="24"/>
        </w:rPr>
        <w:t>Sauerstoffes</w:t>
      </w:r>
      <w:proofErr w:type="spellEnd"/>
      <w:r w:rsidRPr="009E7734">
        <w:rPr>
          <w:sz w:val="24"/>
          <w:szCs w:val="24"/>
        </w:rPr>
        <w:t xml:space="preserve">. </w:t>
      </w:r>
      <w:r w:rsidRPr="009E7734">
        <w:rPr>
          <w:i/>
          <w:sz w:val="24"/>
          <w:szCs w:val="24"/>
        </w:rPr>
        <w:t>Chem. Ber</w:t>
      </w:r>
      <w:r w:rsidRPr="009E7734">
        <w:rPr>
          <w:sz w:val="24"/>
          <w:szCs w:val="24"/>
        </w:rPr>
        <w:t>. 21: 2843</w:t>
      </w:r>
      <w:r w:rsidR="00FF5239" w:rsidRPr="009E7734">
        <w:rPr>
          <w:sz w:val="24"/>
          <w:szCs w:val="24"/>
        </w:rPr>
        <w:t>–</w:t>
      </w:r>
      <w:r w:rsidRPr="009E7734">
        <w:rPr>
          <w:sz w:val="24"/>
          <w:szCs w:val="24"/>
        </w:rPr>
        <w:t>2855.</w:t>
      </w:r>
    </w:p>
    <w:p w14:paraId="4272F6E5" w14:textId="77777777" w:rsidR="00755D2E" w:rsidRPr="009E7734" w:rsidRDefault="00755D2E" w:rsidP="00755D2E">
      <w:pPr>
        <w:spacing w:line="240" w:lineRule="auto"/>
        <w:rPr>
          <w:sz w:val="24"/>
          <w:szCs w:val="24"/>
        </w:rPr>
      </w:pPr>
    </w:p>
    <w:p w14:paraId="4F767FE3" w14:textId="77777777" w:rsidR="00755D2E" w:rsidRDefault="00755D2E">
      <w:pPr>
        <w:spacing w:line="240" w:lineRule="auto"/>
        <w:rPr>
          <w:sz w:val="24"/>
          <w:szCs w:val="24"/>
        </w:rPr>
        <w:sectPr w:rsidR="00755D2E" w:rsidSect="009950C7">
          <w:pgSz w:w="12240" w:h="15840"/>
          <w:pgMar w:top="1440" w:right="1440" w:bottom="1440" w:left="1440" w:header="720" w:footer="720" w:gutter="0"/>
          <w:pgNumType w:start="1"/>
          <w:cols w:space="720"/>
        </w:sectPr>
      </w:pPr>
    </w:p>
    <w:p w14:paraId="1015195C" w14:textId="77777777" w:rsidR="00605838" w:rsidRDefault="00755D2E" w:rsidP="00F46727">
      <w:pPr>
        <w:spacing w:line="240" w:lineRule="auto"/>
        <w:rPr>
          <w:b/>
          <w:sz w:val="24"/>
          <w:szCs w:val="24"/>
          <w:u w:val="single"/>
        </w:rPr>
      </w:pPr>
      <w:r w:rsidRPr="00755D2E">
        <w:rPr>
          <w:b/>
          <w:sz w:val="24"/>
          <w:szCs w:val="24"/>
          <w:u w:val="single"/>
        </w:rPr>
        <w:lastRenderedPageBreak/>
        <w:t>Appendix A</w:t>
      </w:r>
    </w:p>
    <w:bookmarkEnd w:id="0"/>
    <w:p w14:paraId="147A957F" w14:textId="77777777" w:rsidR="00605838" w:rsidRDefault="00605838" w:rsidP="00605838">
      <w:pPr>
        <w:spacing w:line="240" w:lineRule="auto"/>
        <w:rPr>
          <w:sz w:val="24"/>
          <w:szCs w:val="24"/>
        </w:rPr>
      </w:pPr>
    </w:p>
    <w:p w14:paraId="3DC5F005" w14:textId="77777777" w:rsidR="00605838" w:rsidRPr="00AC154B" w:rsidRDefault="00605838" w:rsidP="00605838">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lang w:val="en-US"/>
        </w:rPr>
      </w:pPr>
      <w:r w:rsidRPr="00AC154B">
        <w:rPr>
          <w:rFonts w:ascii="Cambria" w:eastAsia="Times New Roman" w:hAnsi="Cambria" w:cs="Times New Roman"/>
          <w:color w:val="17365D"/>
          <w:spacing w:val="5"/>
          <w:kern w:val="28"/>
          <w:sz w:val="52"/>
          <w:szCs w:val="52"/>
          <w:lang w:val="en-US"/>
        </w:rPr>
        <w:t xml:space="preserve">Request for a Scientific Peer Review of DEQ’s Assessment Methodology for Lake/Reservoir Dissolved Oxygen </w:t>
      </w:r>
    </w:p>
    <w:p w14:paraId="6D95C336" w14:textId="77777777" w:rsidR="00605838" w:rsidRPr="00AC154B" w:rsidRDefault="00605838" w:rsidP="00605838">
      <w:pPr>
        <w:keepNext/>
        <w:keepLines/>
        <w:spacing w:before="200"/>
        <w:outlineLvl w:val="1"/>
        <w:rPr>
          <w:rFonts w:ascii="Cambria" w:eastAsia="Times New Roman" w:hAnsi="Cambria" w:cs="Times New Roman"/>
          <w:b/>
          <w:bCs/>
          <w:color w:val="4F81BD"/>
          <w:sz w:val="26"/>
          <w:szCs w:val="26"/>
          <w:lang w:val="en-US"/>
        </w:rPr>
      </w:pPr>
      <w:r w:rsidRPr="00AC154B">
        <w:rPr>
          <w:rFonts w:ascii="Cambria" w:eastAsia="Times New Roman" w:hAnsi="Cambria" w:cs="Times New Roman"/>
          <w:b/>
          <w:bCs/>
          <w:color w:val="4F81BD"/>
          <w:sz w:val="26"/>
          <w:szCs w:val="26"/>
          <w:lang w:val="en-US"/>
        </w:rPr>
        <w:t>Introduction</w:t>
      </w:r>
    </w:p>
    <w:p w14:paraId="256ECED4" w14:textId="77777777" w:rsidR="00605838" w:rsidRPr="00AC154B" w:rsidRDefault="00605838" w:rsidP="00605838">
      <w:pPr>
        <w:spacing w:after="120"/>
        <w:rPr>
          <w:rFonts w:ascii="Calibri" w:eastAsia="Calibri" w:hAnsi="Calibri" w:cs="Times New Roman"/>
          <w:sz w:val="24"/>
          <w:lang w:val="en-US"/>
        </w:rPr>
      </w:pPr>
    </w:p>
    <w:p w14:paraId="2701572F" w14:textId="77777777" w:rsidR="00605838" w:rsidRPr="00AC154B" w:rsidRDefault="00605838" w:rsidP="00605838">
      <w:pPr>
        <w:spacing w:after="200"/>
        <w:rPr>
          <w:rFonts w:ascii="Calibri" w:eastAsia="Calibri" w:hAnsi="Calibri" w:cs="Times New Roman"/>
          <w:lang w:val="en-US"/>
        </w:rPr>
      </w:pPr>
      <w:r w:rsidRPr="00AC154B">
        <w:rPr>
          <w:rFonts w:ascii="Calibri" w:eastAsia="Calibri" w:hAnsi="Calibri" w:cs="Times New Roman"/>
          <w:sz w:val="24"/>
          <w:lang w:val="en-US"/>
        </w:rPr>
        <w:tab/>
        <w:t>States, territories, and authorized tribes must ensure their water quality standards (WQS) are met.  As mandated by the Clean Water Act, they must monitor parameters that enable criteria assessment, report assessment information to the public and to the Environmental Protection Agency (EPA), and identify impaired waters (those not meeting WQS) so that appropriate measures can be implemented to restore designated uses (e.g., Total Maximum Daily Load implementation plans).  To provide transparency, jurisdictions must describe how they determine whether their WQS are being met.  This description is usually not included in the WQS regulation, but instead is typically published separately in a public-facing document devoted solely to implementation procedures.  The Virginia Department of Environmental Quality (DEQ) presents its water quality assessment methodology in a document called the Water Quality Assessment Guidance Manual (hereafter referred to as the “guidance manual”).  The guidance manual not only shows the public how DEQ determines whether a water body meets</w:t>
      </w:r>
      <w:r w:rsidRPr="00AC154B">
        <w:rPr>
          <w:rFonts w:ascii="Calibri" w:eastAsia="Calibri" w:hAnsi="Calibri" w:cs="Times New Roman"/>
          <w:lang w:val="en-US"/>
        </w:rPr>
        <w:t xml:space="preserve"> </w:t>
      </w:r>
      <w:r w:rsidRPr="00AC154B">
        <w:rPr>
          <w:rFonts w:ascii="Calibri" w:eastAsia="Calibri" w:hAnsi="Calibri" w:cs="Times New Roman"/>
          <w:sz w:val="24"/>
          <w:lang w:val="en-US"/>
        </w:rPr>
        <w:t>its</w:t>
      </w:r>
      <w:r w:rsidRPr="00AC154B">
        <w:rPr>
          <w:rFonts w:ascii="Calibri" w:eastAsia="Calibri" w:hAnsi="Calibri" w:cs="Times New Roman"/>
          <w:lang w:val="en-US"/>
        </w:rPr>
        <w:t xml:space="preserve"> </w:t>
      </w:r>
      <w:r w:rsidRPr="00AC154B">
        <w:rPr>
          <w:rFonts w:ascii="Calibri" w:eastAsia="Calibri" w:hAnsi="Calibri" w:cs="Times New Roman"/>
          <w:sz w:val="24"/>
          <w:lang w:val="en-US"/>
        </w:rPr>
        <w:t xml:space="preserve">designated uses, but it also serves as an instruction manual for staff so that surface waters across the Commonwealth are assessed consistently and defensibly.  </w:t>
      </w:r>
    </w:p>
    <w:p w14:paraId="797A7A71" w14:textId="77777777"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 xml:space="preserve">As with anything, assessment methodology can be strong in some areas and weak in others (Table 1).  Frequently, weaknesses are detected by new staff members, who tend to read the instructions from a different perspective than more veteran staff members.  Sometimes weaknesses are brought to DEQ’s attention by informed members of the public, EPA, or the regulated community.  Updates are made every two years to the guidance manual to address weaknesses and to ensure that procedures reflect newly adopted or modified WQS and updated guidelines from EPA.  DEQ’s Integrated Water Quality Assessment Report, which includes the Impaired Waters List, is largely the end result of the data analyses described in the guidance manual.  </w:t>
      </w:r>
    </w:p>
    <w:p w14:paraId="6AB82F1E" w14:textId="77777777" w:rsidR="00605838" w:rsidRPr="00AC154B" w:rsidRDefault="00605838" w:rsidP="00605838">
      <w:pPr>
        <w:spacing w:after="200"/>
        <w:rPr>
          <w:rFonts w:ascii="Calibri" w:eastAsia="Calibri" w:hAnsi="Calibri" w:cs="Times New Roman"/>
          <w:lang w:val="en-US"/>
        </w:rPr>
      </w:pPr>
    </w:p>
    <w:p w14:paraId="36F48BA8" w14:textId="77777777" w:rsidR="00605838" w:rsidRPr="00AC154B" w:rsidRDefault="00605838" w:rsidP="00605838">
      <w:pPr>
        <w:spacing w:after="200"/>
        <w:rPr>
          <w:rFonts w:ascii="Calibri" w:eastAsia="Calibri" w:hAnsi="Calibri" w:cs="Times New Roman"/>
          <w:lang w:val="en-US"/>
        </w:rPr>
      </w:pPr>
    </w:p>
    <w:p w14:paraId="5E9E8C3D" w14:textId="77777777" w:rsidR="00605838" w:rsidRPr="00AC154B" w:rsidRDefault="00605838" w:rsidP="00605838">
      <w:pPr>
        <w:spacing w:after="200"/>
        <w:rPr>
          <w:rFonts w:ascii="Calibri" w:eastAsia="Calibri" w:hAnsi="Calibri" w:cs="Times New Roman"/>
          <w:lang w:val="en-US"/>
        </w:rPr>
      </w:pPr>
    </w:p>
    <w:p w14:paraId="0376E2B2" w14:textId="77777777" w:rsidR="00605838" w:rsidRPr="00AC154B" w:rsidRDefault="00605838" w:rsidP="00605838">
      <w:pPr>
        <w:spacing w:after="200"/>
        <w:rPr>
          <w:rFonts w:ascii="Calibri" w:eastAsia="Calibri" w:hAnsi="Calibri" w:cs="Times New Roman"/>
          <w:lang w:val="en-US"/>
        </w:rPr>
      </w:pPr>
    </w:p>
    <w:p w14:paraId="02E374AD" w14:textId="77777777" w:rsidR="00605838" w:rsidRPr="00AC154B" w:rsidRDefault="00605838" w:rsidP="00605838">
      <w:pPr>
        <w:spacing w:after="200"/>
        <w:rPr>
          <w:rFonts w:ascii="Calibri" w:eastAsia="Calibri" w:hAnsi="Calibri" w:cs="Times New Roman"/>
          <w:b/>
          <w:lang w:val="en-US"/>
        </w:rPr>
      </w:pPr>
      <w:r w:rsidRPr="00AC154B">
        <w:rPr>
          <w:rFonts w:ascii="Calibri" w:eastAsia="Calibri" w:hAnsi="Calibri" w:cs="Times New Roman"/>
          <w:b/>
          <w:lang w:val="en-US"/>
        </w:rPr>
        <w:t xml:space="preserve">Table 1.  Distinguishing marks of strong and weak assessment methodology </w:t>
      </w:r>
    </w:p>
    <w:p w14:paraId="6AFFB230" w14:textId="77777777" w:rsidR="00605838" w:rsidRPr="00AC154B" w:rsidRDefault="00605838" w:rsidP="00605838">
      <w:pPr>
        <w:spacing w:after="200"/>
        <w:rPr>
          <w:rFonts w:ascii="Calibri" w:eastAsia="Calibri" w:hAnsi="Calibri" w:cs="Times New Roman"/>
          <w:lang w:val="en-US"/>
        </w:rPr>
      </w:pPr>
      <w:r w:rsidRPr="00AC154B">
        <w:rPr>
          <w:rFonts w:ascii="Calibri" w:eastAsia="Calibri" w:hAnsi="Calibri" w:cs="Times New Roman"/>
          <w:noProof/>
          <w:lang w:val="en-US"/>
        </w:rPr>
        <w:drawing>
          <wp:inline distT="0" distB="0" distL="0" distR="0" wp14:anchorId="3A62B6B7" wp14:editId="780854A8">
            <wp:extent cx="5943600" cy="59658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965833"/>
                    </a:xfrm>
                    <a:prstGeom prst="rect">
                      <a:avLst/>
                    </a:prstGeom>
                    <a:noFill/>
                    <a:ln>
                      <a:noFill/>
                    </a:ln>
                  </pic:spPr>
                </pic:pic>
              </a:graphicData>
            </a:graphic>
          </wp:inline>
        </w:drawing>
      </w:r>
    </w:p>
    <w:p w14:paraId="6E63D51F" w14:textId="77777777" w:rsidR="00605838" w:rsidRPr="00AC154B" w:rsidRDefault="00605838" w:rsidP="00605838">
      <w:pPr>
        <w:spacing w:after="200"/>
        <w:ind w:firstLine="720"/>
        <w:rPr>
          <w:rFonts w:ascii="Calibri" w:eastAsia="Calibri" w:hAnsi="Calibri" w:cs="Times New Roman"/>
          <w:sz w:val="24"/>
          <w:lang w:val="en-US"/>
        </w:rPr>
      </w:pPr>
    </w:p>
    <w:p w14:paraId="06F3F695" w14:textId="77777777"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z w:val="24"/>
          <w:lang w:val="en-US"/>
        </w:rPr>
        <w:t xml:space="preserve">In 2005, the Academic Advisory Committee (AAC) submitted a report to DEQ entitled “Freshwater Nutrient Criteria” that was used to inform the development of nutrient criteria for a large subset of Virginia lakes/reservoirs studied by the AAC.  These water bodies were deemed “significant” and include the Commonwealth’s two natural lakes and 122 man-made reservoirs.  A significant lake/reservoir is defined as a publicly accessible lake/reservoir that is a </w:t>
      </w:r>
      <w:r w:rsidRPr="00AC154B">
        <w:rPr>
          <w:rFonts w:ascii="Calibri" w:eastAsia="Calibri" w:hAnsi="Calibri" w:cs="Times New Roman"/>
          <w:sz w:val="24"/>
          <w:lang w:val="en-US"/>
        </w:rPr>
        <w:lastRenderedPageBreak/>
        <w:t xml:space="preserve">public water supply and/or 100 acres or more in size.  Total chlorophyll-a and total phosphorus (TP) criteria became effective for these lakes/reservoirs in 2007 and are listed in </w:t>
      </w:r>
      <w:hyperlink r:id="rId60" w:history="1">
        <w:r w:rsidRPr="00AC154B">
          <w:rPr>
            <w:rFonts w:ascii="Calibri" w:eastAsia="Calibri" w:hAnsi="Calibri" w:cs="Calibri"/>
            <w:color w:val="0000FF"/>
            <w:sz w:val="24"/>
            <w:szCs w:val="24"/>
            <w:u w:val="single"/>
            <w:lang w:val="en-US"/>
          </w:rPr>
          <w:t>9 VAC 25-260-187</w:t>
        </w:r>
      </w:hyperlink>
      <w:r w:rsidRPr="00AC154B">
        <w:rPr>
          <w:rFonts w:ascii="Calibri" w:eastAsia="Calibri" w:hAnsi="Calibri" w:cs="Times New Roman"/>
          <w:sz w:val="24"/>
          <w:lang w:val="en-US"/>
        </w:rPr>
        <w:t xml:space="preserve">  and </w:t>
      </w:r>
      <w:hyperlink r:id="rId61" w:history="1">
        <w:r w:rsidRPr="00AC154B">
          <w:rPr>
            <w:rFonts w:ascii="Calibri" w:eastAsia="Calibri" w:hAnsi="Calibri" w:cs="Calibri"/>
            <w:color w:val="0000FF"/>
            <w:sz w:val="24"/>
            <w:szCs w:val="24"/>
            <w:u w:val="single"/>
            <w:lang w:val="en-US"/>
          </w:rPr>
          <w:t>9 VAC 25-260-310</w:t>
        </w:r>
      </w:hyperlink>
      <w:r w:rsidRPr="00AC154B">
        <w:rPr>
          <w:rFonts w:ascii="Calibri" w:eastAsia="Calibri" w:hAnsi="Calibri" w:cs="Calibri"/>
          <w:sz w:val="24"/>
          <w:szCs w:val="24"/>
          <w:lang w:val="en-US"/>
        </w:rPr>
        <w:t xml:space="preserve"> of the WQS regulation.  </w:t>
      </w:r>
      <w:r w:rsidRPr="00AC154B">
        <w:rPr>
          <w:rFonts w:ascii="Calibri" w:eastAsia="Calibri" w:hAnsi="Calibri" w:cs="Times New Roman"/>
          <w:sz w:val="24"/>
          <w:lang w:val="en-US"/>
        </w:rPr>
        <w:t>Along with providing the agency with recommendations for nutrient criteria, the AAC also advised DEQ on how dissolved oxygen (DO) criteria should be applied to lakes/reservoirs (</w:t>
      </w:r>
      <w:hyperlink r:id="rId62" w:history="1">
        <w:r w:rsidRPr="00AC154B">
          <w:rPr>
            <w:rFonts w:ascii="Calibri" w:eastAsia="Calibri" w:hAnsi="Calibri" w:cs="Times New Roman"/>
            <w:color w:val="0000FF"/>
            <w:sz w:val="24"/>
            <w:u w:val="single"/>
            <w:lang w:val="en-US"/>
          </w:rPr>
          <w:t>Appendix C</w:t>
        </w:r>
      </w:hyperlink>
      <w:r w:rsidRPr="00AC154B">
        <w:rPr>
          <w:rFonts w:ascii="Calibri" w:eastAsia="Calibri" w:hAnsi="Calibri" w:cs="Times New Roman"/>
          <w:sz w:val="24"/>
          <w:lang w:val="en-US"/>
        </w:rPr>
        <w:t xml:space="preserve"> in AAC, 2005).  These recommendations were used to support the inclusion of language in </w:t>
      </w:r>
      <w:hyperlink r:id="rId63" w:history="1">
        <w:r w:rsidRPr="00AC154B">
          <w:rPr>
            <w:rFonts w:ascii="Calibri" w:eastAsia="Calibri" w:hAnsi="Calibri" w:cs="Times New Roman"/>
            <w:color w:val="0000FF"/>
            <w:sz w:val="24"/>
            <w:u w:val="single"/>
            <w:lang w:val="en-US"/>
          </w:rPr>
          <w:t>9 VAC25-260-50</w:t>
        </w:r>
      </w:hyperlink>
      <w:r w:rsidRPr="00AC154B">
        <w:rPr>
          <w:rFonts w:ascii="Calibri" w:eastAsia="Calibri" w:hAnsi="Calibri" w:cs="Times New Roman"/>
          <w:sz w:val="24"/>
          <w:lang w:val="en-US"/>
        </w:rPr>
        <w:t xml:space="preserve">  stipulating that DO and pH apply only to the epilimnion of a thermally stratified man-made lake or reservoir listed in </w:t>
      </w:r>
      <w:hyperlink r:id="rId64" w:history="1">
        <w:r w:rsidRPr="00AC154B">
          <w:rPr>
            <w:rFonts w:ascii="Calibri" w:eastAsia="Calibri" w:hAnsi="Calibri" w:cs="Calibri"/>
            <w:color w:val="0000FF"/>
            <w:sz w:val="24"/>
            <w:szCs w:val="24"/>
            <w:u w:val="single"/>
            <w:lang w:val="en-US"/>
          </w:rPr>
          <w:t>9 VAC 25-260-187</w:t>
        </w:r>
      </w:hyperlink>
      <w:r w:rsidRPr="00AC154B">
        <w:rPr>
          <w:rFonts w:ascii="Calibri" w:eastAsia="Calibri" w:hAnsi="Calibri" w:cs="Times New Roman"/>
          <w:sz w:val="24"/>
          <w:lang w:val="en-US"/>
        </w:rPr>
        <w:t xml:space="preserve">  (hereafter referred to as Section 187 lakes/reservoirs).  Prior to the adoption of this language, DEQ applied DO criteria to the entire water column of both stratified and non-stratified water bodies, which resulted in a number of reservoirs being categorized as impaired when their low DO condition was not due to anthropogenic inputs (e.g., nutrients).  </w:t>
      </w:r>
    </w:p>
    <w:p w14:paraId="58477065" w14:textId="77777777"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z w:val="24"/>
          <w:lang w:val="en-US"/>
        </w:rPr>
        <w:t>Apart from these recommendations, however, the AAC did not find fault with DEQ’s assessment procedures for DO in lakes/reservoirs.  The AAC’s report describes DEQ’s methodology as “sound” and “scientifically defensible”.  It should be noted that the AAC report does not specifically describe DEQ’s DO assessment methodology, but the 2004 DEQ Water Quality Assessment Guidance Manual is cited in the reference section.  The 2004 guidance manual instructed DEQ staff to apply DO criteria to lakes/reservoirs in the following manner (bolding added):</w:t>
      </w:r>
    </w:p>
    <w:p w14:paraId="47AFAA5B" w14:textId="77777777" w:rsidR="00605838" w:rsidRPr="00AC154B" w:rsidRDefault="00605838" w:rsidP="00605838">
      <w:pPr>
        <w:widowControl w:val="0"/>
        <w:spacing w:after="200"/>
        <w:ind w:left="720"/>
        <w:rPr>
          <w:rFonts w:ascii="Calibri" w:eastAsia="Calibri" w:hAnsi="Calibri" w:cs="Times New Roman"/>
          <w:i/>
          <w:snapToGrid w:val="0"/>
          <w:lang w:val="en-US"/>
        </w:rPr>
      </w:pPr>
      <w:r w:rsidRPr="00AC154B">
        <w:rPr>
          <w:rFonts w:ascii="Calibri" w:eastAsia="Calibri" w:hAnsi="Calibri" w:cs="Times New Roman"/>
          <w:i/>
          <w:snapToGrid w:val="0"/>
          <w:lang w:val="en-US"/>
        </w:rPr>
        <w:t>Epilimnion:</w:t>
      </w:r>
    </w:p>
    <w:p w14:paraId="392752D4" w14:textId="77777777" w:rsidR="00605838" w:rsidRPr="00AC154B" w:rsidRDefault="00605838" w:rsidP="00605838">
      <w:pPr>
        <w:widowControl w:val="0"/>
        <w:spacing w:after="200"/>
        <w:ind w:left="720"/>
        <w:rPr>
          <w:rFonts w:ascii="Calibri" w:eastAsia="Calibri" w:hAnsi="Calibri" w:cs="Times New Roman"/>
          <w:snapToGrid w:val="0"/>
          <w:color w:val="000000"/>
          <w:lang w:val="en-US"/>
        </w:rPr>
      </w:pPr>
      <w:r w:rsidRPr="00AC154B">
        <w:rPr>
          <w:rFonts w:ascii="Calibri" w:eastAsia="Calibri" w:hAnsi="Calibri" w:cs="Times New Roman"/>
          <w:b/>
          <w:snapToGrid w:val="0"/>
          <w:lang w:val="en-US"/>
        </w:rPr>
        <w:t>For each monitoring station</w:t>
      </w:r>
      <w:r w:rsidRPr="00AC154B">
        <w:rPr>
          <w:rFonts w:ascii="Calibri" w:eastAsia="Calibri" w:hAnsi="Calibri" w:cs="Times New Roman"/>
          <w:snapToGrid w:val="0"/>
          <w:lang w:val="en-US"/>
        </w:rPr>
        <w:t xml:space="preserve">, all DO data collected in the epilimnion (delineated using temperature profile or assumed to be the upper 1/3 of the water column) will be </w:t>
      </w:r>
      <w:r w:rsidRPr="00AC154B">
        <w:rPr>
          <w:rFonts w:ascii="Calibri" w:eastAsia="Calibri" w:hAnsi="Calibri" w:cs="Times New Roman"/>
          <w:b/>
          <w:snapToGrid w:val="0"/>
          <w:lang w:val="en-US"/>
        </w:rPr>
        <w:t>aggregated</w:t>
      </w:r>
      <w:r w:rsidRPr="00AC154B">
        <w:rPr>
          <w:rFonts w:ascii="Calibri" w:eastAsia="Calibri" w:hAnsi="Calibri" w:cs="Times New Roman"/>
          <w:snapToGrid w:val="0"/>
          <w:lang w:val="en-US"/>
        </w:rPr>
        <w:t xml:space="preserve"> and assessed.  If the violation rate exceeds 10%, the assessment unit or entire lake/reservoir will be </w:t>
      </w:r>
      <w:r w:rsidRPr="00AC154B">
        <w:rPr>
          <w:rFonts w:ascii="Calibri" w:eastAsia="Calibri" w:hAnsi="Calibri" w:cs="Times New Roman"/>
          <w:snapToGrid w:val="0"/>
          <w:color w:val="000000"/>
          <w:lang w:val="en-US"/>
        </w:rPr>
        <w:t>assessed as impaired partially due to one or more pollutants from anthropogenic sources and will be placed in category 5A for TMDL development.  If the violation rate is less than 10.5%, assess the hypolimnion.</w:t>
      </w:r>
    </w:p>
    <w:p w14:paraId="34A16CD4" w14:textId="77777777" w:rsidR="00605838" w:rsidRPr="00AC154B" w:rsidRDefault="00605838" w:rsidP="00605838">
      <w:pPr>
        <w:widowControl w:val="0"/>
        <w:spacing w:after="200"/>
        <w:ind w:left="720"/>
        <w:rPr>
          <w:rFonts w:ascii="Calibri" w:eastAsia="Calibri" w:hAnsi="Calibri" w:cs="Times New Roman"/>
          <w:i/>
          <w:snapToGrid w:val="0"/>
          <w:color w:val="000000"/>
          <w:lang w:val="en-US"/>
        </w:rPr>
      </w:pPr>
      <w:r w:rsidRPr="00AC154B">
        <w:rPr>
          <w:rFonts w:ascii="Calibri" w:eastAsia="Calibri" w:hAnsi="Calibri" w:cs="Times New Roman"/>
          <w:i/>
          <w:snapToGrid w:val="0"/>
          <w:color w:val="000000"/>
          <w:lang w:val="en-US"/>
        </w:rPr>
        <w:t>Hypolimnion:</w:t>
      </w:r>
    </w:p>
    <w:p w14:paraId="2FD8C461" w14:textId="77777777" w:rsidR="00605838" w:rsidRPr="00AC154B" w:rsidRDefault="00605838" w:rsidP="00605838">
      <w:pPr>
        <w:widowControl w:val="0"/>
        <w:spacing w:after="200"/>
        <w:ind w:left="720"/>
        <w:rPr>
          <w:rFonts w:ascii="Calibri" w:eastAsia="Calibri" w:hAnsi="Calibri" w:cs="Times New Roman"/>
          <w:snapToGrid w:val="0"/>
          <w:lang w:val="en-US"/>
        </w:rPr>
      </w:pPr>
      <w:r w:rsidRPr="00AC154B">
        <w:rPr>
          <w:rFonts w:ascii="Calibri" w:eastAsia="Calibri" w:hAnsi="Calibri" w:cs="Times New Roman"/>
          <w:b/>
          <w:snapToGrid w:val="0"/>
          <w:lang w:val="en-US"/>
        </w:rPr>
        <w:t>For each monitoring station</w:t>
      </w:r>
      <w:r w:rsidRPr="00AC154B">
        <w:rPr>
          <w:rFonts w:ascii="Calibri" w:eastAsia="Calibri" w:hAnsi="Calibri" w:cs="Times New Roman"/>
          <w:snapToGrid w:val="0"/>
          <w:lang w:val="en-US"/>
        </w:rPr>
        <w:t xml:space="preserve">, all data collected in the hypolimnion (delineated using temperature profile or assumed to be the lower 2/3 of the water column) will be </w:t>
      </w:r>
      <w:r w:rsidRPr="00AC154B">
        <w:rPr>
          <w:rFonts w:ascii="Calibri" w:eastAsia="Calibri" w:hAnsi="Calibri" w:cs="Times New Roman"/>
          <w:b/>
          <w:snapToGrid w:val="0"/>
          <w:lang w:val="en-US"/>
        </w:rPr>
        <w:t xml:space="preserve">aggregated </w:t>
      </w:r>
      <w:r w:rsidRPr="00AC154B">
        <w:rPr>
          <w:rFonts w:ascii="Calibri" w:eastAsia="Calibri" w:hAnsi="Calibri" w:cs="Times New Roman"/>
          <w:snapToGrid w:val="0"/>
          <w:lang w:val="en-US"/>
        </w:rPr>
        <w:t xml:space="preserve">and assessed.  If the violation rate exceeds 10.5%, the lake/reservoir will be </w:t>
      </w:r>
      <w:r w:rsidRPr="00AC154B">
        <w:rPr>
          <w:rFonts w:ascii="Calibri" w:eastAsia="Calibri" w:hAnsi="Calibri" w:cs="Times New Roman"/>
          <w:snapToGrid w:val="0"/>
          <w:color w:val="000000"/>
          <w:lang w:val="en-US"/>
        </w:rPr>
        <w:t xml:space="preserve">assessed as impaired partially due to one or more pollutants.  Calculate the Tropic State Indices to </w:t>
      </w:r>
      <w:r w:rsidRPr="00AC154B">
        <w:rPr>
          <w:rFonts w:ascii="Calibri" w:eastAsia="Calibri" w:hAnsi="Calibri" w:cs="Times New Roman"/>
          <w:snapToGrid w:val="0"/>
          <w:lang w:val="en-US"/>
        </w:rPr>
        <w:t>determine whether the violations are due to pollutants from anthropogenic sources or natural sources.  I</w:t>
      </w:r>
      <w:r w:rsidRPr="00AC154B">
        <w:rPr>
          <w:rFonts w:ascii="Calibri" w:eastAsia="Calibri" w:hAnsi="Calibri" w:cs="Times New Roman"/>
          <w:snapToGrid w:val="0"/>
          <w:color w:val="000000"/>
          <w:lang w:val="en-US"/>
        </w:rPr>
        <w:t xml:space="preserve">f the violation rate is less than 10.5%, the assessment unit or lake will be assessed as fully supporting. </w:t>
      </w:r>
    </w:p>
    <w:p w14:paraId="29F27C08" w14:textId="77777777" w:rsidR="00605838" w:rsidRPr="00AC154B" w:rsidRDefault="00605838" w:rsidP="00605838">
      <w:pPr>
        <w:widowControl w:val="0"/>
        <w:spacing w:after="200"/>
        <w:ind w:left="720"/>
        <w:rPr>
          <w:rFonts w:ascii="Calibri" w:eastAsia="Calibri" w:hAnsi="Calibri" w:cs="Times New Roman"/>
          <w:i/>
          <w:snapToGrid w:val="0"/>
          <w:lang w:val="en-US"/>
        </w:rPr>
      </w:pPr>
      <w:r w:rsidRPr="00AC154B">
        <w:rPr>
          <w:rFonts w:ascii="Calibri" w:eastAsia="Calibri" w:hAnsi="Calibri" w:cs="Times New Roman"/>
          <w:i/>
          <w:snapToGrid w:val="0"/>
          <w:lang w:val="en-US"/>
        </w:rPr>
        <w:t>Non-</w:t>
      </w:r>
      <w:proofErr w:type="spellStart"/>
      <w:r w:rsidRPr="00AC154B">
        <w:rPr>
          <w:rFonts w:ascii="Calibri" w:eastAsia="Calibri" w:hAnsi="Calibri" w:cs="Times New Roman"/>
          <w:i/>
          <w:snapToGrid w:val="0"/>
          <w:lang w:val="en-US"/>
        </w:rPr>
        <w:t>stratfied</w:t>
      </w:r>
      <w:proofErr w:type="spellEnd"/>
      <w:r w:rsidRPr="00AC154B">
        <w:rPr>
          <w:rFonts w:ascii="Calibri" w:eastAsia="Calibri" w:hAnsi="Calibri" w:cs="Times New Roman"/>
          <w:i/>
          <w:snapToGrid w:val="0"/>
          <w:lang w:val="en-US"/>
        </w:rPr>
        <w:t xml:space="preserve"> Lakes - Water Column Treated as Homogenous Unit:</w:t>
      </w:r>
    </w:p>
    <w:p w14:paraId="568CFAA0" w14:textId="77777777" w:rsidR="00605838" w:rsidRPr="00AC154B" w:rsidRDefault="00605838" w:rsidP="00605838">
      <w:pPr>
        <w:widowControl w:val="0"/>
        <w:spacing w:after="200"/>
        <w:ind w:left="720"/>
        <w:rPr>
          <w:rFonts w:ascii="Calibri" w:eastAsia="Calibri" w:hAnsi="Calibri" w:cs="Times New Roman"/>
          <w:snapToGrid w:val="0"/>
          <w:sz w:val="24"/>
          <w:lang w:val="en-US"/>
        </w:rPr>
      </w:pPr>
      <w:r w:rsidRPr="00AC154B">
        <w:rPr>
          <w:rFonts w:ascii="Calibri" w:eastAsia="Calibri" w:hAnsi="Calibri" w:cs="Times New Roman"/>
          <w:snapToGrid w:val="0"/>
          <w:lang w:val="en-US"/>
        </w:rPr>
        <w:lastRenderedPageBreak/>
        <w:t>If the lake is not stratified (T</w:t>
      </w:r>
      <w:r w:rsidRPr="00AC154B">
        <w:rPr>
          <w:rFonts w:ascii="Calibri" w:eastAsia="Calibri" w:hAnsi="Calibri" w:cs="Times New Roman"/>
          <w:snapToGrid w:val="0"/>
          <w:vertAlign w:val="subscript"/>
          <w:lang w:val="en-US"/>
        </w:rPr>
        <w:t>t</w:t>
      </w:r>
      <w:r w:rsidRPr="00AC154B">
        <w:rPr>
          <w:rFonts w:ascii="Calibri" w:eastAsia="Calibri" w:hAnsi="Calibri" w:cs="Times New Roman"/>
          <w:snapToGrid w:val="0"/>
          <w:lang w:val="en-US"/>
        </w:rPr>
        <w:t xml:space="preserve"> and T</w:t>
      </w:r>
      <w:r w:rsidRPr="00AC154B">
        <w:rPr>
          <w:rFonts w:ascii="Calibri" w:eastAsia="Calibri" w:hAnsi="Calibri" w:cs="Times New Roman"/>
          <w:snapToGrid w:val="0"/>
          <w:vertAlign w:val="subscript"/>
          <w:lang w:val="en-US"/>
        </w:rPr>
        <w:t>b</w:t>
      </w:r>
      <w:r w:rsidRPr="00AC154B">
        <w:rPr>
          <w:rFonts w:ascii="Calibri" w:eastAsia="Calibri" w:hAnsi="Calibri" w:cs="Times New Roman"/>
          <w:snapToGrid w:val="0"/>
          <w:lang w:val="en-US"/>
        </w:rPr>
        <w:t xml:space="preserve"> differential &lt;4ºC) all DO data in the water column will be </w:t>
      </w:r>
      <w:r w:rsidRPr="00AC154B">
        <w:rPr>
          <w:rFonts w:ascii="Calibri" w:eastAsia="Calibri" w:hAnsi="Calibri" w:cs="Times New Roman"/>
          <w:b/>
          <w:snapToGrid w:val="0"/>
          <w:lang w:val="en-US"/>
        </w:rPr>
        <w:t>aggregated</w:t>
      </w:r>
      <w:r w:rsidRPr="00AC154B">
        <w:rPr>
          <w:rFonts w:ascii="Calibri" w:eastAsia="Calibri" w:hAnsi="Calibri" w:cs="Times New Roman"/>
          <w:snapToGrid w:val="0"/>
          <w:lang w:val="en-US"/>
        </w:rPr>
        <w:t xml:space="preserve"> and assessed.  If the violation rate exceeds 10.5%, the assessment unit or entire lake/reservoir will be </w:t>
      </w:r>
      <w:r w:rsidRPr="00AC154B">
        <w:rPr>
          <w:rFonts w:ascii="Calibri" w:eastAsia="Calibri" w:hAnsi="Calibri" w:cs="Times New Roman"/>
          <w:snapToGrid w:val="0"/>
          <w:color w:val="000000"/>
          <w:lang w:val="en-US"/>
        </w:rPr>
        <w:t xml:space="preserve">assessed as impaired partially due to one or more pollutants from anthropogenic sources and will be placed in category 5A for TMDL development.  If the violation rate is less than 10.5%, the assessment unit or lake will be assessed as fully supporting. </w:t>
      </w:r>
    </w:p>
    <w:p w14:paraId="79779D0B" w14:textId="77777777"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napToGrid w:val="0"/>
          <w:sz w:val="24"/>
          <w:lang w:val="en-US"/>
        </w:rPr>
        <w:t>After 2007, the water quality assessment guidance manual was updated in light of the aforementioned adoptions to the lakes/reservoirs WQS.  The 2018 guidance manual instructed DEQ staff to</w:t>
      </w:r>
      <w:r w:rsidRPr="00AC154B">
        <w:rPr>
          <w:rFonts w:ascii="Calibri" w:eastAsia="Calibri" w:hAnsi="Calibri" w:cs="Times New Roman"/>
          <w:sz w:val="24"/>
          <w:lang w:val="en-US"/>
        </w:rPr>
        <w:t xml:space="preserve"> apply DO criteria to lakes/reservoirs in the following manner (bolding in original):</w:t>
      </w:r>
    </w:p>
    <w:p w14:paraId="7CD0B5CA" w14:textId="77777777" w:rsidR="00605838" w:rsidRPr="00AC154B" w:rsidRDefault="00605838" w:rsidP="00605838">
      <w:pPr>
        <w:autoSpaceDE w:val="0"/>
        <w:autoSpaceDN w:val="0"/>
        <w:adjustRightInd w:val="0"/>
        <w:spacing w:line="240" w:lineRule="auto"/>
        <w:ind w:left="1080"/>
        <w:contextualSpacing/>
        <w:rPr>
          <w:rFonts w:ascii="BEMIEE+TimesNewRoman" w:eastAsia="Times New Roman" w:hAnsi="BEMIEE+TimesNewRoman" w:cs="BEMIEE+TimesNewRoman"/>
          <w:sz w:val="24"/>
          <w:szCs w:val="24"/>
          <w:lang w:val="en-US"/>
        </w:rPr>
      </w:pPr>
      <w:r w:rsidRPr="00AC154B">
        <w:rPr>
          <w:rFonts w:ascii="Calibri" w:eastAsia="Times New Roman" w:hAnsi="Calibri" w:cs="Calibri"/>
          <w:lang w:val="en-US"/>
        </w:rPr>
        <w:t xml:space="preserve">The 10.5% rule is applicable to assessments for the minimum dissolved oxygen criterion in all assessed lakes and reservoirs for each lake monitoring year.  For </w:t>
      </w:r>
      <w:r w:rsidRPr="00AC154B">
        <w:rPr>
          <w:rFonts w:ascii="Calibri" w:eastAsia="Times New Roman" w:hAnsi="Calibri" w:cs="Calibri"/>
          <w:b/>
          <w:color w:val="000000"/>
          <w:lang w:val="en-US"/>
        </w:rPr>
        <w:t xml:space="preserve">§187 </w:t>
      </w:r>
      <w:r w:rsidRPr="00AC154B">
        <w:rPr>
          <w:rFonts w:ascii="Calibri" w:eastAsia="Times New Roman" w:hAnsi="Calibri" w:cs="Calibri"/>
          <w:lang w:val="en-US"/>
        </w:rPr>
        <w:t xml:space="preserve">lakes/reservoirs, dissolved oxygen samples taken for all months within the lake monitoring year, at all stations within a given lake or reservoir, are assessed only in the epilimnion if the water body is thermally stratified.  If not stratified, dissolved oxygen should be assessed throughout the water column.  A lake or reservoir is considered stratified if there is a difference of 1ºC /meter. If the differential is &lt; 1ºC /meter, the lake is not considered stratified. Lakes/Reservoirs not listed in </w:t>
      </w:r>
      <w:r w:rsidRPr="00AC154B">
        <w:rPr>
          <w:rFonts w:ascii="Calibri" w:eastAsia="Times New Roman" w:hAnsi="Calibri" w:cs="Calibri"/>
          <w:b/>
          <w:color w:val="000000"/>
          <w:lang w:val="en-US"/>
        </w:rPr>
        <w:t>§187 should have all DO samples assessed regardless of thermal stratification determination.</w:t>
      </w:r>
      <w:r w:rsidRPr="00AC154B">
        <w:rPr>
          <w:rFonts w:ascii="Calibri" w:eastAsia="Times New Roman" w:hAnsi="Calibri" w:cs="Calibri"/>
          <w:lang w:val="en-US"/>
        </w:rPr>
        <w:t xml:space="preserve"> Two or more exceedances and &gt;10.5% exceedance of total samples are required before a water body is listed as impaired for the minimum dissolved oxygen criterion (4 mg/l for most freshwater lakes and reservoirs) under § 62.1-44.19:5 and 7 of the Code of Virginia. </w:t>
      </w:r>
    </w:p>
    <w:p w14:paraId="6DDAFDE4" w14:textId="77777777" w:rsidR="00605838" w:rsidRPr="00AC154B" w:rsidRDefault="00605838" w:rsidP="00605838">
      <w:pPr>
        <w:spacing w:after="200"/>
        <w:rPr>
          <w:rFonts w:ascii="Calibri" w:eastAsia="Calibri" w:hAnsi="Calibri" w:cs="Times New Roman"/>
          <w:sz w:val="24"/>
          <w:lang w:val="en-US"/>
        </w:rPr>
      </w:pPr>
    </w:p>
    <w:p w14:paraId="054B093F" w14:textId="77777777"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There are some key differences in the 2004 and 2018 instructions besides the treatment of hypolimnion data.  First, the 2004 guidance manual instructed staff to apply the “10.5% rule”</w:t>
      </w:r>
      <w:r w:rsidRPr="00AC154B">
        <w:rPr>
          <w:rFonts w:ascii="Calibri" w:eastAsia="Calibri" w:hAnsi="Calibri" w:cs="Times New Roman"/>
          <w:sz w:val="24"/>
          <w:vertAlign w:val="superscript"/>
          <w:lang w:val="en-US"/>
        </w:rPr>
        <w:footnoteReference w:id="1"/>
      </w:r>
      <w:r w:rsidRPr="00AC154B">
        <w:rPr>
          <w:rFonts w:ascii="Calibri" w:eastAsia="Calibri" w:hAnsi="Calibri" w:cs="Times New Roman"/>
          <w:sz w:val="24"/>
          <w:lang w:val="en-US"/>
        </w:rPr>
        <w:t xml:space="preserve"> to “each monitoring station” dataset in a lake/reservoir, while the 2018 guidance directed staff to apply the rule to “all dissolved oxygen samples” within a lake/reservoir.  Secondly, the 2004 guidance manual uses the term “aggregate,” while that term does not appear in the more recent guidance manual.  The AAC members who may have reviewed the lakes/reservoirs section of the 2004 guidance manual may have assumed the term “aggregate” meant that DEQ staff were being instructed to average </w:t>
      </w:r>
      <w:proofErr w:type="spellStart"/>
      <w:r w:rsidRPr="00AC154B">
        <w:rPr>
          <w:rFonts w:ascii="Calibri" w:eastAsia="Calibri" w:hAnsi="Calibri" w:cs="Times New Roman"/>
          <w:sz w:val="24"/>
          <w:lang w:val="en-US"/>
        </w:rPr>
        <w:t>epilimnetic</w:t>
      </w:r>
      <w:proofErr w:type="spellEnd"/>
      <w:r w:rsidRPr="00AC154B">
        <w:rPr>
          <w:rFonts w:ascii="Calibri" w:eastAsia="Calibri" w:hAnsi="Calibri" w:cs="Times New Roman"/>
          <w:sz w:val="24"/>
          <w:lang w:val="en-US"/>
        </w:rPr>
        <w:t xml:space="preserve"> samples (or water column samples in non-stratified water bodies) by monitoring station.  However, DEQ staff interpreted “aggregate” to mean that samples would be assessed collectively, with no averaging.   “Aggregate” was likely dropped in subsequent versions of the guidance manual due to the ambiguity of this term.</w:t>
      </w:r>
    </w:p>
    <w:p w14:paraId="2AAE5B47" w14:textId="77777777"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 xml:space="preserve">It is quite possible that the AAC would have still determined that DEQ’s DO assessment methodology for lakes/reservoirs was scientifically defensible even if “aggregate” had not been used in the 2004 guidance.  But there is enough of a difference between the 2004 and 2018 </w:t>
      </w:r>
      <w:r w:rsidRPr="00AC154B">
        <w:rPr>
          <w:rFonts w:ascii="Calibri" w:eastAsia="Calibri" w:hAnsi="Calibri" w:cs="Times New Roman"/>
          <w:sz w:val="24"/>
          <w:lang w:val="en-US"/>
        </w:rPr>
        <w:lastRenderedPageBreak/>
        <w:t xml:space="preserve">guidance instructions to warrant a new AAC review to ensure that DEQ’s procedure is sound and scientifically defensible.  This review would also be helpful given DEQ’s desire to update the guidance for the </w:t>
      </w:r>
      <w:hyperlink r:id="rId65" w:history="1">
        <w:r w:rsidRPr="00AC154B">
          <w:rPr>
            <w:rFonts w:ascii="Calibri" w:eastAsia="Calibri" w:hAnsi="Calibri" w:cs="Times New Roman"/>
            <w:color w:val="0000FF"/>
            <w:sz w:val="24"/>
            <w:u w:val="single"/>
            <w:lang w:val="en-US"/>
          </w:rPr>
          <w:t>Monitoring and Assessment of Lakes and Reservoirs</w:t>
        </w:r>
      </w:hyperlink>
      <w:r w:rsidRPr="00AC154B">
        <w:rPr>
          <w:rFonts w:ascii="Calibri" w:eastAsia="Calibri" w:hAnsi="Calibri" w:cs="Times New Roman"/>
          <w:sz w:val="24"/>
          <w:lang w:val="en-US"/>
        </w:rPr>
        <w:t xml:space="preserve">, which provides general guidance for collecting and analyzing lake data.  This guidance document was last finalized in 2009.  During the spring of 2019, changes were proposed for this document and public comments were submitted to DEQ in response, but the changes were withdrawn due to staff uncertainty.  The expertise of the AAC may help resolve this uncertainty. </w:t>
      </w:r>
    </w:p>
    <w:p w14:paraId="7DF07EC4" w14:textId="77777777"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DEQ requests a review of its current process for assessing DO in lakes/reservoirs to make sure that the AAC still considers it “sound” and “scientifically defensible.”   DEQ would also appreciate a technical review of an alternative procedure that reflects staff recommendations combined with the suggestions submitted by a commenter regarding pH criteria assessment.   Additionally, advice is requested on how DEQ should handle the assessment of low DO conditions caused by incomplete fall turnover.  The AAC is asked to consider DEQ’s assessment methodology and any changes the AAC recommends with respect to the distinguishing marks listed in Table 1.    This paper concludes with questions to assist the AAC with its responses.</w:t>
      </w:r>
    </w:p>
    <w:p w14:paraId="0E3C2C74" w14:textId="77777777" w:rsidR="00605838" w:rsidRPr="00AC154B" w:rsidRDefault="00605838" w:rsidP="00605838">
      <w:pPr>
        <w:keepNext/>
        <w:keepLines/>
        <w:outlineLvl w:val="2"/>
        <w:rPr>
          <w:rFonts w:ascii="Cambria" w:eastAsia="Times New Roman" w:hAnsi="Cambria" w:cs="Times New Roman"/>
          <w:b/>
          <w:bCs/>
          <w:color w:val="4F81BD"/>
          <w:lang w:val="en-US"/>
        </w:rPr>
      </w:pPr>
    </w:p>
    <w:p w14:paraId="35820C5F" w14:textId="77777777" w:rsidR="00605838" w:rsidRPr="00AC154B" w:rsidRDefault="00605838" w:rsidP="00605838">
      <w:pPr>
        <w:keepNext/>
        <w:keepLines/>
        <w:spacing w:before="200"/>
        <w:outlineLvl w:val="2"/>
        <w:rPr>
          <w:rFonts w:ascii="Cambria" w:eastAsia="Times New Roman" w:hAnsi="Cambria" w:cs="Times New Roman"/>
          <w:b/>
          <w:bCs/>
          <w:color w:val="4F81BD"/>
          <w:lang w:val="en-US"/>
        </w:rPr>
      </w:pPr>
      <w:r w:rsidRPr="00AC154B">
        <w:rPr>
          <w:rFonts w:ascii="Cambria" w:eastAsia="Times New Roman" w:hAnsi="Cambria" w:cs="Times New Roman"/>
          <w:b/>
          <w:bCs/>
          <w:color w:val="4F81BD"/>
          <w:lang w:val="en-US"/>
        </w:rPr>
        <w:t>Current Process</w:t>
      </w:r>
    </w:p>
    <w:p w14:paraId="5921751F" w14:textId="77777777" w:rsidR="00605838" w:rsidRPr="00AC154B" w:rsidRDefault="00605838" w:rsidP="00605838">
      <w:pPr>
        <w:spacing w:after="200"/>
        <w:rPr>
          <w:rFonts w:ascii="Calibri" w:eastAsia="Calibri" w:hAnsi="Calibri" w:cs="Times New Roman"/>
          <w:sz w:val="24"/>
          <w:lang w:val="en-US"/>
        </w:rPr>
      </w:pPr>
    </w:p>
    <w:p w14:paraId="73971394" w14:textId="77777777"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DEQ staff typically create assessment units for water bodies they judge to be relatively homogeneous—one where surrounding land uses and riverine inputs are expected to be relatively uniform and one where physical dynamics (e.g., thermal stratification) are expected to be similar throughout.  While DEQ staff tend to establish riverine assessment units around individual DEQ stations (one ambient water quality monitoring station per assessment unit), it is normal for multiple stations to be located in a single lake/reservoir assessment unit</w:t>
      </w:r>
      <w:r w:rsidRPr="00AC154B">
        <w:rPr>
          <w:rFonts w:ascii="Calibri" w:eastAsia="Calibri" w:hAnsi="Calibri" w:cs="Times New Roman"/>
          <w:sz w:val="24"/>
          <w:vertAlign w:val="superscript"/>
          <w:lang w:val="en-US"/>
        </w:rPr>
        <w:footnoteReference w:id="2"/>
      </w:r>
      <w:r w:rsidRPr="00AC154B">
        <w:rPr>
          <w:rFonts w:ascii="Calibri" w:eastAsia="Calibri" w:hAnsi="Calibri" w:cs="Times New Roman"/>
          <w:sz w:val="24"/>
          <w:lang w:val="en-US"/>
        </w:rPr>
        <w:t>. This is especially true for lakes/reservoirs that are monitored by other data collectors besides DEQ, like citizen groups.  The number of non-agency stations is expected to multiply as citizen scientists continue to swell in number.  Thus, it is important that there be standardization in the handling of different lake/reservoir datasets.</w:t>
      </w:r>
    </w:p>
    <w:p w14:paraId="05D7157F" w14:textId="77777777"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 xml:space="preserve">DEQ staff pool data by taking all measurements taken in the epilimnion (for Section 187 lakes/reservoirs) or in the water column (for non-Section 187 lakes or when Section 187 </w:t>
      </w:r>
      <w:r w:rsidRPr="00AC154B">
        <w:rPr>
          <w:rFonts w:ascii="Calibri" w:eastAsia="Calibri" w:hAnsi="Calibri" w:cs="Times New Roman"/>
          <w:sz w:val="24"/>
          <w:lang w:val="en-US"/>
        </w:rPr>
        <w:lastRenderedPageBreak/>
        <w:t xml:space="preserve">lakes/reservoirs are not stratified) over the six-year assessment period (Figure 1). Vertical temperature profiles enable assessors to determine the bottommost depth of the </w:t>
      </w:r>
      <w:proofErr w:type="spellStart"/>
      <w:r w:rsidRPr="00AC154B">
        <w:rPr>
          <w:rFonts w:ascii="Calibri" w:eastAsia="Calibri" w:hAnsi="Calibri" w:cs="Times New Roman"/>
          <w:sz w:val="24"/>
          <w:lang w:val="en-US"/>
        </w:rPr>
        <w:t>epiliminion</w:t>
      </w:r>
      <w:proofErr w:type="spellEnd"/>
      <w:r w:rsidRPr="00AC154B">
        <w:rPr>
          <w:rFonts w:ascii="Calibri" w:eastAsia="Calibri" w:hAnsi="Calibri" w:cs="Times New Roman"/>
          <w:sz w:val="24"/>
          <w:lang w:val="en-US"/>
        </w:rPr>
        <w:t xml:space="preserve"> at a station during a monitoring event.   </w:t>
      </w:r>
      <w:proofErr w:type="spellStart"/>
      <w:r w:rsidRPr="00AC154B">
        <w:rPr>
          <w:rFonts w:ascii="Calibri" w:eastAsia="Calibri" w:hAnsi="Calibri" w:cs="Times New Roman"/>
          <w:sz w:val="24"/>
          <w:lang w:val="en-US"/>
        </w:rPr>
        <w:t>Epilimnetic</w:t>
      </w:r>
      <w:proofErr w:type="spellEnd"/>
      <w:r w:rsidRPr="00AC154B">
        <w:rPr>
          <w:rFonts w:ascii="Calibri" w:eastAsia="Calibri" w:hAnsi="Calibri" w:cs="Times New Roman"/>
          <w:sz w:val="24"/>
          <w:lang w:val="en-US"/>
        </w:rPr>
        <w:t xml:space="preserve"> samples are then compared to the minimum DO criterion (4.0 mg/l for most lakes/reservoirs).  If more than 10% of these samples are below the criterion, then the lake/reservoir assessment unit will be deemed impaired for DO.</w:t>
      </w:r>
    </w:p>
    <w:p w14:paraId="27605F03" w14:textId="77777777" w:rsidR="00605838" w:rsidRPr="00AC154B" w:rsidRDefault="00512F24" w:rsidP="00605838">
      <w:pPr>
        <w:widowControl w:val="0"/>
        <w:spacing w:after="200"/>
        <w:rPr>
          <w:rFonts w:ascii="Calibri" w:eastAsia="Calibri" w:hAnsi="Calibri" w:cs="Times New Roman"/>
          <w:snapToGrid w:val="0"/>
          <w:sz w:val="24"/>
          <w:lang w:val="en-US"/>
        </w:rPr>
      </w:pPr>
      <w:r w:rsidRPr="00AC154B">
        <w:rPr>
          <w:rFonts w:ascii="Calibri" w:eastAsia="Calibri" w:hAnsi="Calibri" w:cs="Times New Roman"/>
          <w:noProof/>
          <w:lang w:val="en-US"/>
        </w:rPr>
        <mc:AlternateContent>
          <mc:Choice Requires="wpg">
            <w:drawing>
              <wp:anchor distT="0" distB="0" distL="114300" distR="114300" simplePos="0" relativeHeight="251664384" behindDoc="0" locked="0" layoutInCell="1" allowOverlap="1" wp14:anchorId="72A4AA7D" wp14:editId="322D682F">
                <wp:simplePos x="0" y="0"/>
                <wp:positionH relativeFrom="column">
                  <wp:posOffset>1315085</wp:posOffset>
                </wp:positionH>
                <wp:positionV relativeFrom="paragraph">
                  <wp:posOffset>42545</wp:posOffset>
                </wp:positionV>
                <wp:extent cx="3385185" cy="5596255"/>
                <wp:effectExtent l="0" t="19050" r="0" b="23495"/>
                <wp:wrapNone/>
                <wp:docPr id="4" name="Group 4"/>
                <wp:cNvGraphicFramePr/>
                <a:graphic xmlns:a="http://schemas.openxmlformats.org/drawingml/2006/main">
                  <a:graphicData uri="http://schemas.microsoft.com/office/word/2010/wordprocessingGroup">
                    <wpg:wgp>
                      <wpg:cNvGrpSpPr/>
                      <wpg:grpSpPr>
                        <a:xfrm>
                          <a:off x="0" y="0"/>
                          <a:ext cx="3385185" cy="5596255"/>
                          <a:chOff x="-9526" y="-1"/>
                          <a:chExt cx="3385409" cy="5596856"/>
                        </a:xfrm>
                      </wpg:grpSpPr>
                      <wpg:grpSp>
                        <wpg:cNvPr id="6" name="Group 5"/>
                        <wpg:cNvGrpSpPr/>
                        <wpg:grpSpPr>
                          <a:xfrm>
                            <a:off x="-9526" y="0"/>
                            <a:ext cx="3274696" cy="5596855"/>
                            <a:chOff x="-9526" y="0"/>
                            <a:chExt cx="3274696" cy="5596855"/>
                          </a:xfrm>
                        </wpg:grpSpPr>
                        <wps:wsp>
                          <wps:cNvPr id="7" name="Text Box 2"/>
                          <wps:cNvSpPr txBox="1">
                            <a:spLocks noChangeArrowheads="1"/>
                          </wps:cNvSpPr>
                          <wps:spPr bwMode="auto">
                            <a:xfrm>
                              <a:off x="-9526" y="4632290"/>
                              <a:ext cx="3274694" cy="964565"/>
                            </a:xfrm>
                            <a:prstGeom prst="rect">
                              <a:avLst/>
                            </a:prstGeom>
                            <a:solidFill>
                              <a:srgbClr val="FFFFFF"/>
                            </a:solidFill>
                            <a:ln w="9525">
                              <a:solidFill>
                                <a:srgbClr val="000000"/>
                              </a:solidFill>
                              <a:miter lim="800000"/>
                              <a:headEnd/>
                              <a:tailEnd/>
                            </a:ln>
                          </wps:spPr>
                          <wps:txbx>
                            <w:txbxContent>
                              <w:p w14:paraId="4DAE09FF" w14:textId="77777777" w:rsidR="00407450" w:rsidRPr="00C57348" w:rsidRDefault="00407450" w:rsidP="00605838">
                                <w:pPr>
                                  <w:jc w:val="center"/>
                                  <w:rPr>
                                    <w:b/>
                                    <w:sz w:val="24"/>
                                  </w:rPr>
                                </w:pPr>
                                <w:r>
                                  <w:rPr>
                                    <w:b/>
                                    <w:sz w:val="24"/>
                                  </w:rPr>
                                  <w:t>DO Assessment Summary</w:t>
                                </w:r>
                              </w:p>
                              <w:p w14:paraId="28C265A9" w14:textId="77777777" w:rsidR="00407450" w:rsidRDefault="00407450" w:rsidP="00605838">
                                <w:pPr>
                                  <w:spacing w:line="240" w:lineRule="auto"/>
                                  <w:rPr>
                                    <w:sz w:val="24"/>
                                  </w:rPr>
                                </w:pPr>
                                <w:r>
                                  <w:rPr>
                                    <w:sz w:val="24"/>
                                  </w:rPr>
                                  <w:t xml:space="preserve">2+0+3 = 5 DO exceedances </w:t>
                                </w:r>
                              </w:p>
                              <w:p w14:paraId="44C2DF0F" w14:textId="77777777" w:rsidR="00407450" w:rsidRDefault="00407450" w:rsidP="00605838">
                                <w:pPr>
                                  <w:spacing w:line="240" w:lineRule="auto"/>
                                  <w:rPr>
                                    <w:sz w:val="24"/>
                                  </w:rPr>
                                </w:pPr>
                                <w:r>
                                  <w:rPr>
                                    <w:sz w:val="24"/>
                                  </w:rPr>
                                  <w:t xml:space="preserve">31+4+32 = 67 </w:t>
                                </w:r>
                                <w:proofErr w:type="spellStart"/>
                                <w:r>
                                  <w:rPr>
                                    <w:sz w:val="24"/>
                                  </w:rPr>
                                  <w:t>epilimnetic</w:t>
                                </w:r>
                                <w:proofErr w:type="spellEnd"/>
                                <w:r>
                                  <w:rPr>
                                    <w:sz w:val="24"/>
                                  </w:rPr>
                                  <w:t xml:space="preserve"> DO measurements </w:t>
                                </w:r>
                              </w:p>
                              <w:p w14:paraId="02F4140D" w14:textId="77777777" w:rsidR="00407450" w:rsidRPr="00042DE6" w:rsidRDefault="00407450" w:rsidP="00605838">
                                <w:pPr>
                                  <w:spacing w:line="240" w:lineRule="auto"/>
                                  <w:rPr>
                                    <w:color w:val="000000"/>
                                    <w:sz w:val="24"/>
                                  </w:rPr>
                                </w:pPr>
                                <w:r w:rsidRPr="00042DE6">
                                  <w:rPr>
                                    <w:color w:val="000000"/>
                                    <w:sz w:val="24"/>
                                    <w:highlight w:val="yellow"/>
                                  </w:rPr>
                                  <w:t>Exceedance rate = 5/67 = 7%=&gt;Criterion Attained</w:t>
                                </w:r>
                              </w:p>
                            </w:txbxContent>
                          </wps:txbx>
                          <wps:bodyPr rot="0" vert="horz" wrap="square" lIns="91440" tIns="45720" rIns="91440" bIns="45720" anchor="t" anchorCtr="0">
                            <a:noAutofit/>
                          </wps:bodyPr>
                        </wps:wsp>
                        <wpg:grpSp>
                          <wpg:cNvPr id="8" name="Group 7"/>
                          <wpg:cNvGrpSpPr>
                            <a:grpSpLocks/>
                          </wpg:cNvGrpSpPr>
                          <wpg:grpSpPr bwMode="auto">
                            <a:xfrm>
                              <a:off x="0" y="0"/>
                              <a:ext cx="3265170" cy="4631690"/>
                              <a:chOff x="1076957" y="1060668"/>
                              <a:chExt cx="50292" cy="66198"/>
                            </a:xfrm>
                          </wpg:grpSpPr>
                          <pic:pic xmlns:pic="http://schemas.openxmlformats.org/drawingml/2006/picture">
                            <pic:nvPicPr>
                              <pic:cNvPr id="9"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076957" y="1060668"/>
                                <a:ext cx="50292" cy="66199"/>
                              </a:xfrm>
                              <a:prstGeom prst="rect">
                                <a:avLst/>
                              </a:prstGeom>
                              <a:noFill/>
                              <a:ln w="6350" algn="in">
                                <a:solidFill>
                                  <a:sysClr val="windowText" lastClr="000000">
                                    <a:lumMod val="0"/>
                                    <a:lumOff val="0"/>
                                  </a:sys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pic:spPr>
                          </pic:pic>
                          <wps:wsp>
                            <wps:cNvPr id="10" name="Oval 19"/>
                            <wps:cNvSpPr>
                              <a:spLocks noChangeArrowheads="1"/>
                            </wps:cNvSpPr>
                            <wps:spPr bwMode="auto">
                              <a:xfrm>
                                <a:off x="1087185" y="1066522"/>
                                <a:ext cx="1663" cy="1544"/>
                              </a:xfrm>
                              <a:prstGeom prst="ellipse">
                                <a:avLst/>
                              </a:prstGeom>
                              <a:solidFill>
                                <a:sysClr val="windowText" lastClr="000000">
                                  <a:lumMod val="0"/>
                                  <a:lumOff val="0"/>
                                </a:sysClr>
                              </a:solidFill>
                              <a:ln w="25400" algn="in">
                                <a:solidFill>
                                  <a:sysClr val="windowText" lastClr="000000">
                                    <a:lumMod val="0"/>
                                    <a:lumOff val="0"/>
                                  </a:sys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11" name="Oval 20"/>
                            <wps:cNvSpPr>
                              <a:spLocks noChangeArrowheads="1"/>
                            </wps:cNvSpPr>
                            <wps:spPr bwMode="auto">
                              <a:xfrm>
                                <a:off x="1101035" y="1087497"/>
                                <a:ext cx="1663" cy="1544"/>
                              </a:xfrm>
                              <a:prstGeom prst="ellipse">
                                <a:avLst/>
                              </a:prstGeom>
                              <a:solidFill>
                                <a:sysClr val="windowText" lastClr="000000">
                                  <a:lumMod val="0"/>
                                  <a:lumOff val="0"/>
                                </a:sysClr>
                              </a:solidFill>
                              <a:ln w="25400" algn="in">
                                <a:solidFill>
                                  <a:sysClr val="windowText" lastClr="000000">
                                    <a:lumMod val="0"/>
                                    <a:lumOff val="0"/>
                                  </a:sys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12" name="Oval 21"/>
                            <wps:cNvSpPr>
                              <a:spLocks noChangeArrowheads="1"/>
                            </wps:cNvSpPr>
                            <wps:spPr bwMode="auto">
                              <a:xfrm>
                                <a:off x="1120229" y="1113103"/>
                                <a:ext cx="1662" cy="1544"/>
                              </a:xfrm>
                              <a:prstGeom prst="ellipse">
                                <a:avLst/>
                              </a:prstGeom>
                              <a:solidFill>
                                <a:sysClr val="windowText" lastClr="000000">
                                  <a:lumMod val="0"/>
                                  <a:lumOff val="0"/>
                                </a:sysClr>
                              </a:solidFill>
                              <a:ln w="25400" algn="in">
                                <a:solidFill>
                                  <a:sysClr val="windowText" lastClr="000000">
                                    <a:lumMod val="0"/>
                                    <a:lumOff val="0"/>
                                  </a:sys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g:grpSp>
                      </wpg:grpSp>
                      <wps:wsp>
                        <wps:cNvPr id="13" name="Text Box 2"/>
                        <wps:cNvSpPr txBox="1">
                          <a:spLocks noChangeArrowheads="1"/>
                        </wps:cNvSpPr>
                        <wps:spPr bwMode="auto">
                          <a:xfrm>
                            <a:off x="60290" y="3436536"/>
                            <a:ext cx="1740315" cy="1195224"/>
                          </a:xfrm>
                          <a:prstGeom prst="rect">
                            <a:avLst/>
                          </a:prstGeom>
                          <a:noFill/>
                          <a:ln w="9525">
                            <a:noFill/>
                            <a:miter lim="800000"/>
                            <a:headEnd/>
                            <a:tailEnd/>
                          </a:ln>
                        </wps:spPr>
                        <wps:txbx>
                          <w:txbxContent>
                            <w:p w14:paraId="0B55E502" w14:textId="77777777" w:rsidR="00407450" w:rsidRPr="00C57348" w:rsidRDefault="00407450" w:rsidP="00605838">
                              <w:pPr>
                                <w:spacing w:line="240" w:lineRule="auto"/>
                                <w:rPr>
                                  <w:b/>
                                  <w:u w:val="single"/>
                                </w:rPr>
                              </w:pPr>
                              <w:r w:rsidRPr="00C57348">
                                <w:rPr>
                                  <w:b/>
                                  <w:u w:val="single"/>
                                </w:rPr>
                                <w:t xml:space="preserve">Station </w:t>
                              </w:r>
                              <w:r>
                                <w:rPr>
                                  <w:b/>
                                  <w:u w:val="single"/>
                                </w:rPr>
                                <w:t>C (DEQ)</w:t>
                              </w:r>
                            </w:p>
                            <w:p w14:paraId="793F39BE" w14:textId="77777777" w:rsidR="00407450" w:rsidRDefault="00407450" w:rsidP="00605838">
                              <w:pPr>
                                <w:spacing w:line="240" w:lineRule="auto"/>
                              </w:pPr>
                              <w:r>
                                <w:t>- 7 monitoring events</w:t>
                              </w:r>
                            </w:p>
                            <w:p w14:paraId="09971AD3" w14:textId="77777777" w:rsidR="00407450" w:rsidRDefault="00407450" w:rsidP="00605838">
                              <w:pPr>
                                <w:spacing w:line="240" w:lineRule="auto"/>
                              </w:pPr>
                              <w:r>
                                <w:t>- 3 DO exceedances</w:t>
                              </w:r>
                            </w:p>
                            <w:p w14:paraId="04ECBA3E" w14:textId="77777777" w:rsidR="00407450" w:rsidRDefault="00407450" w:rsidP="00605838">
                              <w:pPr>
                                <w:spacing w:line="240" w:lineRule="auto"/>
                              </w:pPr>
                              <w:r>
                                <w:t xml:space="preserve">- 32 </w:t>
                              </w:r>
                              <w:proofErr w:type="spellStart"/>
                              <w:r>
                                <w:rPr>
                                  <w:sz w:val="24"/>
                                </w:rPr>
                                <w:t>epilimnetic</w:t>
                              </w:r>
                              <w:proofErr w:type="spellEnd"/>
                              <w:r>
                                <w:t xml:space="preserve"> DO</w:t>
                              </w:r>
                            </w:p>
                            <w:p w14:paraId="08B188BC" w14:textId="77777777" w:rsidR="00407450" w:rsidRDefault="00407450" w:rsidP="00605838">
                              <w:pPr>
                                <w:spacing w:line="240" w:lineRule="auto"/>
                              </w:pPr>
                              <w:r>
                                <w:t>measurements over all</w:t>
                              </w:r>
                            </w:p>
                            <w:p w14:paraId="1DD74E38" w14:textId="77777777" w:rsidR="00407450" w:rsidRDefault="00407450" w:rsidP="00605838">
                              <w:pPr>
                                <w:spacing w:line="240" w:lineRule="auto"/>
                              </w:pPr>
                              <w:r>
                                <w:t>monitoring events</w:t>
                              </w:r>
                            </w:p>
                            <w:p w14:paraId="67E07D7A" w14:textId="77777777" w:rsidR="00407450" w:rsidRDefault="00407450" w:rsidP="00605838">
                              <w:r>
                                <w:t xml:space="preserve">     </w:t>
                              </w:r>
                            </w:p>
                          </w:txbxContent>
                        </wps:txbx>
                        <wps:bodyPr rot="0" vert="horz" wrap="square" lIns="91440" tIns="45720" rIns="91440" bIns="45720" anchor="t" anchorCtr="0">
                          <a:noAutofit/>
                        </wps:bodyPr>
                      </wps:wsp>
                      <wps:wsp>
                        <wps:cNvPr id="14" name="Straight Arrow Connector 13"/>
                        <wps:cNvCnPr/>
                        <wps:spPr>
                          <a:xfrm flipV="1">
                            <a:off x="1286189" y="3778180"/>
                            <a:ext cx="1446963" cy="182696"/>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5" name="Text Box 2"/>
                        <wps:cNvSpPr txBox="1">
                          <a:spLocks noChangeArrowheads="1"/>
                        </wps:cNvSpPr>
                        <wps:spPr bwMode="auto">
                          <a:xfrm>
                            <a:off x="1808703" y="1436914"/>
                            <a:ext cx="1567180" cy="1239897"/>
                          </a:xfrm>
                          <a:prstGeom prst="rect">
                            <a:avLst/>
                          </a:prstGeom>
                          <a:noFill/>
                          <a:ln w="9525">
                            <a:noFill/>
                            <a:miter lim="800000"/>
                            <a:headEnd/>
                            <a:tailEnd/>
                          </a:ln>
                        </wps:spPr>
                        <wps:txbx>
                          <w:txbxContent>
                            <w:p w14:paraId="274943E8" w14:textId="77777777" w:rsidR="00407450" w:rsidRPr="00C57348" w:rsidRDefault="00407450" w:rsidP="00605838">
                              <w:pPr>
                                <w:spacing w:line="240" w:lineRule="auto"/>
                                <w:rPr>
                                  <w:b/>
                                  <w:u w:val="single"/>
                                </w:rPr>
                              </w:pPr>
                              <w:r w:rsidRPr="00C57348">
                                <w:rPr>
                                  <w:b/>
                                  <w:u w:val="single"/>
                                </w:rPr>
                                <w:t xml:space="preserve">Station </w:t>
                              </w:r>
                              <w:r>
                                <w:rPr>
                                  <w:b/>
                                  <w:u w:val="single"/>
                                </w:rPr>
                                <w:t>B (Non-Agency)</w:t>
                              </w:r>
                            </w:p>
                            <w:p w14:paraId="40BEEB15" w14:textId="77777777" w:rsidR="00407450" w:rsidRDefault="00407450" w:rsidP="00605838">
                              <w:pPr>
                                <w:spacing w:line="240" w:lineRule="auto"/>
                              </w:pPr>
                              <w:r>
                                <w:t>- 4 monitoring events</w:t>
                              </w:r>
                            </w:p>
                            <w:p w14:paraId="774D4943" w14:textId="77777777" w:rsidR="00407450" w:rsidRDefault="00407450" w:rsidP="00605838">
                              <w:pPr>
                                <w:spacing w:line="240" w:lineRule="auto"/>
                              </w:pPr>
                              <w:r>
                                <w:t>- 0 DO exceedances</w:t>
                              </w:r>
                            </w:p>
                            <w:p w14:paraId="6B0077DD" w14:textId="77777777" w:rsidR="00407450" w:rsidRDefault="00407450" w:rsidP="00605838">
                              <w:pPr>
                                <w:spacing w:line="240" w:lineRule="auto"/>
                              </w:pPr>
                              <w:r>
                                <w:t xml:space="preserve">- 4 </w:t>
                              </w:r>
                              <w:proofErr w:type="spellStart"/>
                              <w:r>
                                <w:rPr>
                                  <w:sz w:val="24"/>
                                </w:rPr>
                                <w:t>epilimnetic</w:t>
                              </w:r>
                              <w:proofErr w:type="spellEnd"/>
                              <w:r>
                                <w:t xml:space="preserve"> DO</w:t>
                              </w:r>
                            </w:p>
                            <w:p w14:paraId="0C03421D" w14:textId="77777777" w:rsidR="00407450" w:rsidRDefault="00407450" w:rsidP="00605838">
                              <w:pPr>
                                <w:spacing w:line="240" w:lineRule="auto"/>
                              </w:pPr>
                              <w:r>
                                <w:t>measurements over all monitoring events</w:t>
                              </w:r>
                            </w:p>
                            <w:p w14:paraId="740C0A81" w14:textId="77777777" w:rsidR="00407450" w:rsidRDefault="00407450" w:rsidP="00605838">
                              <w:r>
                                <w:t xml:space="preserve">     </w:t>
                              </w:r>
                            </w:p>
                          </w:txbxContent>
                        </wps:txbx>
                        <wps:bodyPr rot="0" vert="horz" wrap="square" lIns="91440" tIns="45720" rIns="91440" bIns="45720" anchor="t" anchorCtr="0">
                          <a:noAutofit/>
                        </wps:bodyPr>
                      </wps:wsp>
                      <wps:wsp>
                        <wps:cNvPr id="16" name="Text Box 2"/>
                        <wps:cNvSpPr txBox="1">
                          <a:spLocks noChangeArrowheads="1"/>
                        </wps:cNvSpPr>
                        <wps:spPr bwMode="auto">
                          <a:xfrm>
                            <a:off x="1044959" y="-1"/>
                            <a:ext cx="2219960" cy="1114425"/>
                          </a:xfrm>
                          <a:prstGeom prst="rect">
                            <a:avLst/>
                          </a:prstGeom>
                          <a:noFill/>
                          <a:ln w="9525">
                            <a:noFill/>
                            <a:miter lim="800000"/>
                            <a:headEnd/>
                            <a:tailEnd/>
                          </a:ln>
                        </wps:spPr>
                        <wps:txbx>
                          <w:txbxContent>
                            <w:p w14:paraId="37734DD2" w14:textId="77777777" w:rsidR="00407450" w:rsidRPr="00C57348" w:rsidRDefault="00407450" w:rsidP="00605838">
                              <w:pPr>
                                <w:spacing w:line="240" w:lineRule="auto"/>
                                <w:rPr>
                                  <w:b/>
                                  <w:u w:val="single"/>
                                </w:rPr>
                              </w:pPr>
                              <w:r w:rsidRPr="00C57348">
                                <w:rPr>
                                  <w:b/>
                                  <w:u w:val="single"/>
                                </w:rPr>
                                <w:t>Station A (DEQ)</w:t>
                              </w:r>
                            </w:p>
                            <w:p w14:paraId="5D7D3D91" w14:textId="77777777" w:rsidR="00407450" w:rsidRDefault="00407450" w:rsidP="00605838">
                              <w:pPr>
                                <w:spacing w:line="240" w:lineRule="auto"/>
                              </w:pPr>
                              <w:r>
                                <w:t>- 7 monitoring events</w:t>
                              </w:r>
                            </w:p>
                            <w:p w14:paraId="28AFBA12" w14:textId="77777777" w:rsidR="00407450" w:rsidRDefault="00407450" w:rsidP="00605838">
                              <w:pPr>
                                <w:spacing w:line="240" w:lineRule="auto"/>
                              </w:pPr>
                              <w:r>
                                <w:t>- 2 DO exceedances</w:t>
                              </w:r>
                            </w:p>
                            <w:p w14:paraId="78820892" w14:textId="77777777" w:rsidR="00407450" w:rsidRDefault="00407450" w:rsidP="00605838">
                              <w:pPr>
                                <w:spacing w:line="240" w:lineRule="auto"/>
                              </w:pPr>
                              <w:r>
                                <w:t xml:space="preserve">- 31 </w:t>
                              </w:r>
                              <w:proofErr w:type="spellStart"/>
                              <w:r>
                                <w:rPr>
                                  <w:sz w:val="24"/>
                                </w:rPr>
                                <w:t>epilimnetic</w:t>
                              </w:r>
                              <w:proofErr w:type="spellEnd"/>
                              <w:r>
                                <w:t xml:space="preserve"> DO </w:t>
                              </w:r>
                            </w:p>
                            <w:p w14:paraId="2F8FC68C" w14:textId="77777777" w:rsidR="00407450" w:rsidRDefault="00407450" w:rsidP="00605838">
                              <w:pPr>
                                <w:spacing w:line="240" w:lineRule="auto"/>
                              </w:pPr>
                              <w:r>
                                <w:t xml:space="preserve">  measurements over all monitoring  </w:t>
                              </w:r>
                            </w:p>
                            <w:p w14:paraId="39C0A5ED" w14:textId="77777777" w:rsidR="00407450" w:rsidRDefault="00407450" w:rsidP="00605838">
                              <w:pPr>
                                <w:spacing w:line="240" w:lineRule="auto"/>
                              </w:pPr>
                              <w:r>
                                <w:t xml:space="preserve">  events</w:t>
                              </w:r>
                            </w:p>
                            <w:p w14:paraId="2EAA505D" w14:textId="77777777" w:rsidR="00407450" w:rsidRDefault="00407450" w:rsidP="00605838">
                              <w:r>
                                <w:t xml:space="preserve">     </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2A4AA7D" id="Group 4" o:spid="_x0000_s1039" style="position:absolute;margin-left:103.55pt;margin-top:3.35pt;width:266.55pt;height:440.65pt;z-index:251664384;mso-width-relative:margin" coordorigin="-95" coordsize="33854,55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">
                <v:group id="Group 5" o:spid="_x0000_s1040" style="position:absolute;left:-95;width:32746;height:55968" coordorigin="-95" coordsize="32746,5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41" type="#_x0000_t202" style="position:absolute;left:-95;top:46322;width:32746;height:9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DAE09FF" w14:textId="77777777" w:rsidR="00407450" w:rsidRPr="00C57348" w:rsidRDefault="00407450" w:rsidP="00605838">
                          <w:pPr>
                            <w:jc w:val="center"/>
                            <w:rPr>
                              <w:b/>
                              <w:sz w:val="24"/>
                            </w:rPr>
                          </w:pPr>
                          <w:r>
                            <w:rPr>
                              <w:b/>
                              <w:sz w:val="24"/>
                            </w:rPr>
                            <w:t>DO Assessment Summary</w:t>
                          </w:r>
                        </w:p>
                        <w:p w14:paraId="28C265A9" w14:textId="77777777" w:rsidR="00407450" w:rsidRDefault="00407450" w:rsidP="00605838">
                          <w:pPr>
                            <w:spacing w:line="240" w:lineRule="auto"/>
                            <w:rPr>
                              <w:sz w:val="24"/>
                            </w:rPr>
                          </w:pPr>
                          <w:r>
                            <w:rPr>
                              <w:sz w:val="24"/>
                            </w:rPr>
                            <w:t xml:space="preserve">2+0+3 = 5 DO exceedances </w:t>
                          </w:r>
                        </w:p>
                        <w:p w14:paraId="44C2DF0F" w14:textId="77777777" w:rsidR="00407450" w:rsidRDefault="00407450" w:rsidP="00605838">
                          <w:pPr>
                            <w:spacing w:line="240" w:lineRule="auto"/>
                            <w:rPr>
                              <w:sz w:val="24"/>
                            </w:rPr>
                          </w:pPr>
                          <w:r>
                            <w:rPr>
                              <w:sz w:val="24"/>
                            </w:rPr>
                            <w:t xml:space="preserve">31+4+32 = 67 </w:t>
                          </w:r>
                          <w:proofErr w:type="spellStart"/>
                          <w:r>
                            <w:rPr>
                              <w:sz w:val="24"/>
                            </w:rPr>
                            <w:t>epilimnetic</w:t>
                          </w:r>
                          <w:proofErr w:type="spellEnd"/>
                          <w:r>
                            <w:rPr>
                              <w:sz w:val="24"/>
                            </w:rPr>
                            <w:t xml:space="preserve"> DO measurements </w:t>
                          </w:r>
                        </w:p>
                        <w:p w14:paraId="02F4140D" w14:textId="77777777" w:rsidR="00407450" w:rsidRPr="00042DE6" w:rsidRDefault="00407450" w:rsidP="00605838">
                          <w:pPr>
                            <w:spacing w:line="240" w:lineRule="auto"/>
                            <w:rPr>
                              <w:color w:val="000000"/>
                              <w:sz w:val="24"/>
                            </w:rPr>
                          </w:pPr>
                          <w:r w:rsidRPr="00042DE6">
                            <w:rPr>
                              <w:color w:val="000000"/>
                              <w:sz w:val="24"/>
                              <w:highlight w:val="yellow"/>
                            </w:rPr>
                            <w:t>Exceedance rate = 5/67 = 7%=&gt;Criterion Attained</w:t>
                          </w:r>
                        </w:p>
                      </w:txbxContent>
                    </v:textbox>
                  </v:shape>
                  <v:group id="Group 7" o:spid="_x0000_s1042" style="position:absolute;width:32651;height:46316" coordorigin="10769,10606" coordsize="502,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18" o:spid="_x0000_s1043" type="#_x0000_t75" style="position:absolute;left:10769;top:10606;width:503;height: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" stroked="t" strokeweight=".5pt" insetpen="t">
                      <v:imagedata r:id="rId27" o:title=""/>
                      <v:shadow color="#eeece1"/>
                    </v:shape>
                    <v:oval id="Oval 19" o:spid="_x0000_s1044" style="position:absolute;left:10871;top:10665;width:1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" fillcolor="black" strokeweight="2pt" insetpen="t">
                      <v:shadow color="#eeece1"/>
                      <v:textbox inset="2.88pt,2.88pt,2.88pt,2.88pt"/>
                    </v:oval>
                    <v:oval id="Oval 20" o:spid="_x0000_s1045" style="position:absolute;left:11010;top:1087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" fillcolor="black" strokeweight="2pt" insetpen="t">
                      <v:shadow color="#eeece1"/>
                      <v:textbox inset="2.88pt,2.88pt,2.88pt,2.88pt"/>
                    </v:oval>
                    <v:oval id="Oval 21" o:spid="_x0000_s1046" style="position:absolute;left:11202;top:1113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" fillcolor="black" strokeweight="2pt" insetpen="t">
                      <v:shadow color="#eeece1"/>
                      <v:textbox inset="2.88pt,2.88pt,2.88pt,2.88pt"/>
                    </v:oval>
                  </v:group>
                </v:group>
                <v:shape id="Text Box 2" o:spid="_x0000_s1047" type="#_x0000_t202" style="position:absolute;left:602;top:34365;width:17404;height:1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0B55E502" w14:textId="77777777" w:rsidR="00407450" w:rsidRPr="00C57348" w:rsidRDefault="00407450" w:rsidP="00605838">
                        <w:pPr>
                          <w:spacing w:line="240" w:lineRule="auto"/>
                          <w:rPr>
                            <w:b/>
                            <w:u w:val="single"/>
                          </w:rPr>
                        </w:pPr>
                        <w:r w:rsidRPr="00C57348">
                          <w:rPr>
                            <w:b/>
                            <w:u w:val="single"/>
                          </w:rPr>
                          <w:t xml:space="preserve">Station </w:t>
                        </w:r>
                        <w:r>
                          <w:rPr>
                            <w:b/>
                            <w:u w:val="single"/>
                          </w:rPr>
                          <w:t>C (DEQ)</w:t>
                        </w:r>
                      </w:p>
                      <w:p w14:paraId="793F39BE" w14:textId="77777777" w:rsidR="00407450" w:rsidRDefault="00407450" w:rsidP="00605838">
                        <w:pPr>
                          <w:spacing w:line="240" w:lineRule="auto"/>
                        </w:pPr>
                        <w:r>
                          <w:t>- 7 monitoring events</w:t>
                        </w:r>
                      </w:p>
                      <w:p w14:paraId="09971AD3" w14:textId="77777777" w:rsidR="00407450" w:rsidRDefault="00407450" w:rsidP="00605838">
                        <w:pPr>
                          <w:spacing w:line="240" w:lineRule="auto"/>
                        </w:pPr>
                        <w:r>
                          <w:t>- 3 DO exceedances</w:t>
                        </w:r>
                      </w:p>
                      <w:p w14:paraId="04ECBA3E" w14:textId="77777777" w:rsidR="00407450" w:rsidRDefault="00407450" w:rsidP="00605838">
                        <w:pPr>
                          <w:spacing w:line="240" w:lineRule="auto"/>
                        </w:pPr>
                        <w:r>
                          <w:t xml:space="preserve">- 32 </w:t>
                        </w:r>
                        <w:proofErr w:type="spellStart"/>
                        <w:r>
                          <w:rPr>
                            <w:sz w:val="24"/>
                          </w:rPr>
                          <w:t>epilimnetic</w:t>
                        </w:r>
                        <w:proofErr w:type="spellEnd"/>
                        <w:r>
                          <w:t xml:space="preserve"> DO</w:t>
                        </w:r>
                      </w:p>
                      <w:p w14:paraId="08B188BC" w14:textId="77777777" w:rsidR="00407450" w:rsidRDefault="00407450" w:rsidP="00605838">
                        <w:pPr>
                          <w:spacing w:line="240" w:lineRule="auto"/>
                        </w:pPr>
                        <w:r>
                          <w:t>measurements over all</w:t>
                        </w:r>
                      </w:p>
                      <w:p w14:paraId="1DD74E38" w14:textId="77777777" w:rsidR="00407450" w:rsidRDefault="00407450" w:rsidP="00605838">
                        <w:pPr>
                          <w:spacing w:line="240" w:lineRule="auto"/>
                        </w:pPr>
                        <w:r>
                          <w:t>monitoring events</w:t>
                        </w:r>
                      </w:p>
                      <w:p w14:paraId="67E07D7A" w14:textId="77777777" w:rsidR="00407450" w:rsidRDefault="00407450" w:rsidP="00605838">
                        <w:r>
                          <w:t xml:space="preserve">     </w:t>
                        </w:r>
                      </w:p>
                    </w:txbxContent>
                  </v:textbox>
                </v:shape>
                <v:shape id="Straight Arrow Connector 13" o:spid="_x0000_s1048" type="#_x0000_t32" style="position:absolute;left:12861;top:37781;width:14470;height:18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" strokecolor="#4a7ebb">
                  <v:stroke endarrow="open"/>
                </v:shape>
                <v:shape id="Text Box 2" o:spid="_x0000_s1049" type="#_x0000_t202" style="position:absolute;left:18087;top:14369;width:15671;height:1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74943E8" w14:textId="77777777" w:rsidR="00407450" w:rsidRPr="00C57348" w:rsidRDefault="00407450" w:rsidP="00605838">
                        <w:pPr>
                          <w:spacing w:line="240" w:lineRule="auto"/>
                          <w:rPr>
                            <w:b/>
                            <w:u w:val="single"/>
                          </w:rPr>
                        </w:pPr>
                        <w:r w:rsidRPr="00C57348">
                          <w:rPr>
                            <w:b/>
                            <w:u w:val="single"/>
                          </w:rPr>
                          <w:t xml:space="preserve">Station </w:t>
                        </w:r>
                        <w:r>
                          <w:rPr>
                            <w:b/>
                            <w:u w:val="single"/>
                          </w:rPr>
                          <w:t>B (Non-Agency)</w:t>
                        </w:r>
                      </w:p>
                      <w:p w14:paraId="40BEEB15" w14:textId="77777777" w:rsidR="00407450" w:rsidRDefault="00407450" w:rsidP="00605838">
                        <w:pPr>
                          <w:spacing w:line="240" w:lineRule="auto"/>
                        </w:pPr>
                        <w:r>
                          <w:t>- 4 monitoring events</w:t>
                        </w:r>
                      </w:p>
                      <w:p w14:paraId="774D4943" w14:textId="77777777" w:rsidR="00407450" w:rsidRDefault="00407450" w:rsidP="00605838">
                        <w:pPr>
                          <w:spacing w:line="240" w:lineRule="auto"/>
                        </w:pPr>
                        <w:r>
                          <w:t>- 0 DO exceedances</w:t>
                        </w:r>
                      </w:p>
                      <w:p w14:paraId="6B0077DD" w14:textId="77777777" w:rsidR="00407450" w:rsidRDefault="00407450" w:rsidP="00605838">
                        <w:pPr>
                          <w:spacing w:line="240" w:lineRule="auto"/>
                        </w:pPr>
                        <w:r>
                          <w:t xml:space="preserve">- 4 </w:t>
                        </w:r>
                        <w:proofErr w:type="spellStart"/>
                        <w:r>
                          <w:rPr>
                            <w:sz w:val="24"/>
                          </w:rPr>
                          <w:t>epilimnetic</w:t>
                        </w:r>
                        <w:proofErr w:type="spellEnd"/>
                        <w:r>
                          <w:t xml:space="preserve"> DO</w:t>
                        </w:r>
                      </w:p>
                      <w:p w14:paraId="0C03421D" w14:textId="77777777" w:rsidR="00407450" w:rsidRDefault="00407450" w:rsidP="00605838">
                        <w:pPr>
                          <w:spacing w:line="240" w:lineRule="auto"/>
                        </w:pPr>
                        <w:r>
                          <w:t>measurements over all monitoring events</w:t>
                        </w:r>
                      </w:p>
                      <w:p w14:paraId="740C0A81" w14:textId="77777777" w:rsidR="00407450" w:rsidRDefault="00407450" w:rsidP="00605838">
                        <w:r>
                          <w:t xml:space="preserve">     </w:t>
                        </w:r>
                      </w:p>
                    </w:txbxContent>
                  </v:textbox>
                </v:shape>
                <v:shape id="Text Box 2" o:spid="_x0000_s1050" type="#_x0000_t202" style="position:absolute;left:10449;width:22200;height:1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37734DD2" w14:textId="77777777" w:rsidR="00407450" w:rsidRPr="00C57348" w:rsidRDefault="00407450" w:rsidP="00605838">
                        <w:pPr>
                          <w:spacing w:line="240" w:lineRule="auto"/>
                          <w:rPr>
                            <w:b/>
                            <w:u w:val="single"/>
                          </w:rPr>
                        </w:pPr>
                        <w:r w:rsidRPr="00C57348">
                          <w:rPr>
                            <w:b/>
                            <w:u w:val="single"/>
                          </w:rPr>
                          <w:t>Station A (DEQ)</w:t>
                        </w:r>
                      </w:p>
                      <w:p w14:paraId="5D7D3D91" w14:textId="77777777" w:rsidR="00407450" w:rsidRDefault="00407450" w:rsidP="00605838">
                        <w:pPr>
                          <w:spacing w:line="240" w:lineRule="auto"/>
                        </w:pPr>
                        <w:r>
                          <w:t>- 7 monitoring events</w:t>
                        </w:r>
                      </w:p>
                      <w:p w14:paraId="28AFBA12" w14:textId="77777777" w:rsidR="00407450" w:rsidRDefault="00407450" w:rsidP="00605838">
                        <w:pPr>
                          <w:spacing w:line="240" w:lineRule="auto"/>
                        </w:pPr>
                        <w:r>
                          <w:t>- 2 DO exceedances</w:t>
                        </w:r>
                      </w:p>
                      <w:p w14:paraId="78820892" w14:textId="77777777" w:rsidR="00407450" w:rsidRDefault="00407450" w:rsidP="00605838">
                        <w:pPr>
                          <w:spacing w:line="240" w:lineRule="auto"/>
                        </w:pPr>
                        <w:r>
                          <w:t xml:space="preserve">- 31 </w:t>
                        </w:r>
                        <w:proofErr w:type="spellStart"/>
                        <w:r>
                          <w:rPr>
                            <w:sz w:val="24"/>
                          </w:rPr>
                          <w:t>epilimnetic</w:t>
                        </w:r>
                        <w:proofErr w:type="spellEnd"/>
                        <w:r>
                          <w:t xml:space="preserve"> DO </w:t>
                        </w:r>
                      </w:p>
                      <w:p w14:paraId="2F8FC68C" w14:textId="77777777" w:rsidR="00407450" w:rsidRDefault="00407450" w:rsidP="00605838">
                        <w:pPr>
                          <w:spacing w:line="240" w:lineRule="auto"/>
                        </w:pPr>
                        <w:r>
                          <w:t xml:space="preserve">  measurements over all monitoring  </w:t>
                        </w:r>
                      </w:p>
                      <w:p w14:paraId="39C0A5ED" w14:textId="77777777" w:rsidR="00407450" w:rsidRDefault="00407450" w:rsidP="00605838">
                        <w:pPr>
                          <w:spacing w:line="240" w:lineRule="auto"/>
                        </w:pPr>
                        <w:r>
                          <w:t xml:space="preserve">  events</w:t>
                        </w:r>
                      </w:p>
                      <w:p w14:paraId="2EAA505D" w14:textId="77777777" w:rsidR="00407450" w:rsidRDefault="00407450" w:rsidP="00605838">
                        <w:r>
                          <w:t xml:space="preserve">     </w:t>
                        </w:r>
                      </w:p>
                    </w:txbxContent>
                  </v:textbox>
                </v:shape>
              </v:group>
            </w:pict>
          </mc:Fallback>
        </mc:AlternateContent>
      </w:r>
      <w:r w:rsidR="00605838" w:rsidRPr="00AC154B">
        <w:rPr>
          <w:rFonts w:ascii="Calibri" w:eastAsia="Calibri" w:hAnsi="Calibri" w:cs="Times New Roman"/>
          <w:snapToGrid w:val="0"/>
          <w:sz w:val="24"/>
          <w:lang w:val="en-US"/>
        </w:rPr>
        <w:t xml:space="preserve">  </w:t>
      </w:r>
      <w:r w:rsidR="00605838" w:rsidRPr="00AC154B">
        <w:rPr>
          <w:rFonts w:ascii="Calibri" w:eastAsia="Calibri" w:hAnsi="Calibri" w:cs="Times New Roman"/>
          <w:noProof/>
          <w:lang w:val="en-US"/>
        </w:rPr>
        <mc:AlternateContent>
          <mc:Choice Requires="wps">
            <w:drawing>
              <wp:anchor distT="0" distB="0" distL="114300" distR="114300" simplePos="0" relativeHeight="251665408" behindDoc="0" locked="0" layoutInCell="1" allowOverlap="1" wp14:anchorId="1302A6C6" wp14:editId="67C4A948">
                <wp:simplePos x="0" y="0"/>
                <wp:positionH relativeFrom="column">
                  <wp:posOffset>1330859</wp:posOffset>
                </wp:positionH>
                <wp:positionV relativeFrom="paragraph">
                  <wp:posOffset>41005</wp:posOffset>
                </wp:positionV>
                <wp:extent cx="217289" cy="108641"/>
                <wp:effectExtent l="0" t="0" r="11430" b="24765"/>
                <wp:wrapNone/>
                <wp:docPr id="315" name="Freeform 315"/>
                <wp:cNvGraphicFramePr/>
                <a:graphic xmlns:a="http://schemas.openxmlformats.org/drawingml/2006/main">
                  <a:graphicData uri="http://schemas.microsoft.com/office/word/2010/wordprocessingShape">
                    <wps:wsp>
                      <wps:cNvSpPr/>
                      <wps:spPr>
                        <a:xfrm>
                          <a:off x="0" y="0"/>
                          <a:ext cx="217289" cy="108641"/>
                        </a:xfrm>
                        <a:custGeom>
                          <a:avLst/>
                          <a:gdLst>
                            <a:gd name="connsiteX0" fmla="*/ 0 w 217289"/>
                            <a:gd name="connsiteY0" fmla="*/ 0 h 108641"/>
                            <a:gd name="connsiteX1" fmla="*/ 18107 w 217289"/>
                            <a:gd name="connsiteY1" fmla="*/ 33196 h 108641"/>
                            <a:gd name="connsiteX2" fmla="*/ 36214 w 217289"/>
                            <a:gd name="connsiteY2" fmla="*/ 45267 h 108641"/>
                            <a:gd name="connsiteX3" fmla="*/ 42250 w 217289"/>
                            <a:gd name="connsiteY3" fmla="*/ 54320 h 108641"/>
                            <a:gd name="connsiteX4" fmla="*/ 60357 w 217289"/>
                            <a:gd name="connsiteY4" fmla="*/ 63374 h 108641"/>
                            <a:gd name="connsiteX5" fmla="*/ 69410 w 217289"/>
                            <a:gd name="connsiteY5" fmla="*/ 72427 h 108641"/>
                            <a:gd name="connsiteX6" fmla="*/ 87517 w 217289"/>
                            <a:gd name="connsiteY6" fmla="*/ 78463 h 108641"/>
                            <a:gd name="connsiteX7" fmla="*/ 153909 w 217289"/>
                            <a:gd name="connsiteY7" fmla="*/ 84499 h 108641"/>
                            <a:gd name="connsiteX8" fmla="*/ 187105 w 217289"/>
                            <a:gd name="connsiteY8" fmla="*/ 87516 h 108641"/>
                            <a:gd name="connsiteX9" fmla="*/ 199177 w 217289"/>
                            <a:gd name="connsiteY9" fmla="*/ 93552 h 108641"/>
                            <a:gd name="connsiteX10" fmla="*/ 217284 w 217289"/>
                            <a:gd name="connsiteY10" fmla="*/ 108641 h 108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7289" h="108641">
                              <a:moveTo>
                                <a:pt x="0" y="0"/>
                              </a:moveTo>
                              <a:cubicBezTo>
                                <a:pt x="8730" y="21824"/>
                                <a:pt x="3031" y="10582"/>
                                <a:pt x="18107" y="33196"/>
                              </a:cubicBezTo>
                              <a:cubicBezTo>
                                <a:pt x="22131" y="39232"/>
                                <a:pt x="36214" y="45267"/>
                                <a:pt x="36214" y="45267"/>
                              </a:cubicBezTo>
                              <a:cubicBezTo>
                                <a:pt x="38226" y="48285"/>
                                <a:pt x="39685" y="51755"/>
                                <a:pt x="42250" y="54320"/>
                              </a:cubicBezTo>
                              <a:cubicBezTo>
                                <a:pt x="48101" y="60171"/>
                                <a:pt x="52992" y="60919"/>
                                <a:pt x="60357" y="63374"/>
                              </a:cubicBezTo>
                              <a:cubicBezTo>
                                <a:pt x="63375" y="66392"/>
                                <a:pt x="65679" y="70354"/>
                                <a:pt x="69410" y="72427"/>
                              </a:cubicBezTo>
                              <a:cubicBezTo>
                                <a:pt x="74972" y="75517"/>
                                <a:pt x="81481" y="76451"/>
                                <a:pt x="87517" y="78463"/>
                              </a:cubicBezTo>
                              <a:cubicBezTo>
                                <a:pt x="115256" y="87710"/>
                                <a:pt x="90219" y="80253"/>
                                <a:pt x="153909" y="84499"/>
                              </a:cubicBezTo>
                              <a:cubicBezTo>
                                <a:pt x="164995" y="85238"/>
                                <a:pt x="176040" y="86510"/>
                                <a:pt x="187105" y="87516"/>
                              </a:cubicBezTo>
                              <a:cubicBezTo>
                                <a:pt x="191129" y="89528"/>
                                <a:pt x="195319" y="91237"/>
                                <a:pt x="199177" y="93552"/>
                              </a:cubicBezTo>
                              <a:cubicBezTo>
                                <a:pt x="218121" y="104918"/>
                                <a:pt x="217284" y="98544"/>
                                <a:pt x="217284" y="108641"/>
                              </a:cubicBezTo>
                            </a:path>
                          </a:pathLst>
                        </a:cu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66C6F9" id="Freeform 315" o:spid="_x0000_s1026" style="position:absolute;margin-left:104.8pt;margin-top:3.25pt;width:17.1pt;height:8.5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17289,108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" path="m,c8730,21824,3031,10582,18107,33196v4024,6036,18107,12071,18107,12071c38226,48285,39685,51755,42250,54320v5851,5851,10742,6599,18107,9054c63375,66392,65679,70354,69410,72427v5562,3090,12071,4024,18107,6036c115256,87710,90219,80253,153909,84499v11086,739,22131,2011,33196,3017c191129,89528,195319,91237,199177,93552v18944,11366,18107,4992,18107,15089e" filled="f" strokecolor="#385d8a" strokeweight="1pt">
                <v:path arrowok="t" o:connecttype="custom" o:connectlocs="0,0;18107,33196;36214,45267;42250,54320;60357,63374;69410,72427;87517,78463;153909,84499;187105,87516;199177,93552;217284,108641" o:connectangles="0,0,0,0,0,0,0,0,0,0,0"/>
              </v:shape>
            </w:pict>
          </mc:Fallback>
        </mc:AlternateContent>
      </w:r>
    </w:p>
    <w:p w14:paraId="3729C092" w14:textId="77777777" w:rsidR="00605838" w:rsidRPr="00AC154B" w:rsidRDefault="00605838" w:rsidP="00605838">
      <w:pPr>
        <w:widowControl w:val="0"/>
        <w:spacing w:after="200"/>
        <w:rPr>
          <w:rFonts w:ascii="Calibri" w:eastAsia="Calibri" w:hAnsi="Calibri" w:cs="Times New Roman"/>
          <w:snapToGrid w:val="0"/>
          <w:sz w:val="24"/>
          <w:lang w:val="en-US"/>
        </w:rPr>
      </w:pPr>
    </w:p>
    <w:p w14:paraId="57CD69A5" w14:textId="77777777" w:rsidR="00605838" w:rsidRPr="00AC154B" w:rsidRDefault="00605838" w:rsidP="00605838">
      <w:pPr>
        <w:widowControl w:val="0"/>
        <w:spacing w:after="200"/>
        <w:rPr>
          <w:rFonts w:ascii="Calibri" w:eastAsia="Calibri" w:hAnsi="Calibri" w:cs="Times New Roman"/>
          <w:snapToGrid w:val="0"/>
          <w:sz w:val="24"/>
          <w:lang w:val="en-US"/>
        </w:rPr>
      </w:pPr>
    </w:p>
    <w:p w14:paraId="7E5AB927" w14:textId="77777777" w:rsidR="00605838" w:rsidRPr="00AC154B" w:rsidRDefault="00605838" w:rsidP="00605838">
      <w:pPr>
        <w:widowControl w:val="0"/>
        <w:spacing w:after="200"/>
        <w:rPr>
          <w:rFonts w:ascii="Calibri" w:eastAsia="Calibri" w:hAnsi="Calibri" w:cs="Times New Roman"/>
          <w:snapToGrid w:val="0"/>
          <w:sz w:val="24"/>
          <w:lang w:val="en-US"/>
        </w:rPr>
      </w:pPr>
    </w:p>
    <w:p w14:paraId="797E01AE" w14:textId="77777777" w:rsidR="00605838" w:rsidRPr="00AC154B" w:rsidRDefault="00605838" w:rsidP="00605838">
      <w:pPr>
        <w:widowControl w:val="0"/>
        <w:spacing w:after="200"/>
        <w:rPr>
          <w:rFonts w:ascii="Calibri" w:eastAsia="Calibri" w:hAnsi="Calibri" w:cs="Times New Roman"/>
          <w:snapToGrid w:val="0"/>
          <w:sz w:val="24"/>
          <w:lang w:val="en-US"/>
        </w:rPr>
      </w:pPr>
    </w:p>
    <w:p w14:paraId="72135B6E" w14:textId="77777777" w:rsidR="00605838" w:rsidRPr="00AC154B" w:rsidRDefault="00605838" w:rsidP="00605838">
      <w:pPr>
        <w:widowControl w:val="0"/>
        <w:spacing w:after="200"/>
        <w:rPr>
          <w:rFonts w:ascii="Calibri" w:eastAsia="Calibri" w:hAnsi="Calibri" w:cs="Times New Roman"/>
          <w:snapToGrid w:val="0"/>
          <w:sz w:val="24"/>
          <w:lang w:val="en-US"/>
        </w:rPr>
      </w:pPr>
    </w:p>
    <w:p w14:paraId="6BA78877" w14:textId="77777777" w:rsidR="00605838" w:rsidRPr="00AC154B" w:rsidRDefault="00605838" w:rsidP="00605838">
      <w:pPr>
        <w:widowControl w:val="0"/>
        <w:spacing w:after="200"/>
        <w:rPr>
          <w:rFonts w:ascii="Calibri" w:eastAsia="Calibri" w:hAnsi="Calibri" w:cs="Times New Roman"/>
          <w:snapToGrid w:val="0"/>
          <w:sz w:val="24"/>
          <w:lang w:val="en-US"/>
        </w:rPr>
      </w:pPr>
    </w:p>
    <w:p w14:paraId="152B20AA" w14:textId="77777777" w:rsidR="00605838" w:rsidRPr="00AC154B" w:rsidRDefault="00605838" w:rsidP="00605838">
      <w:pPr>
        <w:widowControl w:val="0"/>
        <w:spacing w:after="200"/>
        <w:rPr>
          <w:rFonts w:ascii="Calibri" w:eastAsia="Calibri" w:hAnsi="Calibri" w:cs="Times New Roman"/>
          <w:snapToGrid w:val="0"/>
          <w:sz w:val="24"/>
          <w:lang w:val="en-US"/>
        </w:rPr>
      </w:pPr>
    </w:p>
    <w:p w14:paraId="3290CEBC" w14:textId="77777777" w:rsidR="00605838" w:rsidRPr="00AC154B" w:rsidRDefault="00605838" w:rsidP="00605838">
      <w:pPr>
        <w:widowControl w:val="0"/>
        <w:spacing w:after="200"/>
        <w:rPr>
          <w:rFonts w:ascii="Calibri" w:eastAsia="Calibri" w:hAnsi="Calibri" w:cs="Times New Roman"/>
          <w:snapToGrid w:val="0"/>
          <w:sz w:val="24"/>
          <w:lang w:val="en-US"/>
        </w:rPr>
      </w:pPr>
    </w:p>
    <w:p w14:paraId="7857C5E1" w14:textId="77777777" w:rsidR="00605838" w:rsidRPr="00AC154B" w:rsidRDefault="00605838" w:rsidP="00605838">
      <w:pPr>
        <w:widowControl w:val="0"/>
        <w:spacing w:after="200"/>
        <w:rPr>
          <w:rFonts w:ascii="Calibri" w:eastAsia="Calibri" w:hAnsi="Calibri" w:cs="Times New Roman"/>
          <w:snapToGrid w:val="0"/>
          <w:sz w:val="24"/>
          <w:lang w:val="en-US"/>
        </w:rPr>
      </w:pPr>
    </w:p>
    <w:p w14:paraId="5A4F42CC" w14:textId="77777777" w:rsidR="00605838" w:rsidRPr="00AC154B" w:rsidRDefault="00605838" w:rsidP="00605838">
      <w:pPr>
        <w:widowControl w:val="0"/>
        <w:spacing w:after="200"/>
        <w:rPr>
          <w:rFonts w:ascii="Calibri" w:eastAsia="Calibri" w:hAnsi="Calibri" w:cs="Times New Roman"/>
          <w:snapToGrid w:val="0"/>
          <w:sz w:val="24"/>
          <w:lang w:val="en-US"/>
        </w:rPr>
      </w:pPr>
    </w:p>
    <w:p w14:paraId="2DC261E7" w14:textId="77777777" w:rsidR="00605838" w:rsidRPr="00AC154B" w:rsidRDefault="00605838" w:rsidP="00605838">
      <w:pPr>
        <w:widowControl w:val="0"/>
        <w:spacing w:after="200"/>
        <w:rPr>
          <w:rFonts w:ascii="Calibri" w:eastAsia="Calibri" w:hAnsi="Calibri" w:cs="Times New Roman"/>
          <w:snapToGrid w:val="0"/>
          <w:sz w:val="24"/>
          <w:lang w:val="en-US"/>
        </w:rPr>
      </w:pPr>
    </w:p>
    <w:p w14:paraId="1532B3F0" w14:textId="77777777" w:rsidR="00605838" w:rsidRPr="00AC154B" w:rsidRDefault="00605838" w:rsidP="00605838">
      <w:pPr>
        <w:widowControl w:val="0"/>
        <w:spacing w:after="200"/>
        <w:rPr>
          <w:rFonts w:ascii="Calibri" w:eastAsia="Calibri" w:hAnsi="Calibri" w:cs="Times New Roman"/>
          <w:snapToGrid w:val="0"/>
          <w:sz w:val="24"/>
          <w:lang w:val="en-US"/>
        </w:rPr>
      </w:pPr>
    </w:p>
    <w:p w14:paraId="552DA992" w14:textId="77777777" w:rsidR="00605838" w:rsidRPr="00AC154B" w:rsidRDefault="00605838" w:rsidP="00605838">
      <w:pPr>
        <w:widowControl w:val="0"/>
        <w:spacing w:after="200"/>
        <w:rPr>
          <w:rFonts w:ascii="Calibri" w:eastAsia="Calibri" w:hAnsi="Calibri" w:cs="Times New Roman"/>
          <w:snapToGrid w:val="0"/>
          <w:sz w:val="24"/>
          <w:lang w:val="en-US"/>
        </w:rPr>
      </w:pPr>
    </w:p>
    <w:p w14:paraId="53CF2665" w14:textId="77777777" w:rsidR="00605838" w:rsidRPr="00AC154B" w:rsidRDefault="00605838" w:rsidP="00605838">
      <w:pPr>
        <w:widowControl w:val="0"/>
        <w:spacing w:after="200"/>
        <w:rPr>
          <w:rFonts w:ascii="Calibri" w:eastAsia="Calibri" w:hAnsi="Calibri" w:cs="Times New Roman"/>
          <w:snapToGrid w:val="0"/>
          <w:sz w:val="24"/>
          <w:lang w:val="en-US"/>
        </w:rPr>
      </w:pPr>
    </w:p>
    <w:p w14:paraId="4D00E129" w14:textId="77777777" w:rsidR="00605838" w:rsidRPr="00AC154B" w:rsidRDefault="00605838" w:rsidP="00605838">
      <w:pPr>
        <w:widowControl w:val="0"/>
        <w:spacing w:after="200"/>
        <w:rPr>
          <w:rFonts w:ascii="Calibri" w:eastAsia="Calibri" w:hAnsi="Calibri" w:cs="Times New Roman"/>
          <w:snapToGrid w:val="0"/>
          <w:sz w:val="24"/>
          <w:lang w:val="en-US"/>
        </w:rPr>
      </w:pPr>
    </w:p>
    <w:p w14:paraId="35CAAE06" w14:textId="77777777" w:rsidR="00605838" w:rsidRPr="00AC154B" w:rsidRDefault="00605838" w:rsidP="00605838">
      <w:pPr>
        <w:widowControl w:val="0"/>
        <w:spacing w:after="200"/>
        <w:rPr>
          <w:rFonts w:ascii="Calibri" w:eastAsia="Calibri" w:hAnsi="Calibri" w:cs="Times New Roman"/>
          <w:snapToGrid w:val="0"/>
          <w:sz w:val="24"/>
          <w:lang w:val="en-US"/>
        </w:rPr>
      </w:pPr>
    </w:p>
    <w:p w14:paraId="3B82E4A3" w14:textId="77777777" w:rsidR="00605838" w:rsidRPr="00AC154B" w:rsidRDefault="00605838" w:rsidP="00605838">
      <w:pPr>
        <w:widowControl w:val="0"/>
        <w:spacing w:after="200"/>
        <w:rPr>
          <w:rFonts w:ascii="Calibri" w:eastAsia="Calibri" w:hAnsi="Calibri" w:cs="Times New Roman"/>
          <w:b/>
          <w:snapToGrid w:val="0"/>
          <w:lang w:val="en-US"/>
        </w:rPr>
      </w:pPr>
      <w:r w:rsidRPr="00AC154B">
        <w:rPr>
          <w:rFonts w:ascii="Calibri" w:eastAsia="Calibri" w:hAnsi="Calibri" w:cs="Times New Roman"/>
          <w:b/>
          <w:snapToGrid w:val="0"/>
          <w:lang w:val="en-US"/>
        </w:rPr>
        <w:t>Figure 1.  Illustration of how DEQ currently assesses DO samples in a hypothetical lake/reservoir assessment unit.  Table 2 shows the hypothetical assessment dataset.</w:t>
      </w:r>
    </w:p>
    <w:p w14:paraId="278A0D7E" w14:textId="77777777" w:rsidR="00605838" w:rsidRPr="00AC154B" w:rsidRDefault="00605838" w:rsidP="00605838">
      <w:pPr>
        <w:widowControl w:val="0"/>
        <w:spacing w:after="200"/>
        <w:rPr>
          <w:rFonts w:ascii="Calibri" w:eastAsia="Calibri" w:hAnsi="Calibri" w:cs="Times New Roman"/>
          <w:snapToGrid w:val="0"/>
          <w:sz w:val="24"/>
          <w:lang w:val="en-US"/>
        </w:rPr>
      </w:pPr>
    </w:p>
    <w:p w14:paraId="7634712A" w14:textId="77777777" w:rsidR="00605838" w:rsidRPr="00AC154B" w:rsidRDefault="00605838" w:rsidP="00605838">
      <w:pPr>
        <w:spacing w:after="200"/>
        <w:rPr>
          <w:rFonts w:ascii="Calibri" w:eastAsia="Calibri" w:hAnsi="Calibri" w:cs="Times New Roman"/>
          <w:b/>
          <w:noProof/>
          <w:szCs w:val="20"/>
          <w:lang w:val="en-US"/>
        </w:rPr>
      </w:pPr>
      <w:r w:rsidRPr="00AC154B">
        <w:rPr>
          <w:rFonts w:ascii="Times New Roman" w:eastAsia="Calibri" w:hAnsi="Times New Roman" w:cs="Times New Roman"/>
          <w:noProof/>
          <w:sz w:val="24"/>
          <w:szCs w:val="24"/>
          <w:lang w:val="en-US"/>
        </w:rPr>
        <w:lastRenderedPageBreak/>
        <mc:AlternateContent>
          <mc:Choice Requires="wpg">
            <w:drawing>
              <wp:anchor distT="0" distB="0" distL="114300" distR="114300" simplePos="0" relativeHeight="251667456" behindDoc="0" locked="0" layoutInCell="1" allowOverlap="1" wp14:anchorId="7E9F2790" wp14:editId="3ABDBB8B">
                <wp:simplePos x="0" y="0"/>
                <wp:positionH relativeFrom="column">
                  <wp:posOffset>104775</wp:posOffset>
                </wp:positionH>
                <wp:positionV relativeFrom="paragraph">
                  <wp:posOffset>895350</wp:posOffset>
                </wp:positionV>
                <wp:extent cx="5610225" cy="7258050"/>
                <wp:effectExtent l="0" t="0" r="9525" b="19050"/>
                <wp:wrapNone/>
                <wp:docPr id="300"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0225" cy="7258050"/>
                          <a:chOff x="1067209" y="1056823"/>
                          <a:chExt cx="70978" cy="85287"/>
                        </a:xfrm>
                      </wpg:grpSpPr>
                      <pic:pic xmlns:pic="http://schemas.openxmlformats.org/drawingml/2006/picture">
                        <pic:nvPicPr>
                          <pic:cNvPr id="301" name="Picture 3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1067772" y="1056845"/>
                            <a:ext cx="69951" cy="85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s:wsp>
                        <wps:cNvPr id="302" name="AutoShape 31"/>
                        <wps:cNvCnPr>
                          <a:cxnSpLocks noChangeShapeType="1"/>
                        </wps:cNvCnPr>
                        <wps:spPr bwMode="auto">
                          <a:xfrm flipV="1">
                            <a:off x="1067293" y="1056908"/>
                            <a:ext cx="70895" cy="112"/>
                          </a:xfrm>
                          <a:prstGeom prst="straightConnector1">
                            <a:avLst/>
                          </a:prstGeom>
                          <a:noFill/>
                          <a:ln w="25400">
                            <a:solidFill>
                              <a:sysClr val="windowText" lastClr="000000">
                                <a:lumMod val="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303" name="Rectangle 32"/>
                        <wps:cNvSpPr>
                          <a:spLocks noChangeArrowheads="1"/>
                        </wps:cNvSpPr>
                        <wps:spPr bwMode="auto">
                          <a:xfrm>
                            <a:off x="1067209" y="1056823"/>
                            <a:ext cx="677" cy="85231"/>
                          </a:xfrm>
                          <a:prstGeom prst="rect">
                            <a:avLst/>
                          </a:prstGeom>
                          <a:solidFill>
                            <a:srgbClr val="FFFFFF"/>
                          </a:solidFill>
                          <a:ln w="9525" algn="in">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EED210" id="Group 300" o:spid="_x0000_s1026" style="position:absolute;margin-left:8.25pt;margin-top:70.5pt;width:441.75pt;height:571.5pt;z-index:251667456" coordorigin="10672,10568" coordsize="709,8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">
                <v:shape id="Picture 30" o:spid="_x0000_s1027" type="#_x0000_t75" style="position:absolute;left:10677;top:10568;width:700;height: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" strokecolor="black [0]" insetpen="t">
                  <v:imagedata r:id="rId67" o:title=""/>
                </v:shape>
                <v:shape id="AutoShape 31" o:spid="_x0000_s1028" type="#_x0000_t32" style="position:absolute;left:10672;top:10569;width:70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" strokeweight="2pt">
                  <v:shadow color="#eeece1"/>
                </v:shape>
                <v:rect id="Rectangle 32" o:spid="_x0000_s1029" style="position:absolute;left:10672;top:10568;width: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" strokecolor="white" insetpen="t">
                  <v:shadow color="#eeece1"/>
                  <v:textbox inset="2.88pt,2.88pt,2.88pt,2.88pt"/>
                </v:rect>
              </v:group>
            </w:pict>
          </mc:Fallback>
        </mc:AlternateContent>
      </w:r>
      <w:r w:rsidRPr="00AC154B">
        <w:rPr>
          <w:rFonts w:ascii="Calibri" w:eastAsia="Calibri" w:hAnsi="Calibri" w:cs="Times New Roman"/>
          <w:b/>
          <w:szCs w:val="20"/>
          <w:lang w:val="en-US"/>
        </w:rPr>
        <w:t xml:space="preserve">Table 2.  Current assessment </w:t>
      </w:r>
      <w:proofErr w:type="gramStart"/>
      <w:r w:rsidRPr="00AC154B">
        <w:rPr>
          <w:rFonts w:ascii="Calibri" w:eastAsia="Calibri" w:hAnsi="Calibri" w:cs="Times New Roman"/>
          <w:b/>
          <w:szCs w:val="20"/>
          <w:lang w:val="en-US"/>
        </w:rPr>
        <w:t>procedure  applied</w:t>
      </w:r>
      <w:proofErr w:type="gramEnd"/>
      <w:r w:rsidRPr="00AC154B">
        <w:rPr>
          <w:rFonts w:ascii="Calibri" w:eastAsia="Calibri" w:hAnsi="Calibri" w:cs="Times New Roman"/>
          <w:b/>
          <w:szCs w:val="20"/>
          <w:lang w:val="en-US"/>
        </w:rPr>
        <w:t xml:space="preserve"> to DO (mg/l) samples  for the hypothetical stations shown in Figure 1.  Underlined measurements are the bottommost </w:t>
      </w:r>
      <w:proofErr w:type="spellStart"/>
      <w:r w:rsidRPr="00AC154B">
        <w:rPr>
          <w:rFonts w:ascii="Calibri" w:eastAsia="Calibri" w:hAnsi="Calibri" w:cs="Times New Roman"/>
          <w:b/>
          <w:szCs w:val="20"/>
          <w:lang w:val="en-US"/>
        </w:rPr>
        <w:t>epilimnetic</w:t>
      </w:r>
      <w:proofErr w:type="spellEnd"/>
      <w:r w:rsidRPr="00AC154B">
        <w:rPr>
          <w:rFonts w:ascii="Calibri" w:eastAsia="Calibri" w:hAnsi="Calibri" w:cs="Times New Roman"/>
          <w:b/>
          <w:szCs w:val="20"/>
          <w:lang w:val="en-US"/>
        </w:rPr>
        <w:t xml:space="preserve"> measurements.  Only the data in the gray box would be used to a calculate an exceedance rate for the assessment unit.</w:t>
      </w:r>
      <w:r w:rsidRPr="00AC154B">
        <w:rPr>
          <w:rFonts w:ascii="Calibri" w:eastAsia="Calibri" w:hAnsi="Calibri" w:cs="Times New Roman"/>
          <w:b/>
          <w:noProof/>
          <w:szCs w:val="20"/>
          <w:lang w:val="en-US"/>
        </w:rPr>
        <w:t xml:space="preserve">  Red values are DO criterion exceedance (&lt; 4.0 mg/l).</w:t>
      </w:r>
    </w:p>
    <w:p w14:paraId="54E642A8" w14:textId="77777777" w:rsidR="00605838" w:rsidRPr="00AC154B" w:rsidRDefault="00605838" w:rsidP="00605838">
      <w:pPr>
        <w:spacing w:after="200"/>
        <w:rPr>
          <w:rFonts w:ascii="Calibri" w:eastAsia="Calibri" w:hAnsi="Calibri" w:cs="Times New Roman"/>
          <w:snapToGrid w:val="0"/>
          <w:sz w:val="24"/>
          <w:lang w:val="en-US"/>
        </w:rPr>
      </w:pPr>
    </w:p>
    <w:p w14:paraId="2097FE2D" w14:textId="77777777" w:rsidR="00605838" w:rsidRPr="00AC154B" w:rsidRDefault="00605838" w:rsidP="00605838">
      <w:pPr>
        <w:spacing w:after="200"/>
        <w:rPr>
          <w:rFonts w:ascii="Calibri" w:eastAsia="Calibri" w:hAnsi="Calibri" w:cs="Times New Roman"/>
          <w:snapToGrid w:val="0"/>
          <w:sz w:val="24"/>
          <w:lang w:val="en-US"/>
        </w:rPr>
      </w:pPr>
    </w:p>
    <w:p w14:paraId="01FEC158" w14:textId="77777777" w:rsidR="00605838" w:rsidRPr="00AC154B" w:rsidRDefault="00605838" w:rsidP="00605838">
      <w:pPr>
        <w:spacing w:after="200"/>
        <w:rPr>
          <w:rFonts w:ascii="Calibri" w:eastAsia="Calibri" w:hAnsi="Calibri" w:cs="Times New Roman"/>
          <w:snapToGrid w:val="0"/>
          <w:sz w:val="24"/>
          <w:lang w:val="en-US"/>
        </w:rPr>
      </w:pPr>
    </w:p>
    <w:p w14:paraId="254BFAE7" w14:textId="77777777" w:rsidR="00605838" w:rsidRPr="00AC154B" w:rsidRDefault="00605838" w:rsidP="00605838">
      <w:pPr>
        <w:spacing w:after="200"/>
        <w:rPr>
          <w:rFonts w:ascii="Calibri" w:eastAsia="Calibri" w:hAnsi="Calibri" w:cs="Times New Roman"/>
          <w:snapToGrid w:val="0"/>
          <w:sz w:val="24"/>
          <w:lang w:val="en-US"/>
        </w:rPr>
      </w:pPr>
    </w:p>
    <w:p w14:paraId="6EE530A8" w14:textId="77777777" w:rsidR="00605838" w:rsidRPr="00AC154B" w:rsidRDefault="00605838" w:rsidP="00605838">
      <w:pPr>
        <w:spacing w:after="200"/>
        <w:rPr>
          <w:rFonts w:ascii="Calibri" w:eastAsia="Calibri" w:hAnsi="Calibri" w:cs="Times New Roman"/>
          <w:snapToGrid w:val="0"/>
          <w:sz w:val="24"/>
          <w:lang w:val="en-US"/>
        </w:rPr>
      </w:pPr>
    </w:p>
    <w:p w14:paraId="69888B79" w14:textId="77777777" w:rsidR="00605838" w:rsidRPr="00AC154B" w:rsidRDefault="00605838" w:rsidP="00605838">
      <w:pPr>
        <w:spacing w:after="200"/>
        <w:rPr>
          <w:rFonts w:ascii="Calibri" w:eastAsia="Calibri" w:hAnsi="Calibri" w:cs="Times New Roman"/>
          <w:snapToGrid w:val="0"/>
          <w:sz w:val="24"/>
          <w:lang w:val="en-US"/>
        </w:rPr>
      </w:pPr>
    </w:p>
    <w:p w14:paraId="365B9745" w14:textId="77777777" w:rsidR="00605838" w:rsidRPr="00AC154B" w:rsidRDefault="00605838" w:rsidP="00605838">
      <w:pPr>
        <w:spacing w:after="200"/>
        <w:rPr>
          <w:rFonts w:ascii="Calibri" w:eastAsia="Calibri" w:hAnsi="Calibri" w:cs="Times New Roman"/>
          <w:snapToGrid w:val="0"/>
          <w:sz w:val="24"/>
          <w:lang w:val="en-US"/>
        </w:rPr>
      </w:pPr>
    </w:p>
    <w:p w14:paraId="72C704A2" w14:textId="77777777" w:rsidR="00605838" w:rsidRPr="00AC154B" w:rsidRDefault="00605838" w:rsidP="00605838">
      <w:pPr>
        <w:spacing w:after="200"/>
        <w:rPr>
          <w:rFonts w:ascii="Calibri" w:eastAsia="Calibri" w:hAnsi="Calibri" w:cs="Times New Roman"/>
          <w:snapToGrid w:val="0"/>
          <w:sz w:val="24"/>
          <w:lang w:val="en-US"/>
        </w:rPr>
      </w:pPr>
    </w:p>
    <w:p w14:paraId="5809C17F" w14:textId="77777777" w:rsidR="00605838" w:rsidRPr="00AC154B" w:rsidRDefault="00605838" w:rsidP="00605838">
      <w:pPr>
        <w:spacing w:after="200"/>
        <w:rPr>
          <w:rFonts w:ascii="Calibri" w:eastAsia="Calibri" w:hAnsi="Calibri" w:cs="Times New Roman"/>
          <w:snapToGrid w:val="0"/>
          <w:sz w:val="24"/>
          <w:lang w:val="en-US"/>
        </w:rPr>
      </w:pPr>
    </w:p>
    <w:p w14:paraId="09510EB7" w14:textId="77777777" w:rsidR="00605838" w:rsidRPr="00AC154B" w:rsidRDefault="00605838" w:rsidP="00605838">
      <w:pPr>
        <w:spacing w:after="200"/>
        <w:rPr>
          <w:rFonts w:ascii="Calibri" w:eastAsia="Calibri" w:hAnsi="Calibri" w:cs="Times New Roman"/>
          <w:snapToGrid w:val="0"/>
          <w:sz w:val="24"/>
          <w:lang w:val="en-US"/>
        </w:rPr>
      </w:pPr>
    </w:p>
    <w:p w14:paraId="05AE3356" w14:textId="77777777" w:rsidR="00605838" w:rsidRPr="00AC154B" w:rsidRDefault="00605838" w:rsidP="00605838">
      <w:pPr>
        <w:spacing w:after="200"/>
        <w:rPr>
          <w:rFonts w:ascii="Calibri" w:eastAsia="Calibri" w:hAnsi="Calibri" w:cs="Times New Roman"/>
          <w:snapToGrid w:val="0"/>
          <w:sz w:val="24"/>
          <w:lang w:val="en-US"/>
        </w:rPr>
      </w:pPr>
    </w:p>
    <w:p w14:paraId="06F42E35" w14:textId="77777777" w:rsidR="00605838" w:rsidRPr="00AC154B" w:rsidRDefault="00605838" w:rsidP="00605838">
      <w:pPr>
        <w:spacing w:after="200"/>
        <w:rPr>
          <w:rFonts w:ascii="Calibri" w:eastAsia="Calibri" w:hAnsi="Calibri" w:cs="Times New Roman"/>
          <w:snapToGrid w:val="0"/>
          <w:sz w:val="24"/>
          <w:lang w:val="en-US"/>
        </w:rPr>
      </w:pPr>
    </w:p>
    <w:p w14:paraId="609D5110" w14:textId="77777777" w:rsidR="00605838" w:rsidRPr="00AC154B" w:rsidRDefault="00605838" w:rsidP="00605838">
      <w:pPr>
        <w:spacing w:after="200"/>
        <w:rPr>
          <w:rFonts w:ascii="Calibri" w:eastAsia="Calibri" w:hAnsi="Calibri" w:cs="Times New Roman"/>
          <w:snapToGrid w:val="0"/>
          <w:sz w:val="24"/>
          <w:lang w:val="en-US"/>
        </w:rPr>
      </w:pPr>
    </w:p>
    <w:p w14:paraId="0E3BBA4B" w14:textId="77777777" w:rsidR="00605838" w:rsidRPr="00AC154B" w:rsidRDefault="00605838" w:rsidP="00605838">
      <w:pPr>
        <w:spacing w:after="200"/>
        <w:rPr>
          <w:rFonts w:ascii="Calibri" w:eastAsia="Calibri" w:hAnsi="Calibri" w:cs="Times New Roman"/>
          <w:snapToGrid w:val="0"/>
          <w:sz w:val="24"/>
          <w:lang w:val="en-US"/>
        </w:rPr>
      </w:pPr>
    </w:p>
    <w:p w14:paraId="24667CCE" w14:textId="77777777" w:rsidR="00605838" w:rsidRPr="00AC154B" w:rsidRDefault="00605838" w:rsidP="00605838">
      <w:pPr>
        <w:spacing w:after="200"/>
        <w:rPr>
          <w:rFonts w:ascii="Calibri" w:eastAsia="Calibri" w:hAnsi="Calibri" w:cs="Times New Roman"/>
          <w:snapToGrid w:val="0"/>
          <w:sz w:val="24"/>
          <w:lang w:val="en-US"/>
        </w:rPr>
      </w:pPr>
    </w:p>
    <w:p w14:paraId="0ACEAF19" w14:textId="77777777" w:rsidR="00605838" w:rsidRPr="00AC154B" w:rsidRDefault="00605838" w:rsidP="00605838">
      <w:pPr>
        <w:spacing w:after="200"/>
        <w:rPr>
          <w:rFonts w:ascii="Calibri" w:eastAsia="Calibri" w:hAnsi="Calibri" w:cs="Times New Roman"/>
          <w:snapToGrid w:val="0"/>
          <w:sz w:val="24"/>
          <w:lang w:val="en-US"/>
        </w:rPr>
      </w:pPr>
    </w:p>
    <w:p w14:paraId="362017C4" w14:textId="77777777" w:rsidR="00605838" w:rsidRPr="00AC154B" w:rsidRDefault="00605838" w:rsidP="00605838">
      <w:pPr>
        <w:spacing w:after="200"/>
        <w:rPr>
          <w:rFonts w:ascii="Calibri" w:eastAsia="Calibri" w:hAnsi="Calibri" w:cs="Times New Roman"/>
          <w:snapToGrid w:val="0"/>
          <w:sz w:val="24"/>
          <w:lang w:val="en-US"/>
        </w:rPr>
      </w:pPr>
    </w:p>
    <w:p w14:paraId="083C9133" w14:textId="77777777" w:rsidR="00605838" w:rsidRPr="00AC154B" w:rsidRDefault="00605838" w:rsidP="00605838">
      <w:pPr>
        <w:spacing w:after="200"/>
        <w:rPr>
          <w:rFonts w:ascii="Calibri" w:eastAsia="Calibri" w:hAnsi="Calibri" w:cs="Times New Roman"/>
          <w:snapToGrid w:val="0"/>
          <w:sz w:val="24"/>
          <w:lang w:val="en-US"/>
        </w:rPr>
      </w:pPr>
    </w:p>
    <w:p w14:paraId="169B0096" w14:textId="77777777" w:rsidR="00605838" w:rsidRPr="00AC154B" w:rsidRDefault="00605838" w:rsidP="00605838">
      <w:pPr>
        <w:spacing w:after="200"/>
        <w:rPr>
          <w:rFonts w:ascii="Calibri" w:eastAsia="Calibri" w:hAnsi="Calibri" w:cs="Times New Roman"/>
          <w:snapToGrid w:val="0"/>
          <w:sz w:val="24"/>
          <w:lang w:val="en-US"/>
        </w:rPr>
      </w:pPr>
    </w:p>
    <w:p w14:paraId="537230AA" w14:textId="77777777" w:rsidR="00605838" w:rsidRPr="00AC154B" w:rsidRDefault="00605838" w:rsidP="00605838">
      <w:pPr>
        <w:spacing w:after="200"/>
        <w:rPr>
          <w:rFonts w:ascii="Calibri" w:eastAsia="Calibri" w:hAnsi="Calibri" w:cs="Times New Roman"/>
          <w:snapToGrid w:val="0"/>
          <w:sz w:val="24"/>
          <w:lang w:val="en-US"/>
        </w:rPr>
      </w:pPr>
    </w:p>
    <w:p w14:paraId="5EC1D01C" w14:textId="77777777" w:rsidR="00605838" w:rsidRPr="00AC154B" w:rsidRDefault="00605838" w:rsidP="00605838">
      <w:pPr>
        <w:spacing w:after="200"/>
        <w:rPr>
          <w:rFonts w:ascii="Calibri" w:eastAsia="Calibri" w:hAnsi="Calibri" w:cs="Times New Roman"/>
          <w:snapToGrid w:val="0"/>
          <w:sz w:val="24"/>
          <w:lang w:val="en-US"/>
        </w:rPr>
      </w:pPr>
    </w:p>
    <w:p w14:paraId="4C59A0A8" w14:textId="77777777" w:rsidR="00605838" w:rsidRPr="00AC154B" w:rsidRDefault="00605838" w:rsidP="00605838">
      <w:pPr>
        <w:spacing w:after="200"/>
        <w:rPr>
          <w:rFonts w:ascii="Calibri" w:eastAsia="Calibri" w:hAnsi="Calibri" w:cs="Times New Roman"/>
          <w:snapToGrid w:val="0"/>
          <w:sz w:val="24"/>
          <w:lang w:val="en-US"/>
        </w:rPr>
      </w:pPr>
      <w:r w:rsidRPr="00AC154B">
        <w:rPr>
          <w:rFonts w:ascii="Calibri" w:eastAsia="Calibri" w:hAnsi="Calibri" w:cs="Times New Roman"/>
          <w:snapToGrid w:val="0"/>
          <w:sz w:val="24"/>
          <w:lang w:val="en-US"/>
        </w:rPr>
        <w:lastRenderedPageBreak/>
        <w:tab/>
        <w:t>There have been no objections expressed from the public or EPA about this assessment approach, but questions have been raised internally about whether pooling data in this fashion would be considered a “best practice.”  One concern is that this approach does not distinguish dependent samples (those collected on the same day, whether at different stations or at the</w:t>
      </w:r>
      <w:r w:rsidRPr="00AC154B">
        <w:rPr>
          <w:rFonts w:ascii="Calibri" w:eastAsia="Calibri" w:hAnsi="Calibri" w:cs="Times New Roman"/>
          <w:sz w:val="24"/>
          <w:lang w:val="en-US"/>
        </w:rPr>
        <w:t xml:space="preserve"> </w:t>
      </w:r>
      <w:r w:rsidRPr="00AC154B">
        <w:rPr>
          <w:rFonts w:ascii="Calibri" w:eastAsia="Calibri" w:hAnsi="Calibri" w:cs="Times New Roman"/>
          <w:snapToGrid w:val="0"/>
          <w:sz w:val="24"/>
          <w:lang w:val="en-US"/>
        </w:rPr>
        <w:t xml:space="preserve">same station within minutes and meters of each other) from independent samples (samples collected a month a part).  While EPA guidance does not explicitly restrict the “10% rule” to independent samples and applying it to a collection of dependent samples is certainly a defensible approach, using it to evaluate a mix of dependent and independent samples seems questionable.   When temporally independent samples meet the 10% rule, an assessor can conclude that a water body </w:t>
      </w:r>
      <w:proofErr w:type="gramStart"/>
      <w:r w:rsidRPr="00AC154B">
        <w:rPr>
          <w:rFonts w:ascii="Calibri" w:eastAsia="Calibri" w:hAnsi="Calibri" w:cs="Times New Roman"/>
          <w:snapToGrid w:val="0"/>
          <w:sz w:val="24"/>
          <w:lang w:val="en-US"/>
        </w:rPr>
        <w:t>was in compliance with</w:t>
      </w:r>
      <w:proofErr w:type="gramEnd"/>
      <w:r w:rsidRPr="00AC154B">
        <w:rPr>
          <w:rFonts w:ascii="Calibri" w:eastAsia="Calibri" w:hAnsi="Calibri" w:cs="Times New Roman"/>
          <w:snapToGrid w:val="0"/>
          <w:sz w:val="24"/>
          <w:lang w:val="en-US"/>
        </w:rPr>
        <w:t xml:space="preserve"> a particular criterion at least 90% of the time a water body was visited.  When spatially dependent samples meet the 10% rule, an assessor can conclude that at least 90% of the habitat </w:t>
      </w:r>
      <w:proofErr w:type="gramStart"/>
      <w:r w:rsidRPr="00AC154B">
        <w:rPr>
          <w:rFonts w:ascii="Calibri" w:eastAsia="Calibri" w:hAnsi="Calibri" w:cs="Times New Roman"/>
          <w:snapToGrid w:val="0"/>
          <w:sz w:val="24"/>
          <w:lang w:val="en-US"/>
        </w:rPr>
        <w:t>was in compliance with</w:t>
      </w:r>
      <w:proofErr w:type="gramEnd"/>
      <w:r w:rsidRPr="00AC154B">
        <w:rPr>
          <w:rFonts w:ascii="Calibri" w:eastAsia="Calibri" w:hAnsi="Calibri" w:cs="Times New Roman"/>
          <w:snapToGrid w:val="0"/>
          <w:sz w:val="24"/>
          <w:lang w:val="en-US"/>
        </w:rPr>
        <w:t xml:space="preserve"> the criterion.  But a dynamic mix of independent and dependent samples does not lend itself to a definitive conclusion about a water body’s condition.  For instance, if more than 10% of such samples exceed the criterion, it could be that the water body is frequently in non-compliance at one or more depths in the </w:t>
      </w:r>
      <w:proofErr w:type="spellStart"/>
      <w:r w:rsidRPr="00AC154B">
        <w:rPr>
          <w:rFonts w:ascii="Calibri" w:eastAsia="Calibri" w:hAnsi="Calibri" w:cs="Times New Roman"/>
          <w:snapToGrid w:val="0"/>
          <w:sz w:val="24"/>
          <w:lang w:val="en-US"/>
        </w:rPr>
        <w:t>epiliminion</w:t>
      </w:r>
      <w:proofErr w:type="spellEnd"/>
      <w:r w:rsidRPr="00AC154B">
        <w:rPr>
          <w:rFonts w:ascii="Calibri" w:eastAsia="Calibri" w:hAnsi="Calibri" w:cs="Times New Roman"/>
          <w:snapToGrid w:val="0"/>
          <w:sz w:val="24"/>
          <w:lang w:val="en-US"/>
        </w:rPr>
        <w:t xml:space="preserve">.  Or it could be that a severe algal bloom resulted in low DO throughout the water column a couple of times during the two years a water body was monitored over the assessment period, and that 100% of the epilimnion was suitable for aquatic life on the rest of the monitored days.  Thus, the ratio of the number of exceedances to the number of </w:t>
      </w:r>
      <w:proofErr w:type="spellStart"/>
      <w:r w:rsidRPr="00AC154B">
        <w:rPr>
          <w:rFonts w:ascii="Calibri" w:eastAsia="Calibri" w:hAnsi="Calibri" w:cs="Times New Roman"/>
          <w:snapToGrid w:val="0"/>
          <w:sz w:val="24"/>
          <w:lang w:val="en-US"/>
        </w:rPr>
        <w:t>epilimnetic</w:t>
      </w:r>
      <w:proofErr w:type="spellEnd"/>
      <w:r w:rsidRPr="00AC154B">
        <w:rPr>
          <w:rFonts w:ascii="Calibri" w:eastAsia="Calibri" w:hAnsi="Calibri" w:cs="Times New Roman"/>
          <w:snapToGrid w:val="0"/>
          <w:sz w:val="24"/>
          <w:lang w:val="en-US"/>
        </w:rPr>
        <w:t xml:space="preserve">/water column measurements does not readily communicate whether the aquatic life in a water body is exposed to partially suboptimal habitat frequently or completely suboptimal habitat sporadically.  By determining that both of these conditions </w:t>
      </w:r>
      <w:proofErr w:type="gramStart"/>
      <w:r w:rsidRPr="00AC154B">
        <w:rPr>
          <w:rFonts w:ascii="Calibri" w:eastAsia="Calibri" w:hAnsi="Calibri" w:cs="Times New Roman"/>
          <w:snapToGrid w:val="0"/>
          <w:sz w:val="24"/>
          <w:lang w:val="en-US"/>
        </w:rPr>
        <w:t>indicate  impairment</w:t>
      </w:r>
      <w:proofErr w:type="gramEnd"/>
      <w:r w:rsidRPr="00AC154B">
        <w:rPr>
          <w:rFonts w:ascii="Calibri" w:eastAsia="Calibri" w:hAnsi="Calibri" w:cs="Times New Roman"/>
          <w:snapToGrid w:val="0"/>
          <w:sz w:val="24"/>
          <w:lang w:val="en-US"/>
        </w:rPr>
        <w:t xml:space="preserve">, the agency is assuming they are equivalent losses of the aquatic life use.  Perhaps that is not the case.  </w:t>
      </w:r>
    </w:p>
    <w:p w14:paraId="257528BF" w14:textId="77777777" w:rsidR="00605838" w:rsidRPr="00AC154B" w:rsidRDefault="00605838" w:rsidP="00605838">
      <w:pPr>
        <w:widowControl w:val="0"/>
        <w:spacing w:after="200"/>
        <w:rPr>
          <w:rFonts w:ascii="Calibri" w:eastAsia="Calibri" w:hAnsi="Calibri" w:cs="Times New Roman"/>
          <w:snapToGrid w:val="0"/>
          <w:sz w:val="24"/>
          <w:lang w:val="en-US"/>
        </w:rPr>
      </w:pPr>
      <w:r w:rsidRPr="00AC154B">
        <w:rPr>
          <w:rFonts w:ascii="Calibri" w:eastAsia="Calibri" w:hAnsi="Calibri" w:cs="Times New Roman"/>
          <w:snapToGrid w:val="0"/>
          <w:sz w:val="24"/>
          <w:lang w:val="en-US"/>
        </w:rPr>
        <w:tab/>
        <w:t xml:space="preserve">The questionable defensibility of this pooling approach was recently brought to staff attention in the context of nutrient criteria assessment in lakes/reservoirs.  Until recently, staff has been processing nutrient datasets similar to how they have been processing DO datasets.  However, unlike DO criteria, nutrient criteria are almost always paired with basic implementation procedures in the </w:t>
      </w:r>
      <w:proofErr w:type="gramStart"/>
      <w:r w:rsidRPr="00AC154B">
        <w:rPr>
          <w:rFonts w:ascii="Calibri" w:eastAsia="Calibri" w:hAnsi="Calibri" w:cs="Times New Roman"/>
          <w:snapToGrid w:val="0"/>
          <w:sz w:val="24"/>
          <w:lang w:val="en-US"/>
        </w:rPr>
        <w:t>WQS  to</w:t>
      </w:r>
      <w:proofErr w:type="gramEnd"/>
      <w:r w:rsidRPr="00AC154B">
        <w:rPr>
          <w:rFonts w:ascii="Calibri" w:eastAsia="Calibri" w:hAnsi="Calibri" w:cs="Times New Roman"/>
          <w:snapToGrid w:val="0"/>
          <w:sz w:val="24"/>
          <w:lang w:val="en-US"/>
        </w:rPr>
        <w:t xml:space="preserve"> help ensure that these criteria are assessed in a manner consistent with their derivation.  The following language can be found in </w:t>
      </w:r>
      <w:hyperlink r:id="rId68" w:history="1">
        <w:r w:rsidRPr="00AC154B">
          <w:rPr>
            <w:rFonts w:ascii="Calibri" w:eastAsia="Calibri" w:hAnsi="Calibri" w:cs="Times New Roman"/>
            <w:snapToGrid w:val="0"/>
            <w:color w:val="0000FF"/>
            <w:sz w:val="24"/>
            <w:u w:val="single"/>
            <w:lang w:val="en-US"/>
          </w:rPr>
          <w:t>Section 187</w:t>
        </w:r>
      </w:hyperlink>
      <w:r w:rsidRPr="00AC154B">
        <w:rPr>
          <w:rFonts w:ascii="Calibri" w:eastAsia="Calibri" w:hAnsi="Calibri" w:cs="Times New Roman"/>
          <w:snapToGrid w:val="0"/>
          <w:sz w:val="24"/>
          <w:lang w:val="en-US"/>
        </w:rPr>
        <w:t xml:space="preserve"> of the WQS (bolding added):</w:t>
      </w:r>
    </w:p>
    <w:p w14:paraId="1AA8E774" w14:textId="77777777" w:rsidR="00605838" w:rsidRPr="00AC154B" w:rsidRDefault="00605838" w:rsidP="00605838">
      <w:pPr>
        <w:spacing w:before="100" w:beforeAutospacing="1" w:after="100" w:afterAutospacing="1" w:line="240" w:lineRule="auto"/>
        <w:ind w:left="720"/>
        <w:rPr>
          <w:rFonts w:ascii="Calibri" w:eastAsia="Times New Roman" w:hAnsi="Calibri" w:cs="Calibri"/>
          <w:lang w:val="en-US"/>
        </w:rPr>
      </w:pPr>
      <w:r w:rsidRPr="00AC154B">
        <w:rPr>
          <w:rFonts w:ascii="Calibri" w:eastAsia="Times New Roman" w:hAnsi="Calibri" w:cs="Calibri"/>
          <w:lang w:val="en-US"/>
        </w:rPr>
        <w:t xml:space="preserve">The 90th percentile of the chlorophyll a data collected at one meter or less within the lacustrine portion of the man-made lake or reservoir between April 1 and October 31 shall not exceed the chlorophyll a criterion for that waterbody in each of the two most recent monitoring years that chlorophyll a data are available. For a waterbody that received algicide treatment, the median of the total phosphorus data collected at one meter or less within the lacustrine portion of the man-made lake or reservoir between April 1 and October 31 shall not exceed the total </w:t>
      </w:r>
      <w:r w:rsidRPr="00AC154B">
        <w:rPr>
          <w:rFonts w:ascii="Calibri" w:eastAsia="Times New Roman" w:hAnsi="Calibri" w:cs="Calibri"/>
          <w:lang w:val="en-US"/>
        </w:rPr>
        <w:lastRenderedPageBreak/>
        <w:t>phosphorus criterion in each of the two most recent monitoring years that total phosphorus data are available.</w:t>
      </w:r>
    </w:p>
    <w:p w14:paraId="5CC40C3B" w14:textId="77777777" w:rsidR="00605838" w:rsidRPr="00AC154B" w:rsidRDefault="00605838" w:rsidP="00605838">
      <w:pPr>
        <w:spacing w:before="100" w:beforeAutospacing="1" w:after="100" w:afterAutospacing="1" w:line="240" w:lineRule="auto"/>
        <w:ind w:left="720"/>
        <w:rPr>
          <w:rFonts w:ascii="Times New Roman" w:eastAsia="Times New Roman" w:hAnsi="Times New Roman" w:cs="Times New Roman"/>
          <w:sz w:val="24"/>
          <w:szCs w:val="24"/>
          <w:lang w:val="en-US"/>
        </w:rPr>
      </w:pPr>
      <w:r w:rsidRPr="00AC154B">
        <w:rPr>
          <w:rFonts w:ascii="Calibri" w:eastAsia="Times New Roman" w:hAnsi="Calibri" w:cs="Calibri"/>
          <w:lang w:val="en-US"/>
        </w:rPr>
        <w:t xml:space="preserve">Monitoring data used for assessment shall be from sampling location(s) within the lacustrine portion where </w:t>
      </w:r>
      <w:r w:rsidRPr="00AC154B">
        <w:rPr>
          <w:rFonts w:ascii="Calibri" w:eastAsia="Times New Roman" w:hAnsi="Calibri" w:cs="Calibri"/>
          <w:b/>
          <w:lang w:val="en-US"/>
        </w:rPr>
        <w:t>observations are evenly distributed over the seven months from April 1 through October 31</w:t>
      </w:r>
      <w:r w:rsidRPr="00AC154B">
        <w:rPr>
          <w:rFonts w:ascii="Calibri" w:eastAsia="Times New Roman" w:hAnsi="Calibri" w:cs="Calibri"/>
          <w:lang w:val="en-US"/>
        </w:rPr>
        <w:t xml:space="preserve"> and are in locations that are representative, either individually or collectively, of the condition of the man-made lake or reservoir.</w:t>
      </w:r>
    </w:p>
    <w:p w14:paraId="68160B06" w14:textId="77777777" w:rsidR="00605838" w:rsidRPr="00AC154B" w:rsidRDefault="00605838" w:rsidP="00605838">
      <w:pPr>
        <w:widowControl w:val="0"/>
        <w:spacing w:after="200"/>
        <w:ind w:firstLine="720"/>
        <w:rPr>
          <w:rFonts w:ascii="Calibri" w:eastAsia="Calibri" w:hAnsi="Calibri" w:cs="Times New Roman"/>
          <w:snapToGrid w:val="0"/>
          <w:sz w:val="24"/>
          <w:lang w:val="en-US"/>
        </w:rPr>
      </w:pPr>
      <w:r w:rsidRPr="00AC154B">
        <w:rPr>
          <w:rFonts w:ascii="Calibri" w:eastAsia="Calibri" w:hAnsi="Calibri" w:cs="Times New Roman"/>
          <w:snapToGrid w:val="0"/>
          <w:sz w:val="24"/>
          <w:lang w:val="en-US"/>
        </w:rPr>
        <w:t xml:space="preserve">This bolded language indicates the importance of the temporal spacing of assessment samples.  This is likely because AAC researchers calculated monthly “lake-medians” for the metrics they examined (TP, total nitrogen, chlorophyll-a and total suspended solids) over the April to October period “so as to generate…values that better represent DEQ’s lake monitoring schedule” (AAC, 2005).  The monthly values were used by the </w:t>
      </w:r>
      <w:proofErr w:type="gramStart"/>
      <w:r w:rsidRPr="00AC154B">
        <w:rPr>
          <w:rFonts w:ascii="Calibri" w:eastAsia="Calibri" w:hAnsi="Calibri" w:cs="Times New Roman"/>
          <w:snapToGrid w:val="0"/>
          <w:sz w:val="24"/>
          <w:lang w:val="en-US"/>
        </w:rPr>
        <w:t>AAC  to</w:t>
      </w:r>
      <w:proofErr w:type="gramEnd"/>
      <w:r w:rsidRPr="00AC154B">
        <w:rPr>
          <w:rFonts w:ascii="Calibri" w:eastAsia="Calibri" w:hAnsi="Calibri" w:cs="Times New Roman"/>
          <w:snapToGrid w:val="0"/>
          <w:sz w:val="24"/>
          <w:lang w:val="en-US"/>
        </w:rPr>
        <w:t xml:space="preserve"> relate nutrient condition to fisheries status for each water body.   Thus, assessing pooled observations with no temporal averaging is inconsistent with the letter and intent of the WQS (weakness #2 and #3 in Table 1; see Table 3  to see how calculating a 90</w:t>
      </w:r>
      <w:r w:rsidRPr="00AC154B">
        <w:rPr>
          <w:rFonts w:ascii="Calibri" w:eastAsia="Calibri" w:hAnsi="Calibri" w:cs="Times New Roman"/>
          <w:snapToGrid w:val="0"/>
          <w:sz w:val="24"/>
          <w:vertAlign w:val="superscript"/>
          <w:lang w:val="en-US"/>
        </w:rPr>
        <w:t>th</w:t>
      </w:r>
      <w:r w:rsidRPr="00AC154B">
        <w:rPr>
          <w:rFonts w:ascii="Calibri" w:eastAsia="Calibri" w:hAnsi="Calibri" w:cs="Times New Roman"/>
          <w:snapToGrid w:val="0"/>
          <w:sz w:val="24"/>
          <w:lang w:val="en-US"/>
        </w:rPr>
        <w:t xml:space="preserve"> percentile on pooled chlorophyll-a samples can lead to a different assessment decision than calculating a 90th percentile on monthly medians).  This inconsistency has been addressed in the draft 2020 assessment guidance manual, which instructs staff to calculate monthly medians of TP and chlorophyll-a data before calculating the appropriate descriptive statistics (April-October median and 90</w:t>
      </w:r>
      <w:r w:rsidRPr="00AC154B">
        <w:rPr>
          <w:rFonts w:ascii="Calibri" w:eastAsia="Calibri" w:hAnsi="Calibri" w:cs="Times New Roman"/>
          <w:snapToGrid w:val="0"/>
          <w:sz w:val="24"/>
          <w:vertAlign w:val="superscript"/>
          <w:lang w:val="en-US"/>
        </w:rPr>
        <w:t>th</w:t>
      </w:r>
      <w:r w:rsidRPr="00AC154B">
        <w:rPr>
          <w:rFonts w:ascii="Calibri" w:eastAsia="Calibri" w:hAnsi="Calibri" w:cs="Times New Roman"/>
          <w:snapToGrid w:val="0"/>
          <w:sz w:val="24"/>
          <w:lang w:val="en-US"/>
        </w:rPr>
        <w:t xml:space="preserve"> percentile, respectively).</w:t>
      </w:r>
    </w:p>
    <w:p w14:paraId="30B1CBFC" w14:textId="77777777" w:rsidR="00605838" w:rsidRPr="00AC154B" w:rsidRDefault="00605838" w:rsidP="00605838">
      <w:pPr>
        <w:spacing w:after="200"/>
        <w:rPr>
          <w:rFonts w:ascii="Calibri" w:eastAsia="Calibri" w:hAnsi="Calibri" w:cs="Times New Roman"/>
          <w:b/>
          <w:lang w:val="en-US"/>
        </w:rPr>
      </w:pPr>
      <w:r w:rsidRPr="00AC154B">
        <w:rPr>
          <w:rFonts w:ascii="Calibri" w:eastAsia="Calibri" w:hAnsi="Calibri" w:cs="Times New Roman"/>
          <w:b/>
          <w:lang w:val="en-US"/>
        </w:rPr>
        <w:t>Table 3. Comparison of 90</w:t>
      </w:r>
      <w:r w:rsidRPr="00AC154B">
        <w:rPr>
          <w:rFonts w:ascii="Calibri" w:eastAsia="Calibri" w:hAnsi="Calibri" w:cs="Times New Roman"/>
          <w:b/>
          <w:vertAlign w:val="superscript"/>
          <w:lang w:val="en-US"/>
        </w:rPr>
        <w:t>th</w:t>
      </w:r>
      <w:r w:rsidRPr="00AC154B">
        <w:rPr>
          <w:rFonts w:ascii="Calibri" w:eastAsia="Calibri" w:hAnsi="Calibri" w:cs="Times New Roman"/>
          <w:b/>
          <w:lang w:val="en-US"/>
        </w:rPr>
        <w:t xml:space="preserve"> percentiles calculated on pooled and monthly aggregated chlorophyll-a samples (</w:t>
      </w:r>
      <w:r w:rsidRPr="00AC154B">
        <w:rPr>
          <w:rFonts w:ascii="Calibri" w:eastAsia="Calibri" w:hAnsi="Calibri" w:cs="Calibri"/>
          <w:b/>
          <w:lang w:val="en-US"/>
        </w:rPr>
        <w:t>µ</w:t>
      </w:r>
      <w:r w:rsidRPr="00AC154B">
        <w:rPr>
          <w:rFonts w:ascii="Calibri" w:eastAsia="Calibri" w:hAnsi="Calibri" w:cs="Times New Roman"/>
          <w:b/>
          <w:lang w:val="en-US"/>
        </w:rPr>
        <w:t xml:space="preserve">g/l) taken at the hypothetical stations shown in Figure 1. The median of the values in the box is used to represent the chlorophyll-a concentration for July.   Red value is an exceedance of the hypothetical criterion (35 </w:t>
      </w:r>
      <w:r w:rsidRPr="00AC154B">
        <w:rPr>
          <w:rFonts w:ascii="Calibri" w:eastAsia="Calibri" w:hAnsi="Calibri" w:cs="Calibri"/>
          <w:b/>
          <w:lang w:val="en-US"/>
        </w:rPr>
        <w:t>µ</w:t>
      </w:r>
      <w:r w:rsidRPr="00AC154B">
        <w:rPr>
          <w:rFonts w:ascii="Calibri" w:eastAsia="Calibri" w:hAnsi="Calibri" w:cs="Times New Roman"/>
          <w:b/>
          <w:lang w:val="en-US"/>
        </w:rPr>
        <w:t xml:space="preserve">g/l).  </w:t>
      </w:r>
    </w:p>
    <w:p w14:paraId="2FEB3E1E" w14:textId="77777777" w:rsidR="00605838" w:rsidRPr="00AC154B" w:rsidRDefault="00605838" w:rsidP="00605838">
      <w:pPr>
        <w:spacing w:after="200"/>
        <w:rPr>
          <w:rFonts w:ascii="Calibri" w:eastAsia="Calibri" w:hAnsi="Calibri" w:cs="Times New Roman"/>
          <w:lang w:val="en-US"/>
        </w:rPr>
      </w:pPr>
      <w:r w:rsidRPr="00AC154B">
        <w:rPr>
          <w:rFonts w:ascii="Calibri" w:eastAsia="Calibri" w:hAnsi="Calibri" w:cs="Times New Roman"/>
          <w:noProof/>
          <w:lang w:val="en-US"/>
        </w:rPr>
        <w:drawing>
          <wp:anchor distT="0" distB="0" distL="114300" distR="114300" simplePos="0" relativeHeight="251668480" behindDoc="1" locked="0" layoutInCell="1" allowOverlap="1" wp14:anchorId="1BD0A3A2" wp14:editId="2E22330D">
            <wp:simplePos x="0" y="0"/>
            <wp:positionH relativeFrom="column">
              <wp:posOffset>704850</wp:posOffset>
            </wp:positionH>
            <wp:positionV relativeFrom="paragraph">
              <wp:posOffset>-4445</wp:posOffset>
            </wp:positionV>
            <wp:extent cx="4114800" cy="3095625"/>
            <wp:effectExtent l="0" t="0" r="0" b="9525"/>
            <wp:wrapTight wrapText="bothSides">
              <wp:wrapPolygon edited="0">
                <wp:start x="0" y="0"/>
                <wp:lineTo x="0" y="21534"/>
                <wp:lineTo x="21500" y="21534"/>
                <wp:lineTo x="21500" y="0"/>
                <wp:lineTo x="0" y="0"/>
              </wp:wrapPolygon>
            </wp:wrapTight>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114800" cy="3095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BAC7E2" w14:textId="77777777" w:rsidR="00605838" w:rsidRPr="00AC154B" w:rsidRDefault="00605838" w:rsidP="00605838">
      <w:pPr>
        <w:spacing w:after="200"/>
        <w:rPr>
          <w:rFonts w:ascii="Calibri" w:eastAsia="Calibri" w:hAnsi="Calibri" w:cs="Times New Roman"/>
          <w:lang w:val="en-US"/>
        </w:rPr>
      </w:pPr>
    </w:p>
    <w:p w14:paraId="0E9311C8" w14:textId="77777777" w:rsidR="00605838" w:rsidRPr="00AC154B" w:rsidRDefault="00605838" w:rsidP="00605838">
      <w:pPr>
        <w:spacing w:after="200"/>
        <w:rPr>
          <w:rFonts w:ascii="Calibri" w:eastAsia="Calibri" w:hAnsi="Calibri" w:cs="Times New Roman"/>
          <w:lang w:val="en-US"/>
        </w:rPr>
      </w:pPr>
    </w:p>
    <w:p w14:paraId="3B1DCFB1" w14:textId="77777777" w:rsidR="00605838" w:rsidRPr="00AC154B" w:rsidRDefault="00605838" w:rsidP="00605838">
      <w:pPr>
        <w:spacing w:after="200"/>
        <w:rPr>
          <w:rFonts w:ascii="Calibri" w:eastAsia="Calibri" w:hAnsi="Calibri" w:cs="Times New Roman"/>
          <w:lang w:val="en-US"/>
        </w:rPr>
      </w:pPr>
    </w:p>
    <w:p w14:paraId="01B58F53" w14:textId="77777777" w:rsidR="00605838" w:rsidRPr="00AC154B" w:rsidRDefault="00605838" w:rsidP="00605838">
      <w:pPr>
        <w:spacing w:after="200"/>
        <w:rPr>
          <w:rFonts w:ascii="Calibri" w:eastAsia="Calibri" w:hAnsi="Calibri" w:cs="Times New Roman"/>
          <w:lang w:val="en-US"/>
        </w:rPr>
      </w:pPr>
    </w:p>
    <w:p w14:paraId="2D480459" w14:textId="77777777" w:rsidR="00605838" w:rsidRPr="00AC154B" w:rsidRDefault="00605838" w:rsidP="00605838">
      <w:pPr>
        <w:spacing w:after="200"/>
        <w:rPr>
          <w:rFonts w:ascii="Calibri" w:eastAsia="Calibri" w:hAnsi="Calibri" w:cs="Times New Roman"/>
          <w:lang w:val="en-US"/>
        </w:rPr>
      </w:pPr>
    </w:p>
    <w:p w14:paraId="3EDB8FB8" w14:textId="77777777" w:rsidR="00605838" w:rsidRPr="00AC154B" w:rsidRDefault="00605838" w:rsidP="00605838">
      <w:pPr>
        <w:spacing w:after="200"/>
        <w:rPr>
          <w:rFonts w:ascii="Calibri" w:eastAsia="Calibri" w:hAnsi="Calibri" w:cs="Times New Roman"/>
          <w:lang w:val="en-US"/>
        </w:rPr>
      </w:pPr>
    </w:p>
    <w:p w14:paraId="082557F8" w14:textId="77777777" w:rsidR="00605838" w:rsidRPr="00AC154B" w:rsidRDefault="00605838" w:rsidP="00605838">
      <w:pPr>
        <w:spacing w:after="200"/>
        <w:rPr>
          <w:rFonts w:ascii="Calibri" w:eastAsia="Calibri" w:hAnsi="Calibri" w:cs="Times New Roman"/>
          <w:lang w:val="en-US"/>
        </w:rPr>
      </w:pPr>
    </w:p>
    <w:p w14:paraId="1BAC7B92" w14:textId="77777777" w:rsidR="00605838" w:rsidRPr="00AC154B" w:rsidRDefault="00605838" w:rsidP="00605838">
      <w:pPr>
        <w:spacing w:after="200"/>
        <w:rPr>
          <w:rFonts w:ascii="Calibri" w:eastAsia="Calibri" w:hAnsi="Calibri" w:cs="Times New Roman"/>
          <w:lang w:val="en-US"/>
        </w:rPr>
      </w:pPr>
    </w:p>
    <w:p w14:paraId="430D458A" w14:textId="77777777" w:rsidR="00605838" w:rsidRPr="00AC154B" w:rsidRDefault="00605838" w:rsidP="00605838">
      <w:pPr>
        <w:widowControl w:val="0"/>
        <w:spacing w:after="200"/>
        <w:ind w:firstLine="720"/>
        <w:rPr>
          <w:rFonts w:ascii="Calibri" w:eastAsia="Calibri" w:hAnsi="Calibri" w:cs="Times New Roman"/>
          <w:snapToGrid w:val="0"/>
          <w:sz w:val="24"/>
          <w:lang w:val="en-US"/>
        </w:rPr>
      </w:pPr>
    </w:p>
    <w:p w14:paraId="6F318D21" w14:textId="77777777" w:rsidR="00605838" w:rsidRPr="00AC154B" w:rsidRDefault="00605838" w:rsidP="00605838">
      <w:pPr>
        <w:widowControl w:val="0"/>
        <w:spacing w:after="200"/>
        <w:ind w:firstLine="720"/>
        <w:rPr>
          <w:rFonts w:ascii="Calibri" w:eastAsia="Calibri" w:hAnsi="Calibri" w:cs="Times New Roman"/>
          <w:snapToGrid w:val="0"/>
          <w:sz w:val="24"/>
          <w:lang w:val="en-US"/>
        </w:rPr>
      </w:pPr>
      <w:r w:rsidRPr="00AC154B">
        <w:rPr>
          <w:rFonts w:ascii="Calibri" w:eastAsia="Calibri" w:hAnsi="Calibri" w:cs="Times New Roman"/>
          <w:snapToGrid w:val="0"/>
          <w:sz w:val="24"/>
          <w:lang w:val="en-US"/>
        </w:rPr>
        <w:lastRenderedPageBreak/>
        <w:t>This modification to the guidance manual has led to questions over whether DO (as well as pH) data should be treated in a similar fashion as nutrient data for the sake of methodological consistency.  If there are serious defensibility issues with the current pooling approach of DO data, then an alternative should be developed and reviewed in time for the next guidance manual update (slated for 2021).</w:t>
      </w:r>
    </w:p>
    <w:p w14:paraId="5B002E90" w14:textId="77777777"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p>
    <w:p w14:paraId="310722A7" w14:textId="77777777"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r w:rsidRPr="00AC154B">
        <w:rPr>
          <w:rFonts w:ascii="Cambria" w:eastAsia="Times New Roman" w:hAnsi="Cambria" w:cs="Times New Roman"/>
          <w:b/>
          <w:bCs/>
          <w:snapToGrid w:val="0"/>
          <w:color w:val="4F81BD"/>
          <w:sz w:val="24"/>
          <w:lang w:val="en-US"/>
        </w:rPr>
        <w:t xml:space="preserve">Alternative Approach     </w:t>
      </w:r>
    </w:p>
    <w:p w14:paraId="79C9406C" w14:textId="77777777" w:rsidR="00605838" w:rsidRPr="00AC154B" w:rsidRDefault="00605838" w:rsidP="00605838">
      <w:pPr>
        <w:spacing w:after="200"/>
        <w:rPr>
          <w:rFonts w:ascii="Calibri" w:eastAsia="Calibri" w:hAnsi="Calibri" w:cs="Times New Roman"/>
          <w:lang w:val="en-US"/>
        </w:rPr>
      </w:pPr>
    </w:p>
    <w:p w14:paraId="38B974AF" w14:textId="77777777"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z w:val="24"/>
          <w:lang w:val="en-US"/>
        </w:rPr>
        <w:t xml:space="preserve">One alternative procedure would begin by establishing the location of the thermocline at an individual station (the point where the temperature change between depths is </w:t>
      </w:r>
      <w:r w:rsidRPr="00AC154B">
        <w:rPr>
          <w:rFonts w:ascii="Calibri" w:eastAsia="Calibri" w:hAnsi="Calibri" w:cs="Times New Roman"/>
          <w:sz w:val="24"/>
          <w:u w:val="single"/>
          <w:lang w:val="en-US"/>
        </w:rPr>
        <w:t>&gt;</w:t>
      </w:r>
      <w:r w:rsidRPr="00AC154B">
        <w:rPr>
          <w:rFonts w:ascii="Calibri" w:eastAsia="Calibri" w:hAnsi="Calibri" w:cs="Times New Roman"/>
          <w:sz w:val="24"/>
          <w:lang w:val="en-US"/>
        </w:rPr>
        <w:t xml:space="preserve"> 1</w:t>
      </w:r>
      <w:r w:rsidRPr="00AC154B">
        <w:rPr>
          <w:rFonts w:ascii="Calibri" w:eastAsia="Calibri" w:hAnsi="Calibri" w:cs="Calibri"/>
          <w:sz w:val="24"/>
          <w:lang w:val="en-US"/>
        </w:rPr>
        <w:t>˚</w:t>
      </w:r>
      <w:r w:rsidRPr="00AC154B">
        <w:rPr>
          <w:rFonts w:ascii="Calibri" w:eastAsia="Calibri" w:hAnsi="Calibri" w:cs="Times New Roman"/>
          <w:sz w:val="24"/>
          <w:lang w:val="en-US"/>
        </w:rPr>
        <w:t xml:space="preserve">C), as is done currently.  </w:t>
      </w:r>
      <w:proofErr w:type="spellStart"/>
      <w:r w:rsidRPr="00AC154B">
        <w:rPr>
          <w:rFonts w:ascii="Calibri" w:eastAsia="Calibri" w:hAnsi="Calibri" w:cs="Times New Roman"/>
          <w:sz w:val="24"/>
          <w:lang w:val="en-US"/>
        </w:rPr>
        <w:t>Epilimnetic</w:t>
      </w:r>
      <w:proofErr w:type="spellEnd"/>
      <w:r w:rsidRPr="00AC154B">
        <w:rPr>
          <w:rFonts w:ascii="Calibri" w:eastAsia="Calibri" w:hAnsi="Calibri" w:cs="Times New Roman"/>
          <w:sz w:val="24"/>
          <w:lang w:val="en-US"/>
        </w:rPr>
        <w:t xml:space="preserve"> or water column DO samples along the vertical profile would then be aggregated via the median.  This would represent the average DO at this station, but in a way that does not presume how the samples are distributed or allow outlier samples to have undue influence.  The next step would be the aggregation of all “</w:t>
      </w:r>
      <w:proofErr w:type="spellStart"/>
      <w:r w:rsidRPr="00AC154B">
        <w:rPr>
          <w:rFonts w:ascii="Calibri" w:eastAsia="Calibri" w:hAnsi="Calibri" w:cs="Times New Roman"/>
          <w:sz w:val="24"/>
          <w:lang w:val="en-US"/>
        </w:rPr>
        <w:t>epilimnon</w:t>
      </w:r>
      <w:proofErr w:type="spellEnd"/>
      <w:r w:rsidRPr="00AC154B">
        <w:rPr>
          <w:rFonts w:ascii="Calibri" w:eastAsia="Calibri" w:hAnsi="Calibri" w:cs="Times New Roman"/>
          <w:sz w:val="24"/>
          <w:lang w:val="en-US"/>
        </w:rPr>
        <w:t xml:space="preserve">/water column medians” generated at stations visited during the same monitoring run.  A median would again be used for the same reasons as above.  The end result would be a snapshot of a water body’s DO concentration for a particular monitoring run.  This snapshot would then be assessed in combination with all the other snapshots taken over the assessment period (see Table 4 for an illustration of this process).  The end result would be an exceedance rate that could be reasonably interpreted as “Aquatic life had unsuitable habitat X% of the time when the lake/reservoir was monitored.”  This exceedance rate would then be evaluated against the 10% rule to determine criteria attainment status for the lake/reservoir assessment unit.   </w:t>
      </w:r>
    </w:p>
    <w:p w14:paraId="3DBE2462" w14:textId="77777777"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 xml:space="preserve">One advantage of this approach relative to the current one is that it would ensure that all assessment units are assessed with temporally independent </w:t>
      </w:r>
      <w:proofErr w:type="gramStart"/>
      <w:r w:rsidRPr="00AC154B">
        <w:rPr>
          <w:rFonts w:ascii="Calibri" w:eastAsia="Calibri" w:hAnsi="Calibri" w:cs="Times New Roman"/>
          <w:sz w:val="24"/>
          <w:lang w:val="en-US"/>
        </w:rPr>
        <w:t>samples  rather</w:t>
      </w:r>
      <w:proofErr w:type="gramEnd"/>
      <w:r w:rsidRPr="00AC154B">
        <w:rPr>
          <w:rFonts w:ascii="Calibri" w:eastAsia="Calibri" w:hAnsi="Calibri" w:cs="Times New Roman"/>
          <w:sz w:val="24"/>
          <w:lang w:val="en-US"/>
        </w:rPr>
        <w:t xml:space="preserve"> than a variable mix of spatially and temporally autocorrelated measurements.  The assessment summary for a lake/reservoir assessment unit monitored at three stations for two years will be directly comparable to the assessment summary for a lake/reservoir monitored at one station for the same period of time.    This approach also prevents a single deep station—which in theory could have many samples to contribute to the denominator of the exceedance rate—from having more influence over the assessment decision than stations that are located in shallower waters.   While TP and chlorophyll-a criteria only apply to the lacustrine zone of a Section 187 water body, DO criteria apply throughout its entirety, including the littoral areas and the transitional zone.  Using the current approach, these habitats would need to be annexed into their own assessment units in large water bodies to ensure that all parts of the water body are protected.  But spatially refined assessment units would not be as important for the alternative approach </w:t>
      </w:r>
    </w:p>
    <w:p w14:paraId="42869007" w14:textId="77777777" w:rsidR="00605838" w:rsidRPr="00AC154B" w:rsidRDefault="00605838" w:rsidP="00605838">
      <w:pPr>
        <w:spacing w:after="200"/>
        <w:rPr>
          <w:rFonts w:ascii="Calibri" w:eastAsia="Calibri" w:hAnsi="Calibri" w:cs="Times New Roman"/>
          <w:snapToGrid w:val="0"/>
          <w:sz w:val="24"/>
          <w:lang w:val="en-US"/>
        </w:rPr>
      </w:pPr>
      <w:r w:rsidRPr="00AC154B">
        <w:rPr>
          <w:rFonts w:ascii="Calibri" w:eastAsia="Calibri" w:hAnsi="Calibri" w:cs="Times New Roman"/>
          <w:b/>
          <w:szCs w:val="20"/>
          <w:lang w:val="en-US"/>
        </w:rPr>
        <w:lastRenderedPageBreak/>
        <w:t xml:space="preserve">Table 4.  Alternative assessment procedure applied to DO (mg/l) samples for the hypothetical stations shown in Figure 1.  Underlined measurements are the bottommost </w:t>
      </w:r>
      <w:proofErr w:type="spellStart"/>
      <w:r w:rsidRPr="00AC154B">
        <w:rPr>
          <w:rFonts w:ascii="Calibri" w:eastAsia="Calibri" w:hAnsi="Calibri" w:cs="Times New Roman"/>
          <w:b/>
          <w:szCs w:val="20"/>
          <w:lang w:val="en-US"/>
        </w:rPr>
        <w:t>epilimnetic</w:t>
      </w:r>
      <w:proofErr w:type="spellEnd"/>
      <w:r w:rsidRPr="00AC154B">
        <w:rPr>
          <w:rFonts w:ascii="Calibri" w:eastAsia="Calibri" w:hAnsi="Calibri" w:cs="Times New Roman"/>
          <w:b/>
          <w:szCs w:val="20"/>
          <w:lang w:val="en-US"/>
        </w:rPr>
        <w:t xml:space="preserve"> measurements.  Only the data in the gray box would be used to an calculate exceedance rate for the assessment unit.</w:t>
      </w:r>
      <w:r w:rsidRPr="00AC154B">
        <w:rPr>
          <w:rFonts w:ascii="Calibri" w:eastAsia="Calibri" w:hAnsi="Calibri" w:cs="Times New Roman"/>
          <w:b/>
          <w:noProof/>
          <w:szCs w:val="20"/>
          <w:lang w:val="en-US"/>
        </w:rPr>
        <w:t xml:space="preserve">  Red values are DO criterion exceedance (&lt; 4.0 mg/l).</w:t>
      </w:r>
    </w:p>
    <w:p w14:paraId="3F5040DF" w14:textId="77777777" w:rsidR="00605838" w:rsidRPr="00AC154B" w:rsidRDefault="00605838" w:rsidP="00605838">
      <w:pPr>
        <w:spacing w:after="200"/>
        <w:rPr>
          <w:rFonts w:ascii="Calibri" w:eastAsia="Calibri" w:hAnsi="Calibri" w:cs="Times New Roman"/>
          <w:lang w:val="en-US"/>
        </w:rPr>
      </w:pPr>
      <w:r w:rsidRPr="00AC154B">
        <w:rPr>
          <w:rFonts w:ascii="Times New Roman" w:eastAsia="Calibri" w:hAnsi="Times New Roman" w:cs="Times New Roman"/>
          <w:noProof/>
          <w:sz w:val="24"/>
          <w:szCs w:val="24"/>
          <w:lang w:val="en-US"/>
        </w:rPr>
        <mc:AlternateContent>
          <mc:Choice Requires="wpg">
            <w:drawing>
              <wp:anchor distT="0" distB="0" distL="114300" distR="114300" simplePos="0" relativeHeight="251669504" behindDoc="0" locked="0" layoutInCell="1" allowOverlap="1" wp14:anchorId="710D5236" wp14:editId="2717CF50">
                <wp:simplePos x="0" y="0"/>
                <wp:positionH relativeFrom="column">
                  <wp:posOffset>105410</wp:posOffset>
                </wp:positionH>
                <wp:positionV relativeFrom="paragraph">
                  <wp:posOffset>36830</wp:posOffset>
                </wp:positionV>
                <wp:extent cx="5810250" cy="7846695"/>
                <wp:effectExtent l="0" t="0" r="0" b="20955"/>
                <wp:wrapNone/>
                <wp:docPr id="309"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7846695"/>
                          <a:chOff x="1067307" y="1056837"/>
                          <a:chExt cx="70415" cy="85231"/>
                        </a:xfrm>
                      </wpg:grpSpPr>
                      <pic:pic xmlns:pic="http://schemas.openxmlformats.org/drawingml/2006/picture">
                        <pic:nvPicPr>
                          <pic:cNvPr id="310" name="Picture 3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1067772" y="1057526"/>
                            <a:ext cx="69951" cy="681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s:wsp>
                        <wps:cNvPr id="311" name="Rectangle 39"/>
                        <wps:cNvSpPr>
                          <a:spLocks noChangeArrowheads="1"/>
                        </wps:cNvSpPr>
                        <wps:spPr bwMode="auto">
                          <a:xfrm>
                            <a:off x="1067336" y="1056837"/>
                            <a:ext cx="677" cy="85231"/>
                          </a:xfrm>
                          <a:prstGeom prst="rect">
                            <a:avLst/>
                          </a:prstGeom>
                          <a:solidFill>
                            <a:srgbClr val="FFFFFF"/>
                          </a:solidFill>
                          <a:ln w="9525" algn="in">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312" name="AutoShape 40"/>
                        <wps:cNvCnPr>
                          <a:cxnSpLocks noChangeShapeType="1"/>
                        </wps:cNvCnPr>
                        <wps:spPr bwMode="auto">
                          <a:xfrm flipV="1">
                            <a:off x="1067307" y="1057260"/>
                            <a:ext cx="70104" cy="113"/>
                          </a:xfrm>
                          <a:prstGeom prst="straightConnector1">
                            <a:avLst/>
                          </a:prstGeom>
                          <a:noFill/>
                          <a:ln w="25400">
                            <a:solidFill>
                              <a:sysClr val="windowText" lastClr="000000">
                                <a:lumMod val="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E775123" id="Group 309" o:spid="_x0000_s1026" style="position:absolute;margin-left:8.3pt;margin-top:2.9pt;width:457.5pt;height:617.85pt;z-index:251669504" coordorigin="10673,10568" coordsize="704,8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">
                <v:shape id="Picture 38" o:spid="_x0000_s1027" type="#_x0000_t75" style="position:absolute;left:10677;top:10575;width:700;height: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" strokecolor="black [0]" insetpen="t">
                  <v:imagedata r:id="rId71" o:title=""/>
                </v:shape>
                <v:rect id="Rectangle 39" o:spid="_x0000_s1028" style="position:absolute;left:10673;top:10568;width:7;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" strokecolor="white" insetpen="t">
                  <v:shadow color="#eeece1"/>
                  <v:textbox inset="2.88pt,2.88pt,2.88pt,2.88pt"/>
                </v:rect>
                <v:shape id="AutoShape 40" o:spid="_x0000_s1029" type="#_x0000_t32" style="position:absolute;left:10673;top:10572;width:70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" strokeweight="2pt">
                  <v:shadow color="#eeece1"/>
                </v:shape>
              </v:group>
            </w:pict>
          </mc:Fallback>
        </mc:AlternateContent>
      </w:r>
    </w:p>
    <w:p w14:paraId="04D58D2C" w14:textId="77777777" w:rsidR="00605838" w:rsidRPr="00AC154B" w:rsidRDefault="00605838" w:rsidP="00605838">
      <w:pPr>
        <w:spacing w:after="200"/>
        <w:rPr>
          <w:rFonts w:ascii="Calibri" w:eastAsia="Calibri" w:hAnsi="Calibri" w:cs="Times New Roman"/>
          <w:lang w:val="en-US"/>
        </w:rPr>
      </w:pPr>
    </w:p>
    <w:p w14:paraId="0F958284" w14:textId="77777777" w:rsidR="00605838" w:rsidRPr="00AC154B" w:rsidRDefault="00605838" w:rsidP="00605838">
      <w:pPr>
        <w:spacing w:after="200"/>
        <w:rPr>
          <w:rFonts w:ascii="Calibri" w:eastAsia="Calibri" w:hAnsi="Calibri" w:cs="Times New Roman"/>
          <w:lang w:val="en-US"/>
        </w:rPr>
      </w:pPr>
    </w:p>
    <w:p w14:paraId="75BCB7E6" w14:textId="77777777" w:rsidR="00605838" w:rsidRPr="00AC154B" w:rsidRDefault="00605838" w:rsidP="00605838">
      <w:pPr>
        <w:spacing w:after="200"/>
        <w:rPr>
          <w:rFonts w:ascii="Calibri" w:eastAsia="Calibri" w:hAnsi="Calibri" w:cs="Times New Roman"/>
          <w:lang w:val="en-US"/>
        </w:rPr>
      </w:pPr>
    </w:p>
    <w:p w14:paraId="63E7EA5D" w14:textId="77777777" w:rsidR="00605838" w:rsidRPr="00AC154B" w:rsidRDefault="00605838" w:rsidP="00605838">
      <w:pPr>
        <w:spacing w:after="200"/>
        <w:rPr>
          <w:rFonts w:ascii="Calibri" w:eastAsia="Calibri" w:hAnsi="Calibri" w:cs="Times New Roman"/>
          <w:lang w:val="en-US"/>
        </w:rPr>
      </w:pPr>
    </w:p>
    <w:p w14:paraId="5316DCB5" w14:textId="77777777" w:rsidR="00605838" w:rsidRPr="00AC154B" w:rsidRDefault="00605838" w:rsidP="00605838">
      <w:pPr>
        <w:spacing w:after="200"/>
        <w:rPr>
          <w:rFonts w:ascii="Calibri" w:eastAsia="Calibri" w:hAnsi="Calibri" w:cs="Times New Roman"/>
          <w:lang w:val="en-US"/>
        </w:rPr>
      </w:pPr>
    </w:p>
    <w:p w14:paraId="2F1DED50" w14:textId="77777777" w:rsidR="00605838" w:rsidRPr="00AC154B" w:rsidRDefault="00605838" w:rsidP="00605838">
      <w:pPr>
        <w:spacing w:after="200"/>
        <w:rPr>
          <w:rFonts w:ascii="Calibri" w:eastAsia="Calibri" w:hAnsi="Calibri" w:cs="Times New Roman"/>
          <w:lang w:val="en-US"/>
        </w:rPr>
      </w:pPr>
    </w:p>
    <w:p w14:paraId="2A25DC92" w14:textId="77777777" w:rsidR="00605838" w:rsidRPr="00AC154B" w:rsidRDefault="00605838" w:rsidP="00605838">
      <w:pPr>
        <w:spacing w:after="200"/>
        <w:rPr>
          <w:rFonts w:ascii="Calibri" w:eastAsia="Calibri" w:hAnsi="Calibri" w:cs="Times New Roman"/>
          <w:lang w:val="en-US"/>
        </w:rPr>
      </w:pPr>
    </w:p>
    <w:p w14:paraId="098BA3F6" w14:textId="77777777" w:rsidR="00605838" w:rsidRPr="00AC154B" w:rsidRDefault="00605838" w:rsidP="00605838">
      <w:pPr>
        <w:spacing w:after="200"/>
        <w:rPr>
          <w:rFonts w:ascii="Calibri" w:eastAsia="Calibri" w:hAnsi="Calibri" w:cs="Times New Roman"/>
          <w:lang w:val="en-US"/>
        </w:rPr>
      </w:pPr>
    </w:p>
    <w:p w14:paraId="4D1DBC74" w14:textId="77777777" w:rsidR="00605838" w:rsidRPr="00AC154B" w:rsidRDefault="00605838" w:rsidP="00605838">
      <w:pPr>
        <w:spacing w:after="200"/>
        <w:rPr>
          <w:rFonts w:ascii="Calibri" w:eastAsia="Calibri" w:hAnsi="Calibri" w:cs="Times New Roman"/>
          <w:lang w:val="en-US"/>
        </w:rPr>
      </w:pPr>
    </w:p>
    <w:p w14:paraId="08D38ECD" w14:textId="77777777" w:rsidR="00605838" w:rsidRPr="00AC154B" w:rsidRDefault="00605838" w:rsidP="00605838">
      <w:pPr>
        <w:spacing w:after="200"/>
        <w:rPr>
          <w:rFonts w:ascii="Calibri" w:eastAsia="Calibri" w:hAnsi="Calibri" w:cs="Times New Roman"/>
          <w:lang w:val="en-US"/>
        </w:rPr>
      </w:pPr>
    </w:p>
    <w:p w14:paraId="371A0E16" w14:textId="77777777" w:rsidR="00605838" w:rsidRPr="00AC154B" w:rsidRDefault="00605838" w:rsidP="00605838">
      <w:pPr>
        <w:spacing w:after="200"/>
        <w:rPr>
          <w:rFonts w:ascii="Calibri" w:eastAsia="Calibri" w:hAnsi="Calibri" w:cs="Times New Roman"/>
          <w:lang w:val="en-US"/>
        </w:rPr>
      </w:pPr>
    </w:p>
    <w:p w14:paraId="7D9B43FF" w14:textId="77777777" w:rsidR="00605838" w:rsidRPr="00AC154B" w:rsidRDefault="00605838" w:rsidP="00605838">
      <w:pPr>
        <w:spacing w:after="200"/>
        <w:rPr>
          <w:rFonts w:ascii="Calibri" w:eastAsia="Calibri" w:hAnsi="Calibri" w:cs="Times New Roman"/>
          <w:lang w:val="en-US"/>
        </w:rPr>
      </w:pPr>
    </w:p>
    <w:p w14:paraId="488C7DF4" w14:textId="77777777" w:rsidR="00605838" w:rsidRPr="00AC154B" w:rsidRDefault="00605838" w:rsidP="00605838">
      <w:pPr>
        <w:spacing w:after="200"/>
        <w:rPr>
          <w:rFonts w:ascii="Calibri" w:eastAsia="Calibri" w:hAnsi="Calibri" w:cs="Times New Roman"/>
          <w:lang w:val="en-US"/>
        </w:rPr>
      </w:pPr>
    </w:p>
    <w:p w14:paraId="50C8DE45" w14:textId="77777777" w:rsidR="00605838" w:rsidRPr="00AC154B" w:rsidRDefault="00605838" w:rsidP="00605838">
      <w:pPr>
        <w:spacing w:after="200"/>
        <w:rPr>
          <w:rFonts w:ascii="Calibri" w:eastAsia="Calibri" w:hAnsi="Calibri" w:cs="Times New Roman"/>
          <w:lang w:val="en-US"/>
        </w:rPr>
      </w:pPr>
    </w:p>
    <w:p w14:paraId="4503D4BC" w14:textId="77777777" w:rsidR="00605838" w:rsidRPr="00AC154B" w:rsidRDefault="00605838" w:rsidP="00605838">
      <w:pPr>
        <w:spacing w:after="200"/>
        <w:rPr>
          <w:rFonts w:ascii="Calibri" w:eastAsia="Calibri" w:hAnsi="Calibri" w:cs="Times New Roman"/>
          <w:lang w:val="en-US"/>
        </w:rPr>
      </w:pPr>
    </w:p>
    <w:p w14:paraId="3F04F7B4" w14:textId="77777777" w:rsidR="00605838" w:rsidRPr="00AC154B" w:rsidRDefault="00605838" w:rsidP="00605838">
      <w:pPr>
        <w:spacing w:after="200"/>
        <w:rPr>
          <w:rFonts w:ascii="Calibri" w:eastAsia="Calibri" w:hAnsi="Calibri" w:cs="Times New Roman"/>
          <w:lang w:val="en-US"/>
        </w:rPr>
      </w:pPr>
    </w:p>
    <w:p w14:paraId="3C9F9234" w14:textId="77777777" w:rsidR="00605838" w:rsidRPr="00AC154B" w:rsidRDefault="00605838" w:rsidP="00605838">
      <w:pPr>
        <w:spacing w:after="200"/>
        <w:rPr>
          <w:rFonts w:ascii="Calibri" w:eastAsia="Calibri" w:hAnsi="Calibri" w:cs="Times New Roman"/>
          <w:lang w:val="en-US"/>
        </w:rPr>
      </w:pPr>
    </w:p>
    <w:p w14:paraId="50B89840" w14:textId="77777777" w:rsidR="00605838" w:rsidRPr="00AC154B" w:rsidRDefault="00605838" w:rsidP="00605838">
      <w:pPr>
        <w:spacing w:after="200"/>
        <w:rPr>
          <w:rFonts w:ascii="Calibri" w:eastAsia="Calibri" w:hAnsi="Calibri" w:cs="Times New Roman"/>
          <w:lang w:val="en-US"/>
        </w:rPr>
      </w:pPr>
    </w:p>
    <w:p w14:paraId="54B5B467" w14:textId="77777777" w:rsidR="00605838" w:rsidRPr="00AC154B" w:rsidRDefault="00605838" w:rsidP="00605838">
      <w:pPr>
        <w:spacing w:after="200"/>
        <w:rPr>
          <w:rFonts w:ascii="Calibri" w:eastAsia="Calibri" w:hAnsi="Calibri" w:cs="Times New Roman"/>
          <w:lang w:val="en-US"/>
        </w:rPr>
      </w:pPr>
    </w:p>
    <w:p w14:paraId="59D6B57F" w14:textId="77777777" w:rsidR="00605838" w:rsidRPr="00AC154B" w:rsidRDefault="00605838" w:rsidP="00605838">
      <w:pPr>
        <w:spacing w:after="200"/>
        <w:rPr>
          <w:rFonts w:ascii="Calibri" w:eastAsia="Calibri" w:hAnsi="Calibri" w:cs="Times New Roman"/>
          <w:lang w:val="en-US"/>
        </w:rPr>
      </w:pPr>
    </w:p>
    <w:p w14:paraId="1CFDC06D" w14:textId="77777777" w:rsidR="00605838" w:rsidRPr="00AC154B" w:rsidRDefault="00605838" w:rsidP="00605838">
      <w:pPr>
        <w:spacing w:after="200"/>
        <w:rPr>
          <w:rFonts w:ascii="Calibri" w:eastAsia="Calibri" w:hAnsi="Calibri" w:cs="Times New Roman"/>
          <w:lang w:val="en-US"/>
        </w:rPr>
      </w:pPr>
    </w:p>
    <w:p w14:paraId="4DCBCFAB" w14:textId="77777777" w:rsidR="00605838" w:rsidRPr="00AC154B" w:rsidRDefault="00605838" w:rsidP="00605838">
      <w:pPr>
        <w:spacing w:after="200"/>
        <w:rPr>
          <w:rFonts w:ascii="Calibri" w:eastAsia="Calibri" w:hAnsi="Calibri" w:cs="Times New Roman"/>
          <w:lang w:val="en-US"/>
        </w:rPr>
      </w:pPr>
    </w:p>
    <w:p w14:paraId="1EEAA432" w14:textId="77777777"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lastRenderedPageBreak/>
        <w:t xml:space="preserve">since each station would be weighted equally, regardless of how deep they are.  Low DO occurring in a shallow, quiescent cove would not get “swamped out” by all the not-as-low DO samples taken in the well-mixed center of the lake/reservoir, where the water epilimnion/water column is probably deeper.  This is especially true if the cove station is sampled on a date when no other samples are taken in the water body, since the sample(s) taken at that station will represent the entire water body on that date.  </w:t>
      </w:r>
    </w:p>
    <w:p w14:paraId="2AA9DA2C" w14:textId="77777777"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z w:val="24"/>
          <w:szCs w:val="24"/>
          <w:lang w:val="en-US"/>
        </w:rPr>
        <w:t>However, this advantage can also be seen as a disadvantage.  It can be argued that deeper stations should be weighted more than shallower stations since they represent more of the three-dimensional habitat.  Additionally, a station that is only monitored at the surface (such as one visited by a citizen scientist) would be represented the same in the assessment as a DEQ station that is sampled throughout the entire epilimnion (see the contrast between Station A/ C samples and Station B samples in Table 4).  Surface samples may be adequately representative of the epilimnion/water column in well-mixed shallow water bodies, but they may lead to an overestimation of the epilimnion/water column DO concentration in deep water bodies.  Thus, in lakes/reservoirs that are monitored by “surface only” data collectors, the alternative approach could lead to more false negatives (i.e., impaired water bodies mistakenly categorized as non-impaired water bodies, see weakness #6 in Table 1).  The guidance manual could include a rule that a surface-only DO dataset can only</w:t>
      </w:r>
      <w:r w:rsidRPr="00AC154B">
        <w:rPr>
          <w:rFonts w:ascii="Calibri" w:eastAsia="Calibri" w:hAnsi="Calibri" w:cs="Times New Roman"/>
          <w:sz w:val="24"/>
          <w:lang w:val="en-US"/>
        </w:rPr>
        <w:t xml:space="preserve"> be used in an assessment when an assessor determines they are adequately representative of the epilimnion/water column.  But the adoption of such a rule may introduce inconsistency in assessments performed by different staff and result in the exclusion of some non-agency datasets</w:t>
      </w:r>
      <w:r w:rsidRPr="00AC154B">
        <w:rPr>
          <w:rFonts w:ascii="Calibri" w:eastAsia="Calibri" w:hAnsi="Calibri" w:cs="Times New Roman"/>
          <w:sz w:val="24"/>
          <w:vertAlign w:val="superscript"/>
          <w:lang w:val="en-US"/>
        </w:rPr>
        <w:footnoteReference w:id="3"/>
      </w:r>
      <w:r w:rsidRPr="00AC154B">
        <w:rPr>
          <w:rFonts w:ascii="Calibri" w:eastAsia="Calibri" w:hAnsi="Calibri" w:cs="Times New Roman"/>
          <w:sz w:val="24"/>
          <w:lang w:val="en-US"/>
        </w:rPr>
        <w:t xml:space="preserve"> (see weaknesses #4 and #5 in Table 1). </w:t>
      </w:r>
    </w:p>
    <w:p w14:paraId="512392D0" w14:textId="77777777"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r w:rsidRPr="00AC154B">
        <w:rPr>
          <w:rFonts w:ascii="Cambria" w:eastAsia="Times New Roman" w:hAnsi="Cambria" w:cs="Times New Roman"/>
          <w:b/>
          <w:bCs/>
          <w:snapToGrid w:val="0"/>
          <w:color w:val="4F81BD"/>
          <w:sz w:val="24"/>
          <w:lang w:val="en-US"/>
        </w:rPr>
        <w:t xml:space="preserve"> </w:t>
      </w:r>
    </w:p>
    <w:p w14:paraId="5CC424AE" w14:textId="77777777"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bookmarkStart w:id="12" w:name="OLE_LINK1"/>
      <w:r w:rsidRPr="00AC154B">
        <w:rPr>
          <w:rFonts w:ascii="Cambria" w:eastAsia="Times New Roman" w:hAnsi="Cambria" w:cs="Times New Roman"/>
          <w:b/>
          <w:bCs/>
          <w:snapToGrid w:val="0"/>
          <w:color w:val="4F81BD"/>
          <w:sz w:val="24"/>
          <w:lang w:val="en-US"/>
        </w:rPr>
        <w:t>Incomplete Fall Turnover</w:t>
      </w:r>
    </w:p>
    <w:bookmarkEnd w:id="12"/>
    <w:p w14:paraId="6BC00F5C" w14:textId="77777777"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r w:rsidRPr="00AC154B">
        <w:rPr>
          <w:rFonts w:ascii="Cambria" w:eastAsia="Times New Roman" w:hAnsi="Cambria" w:cs="Times New Roman"/>
          <w:b/>
          <w:bCs/>
          <w:snapToGrid w:val="0"/>
          <w:color w:val="4F81BD"/>
          <w:sz w:val="24"/>
          <w:lang w:val="en-US"/>
        </w:rPr>
        <w:t xml:space="preserve">     </w:t>
      </w:r>
    </w:p>
    <w:p w14:paraId="421A28B2" w14:textId="77777777"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 xml:space="preserve">DEQ Central Office staff recently determined that the majority of lakes/reservoirs were not being sub-segmented into individual assessment units, but instead are being assessed holistically.  The guidance manual gives staff the discretion to assess holistically.  It is reasonable from a monitoring efficiency standpoint to avoid a highly refined sub-segmentation scheme, since all the sub-segments (or assessment units) would have to be monitored over an assessment period for the entire lake/reservoir to be assessed.  Furthermore, it can be difficult </w:t>
      </w:r>
      <w:r w:rsidRPr="00AC154B">
        <w:rPr>
          <w:rFonts w:ascii="Calibri" w:eastAsia="Calibri" w:hAnsi="Calibri" w:cs="Times New Roman"/>
          <w:sz w:val="24"/>
          <w:lang w:val="en-US"/>
        </w:rPr>
        <w:lastRenderedPageBreak/>
        <w:t>to determine the boundaries of sub-habitats in a large lake/reservoir when bathymetry data are not available.  For large Section 187 lakes/reservoirs (such as Lake Anna), the lacustrine zone (where nutrient criteria apply) is typically carved out separately from transitional waters.  “Fingers” may also be carved out.  But this is typically the extent of sub-segmentation in large lakes/reservoirs</w:t>
      </w:r>
      <w:r w:rsidRPr="00AC154B">
        <w:rPr>
          <w:rFonts w:ascii="Calibri" w:eastAsia="Calibri" w:hAnsi="Calibri" w:cs="Times New Roman"/>
          <w:sz w:val="24"/>
          <w:vertAlign w:val="superscript"/>
          <w:lang w:val="en-US"/>
        </w:rPr>
        <w:footnoteReference w:id="4"/>
      </w:r>
      <w:r w:rsidRPr="00AC154B">
        <w:rPr>
          <w:rFonts w:ascii="Calibri" w:eastAsia="Calibri" w:hAnsi="Calibri" w:cs="Times New Roman"/>
          <w:sz w:val="24"/>
          <w:lang w:val="en-US"/>
        </w:rPr>
        <w:t xml:space="preserve">.  </w:t>
      </w:r>
    </w:p>
    <w:p w14:paraId="0097FA47" w14:textId="77777777"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z w:val="24"/>
          <w:lang w:val="en-US"/>
        </w:rPr>
        <w:t xml:space="preserve">DEQ Central Office staff proposed updating the Monitoring and Assessment Guidance for Lakes and Reservoirs (DEQ, 2009) with language that more strongly recommends sub-segmentation, since staff recognized that vulnerable stations  (those prone to DO, pH, and temperature exceedances) may be masked by assessing medium-sized and large lakes/reservoirs holistically.  Staff could delineate assessment units around individual stations as they currently do for many riverine segments or they could bracket one assessment unit around multiple stations while creating a separate assessment unit for another station.   It is not expected that sub-segmentation will lead to more impaired waters listings for the majority of the Commonwealth’s lakes/reservoirs.  But staff have determined that more listings are likely to occur in deep reservoirs (those greater than 15 meters in depth).  In such water bodies, non-stratified but hypoxic water columns tend to be encountered as fall turnover begins (see the example in Table 5).  Because a thermocline is not detected during these events, the DO criterion applies throughout the water column. When station datasets are pooled across the entire water body and over the entire six-year assessment period (the current procedure), there are generally enough “non-exceedance” DO measurements in the dataset to counterbalance the exceedances that emerge during fall turnover.  But when station datasets are assessed individually, stations that are prone to fall turnover-induced hypoxia have a high likelihood of being flagged as impaired.  </w:t>
      </w:r>
    </w:p>
    <w:p w14:paraId="61691F74" w14:textId="77777777"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z w:val="24"/>
          <w:lang w:val="en-US"/>
        </w:rPr>
        <w:t xml:space="preserve">The obvious solution to this problem is to simply maintain the current practice of assessing deep water bodies holistically and using individual measurements (the current procedure) rather than aggregations of measurements (the alternative procedure) to establish criterion attainment status.  However, this seems like a “Band-Aid” solution that does not address the larger problem of potentially masked impairments.  While fall turnover-induced low DO is not a problem that can be addressed with a Total Maximum Daily Load, it could still be harmful to aquatic life if there are no oxygenated refuges available.  Moreover, it is possible that fall turnover itself could mask low DO caused by anthropogenic influences.   It would be ideal to have a scheme that assessment staff could follow—one that does not rely too much on “best professional judgement”(see weakness #4 in Table 1)—to determine whether exceedances at a station are due solely to incomplete fall turnover.  This scheme could also </w:t>
      </w:r>
    </w:p>
    <w:p w14:paraId="18E87EAF" w14:textId="77777777" w:rsidR="00605838" w:rsidRPr="00AC154B" w:rsidRDefault="00605838" w:rsidP="00605838">
      <w:pPr>
        <w:spacing w:after="200"/>
        <w:rPr>
          <w:rFonts w:ascii="Calibri" w:eastAsia="Calibri" w:hAnsi="Calibri" w:cs="Times New Roman"/>
          <w:lang w:val="en-US"/>
        </w:rPr>
      </w:pPr>
      <w:r w:rsidRPr="00AC154B">
        <w:rPr>
          <w:rFonts w:ascii="Calibri" w:eastAsia="Calibri" w:hAnsi="Calibri" w:cs="Times New Roman"/>
          <w:b/>
          <w:noProof/>
          <w:lang w:val="en-US"/>
        </w:rPr>
        <w:lastRenderedPageBreak/>
        <mc:AlternateContent>
          <mc:Choice Requires="wpg">
            <w:drawing>
              <wp:anchor distT="0" distB="0" distL="114300" distR="114300" simplePos="0" relativeHeight="251666432" behindDoc="1" locked="0" layoutInCell="1" allowOverlap="1" wp14:anchorId="577906E7" wp14:editId="590AB9C3">
                <wp:simplePos x="0" y="0"/>
                <wp:positionH relativeFrom="column">
                  <wp:posOffset>438150</wp:posOffset>
                </wp:positionH>
                <wp:positionV relativeFrom="paragraph">
                  <wp:posOffset>771525</wp:posOffset>
                </wp:positionV>
                <wp:extent cx="4819650" cy="7406640"/>
                <wp:effectExtent l="0" t="0" r="0" b="22860"/>
                <wp:wrapSquare wrapText="bothSides"/>
                <wp:docPr id="20" name="Group 20"/>
                <wp:cNvGraphicFramePr/>
                <a:graphic xmlns:a="http://schemas.openxmlformats.org/drawingml/2006/main">
                  <a:graphicData uri="http://schemas.microsoft.com/office/word/2010/wordprocessingGroup">
                    <wpg:wgp>
                      <wpg:cNvGrpSpPr/>
                      <wpg:grpSpPr>
                        <a:xfrm>
                          <a:off x="0" y="0"/>
                          <a:ext cx="4819650" cy="7406640"/>
                          <a:chOff x="0" y="0"/>
                          <a:chExt cx="5097294" cy="8229600"/>
                        </a:xfrm>
                      </wpg:grpSpPr>
                      <pic:pic xmlns:pic="http://schemas.openxmlformats.org/drawingml/2006/picture">
                        <pic:nvPicPr>
                          <pic:cNvPr id="26" name="Picture 1"/>
                          <pic:cNvPicPr>
                            <a:picLocks noChangeAspect="1"/>
                          </pic:cNvPicPr>
                        </pic:nvPicPr>
                        <pic:blipFill>
                          <a:blip r:embed="rId72">
                            <a:extLst>
                              <a:ext uri="{28A0092B-C50C-407E-A947-70E740481C1C}">
                                <a14:useLocalDpi xmlns:a14="http://schemas.microsoft.com/office/drawing/2010/main" val="0"/>
                              </a:ext>
                            </a:extLst>
                          </a:blip>
                          <a:stretch>
                            <a:fillRect/>
                          </a:stretch>
                        </pic:blipFill>
                        <pic:spPr>
                          <a:xfrm>
                            <a:off x="0" y="0"/>
                            <a:ext cx="5097294" cy="8229600"/>
                          </a:xfrm>
                          <a:prstGeom prst="rect">
                            <a:avLst/>
                          </a:prstGeom>
                        </pic:spPr>
                      </pic:pic>
                      <wps:wsp>
                        <wps:cNvPr id="290" name="Straight Connector 18"/>
                        <wps:cNvCnPr/>
                        <wps:spPr>
                          <a:xfrm>
                            <a:off x="0" y="0"/>
                            <a:ext cx="0" cy="8229600"/>
                          </a:xfrm>
                          <a:prstGeom prst="line">
                            <a:avLst/>
                          </a:prstGeom>
                          <a:noFill/>
                          <a:ln w="15875" cap="flat" cmpd="sng" algn="ctr">
                            <a:solidFill>
                              <a:sysClr val="window" lastClr="FFFFFF"/>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w14:anchorId="7931F7D1" id="Group 20" o:spid="_x0000_s1026" style="position:absolute;margin-left:34.5pt;margin-top:60.75pt;width:379.5pt;height:583.2pt;z-index:-251650048;mso-width-relative:margin;mso-height-relative:margin" coordsize="50972,82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">
                <v:shape id="Picture 1" o:spid="_x0000_s1027" type="#_x0000_t75" style="position:absolute;width:50972;height:82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">
                  <v:imagedata r:id="rId73" o:title=""/>
                </v:shape>
                <v:line id="Straight Connector 18" o:spid="_x0000_s1028" style="position:absolute;visibility:visible;mso-wrap-style:square" from="0,0" to="0,82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" strokecolor="window" strokeweight="1.25pt"/>
                <w10:wrap type="square"/>
              </v:group>
            </w:pict>
          </mc:Fallback>
        </mc:AlternateContent>
      </w:r>
      <w:r w:rsidRPr="00AC154B">
        <w:rPr>
          <w:rFonts w:ascii="Calibri" w:eastAsia="Calibri" w:hAnsi="Calibri" w:cs="Times New Roman"/>
          <w:b/>
          <w:lang w:val="en-US"/>
        </w:rPr>
        <w:t xml:space="preserve">Table 5.  DO (mg/l) vertical profiles taken at Smith Mountain Lake station 4AROA175.63 for a single monitoring year. Underlined measurements are the bottommost </w:t>
      </w:r>
      <w:proofErr w:type="spellStart"/>
      <w:r w:rsidRPr="00AC154B">
        <w:rPr>
          <w:rFonts w:ascii="Calibri" w:eastAsia="Calibri" w:hAnsi="Calibri" w:cs="Times New Roman"/>
          <w:b/>
          <w:lang w:val="en-US"/>
        </w:rPr>
        <w:t>epilimnetic</w:t>
      </w:r>
      <w:proofErr w:type="spellEnd"/>
      <w:r w:rsidRPr="00AC154B">
        <w:rPr>
          <w:rFonts w:ascii="Calibri" w:eastAsia="Calibri" w:hAnsi="Calibri" w:cs="Times New Roman"/>
          <w:b/>
          <w:lang w:val="en-US"/>
        </w:rPr>
        <w:t xml:space="preserve"> measurements.  Red values are exceedances of the minimum DO criterion (4.0 mg/l).</w:t>
      </w:r>
    </w:p>
    <w:p w14:paraId="2A50C0D7" w14:textId="77777777" w:rsidR="00605838" w:rsidRPr="00AC154B" w:rsidRDefault="00605838" w:rsidP="00605838">
      <w:pPr>
        <w:spacing w:after="200"/>
        <w:ind w:firstLine="720"/>
        <w:rPr>
          <w:rFonts w:ascii="Calibri" w:eastAsia="Calibri" w:hAnsi="Calibri" w:cs="Times New Roman"/>
          <w:sz w:val="24"/>
          <w:lang w:val="en-US"/>
        </w:rPr>
      </w:pPr>
    </w:p>
    <w:p w14:paraId="7702B398" w14:textId="77777777" w:rsidR="00605838" w:rsidRPr="00AC154B" w:rsidRDefault="00605838" w:rsidP="00605838">
      <w:pPr>
        <w:spacing w:after="200"/>
        <w:ind w:firstLine="720"/>
        <w:rPr>
          <w:rFonts w:ascii="Calibri" w:eastAsia="Calibri" w:hAnsi="Calibri" w:cs="Times New Roman"/>
          <w:sz w:val="24"/>
          <w:lang w:val="en-US"/>
        </w:rPr>
      </w:pPr>
    </w:p>
    <w:p w14:paraId="3DB0D6F7" w14:textId="77777777" w:rsidR="00605838" w:rsidRPr="00AC154B" w:rsidRDefault="00605838" w:rsidP="00605838">
      <w:pPr>
        <w:spacing w:after="200"/>
        <w:ind w:firstLine="720"/>
        <w:rPr>
          <w:rFonts w:ascii="Calibri" w:eastAsia="Calibri" w:hAnsi="Calibri" w:cs="Times New Roman"/>
          <w:sz w:val="24"/>
          <w:lang w:val="en-US"/>
        </w:rPr>
      </w:pPr>
    </w:p>
    <w:p w14:paraId="4433883D" w14:textId="77777777" w:rsidR="00605838" w:rsidRPr="00AC154B" w:rsidRDefault="00605838" w:rsidP="00605838">
      <w:pPr>
        <w:spacing w:after="200"/>
        <w:ind w:firstLine="720"/>
        <w:rPr>
          <w:rFonts w:ascii="Calibri" w:eastAsia="Calibri" w:hAnsi="Calibri" w:cs="Times New Roman"/>
          <w:sz w:val="24"/>
          <w:lang w:val="en-US"/>
        </w:rPr>
      </w:pPr>
    </w:p>
    <w:p w14:paraId="07FE6315" w14:textId="77777777" w:rsidR="00605838" w:rsidRPr="00AC154B" w:rsidRDefault="00605838" w:rsidP="00605838">
      <w:pPr>
        <w:spacing w:after="200"/>
        <w:ind w:firstLine="720"/>
        <w:rPr>
          <w:rFonts w:ascii="Calibri" w:eastAsia="Calibri" w:hAnsi="Calibri" w:cs="Times New Roman"/>
          <w:sz w:val="24"/>
          <w:lang w:val="en-US"/>
        </w:rPr>
      </w:pPr>
    </w:p>
    <w:p w14:paraId="452BC4B7" w14:textId="77777777" w:rsidR="00605838" w:rsidRPr="00AC154B" w:rsidRDefault="00605838" w:rsidP="00605838">
      <w:pPr>
        <w:spacing w:after="200"/>
        <w:ind w:firstLine="720"/>
        <w:rPr>
          <w:rFonts w:ascii="Calibri" w:eastAsia="Calibri" w:hAnsi="Calibri" w:cs="Times New Roman"/>
          <w:sz w:val="24"/>
          <w:lang w:val="en-US"/>
        </w:rPr>
      </w:pPr>
    </w:p>
    <w:p w14:paraId="3B268123" w14:textId="77777777" w:rsidR="00605838" w:rsidRPr="00AC154B" w:rsidRDefault="00605838" w:rsidP="00605838">
      <w:pPr>
        <w:spacing w:after="200"/>
        <w:ind w:firstLine="720"/>
        <w:rPr>
          <w:rFonts w:ascii="Calibri" w:eastAsia="Calibri" w:hAnsi="Calibri" w:cs="Times New Roman"/>
          <w:sz w:val="24"/>
          <w:lang w:val="en-US"/>
        </w:rPr>
      </w:pPr>
    </w:p>
    <w:p w14:paraId="4F3501B1" w14:textId="77777777" w:rsidR="00605838" w:rsidRPr="00AC154B" w:rsidRDefault="00605838" w:rsidP="00605838">
      <w:pPr>
        <w:spacing w:after="200"/>
        <w:ind w:firstLine="720"/>
        <w:rPr>
          <w:rFonts w:ascii="Calibri" w:eastAsia="Calibri" w:hAnsi="Calibri" w:cs="Times New Roman"/>
          <w:sz w:val="24"/>
          <w:lang w:val="en-US"/>
        </w:rPr>
      </w:pPr>
    </w:p>
    <w:p w14:paraId="3F8EC54F" w14:textId="77777777" w:rsidR="00605838" w:rsidRPr="00AC154B" w:rsidRDefault="00605838" w:rsidP="00605838">
      <w:pPr>
        <w:spacing w:after="200"/>
        <w:ind w:firstLine="720"/>
        <w:rPr>
          <w:rFonts w:ascii="Calibri" w:eastAsia="Calibri" w:hAnsi="Calibri" w:cs="Times New Roman"/>
          <w:sz w:val="24"/>
          <w:lang w:val="en-US"/>
        </w:rPr>
      </w:pPr>
    </w:p>
    <w:p w14:paraId="633431A7" w14:textId="77777777" w:rsidR="00605838" w:rsidRPr="00AC154B" w:rsidRDefault="00605838" w:rsidP="00605838">
      <w:pPr>
        <w:spacing w:after="200"/>
        <w:ind w:firstLine="720"/>
        <w:rPr>
          <w:rFonts w:ascii="Calibri" w:eastAsia="Calibri" w:hAnsi="Calibri" w:cs="Times New Roman"/>
          <w:sz w:val="24"/>
          <w:lang w:val="en-US"/>
        </w:rPr>
      </w:pPr>
    </w:p>
    <w:p w14:paraId="6461B838" w14:textId="77777777" w:rsidR="00605838" w:rsidRPr="00AC154B" w:rsidRDefault="00605838" w:rsidP="00605838">
      <w:pPr>
        <w:spacing w:after="200"/>
        <w:ind w:firstLine="720"/>
        <w:rPr>
          <w:rFonts w:ascii="Calibri" w:eastAsia="Calibri" w:hAnsi="Calibri" w:cs="Times New Roman"/>
          <w:sz w:val="24"/>
          <w:lang w:val="en-US"/>
        </w:rPr>
      </w:pPr>
    </w:p>
    <w:p w14:paraId="13E53368" w14:textId="77777777" w:rsidR="00605838" w:rsidRPr="00AC154B" w:rsidRDefault="00605838" w:rsidP="00605838">
      <w:pPr>
        <w:spacing w:after="200"/>
        <w:ind w:firstLine="720"/>
        <w:rPr>
          <w:rFonts w:ascii="Calibri" w:eastAsia="Calibri" w:hAnsi="Calibri" w:cs="Times New Roman"/>
          <w:sz w:val="24"/>
          <w:lang w:val="en-US"/>
        </w:rPr>
      </w:pPr>
    </w:p>
    <w:p w14:paraId="5AF1E84F" w14:textId="77777777" w:rsidR="00605838" w:rsidRPr="00AC154B" w:rsidRDefault="00605838" w:rsidP="00605838">
      <w:pPr>
        <w:spacing w:after="200"/>
        <w:ind w:firstLine="720"/>
        <w:rPr>
          <w:rFonts w:ascii="Calibri" w:eastAsia="Calibri" w:hAnsi="Calibri" w:cs="Times New Roman"/>
          <w:sz w:val="24"/>
          <w:lang w:val="en-US"/>
        </w:rPr>
      </w:pPr>
    </w:p>
    <w:p w14:paraId="0D69FC23" w14:textId="77777777" w:rsidR="00605838" w:rsidRPr="00AC154B" w:rsidRDefault="00605838" w:rsidP="00605838">
      <w:pPr>
        <w:spacing w:after="200"/>
        <w:ind w:firstLine="720"/>
        <w:rPr>
          <w:rFonts w:ascii="Calibri" w:eastAsia="Calibri" w:hAnsi="Calibri" w:cs="Times New Roman"/>
          <w:sz w:val="24"/>
          <w:lang w:val="en-US"/>
        </w:rPr>
      </w:pPr>
    </w:p>
    <w:p w14:paraId="35FA9199" w14:textId="77777777" w:rsidR="00605838" w:rsidRPr="00AC154B" w:rsidRDefault="00605838" w:rsidP="00605838">
      <w:pPr>
        <w:spacing w:after="200"/>
        <w:ind w:firstLine="720"/>
        <w:rPr>
          <w:rFonts w:ascii="Calibri" w:eastAsia="Calibri" w:hAnsi="Calibri" w:cs="Times New Roman"/>
          <w:sz w:val="24"/>
          <w:lang w:val="en-US"/>
        </w:rPr>
      </w:pPr>
    </w:p>
    <w:p w14:paraId="68B06DFA" w14:textId="77777777" w:rsidR="00605838" w:rsidRPr="00AC154B" w:rsidRDefault="00605838" w:rsidP="00605838">
      <w:pPr>
        <w:spacing w:after="200"/>
        <w:ind w:firstLine="720"/>
        <w:rPr>
          <w:rFonts w:ascii="Calibri" w:eastAsia="Calibri" w:hAnsi="Calibri" w:cs="Times New Roman"/>
          <w:sz w:val="24"/>
          <w:lang w:val="en-US"/>
        </w:rPr>
      </w:pPr>
    </w:p>
    <w:p w14:paraId="5377F007" w14:textId="77777777" w:rsidR="00605838" w:rsidRPr="00AC154B" w:rsidRDefault="00605838" w:rsidP="00605838">
      <w:pPr>
        <w:spacing w:after="200"/>
        <w:ind w:firstLine="720"/>
        <w:rPr>
          <w:rFonts w:ascii="Calibri" w:eastAsia="Calibri" w:hAnsi="Calibri" w:cs="Times New Roman"/>
          <w:sz w:val="24"/>
          <w:lang w:val="en-US"/>
        </w:rPr>
      </w:pPr>
    </w:p>
    <w:p w14:paraId="3B401F13" w14:textId="77777777" w:rsidR="00605838" w:rsidRPr="00AC154B" w:rsidRDefault="00605838" w:rsidP="00605838">
      <w:pPr>
        <w:spacing w:after="200"/>
        <w:ind w:firstLine="720"/>
        <w:rPr>
          <w:rFonts w:ascii="Calibri" w:eastAsia="Calibri" w:hAnsi="Calibri" w:cs="Times New Roman"/>
          <w:sz w:val="24"/>
          <w:lang w:val="en-US"/>
        </w:rPr>
      </w:pPr>
    </w:p>
    <w:p w14:paraId="25F4F046" w14:textId="77777777" w:rsidR="00605838" w:rsidRPr="00AC154B" w:rsidRDefault="00605838" w:rsidP="00605838">
      <w:pPr>
        <w:spacing w:after="200"/>
        <w:ind w:firstLine="720"/>
        <w:rPr>
          <w:rFonts w:ascii="Calibri" w:eastAsia="Calibri" w:hAnsi="Calibri" w:cs="Times New Roman"/>
          <w:sz w:val="24"/>
          <w:lang w:val="en-US"/>
        </w:rPr>
      </w:pPr>
    </w:p>
    <w:p w14:paraId="40B27523" w14:textId="77777777" w:rsidR="00605838" w:rsidRPr="00AC154B" w:rsidRDefault="00605838" w:rsidP="00605838">
      <w:pPr>
        <w:spacing w:after="200"/>
        <w:ind w:firstLine="720"/>
        <w:rPr>
          <w:rFonts w:ascii="Calibri" w:eastAsia="Calibri" w:hAnsi="Calibri" w:cs="Times New Roman"/>
          <w:sz w:val="24"/>
          <w:lang w:val="en-US"/>
        </w:rPr>
      </w:pPr>
    </w:p>
    <w:p w14:paraId="1944930A" w14:textId="77777777" w:rsidR="00605838" w:rsidRPr="00AC154B" w:rsidRDefault="00605838" w:rsidP="00605838">
      <w:pPr>
        <w:spacing w:after="200"/>
        <w:ind w:firstLine="720"/>
        <w:rPr>
          <w:rFonts w:ascii="Calibri" w:eastAsia="Calibri" w:hAnsi="Calibri" w:cs="Times New Roman"/>
          <w:sz w:val="24"/>
          <w:lang w:val="en-US"/>
        </w:rPr>
      </w:pPr>
    </w:p>
    <w:p w14:paraId="76C99982" w14:textId="77777777" w:rsidR="00605838" w:rsidRPr="00AC154B" w:rsidRDefault="00605838" w:rsidP="00605838">
      <w:pPr>
        <w:spacing w:after="200"/>
        <w:rPr>
          <w:rFonts w:ascii="Calibri" w:eastAsia="Calibri" w:hAnsi="Calibri" w:cs="Times New Roman"/>
          <w:lang w:val="en-US"/>
        </w:rPr>
      </w:pPr>
    </w:p>
    <w:p w14:paraId="2F12F6E1" w14:textId="77777777" w:rsidR="00605838" w:rsidRPr="00AC154B" w:rsidRDefault="00605838" w:rsidP="00605838">
      <w:pPr>
        <w:spacing w:after="200"/>
        <w:rPr>
          <w:rFonts w:ascii="Calibri" w:eastAsia="Calibri" w:hAnsi="Calibri" w:cs="Times New Roman"/>
          <w:snapToGrid w:val="0"/>
          <w:sz w:val="24"/>
          <w:lang w:val="en-US"/>
        </w:rPr>
      </w:pPr>
      <w:r w:rsidRPr="00AC154B">
        <w:rPr>
          <w:rFonts w:ascii="Calibri" w:eastAsia="Calibri" w:hAnsi="Calibri" w:cs="Times New Roman"/>
          <w:sz w:val="24"/>
          <w:lang w:val="en-US"/>
        </w:rPr>
        <w:lastRenderedPageBreak/>
        <w:t xml:space="preserve">instruct staff on how to </w:t>
      </w:r>
      <w:proofErr w:type="spellStart"/>
      <w:r w:rsidRPr="00AC154B">
        <w:rPr>
          <w:rFonts w:ascii="Calibri" w:eastAsia="Calibri" w:hAnsi="Calibri" w:cs="Times New Roman"/>
          <w:sz w:val="24"/>
          <w:lang w:val="en-US"/>
        </w:rPr>
        <w:t>downweight</w:t>
      </w:r>
      <w:proofErr w:type="spellEnd"/>
      <w:r w:rsidRPr="00AC154B">
        <w:rPr>
          <w:rFonts w:ascii="Calibri" w:eastAsia="Calibri" w:hAnsi="Calibri" w:cs="Times New Roman"/>
          <w:sz w:val="24"/>
          <w:lang w:val="en-US"/>
        </w:rPr>
        <w:t xml:space="preserve"> fall turnover DO data while still being protective of living resources.  </w:t>
      </w:r>
    </w:p>
    <w:p w14:paraId="0595E9E3" w14:textId="77777777"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p>
    <w:p w14:paraId="633A5C44" w14:textId="77777777"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r w:rsidRPr="00AC154B">
        <w:rPr>
          <w:rFonts w:ascii="Cambria" w:eastAsia="Times New Roman" w:hAnsi="Cambria" w:cs="Times New Roman"/>
          <w:b/>
          <w:bCs/>
          <w:snapToGrid w:val="0"/>
          <w:color w:val="4F81BD"/>
          <w:sz w:val="24"/>
          <w:lang w:val="en-US"/>
        </w:rPr>
        <w:t>Questions for the AAC</w:t>
      </w:r>
    </w:p>
    <w:p w14:paraId="50F27C63" w14:textId="77777777" w:rsidR="00605838" w:rsidRPr="00AC154B" w:rsidRDefault="00605838" w:rsidP="00605838">
      <w:pPr>
        <w:spacing w:after="200"/>
        <w:rPr>
          <w:rFonts w:ascii="Calibri" w:eastAsia="Calibri" w:hAnsi="Calibri" w:cs="Times New Roman"/>
          <w:sz w:val="24"/>
          <w:lang w:val="en-US"/>
        </w:rPr>
      </w:pPr>
    </w:p>
    <w:p w14:paraId="019ABA16" w14:textId="77777777" w:rsidR="00605838" w:rsidRPr="00AC154B" w:rsidRDefault="00605838" w:rsidP="00605838">
      <w:pPr>
        <w:spacing w:after="200"/>
        <w:rPr>
          <w:rFonts w:ascii="Calibri" w:eastAsia="Calibri" w:hAnsi="Calibri" w:cs="Times New Roman"/>
          <w:b/>
          <w:sz w:val="24"/>
          <w:lang w:val="en-US"/>
        </w:rPr>
      </w:pPr>
      <w:r w:rsidRPr="00AC154B">
        <w:rPr>
          <w:rFonts w:ascii="Calibri" w:eastAsia="Calibri" w:hAnsi="Calibri" w:cs="Times New Roman"/>
          <w:b/>
          <w:sz w:val="24"/>
          <w:lang w:val="en-US"/>
        </w:rPr>
        <w:t xml:space="preserve">1. Is DEQ’s current procedure for DO assessments in lakes/reservoirs sound and scientifically defensible?  Does the AAC have any concerns about this procedure besides those already mentioned?  </w:t>
      </w:r>
    </w:p>
    <w:p w14:paraId="27E1827C" w14:textId="77777777" w:rsidR="00605838" w:rsidRPr="00AC154B" w:rsidRDefault="00605838" w:rsidP="00605838">
      <w:pPr>
        <w:spacing w:after="200"/>
        <w:rPr>
          <w:rFonts w:ascii="Calibri" w:eastAsia="Calibri" w:hAnsi="Calibri" w:cs="Times New Roman"/>
          <w:b/>
          <w:sz w:val="24"/>
          <w:lang w:val="en-US"/>
        </w:rPr>
      </w:pPr>
      <w:r w:rsidRPr="00AC154B">
        <w:rPr>
          <w:rFonts w:ascii="Calibri" w:eastAsia="Calibri" w:hAnsi="Calibri" w:cs="Times New Roman"/>
          <w:b/>
          <w:sz w:val="24"/>
          <w:lang w:val="en-US"/>
        </w:rPr>
        <w:t xml:space="preserve">2. Is the alternative procedure sound and scientifically defensible?  Is it a substantively better approach than the current one?  Do its advantages outweigh its disadvantages?  </w:t>
      </w:r>
    </w:p>
    <w:p w14:paraId="11579423" w14:textId="77777777" w:rsidR="00605838" w:rsidRPr="00AC154B" w:rsidRDefault="00605838" w:rsidP="00605838">
      <w:pPr>
        <w:spacing w:after="200"/>
        <w:rPr>
          <w:rFonts w:ascii="Calibri" w:eastAsia="Calibri" w:hAnsi="Calibri" w:cs="Times New Roman"/>
          <w:b/>
          <w:sz w:val="24"/>
          <w:lang w:val="en-US"/>
        </w:rPr>
      </w:pPr>
      <w:r w:rsidRPr="00AC154B">
        <w:rPr>
          <w:rFonts w:ascii="Calibri" w:eastAsia="Calibri" w:hAnsi="Calibri" w:cs="Times New Roman"/>
          <w:b/>
          <w:sz w:val="24"/>
          <w:lang w:val="en-US"/>
        </w:rPr>
        <w:t xml:space="preserve">3. Is there another alternative approach that DEQ should consider? </w:t>
      </w:r>
    </w:p>
    <w:p w14:paraId="67DAAD76" w14:textId="77777777" w:rsidR="00605838" w:rsidRPr="00AC154B" w:rsidRDefault="00605838" w:rsidP="00605838">
      <w:pPr>
        <w:spacing w:after="200"/>
        <w:rPr>
          <w:rFonts w:ascii="Calibri" w:eastAsia="Calibri" w:hAnsi="Calibri" w:cs="Times New Roman"/>
          <w:b/>
          <w:sz w:val="24"/>
          <w:lang w:val="en-US"/>
        </w:rPr>
      </w:pPr>
      <w:r w:rsidRPr="00AC154B">
        <w:rPr>
          <w:rFonts w:ascii="Calibri" w:eastAsia="Calibri" w:hAnsi="Calibri" w:cs="Times New Roman"/>
          <w:b/>
          <w:sz w:val="24"/>
          <w:lang w:val="en-US"/>
        </w:rPr>
        <w:t>4. Should DEQ restrict DO assessments to vertical profile datasets in lakes/reservoirs or is it appropriate for a surface-only DO dataset to form the basis of an assessment for a lake/reservoir?  If the latter, how should surface-only data (or data from shallow profiles) be used in assessments?</w:t>
      </w:r>
    </w:p>
    <w:p w14:paraId="4B3D668A" w14:textId="77777777" w:rsidR="00605838" w:rsidRPr="00AC154B" w:rsidRDefault="00605838" w:rsidP="00605838">
      <w:pPr>
        <w:spacing w:after="200"/>
        <w:rPr>
          <w:rFonts w:ascii="Calibri" w:eastAsia="Calibri" w:hAnsi="Calibri" w:cs="Times New Roman"/>
          <w:b/>
          <w:sz w:val="24"/>
          <w:lang w:val="en-US"/>
        </w:rPr>
      </w:pPr>
      <w:r w:rsidRPr="00AC154B">
        <w:rPr>
          <w:rFonts w:ascii="Calibri" w:eastAsia="Calibri" w:hAnsi="Calibri" w:cs="Times New Roman"/>
          <w:b/>
          <w:sz w:val="24"/>
          <w:lang w:val="en-US"/>
        </w:rPr>
        <w:t xml:space="preserve">4. Can the AAC recommend a set of instructions that staff could use 1) to determine whether exceedances at a station are due solely to incomplete fall turnover , 2) to determine to what degree low DO during fall turnover might be exacerbated by pollution, and 3) to </w:t>
      </w:r>
      <w:proofErr w:type="spellStart"/>
      <w:r w:rsidRPr="00AC154B">
        <w:rPr>
          <w:rFonts w:ascii="Calibri" w:eastAsia="Calibri" w:hAnsi="Calibri" w:cs="Times New Roman"/>
          <w:b/>
          <w:sz w:val="24"/>
          <w:lang w:val="en-US"/>
        </w:rPr>
        <w:t>downweight</w:t>
      </w:r>
      <w:proofErr w:type="spellEnd"/>
      <w:r w:rsidRPr="00AC154B">
        <w:rPr>
          <w:rFonts w:ascii="Calibri" w:eastAsia="Calibri" w:hAnsi="Calibri" w:cs="Times New Roman"/>
          <w:b/>
          <w:sz w:val="24"/>
          <w:lang w:val="en-US"/>
        </w:rPr>
        <w:t xml:space="preserve"> fall turnover DO data while still being protective of living resources?</w:t>
      </w:r>
    </w:p>
    <w:p w14:paraId="0D93960D" w14:textId="77777777" w:rsidR="00605838" w:rsidRDefault="00605838" w:rsidP="00605838">
      <w:pPr>
        <w:keepNext/>
        <w:keepLines/>
        <w:spacing w:before="200"/>
        <w:outlineLvl w:val="2"/>
        <w:rPr>
          <w:rFonts w:ascii="Cambria" w:eastAsia="Times New Roman" w:hAnsi="Cambria" w:cs="Times New Roman"/>
          <w:b/>
          <w:bCs/>
          <w:color w:val="4F81BD"/>
          <w:sz w:val="24"/>
          <w:lang w:val="en-US"/>
        </w:rPr>
      </w:pPr>
    </w:p>
    <w:p w14:paraId="71F022FF" w14:textId="77777777" w:rsidR="00605838" w:rsidRDefault="00605838" w:rsidP="00605838">
      <w:pPr>
        <w:keepNext/>
        <w:keepLines/>
        <w:spacing w:before="200"/>
        <w:outlineLvl w:val="2"/>
        <w:rPr>
          <w:rFonts w:ascii="Cambria" w:eastAsia="Times New Roman" w:hAnsi="Cambria" w:cs="Times New Roman"/>
          <w:b/>
          <w:bCs/>
          <w:color w:val="4F81BD"/>
          <w:sz w:val="24"/>
          <w:lang w:val="en-US"/>
        </w:rPr>
      </w:pPr>
      <w:r w:rsidRPr="00AC154B">
        <w:rPr>
          <w:rFonts w:ascii="Cambria" w:eastAsia="Times New Roman" w:hAnsi="Cambria" w:cs="Times New Roman"/>
          <w:b/>
          <w:bCs/>
          <w:color w:val="4F81BD"/>
          <w:sz w:val="24"/>
          <w:lang w:val="en-US"/>
        </w:rPr>
        <w:t>Literature Cited</w:t>
      </w:r>
    </w:p>
    <w:p w14:paraId="247B8C45" w14:textId="77777777" w:rsidR="00605838" w:rsidRPr="00605838" w:rsidRDefault="00605838" w:rsidP="00605838">
      <w:pPr>
        <w:keepNext/>
        <w:keepLines/>
        <w:spacing w:before="200"/>
        <w:outlineLvl w:val="2"/>
        <w:rPr>
          <w:rFonts w:ascii="Cambria" w:eastAsia="Times New Roman" w:hAnsi="Cambria" w:cs="Times New Roman"/>
          <w:b/>
          <w:bCs/>
          <w:color w:val="4F81BD"/>
          <w:sz w:val="24"/>
          <w:lang w:val="en-US"/>
        </w:rPr>
      </w:pPr>
    </w:p>
    <w:p w14:paraId="32C101D1" w14:textId="77777777" w:rsidR="00605838" w:rsidRPr="00AC154B" w:rsidRDefault="00605838" w:rsidP="00605838">
      <w:pPr>
        <w:rPr>
          <w:rFonts w:ascii="Calibri" w:eastAsia="Calibri" w:hAnsi="Calibri" w:cs="Times New Roman"/>
          <w:sz w:val="24"/>
          <w:szCs w:val="24"/>
          <w:lang w:val="en-US"/>
        </w:rPr>
      </w:pPr>
      <w:r w:rsidRPr="00AC154B">
        <w:rPr>
          <w:rFonts w:ascii="Calibri" w:eastAsia="Calibri" w:hAnsi="Calibri" w:cs="Times New Roman"/>
          <w:sz w:val="24"/>
          <w:szCs w:val="24"/>
          <w:lang w:val="en-US"/>
        </w:rPr>
        <w:t xml:space="preserve">Academic Advisory Committee (2005) January 2005 Report of the Academic Advisory Committee to Virginia Department of </w:t>
      </w:r>
      <w:proofErr w:type="spellStart"/>
      <w:r w:rsidRPr="00AC154B">
        <w:rPr>
          <w:rFonts w:ascii="Calibri" w:eastAsia="Calibri" w:hAnsi="Calibri" w:cs="Times New Roman"/>
          <w:sz w:val="24"/>
          <w:szCs w:val="24"/>
          <w:lang w:val="en-US"/>
        </w:rPr>
        <w:t>Evironmental</w:t>
      </w:r>
      <w:proofErr w:type="spellEnd"/>
      <w:r w:rsidRPr="00AC154B">
        <w:rPr>
          <w:rFonts w:ascii="Calibri" w:eastAsia="Calibri" w:hAnsi="Calibri" w:cs="Times New Roman"/>
          <w:sz w:val="24"/>
          <w:szCs w:val="24"/>
          <w:lang w:val="en-US"/>
        </w:rPr>
        <w:t xml:space="preserve"> Quality: Freshwater Nutrient Criteria.  </w:t>
      </w:r>
    </w:p>
    <w:p w14:paraId="316F8518" w14:textId="77777777" w:rsidR="00605838" w:rsidRPr="00AC154B" w:rsidRDefault="00605838" w:rsidP="00605838">
      <w:pPr>
        <w:rPr>
          <w:rFonts w:ascii="Calibri" w:eastAsia="Calibri" w:hAnsi="Calibri" w:cs="Times New Roman"/>
          <w:sz w:val="24"/>
          <w:szCs w:val="24"/>
          <w:lang w:val="en-US"/>
        </w:rPr>
      </w:pPr>
      <w:r w:rsidRPr="00AC154B">
        <w:rPr>
          <w:rFonts w:ascii="Calibri" w:eastAsia="Calibri" w:hAnsi="Calibri" w:cs="Times New Roman"/>
          <w:sz w:val="24"/>
          <w:szCs w:val="24"/>
          <w:lang w:val="en-US"/>
        </w:rPr>
        <w:t>Submitted to Division of Water Programs, Virginia DEQ on February 7, 2005.  120 pg.</w:t>
      </w:r>
    </w:p>
    <w:p w14:paraId="1E51BF37" w14:textId="77777777" w:rsidR="00605838" w:rsidRPr="00AC154B" w:rsidRDefault="00605838" w:rsidP="00605838">
      <w:pPr>
        <w:rPr>
          <w:rFonts w:ascii="Calibri" w:eastAsia="Calibri" w:hAnsi="Calibri" w:cs="Times New Roman"/>
          <w:sz w:val="24"/>
          <w:szCs w:val="24"/>
          <w:lang w:val="en-US"/>
        </w:rPr>
      </w:pPr>
    </w:p>
    <w:p w14:paraId="41215E1F" w14:textId="77777777" w:rsidR="00605838" w:rsidRPr="00AC154B" w:rsidRDefault="00605838" w:rsidP="00605838">
      <w:pPr>
        <w:rPr>
          <w:rFonts w:ascii="Calibri" w:eastAsia="Calibri" w:hAnsi="Calibri" w:cs="Times New Roman"/>
          <w:sz w:val="24"/>
          <w:szCs w:val="24"/>
          <w:lang w:val="en-US"/>
        </w:rPr>
      </w:pPr>
      <w:r w:rsidRPr="00AC154B">
        <w:rPr>
          <w:rFonts w:ascii="Calibri" w:eastAsia="Calibri" w:hAnsi="Calibri" w:cs="Times New Roman"/>
          <w:sz w:val="24"/>
          <w:szCs w:val="24"/>
          <w:lang w:val="en-US"/>
        </w:rPr>
        <w:t>Virginia Department of Environmental Quality (2009) Monitoring and Assessment Lakes and Reservoirs. Water Guidance Memo No. 09-2005. Richmond, Virginia. 31 pg.</w:t>
      </w:r>
    </w:p>
    <w:p w14:paraId="3824AD7E" w14:textId="77777777" w:rsidR="00605838" w:rsidRPr="00AC154B" w:rsidRDefault="00605838" w:rsidP="00605838">
      <w:pPr>
        <w:rPr>
          <w:rFonts w:ascii="Calibri" w:eastAsia="Calibri" w:hAnsi="Calibri" w:cs="Times New Roman"/>
          <w:sz w:val="24"/>
          <w:szCs w:val="24"/>
          <w:lang w:val="en-US"/>
        </w:rPr>
      </w:pPr>
    </w:p>
    <w:p w14:paraId="722099A1" w14:textId="77777777" w:rsidR="00605838" w:rsidRPr="00AC154B" w:rsidRDefault="00605838" w:rsidP="00605838">
      <w:pPr>
        <w:rPr>
          <w:rFonts w:ascii="Calibri" w:eastAsia="Calibri" w:hAnsi="Calibri" w:cs="Times New Roman"/>
          <w:sz w:val="24"/>
          <w:szCs w:val="24"/>
          <w:lang w:val="en-US"/>
        </w:rPr>
      </w:pPr>
      <w:r w:rsidRPr="00AC154B">
        <w:rPr>
          <w:rFonts w:ascii="Calibri" w:eastAsia="Calibri" w:hAnsi="Calibri" w:cs="Times New Roman"/>
          <w:sz w:val="24"/>
          <w:szCs w:val="24"/>
          <w:lang w:val="en-US"/>
        </w:rPr>
        <w:t>Virginia Department of Environmental Quality (2018) 2018 Water Quality Assessment Guidance Manual.  Water Guidance Memo No. GM18-2001. Richmond, Virginia. 110 pg.</w:t>
      </w:r>
    </w:p>
    <w:p w14:paraId="67B2B40A" w14:textId="77777777" w:rsidR="00605838" w:rsidRPr="00AC154B" w:rsidRDefault="00605838" w:rsidP="00605838">
      <w:pPr>
        <w:rPr>
          <w:rFonts w:ascii="Calibri" w:eastAsia="Calibri" w:hAnsi="Calibri" w:cs="Times New Roman"/>
          <w:sz w:val="24"/>
          <w:szCs w:val="24"/>
          <w:lang w:val="en-US"/>
        </w:rPr>
      </w:pPr>
    </w:p>
    <w:p w14:paraId="4DB1DBE4" w14:textId="77777777" w:rsidR="00605838" w:rsidRPr="00AC154B" w:rsidRDefault="00605838" w:rsidP="00605838">
      <w:pPr>
        <w:rPr>
          <w:rFonts w:ascii="Calibri" w:eastAsia="Calibri" w:hAnsi="Calibri" w:cs="Times New Roman"/>
          <w:sz w:val="24"/>
          <w:szCs w:val="24"/>
          <w:lang w:val="en-US"/>
        </w:rPr>
      </w:pPr>
      <w:r w:rsidRPr="00AC154B">
        <w:rPr>
          <w:rFonts w:ascii="Calibri" w:eastAsia="Calibri" w:hAnsi="Calibri" w:cs="Times New Roman"/>
          <w:sz w:val="24"/>
          <w:szCs w:val="24"/>
          <w:lang w:val="en-US"/>
        </w:rPr>
        <w:lastRenderedPageBreak/>
        <w:t>U.S Environmental Protection Agency (2002) Consolidated Assessment and Listing Methodology: Toward a Compendium of Best Practices.  Office of Wetlands, Oceans, and Watersheds. Washington, DC.  375 pg.</w:t>
      </w:r>
    </w:p>
    <w:p w14:paraId="3B4DA820" w14:textId="77777777" w:rsidR="00605838" w:rsidRPr="00AC154B" w:rsidRDefault="00605838" w:rsidP="00605838">
      <w:pPr>
        <w:spacing w:line="240" w:lineRule="auto"/>
        <w:rPr>
          <w:sz w:val="24"/>
          <w:szCs w:val="24"/>
        </w:rPr>
      </w:pPr>
    </w:p>
    <w:p w14:paraId="2D37957D" w14:textId="77777777" w:rsidR="00605838" w:rsidRDefault="00605838" w:rsidP="00605838">
      <w:pPr>
        <w:spacing w:line="240" w:lineRule="auto"/>
        <w:rPr>
          <w:sz w:val="24"/>
          <w:szCs w:val="24"/>
        </w:rPr>
      </w:pPr>
    </w:p>
    <w:p w14:paraId="486EA949" w14:textId="77777777" w:rsidR="00560B98" w:rsidRDefault="00560B98" w:rsidP="00F46727">
      <w:pPr>
        <w:spacing w:line="240" w:lineRule="auto"/>
        <w:rPr>
          <w:sz w:val="24"/>
          <w:szCs w:val="24"/>
        </w:rPr>
      </w:pPr>
    </w:p>
    <w:sectPr w:rsidR="00560B98" w:rsidSect="009950C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Cayelan C. Carey" w:date="2020-05-21T11:36:00Z" w:initials="CCC">
    <w:p w14:paraId="0B85529F" w14:textId="77777777" w:rsidR="00407450" w:rsidRDefault="00407450">
      <w:pPr>
        <w:pStyle w:val="CommentText"/>
      </w:pPr>
      <w:r>
        <w:rPr>
          <w:rStyle w:val="CommentReference"/>
        </w:rPr>
        <w:annotationRef/>
      </w:r>
      <w:r>
        <w:t>Whitney: do you mind putting that in here?</w:t>
      </w:r>
    </w:p>
  </w:comment>
  <w:comment w:id="3" w:author="Whitney Woelmer" w:date="2020-05-21T12:52:00Z" w:initials="WW">
    <w:p w14:paraId="3D8123B0" w14:textId="5E2AB880" w:rsidR="000A4B32" w:rsidRDefault="000A4B32">
      <w:pPr>
        <w:pStyle w:val="CommentText"/>
      </w:pPr>
      <w:r>
        <w:rPr>
          <w:rStyle w:val="CommentReference"/>
        </w:rPr>
        <w:annotationRef/>
      </w:r>
      <w:r>
        <w:t xml:space="preserve">Please feel free to </w:t>
      </w:r>
      <w:r>
        <w:t>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85529F" w15:done="0"/>
  <w15:commentEx w15:paraId="3D8123B0" w15:paraIdParent="0B8552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0F813" w16cex:dateUtc="2020-05-21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85529F" w16cid:durableId="2270F207"/>
  <w16cid:commentId w16cid:paraId="3D8123B0" w16cid:durableId="2270F8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5C0E6" w14:textId="77777777" w:rsidR="008666F5" w:rsidRDefault="008666F5">
      <w:pPr>
        <w:spacing w:line="240" w:lineRule="auto"/>
      </w:pPr>
      <w:r>
        <w:separator/>
      </w:r>
    </w:p>
  </w:endnote>
  <w:endnote w:type="continuationSeparator" w:id="0">
    <w:p w14:paraId="569EBAE6" w14:textId="77777777" w:rsidR="008666F5" w:rsidRDefault="008666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EMIE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5065420"/>
      <w:docPartObj>
        <w:docPartGallery w:val="Page Numbers (Bottom of Page)"/>
        <w:docPartUnique/>
      </w:docPartObj>
    </w:sdtPr>
    <w:sdtEndPr>
      <w:rPr>
        <w:noProof/>
      </w:rPr>
    </w:sdtEndPr>
    <w:sdtContent>
      <w:p w14:paraId="6926E912" w14:textId="77777777" w:rsidR="00407450" w:rsidRDefault="00407450">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4C85892" w14:textId="77777777" w:rsidR="00407450" w:rsidRDefault="0040745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69FDB" w14:textId="77777777" w:rsidR="008666F5" w:rsidRDefault="008666F5">
      <w:pPr>
        <w:spacing w:line="240" w:lineRule="auto"/>
      </w:pPr>
      <w:r>
        <w:separator/>
      </w:r>
    </w:p>
  </w:footnote>
  <w:footnote w:type="continuationSeparator" w:id="0">
    <w:p w14:paraId="27AC710F" w14:textId="77777777" w:rsidR="008666F5" w:rsidRDefault="008666F5">
      <w:pPr>
        <w:spacing w:line="240" w:lineRule="auto"/>
      </w:pPr>
      <w:r>
        <w:continuationSeparator/>
      </w:r>
    </w:p>
  </w:footnote>
  <w:footnote w:id="1">
    <w:p w14:paraId="2084D48B" w14:textId="77777777" w:rsidR="00407450" w:rsidRDefault="00407450" w:rsidP="00605838">
      <w:pPr>
        <w:pStyle w:val="FootnoteText"/>
      </w:pPr>
      <w:r>
        <w:rPr>
          <w:rStyle w:val="FootnoteReference"/>
        </w:rPr>
        <w:footnoteRef/>
      </w:r>
      <w:r>
        <w:t xml:space="preserve"> The “10.5% rule” is based on guidelines from the Environmental Protection Agency (</w:t>
      </w:r>
      <w:hyperlink r:id="rId1" w:history="1">
        <w:r w:rsidRPr="00042DE6">
          <w:rPr>
            <w:rStyle w:val="Hyperlink"/>
          </w:rPr>
          <w:t>EPA, 2002</w:t>
        </w:r>
      </w:hyperlink>
      <w:r>
        <w:t>) within the context of conventional parameter 305(b) assessments.  It is interchangeable with the “10% rule”.</w:t>
      </w:r>
    </w:p>
  </w:footnote>
  <w:footnote w:id="2">
    <w:p w14:paraId="22DAA3F3" w14:textId="77777777" w:rsidR="00407450" w:rsidRDefault="00407450" w:rsidP="00605838">
      <w:pPr>
        <w:pStyle w:val="FootnoteText"/>
      </w:pPr>
      <w:r>
        <w:rPr>
          <w:rStyle w:val="FootnoteReference"/>
        </w:rPr>
        <w:footnoteRef/>
      </w:r>
      <w:r>
        <w:t xml:space="preserve"> Out of the 137 lake/reservoir assessment units monitored by DEQ over the 2013 to 2018 period, 20% were monitored at two stations and 7% were monitored at three or more stations.  When citizen monitoring stations are included, 20% of monitored lake/reservoir assessment units have two stations and 14% have three or more stations. One lake/reservoir assessment unit has nine monitoring stations (five managed by DEQ and four managed by citizens).  </w:t>
      </w:r>
    </w:p>
  </w:footnote>
  <w:footnote w:id="3">
    <w:p w14:paraId="38D077BF" w14:textId="77777777" w:rsidR="00407450" w:rsidRDefault="00407450" w:rsidP="00605838">
      <w:pPr>
        <w:pStyle w:val="FootnoteText"/>
      </w:pPr>
      <w:r>
        <w:rPr>
          <w:rStyle w:val="FootnoteReference"/>
        </w:rPr>
        <w:footnoteRef/>
      </w:r>
      <w:r>
        <w:t xml:space="preserve"> Of the 41 most recently active citizen monitoring stations where “assessable” lake/reservoir DO datasets were generated, only five stations are associated with DO datasets that would be categorized as “surface only”.  But four of them were the sole station in their respective assessment unit.  At ten stations, citizen scientists took “bottom only” </w:t>
      </w:r>
      <w:r>
        <w:t xml:space="preserve">measurements  during the winter and spring while sampling the upper three meters during the rest of the year.  Full vertical profiles were consistently generated at most of the remaining stations.  </w:t>
      </w:r>
    </w:p>
    <w:p w14:paraId="308EA564" w14:textId="77777777" w:rsidR="00407450" w:rsidRDefault="00407450" w:rsidP="00605838">
      <w:pPr>
        <w:pStyle w:val="FootnoteText"/>
      </w:pPr>
    </w:p>
  </w:footnote>
  <w:footnote w:id="4">
    <w:p w14:paraId="6B6BC059" w14:textId="77777777" w:rsidR="00407450" w:rsidRDefault="00407450" w:rsidP="00605838">
      <w:pPr>
        <w:pStyle w:val="FootnoteText"/>
      </w:pPr>
      <w:r w:rsidRPr="00F73802">
        <w:rPr>
          <w:rStyle w:val="FootnoteReference"/>
        </w:rPr>
        <w:footnoteRef/>
      </w:r>
      <w:r w:rsidRPr="00F73802">
        <w:t xml:space="preserve"> The average size of a lake/reservoir assessment unit</w:t>
      </w:r>
      <w:r>
        <w:t xml:space="preserve"> (to date)</w:t>
      </w:r>
      <w:r w:rsidRPr="00F73802">
        <w:t xml:space="preserve"> is </w:t>
      </w:r>
      <w:r>
        <w:t xml:space="preserve">460 acres. The largest assessment unit is 30,665 acres and is located in Kerr Reservoir.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7249C"/>
    <w:multiLevelType w:val="hybridMultilevel"/>
    <w:tmpl w:val="36025E26"/>
    <w:lvl w:ilvl="0" w:tplc="4BF68C5C">
      <w:start w:val="1"/>
      <w:numFmt w:val="bullet"/>
      <w:lvlText w:val="•"/>
      <w:lvlJc w:val="left"/>
      <w:pPr>
        <w:tabs>
          <w:tab w:val="num" w:pos="720"/>
        </w:tabs>
        <w:ind w:left="720" w:hanging="360"/>
      </w:pPr>
      <w:rPr>
        <w:rFonts w:ascii="Arial" w:hAnsi="Arial" w:hint="default"/>
      </w:rPr>
    </w:lvl>
    <w:lvl w:ilvl="1" w:tplc="1382B36A" w:tentative="1">
      <w:start w:val="1"/>
      <w:numFmt w:val="bullet"/>
      <w:lvlText w:val="•"/>
      <w:lvlJc w:val="left"/>
      <w:pPr>
        <w:tabs>
          <w:tab w:val="num" w:pos="1440"/>
        </w:tabs>
        <w:ind w:left="1440" w:hanging="360"/>
      </w:pPr>
      <w:rPr>
        <w:rFonts w:ascii="Arial" w:hAnsi="Arial" w:hint="default"/>
      </w:rPr>
    </w:lvl>
    <w:lvl w:ilvl="2" w:tplc="811ECCF4" w:tentative="1">
      <w:start w:val="1"/>
      <w:numFmt w:val="bullet"/>
      <w:lvlText w:val="•"/>
      <w:lvlJc w:val="left"/>
      <w:pPr>
        <w:tabs>
          <w:tab w:val="num" w:pos="2160"/>
        </w:tabs>
        <w:ind w:left="2160" w:hanging="360"/>
      </w:pPr>
      <w:rPr>
        <w:rFonts w:ascii="Arial" w:hAnsi="Arial" w:hint="default"/>
      </w:rPr>
    </w:lvl>
    <w:lvl w:ilvl="3" w:tplc="607CD53A" w:tentative="1">
      <w:start w:val="1"/>
      <w:numFmt w:val="bullet"/>
      <w:lvlText w:val="•"/>
      <w:lvlJc w:val="left"/>
      <w:pPr>
        <w:tabs>
          <w:tab w:val="num" w:pos="2880"/>
        </w:tabs>
        <w:ind w:left="2880" w:hanging="360"/>
      </w:pPr>
      <w:rPr>
        <w:rFonts w:ascii="Arial" w:hAnsi="Arial" w:hint="default"/>
      </w:rPr>
    </w:lvl>
    <w:lvl w:ilvl="4" w:tplc="968AD662" w:tentative="1">
      <w:start w:val="1"/>
      <w:numFmt w:val="bullet"/>
      <w:lvlText w:val="•"/>
      <w:lvlJc w:val="left"/>
      <w:pPr>
        <w:tabs>
          <w:tab w:val="num" w:pos="3600"/>
        </w:tabs>
        <w:ind w:left="3600" w:hanging="360"/>
      </w:pPr>
      <w:rPr>
        <w:rFonts w:ascii="Arial" w:hAnsi="Arial" w:hint="default"/>
      </w:rPr>
    </w:lvl>
    <w:lvl w:ilvl="5" w:tplc="19ECB8A4" w:tentative="1">
      <w:start w:val="1"/>
      <w:numFmt w:val="bullet"/>
      <w:lvlText w:val="•"/>
      <w:lvlJc w:val="left"/>
      <w:pPr>
        <w:tabs>
          <w:tab w:val="num" w:pos="4320"/>
        </w:tabs>
        <w:ind w:left="4320" w:hanging="360"/>
      </w:pPr>
      <w:rPr>
        <w:rFonts w:ascii="Arial" w:hAnsi="Arial" w:hint="default"/>
      </w:rPr>
    </w:lvl>
    <w:lvl w:ilvl="6" w:tplc="014E4536" w:tentative="1">
      <w:start w:val="1"/>
      <w:numFmt w:val="bullet"/>
      <w:lvlText w:val="•"/>
      <w:lvlJc w:val="left"/>
      <w:pPr>
        <w:tabs>
          <w:tab w:val="num" w:pos="5040"/>
        </w:tabs>
        <w:ind w:left="5040" w:hanging="360"/>
      </w:pPr>
      <w:rPr>
        <w:rFonts w:ascii="Arial" w:hAnsi="Arial" w:hint="default"/>
      </w:rPr>
    </w:lvl>
    <w:lvl w:ilvl="7" w:tplc="BFC6C1F6" w:tentative="1">
      <w:start w:val="1"/>
      <w:numFmt w:val="bullet"/>
      <w:lvlText w:val="•"/>
      <w:lvlJc w:val="left"/>
      <w:pPr>
        <w:tabs>
          <w:tab w:val="num" w:pos="5760"/>
        </w:tabs>
        <w:ind w:left="5760" w:hanging="360"/>
      </w:pPr>
      <w:rPr>
        <w:rFonts w:ascii="Arial" w:hAnsi="Arial" w:hint="default"/>
      </w:rPr>
    </w:lvl>
    <w:lvl w:ilvl="8" w:tplc="9E5EF0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DD7788"/>
    <w:multiLevelType w:val="hybridMultilevel"/>
    <w:tmpl w:val="1BBA2954"/>
    <w:lvl w:ilvl="0" w:tplc="840A07BC">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7257F"/>
    <w:multiLevelType w:val="hybridMultilevel"/>
    <w:tmpl w:val="75F0DA7C"/>
    <w:lvl w:ilvl="0" w:tplc="5838B78C">
      <w:start w:val="1"/>
      <w:numFmt w:val="bullet"/>
      <w:lvlText w:val="•"/>
      <w:lvlJc w:val="left"/>
      <w:pPr>
        <w:tabs>
          <w:tab w:val="num" w:pos="720"/>
        </w:tabs>
        <w:ind w:left="720" w:hanging="360"/>
      </w:pPr>
      <w:rPr>
        <w:rFonts w:ascii="Arial" w:hAnsi="Arial" w:hint="default"/>
      </w:rPr>
    </w:lvl>
    <w:lvl w:ilvl="1" w:tplc="ED3E2ACE" w:tentative="1">
      <w:start w:val="1"/>
      <w:numFmt w:val="bullet"/>
      <w:lvlText w:val="•"/>
      <w:lvlJc w:val="left"/>
      <w:pPr>
        <w:tabs>
          <w:tab w:val="num" w:pos="1440"/>
        </w:tabs>
        <w:ind w:left="1440" w:hanging="360"/>
      </w:pPr>
      <w:rPr>
        <w:rFonts w:ascii="Arial" w:hAnsi="Arial" w:hint="default"/>
      </w:rPr>
    </w:lvl>
    <w:lvl w:ilvl="2" w:tplc="A7E0B552" w:tentative="1">
      <w:start w:val="1"/>
      <w:numFmt w:val="bullet"/>
      <w:lvlText w:val="•"/>
      <w:lvlJc w:val="left"/>
      <w:pPr>
        <w:tabs>
          <w:tab w:val="num" w:pos="2160"/>
        </w:tabs>
        <w:ind w:left="2160" w:hanging="360"/>
      </w:pPr>
      <w:rPr>
        <w:rFonts w:ascii="Arial" w:hAnsi="Arial" w:hint="default"/>
      </w:rPr>
    </w:lvl>
    <w:lvl w:ilvl="3" w:tplc="B79C9448" w:tentative="1">
      <w:start w:val="1"/>
      <w:numFmt w:val="bullet"/>
      <w:lvlText w:val="•"/>
      <w:lvlJc w:val="left"/>
      <w:pPr>
        <w:tabs>
          <w:tab w:val="num" w:pos="2880"/>
        </w:tabs>
        <w:ind w:left="2880" w:hanging="360"/>
      </w:pPr>
      <w:rPr>
        <w:rFonts w:ascii="Arial" w:hAnsi="Arial" w:hint="default"/>
      </w:rPr>
    </w:lvl>
    <w:lvl w:ilvl="4" w:tplc="0D4EB9BC" w:tentative="1">
      <w:start w:val="1"/>
      <w:numFmt w:val="bullet"/>
      <w:lvlText w:val="•"/>
      <w:lvlJc w:val="left"/>
      <w:pPr>
        <w:tabs>
          <w:tab w:val="num" w:pos="3600"/>
        </w:tabs>
        <w:ind w:left="3600" w:hanging="360"/>
      </w:pPr>
      <w:rPr>
        <w:rFonts w:ascii="Arial" w:hAnsi="Arial" w:hint="default"/>
      </w:rPr>
    </w:lvl>
    <w:lvl w:ilvl="5" w:tplc="F49A6FC4" w:tentative="1">
      <w:start w:val="1"/>
      <w:numFmt w:val="bullet"/>
      <w:lvlText w:val="•"/>
      <w:lvlJc w:val="left"/>
      <w:pPr>
        <w:tabs>
          <w:tab w:val="num" w:pos="4320"/>
        </w:tabs>
        <w:ind w:left="4320" w:hanging="360"/>
      </w:pPr>
      <w:rPr>
        <w:rFonts w:ascii="Arial" w:hAnsi="Arial" w:hint="default"/>
      </w:rPr>
    </w:lvl>
    <w:lvl w:ilvl="6" w:tplc="1414B8D8" w:tentative="1">
      <w:start w:val="1"/>
      <w:numFmt w:val="bullet"/>
      <w:lvlText w:val="•"/>
      <w:lvlJc w:val="left"/>
      <w:pPr>
        <w:tabs>
          <w:tab w:val="num" w:pos="5040"/>
        </w:tabs>
        <w:ind w:left="5040" w:hanging="360"/>
      </w:pPr>
      <w:rPr>
        <w:rFonts w:ascii="Arial" w:hAnsi="Arial" w:hint="default"/>
      </w:rPr>
    </w:lvl>
    <w:lvl w:ilvl="7" w:tplc="B426B882" w:tentative="1">
      <w:start w:val="1"/>
      <w:numFmt w:val="bullet"/>
      <w:lvlText w:val="•"/>
      <w:lvlJc w:val="left"/>
      <w:pPr>
        <w:tabs>
          <w:tab w:val="num" w:pos="5760"/>
        </w:tabs>
        <w:ind w:left="5760" w:hanging="360"/>
      </w:pPr>
      <w:rPr>
        <w:rFonts w:ascii="Arial" w:hAnsi="Arial" w:hint="default"/>
      </w:rPr>
    </w:lvl>
    <w:lvl w:ilvl="8" w:tplc="CA965C2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3520222"/>
    <w:multiLevelType w:val="multilevel"/>
    <w:tmpl w:val="EA3C8D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715678C"/>
    <w:multiLevelType w:val="hybridMultilevel"/>
    <w:tmpl w:val="461ABB5C"/>
    <w:lvl w:ilvl="0" w:tplc="5B52B2E2">
      <w:start w:val="1"/>
      <w:numFmt w:val="decimal"/>
      <w:lvlText w:val="%1."/>
      <w:lvlJc w:val="left"/>
      <w:pPr>
        <w:tabs>
          <w:tab w:val="num" w:pos="720"/>
        </w:tabs>
        <w:ind w:left="720" w:hanging="360"/>
      </w:pPr>
    </w:lvl>
    <w:lvl w:ilvl="1" w:tplc="2EC6B840" w:tentative="1">
      <w:start w:val="1"/>
      <w:numFmt w:val="decimal"/>
      <w:lvlText w:val="%2."/>
      <w:lvlJc w:val="left"/>
      <w:pPr>
        <w:tabs>
          <w:tab w:val="num" w:pos="1440"/>
        </w:tabs>
        <w:ind w:left="1440" w:hanging="360"/>
      </w:pPr>
    </w:lvl>
    <w:lvl w:ilvl="2" w:tplc="23AA8E7E" w:tentative="1">
      <w:start w:val="1"/>
      <w:numFmt w:val="decimal"/>
      <w:lvlText w:val="%3."/>
      <w:lvlJc w:val="left"/>
      <w:pPr>
        <w:tabs>
          <w:tab w:val="num" w:pos="2160"/>
        </w:tabs>
        <w:ind w:left="2160" w:hanging="360"/>
      </w:pPr>
    </w:lvl>
    <w:lvl w:ilvl="3" w:tplc="0A3E274A" w:tentative="1">
      <w:start w:val="1"/>
      <w:numFmt w:val="decimal"/>
      <w:lvlText w:val="%4."/>
      <w:lvlJc w:val="left"/>
      <w:pPr>
        <w:tabs>
          <w:tab w:val="num" w:pos="2880"/>
        </w:tabs>
        <w:ind w:left="2880" w:hanging="360"/>
      </w:pPr>
    </w:lvl>
    <w:lvl w:ilvl="4" w:tplc="8694676C" w:tentative="1">
      <w:start w:val="1"/>
      <w:numFmt w:val="decimal"/>
      <w:lvlText w:val="%5."/>
      <w:lvlJc w:val="left"/>
      <w:pPr>
        <w:tabs>
          <w:tab w:val="num" w:pos="3600"/>
        </w:tabs>
        <w:ind w:left="3600" w:hanging="360"/>
      </w:pPr>
    </w:lvl>
    <w:lvl w:ilvl="5" w:tplc="3C0AC046" w:tentative="1">
      <w:start w:val="1"/>
      <w:numFmt w:val="decimal"/>
      <w:lvlText w:val="%6."/>
      <w:lvlJc w:val="left"/>
      <w:pPr>
        <w:tabs>
          <w:tab w:val="num" w:pos="4320"/>
        </w:tabs>
        <w:ind w:left="4320" w:hanging="360"/>
      </w:pPr>
    </w:lvl>
    <w:lvl w:ilvl="6" w:tplc="D4266668" w:tentative="1">
      <w:start w:val="1"/>
      <w:numFmt w:val="decimal"/>
      <w:lvlText w:val="%7."/>
      <w:lvlJc w:val="left"/>
      <w:pPr>
        <w:tabs>
          <w:tab w:val="num" w:pos="5040"/>
        </w:tabs>
        <w:ind w:left="5040" w:hanging="360"/>
      </w:pPr>
    </w:lvl>
    <w:lvl w:ilvl="7" w:tplc="1AF0EF48" w:tentative="1">
      <w:start w:val="1"/>
      <w:numFmt w:val="decimal"/>
      <w:lvlText w:val="%8."/>
      <w:lvlJc w:val="left"/>
      <w:pPr>
        <w:tabs>
          <w:tab w:val="num" w:pos="5760"/>
        </w:tabs>
        <w:ind w:left="5760" w:hanging="360"/>
      </w:pPr>
    </w:lvl>
    <w:lvl w:ilvl="8" w:tplc="4C1C384C" w:tentative="1">
      <w:start w:val="1"/>
      <w:numFmt w:val="decimal"/>
      <w:lvlText w:val="%9."/>
      <w:lvlJc w:val="left"/>
      <w:pPr>
        <w:tabs>
          <w:tab w:val="num" w:pos="6480"/>
        </w:tabs>
        <w:ind w:left="6480" w:hanging="360"/>
      </w:pPr>
    </w:lvl>
  </w:abstractNum>
  <w:abstractNum w:abstractNumId="5" w15:restartNumberingAfterBreak="0">
    <w:nsid w:val="3FF67A1A"/>
    <w:multiLevelType w:val="hybridMultilevel"/>
    <w:tmpl w:val="21262828"/>
    <w:lvl w:ilvl="0" w:tplc="0616B736">
      <w:start w:val="1"/>
      <w:numFmt w:val="decimal"/>
      <w:lvlText w:val="%1."/>
      <w:lvlJc w:val="left"/>
      <w:pPr>
        <w:tabs>
          <w:tab w:val="num" w:pos="720"/>
        </w:tabs>
        <w:ind w:left="720" w:hanging="360"/>
      </w:pPr>
    </w:lvl>
    <w:lvl w:ilvl="1" w:tplc="03C604BE" w:tentative="1">
      <w:start w:val="1"/>
      <w:numFmt w:val="decimal"/>
      <w:lvlText w:val="%2."/>
      <w:lvlJc w:val="left"/>
      <w:pPr>
        <w:tabs>
          <w:tab w:val="num" w:pos="1440"/>
        </w:tabs>
        <w:ind w:left="1440" w:hanging="360"/>
      </w:pPr>
    </w:lvl>
    <w:lvl w:ilvl="2" w:tplc="4AAE7E3E" w:tentative="1">
      <w:start w:val="1"/>
      <w:numFmt w:val="decimal"/>
      <w:lvlText w:val="%3."/>
      <w:lvlJc w:val="left"/>
      <w:pPr>
        <w:tabs>
          <w:tab w:val="num" w:pos="2160"/>
        </w:tabs>
        <w:ind w:left="2160" w:hanging="360"/>
      </w:pPr>
    </w:lvl>
    <w:lvl w:ilvl="3" w:tplc="89949AEA" w:tentative="1">
      <w:start w:val="1"/>
      <w:numFmt w:val="decimal"/>
      <w:lvlText w:val="%4."/>
      <w:lvlJc w:val="left"/>
      <w:pPr>
        <w:tabs>
          <w:tab w:val="num" w:pos="2880"/>
        </w:tabs>
        <w:ind w:left="2880" w:hanging="360"/>
      </w:pPr>
    </w:lvl>
    <w:lvl w:ilvl="4" w:tplc="6A64FB5A" w:tentative="1">
      <w:start w:val="1"/>
      <w:numFmt w:val="decimal"/>
      <w:lvlText w:val="%5."/>
      <w:lvlJc w:val="left"/>
      <w:pPr>
        <w:tabs>
          <w:tab w:val="num" w:pos="3600"/>
        </w:tabs>
        <w:ind w:left="3600" w:hanging="360"/>
      </w:pPr>
    </w:lvl>
    <w:lvl w:ilvl="5" w:tplc="59C66366" w:tentative="1">
      <w:start w:val="1"/>
      <w:numFmt w:val="decimal"/>
      <w:lvlText w:val="%6."/>
      <w:lvlJc w:val="left"/>
      <w:pPr>
        <w:tabs>
          <w:tab w:val="num" w:pos="4320"/>
        </w:tabs>
        <w:ind w:left="4320" w:hanging="360"/>
      </w:pPr>
    </w:lvl>
    <w:lvl w:ilvl="6" w:tplc="DFFEAD74" w:tentative="1">
      <w:start w:val="1"/>
      <w:numFmt w:val="decimal"/>
      <w:lvlText w:val="%7."/>
      <w:lvlJc w:val="left"/>
      <w:pPr>
        <w:tabs>
          <w:tab w:val="num" w:pos="5040"/>
        </w:tabs>
        <w:ind w:left="5040" w:hanging="360"/>
      </w:pPr>
    </w:lvl>
    <w:lvl w:ilvl="7" w:tplc="B86EC47E" w:tentative="1">
      <w:start w:val="1"/>
      <w:numFmt w:val="decimal"/>
      <w:lvlText w:val="%8."/>
      <w:lvlJc w:val="left"/>
      <w:pPr>
        <w:tabs>
          <w:tab w:val="num" w:pos="5760"/>
        </w:tabs>
        <w:ind w:left="5760" w:hanging="360"/>
      </w:pPr>
    </w:lvl>
    <w:lvl w:ilvl="8" w:tplc="ADFE972C" w:tentative="1">
      <w:start w:val="1"/>
      <w:numFmt w:val="decimal"/>
      <w:lvlText w:val="%9."/>
      <w:lvlJc w:val="left"/>
      <w:pPr>
        <w:tabs>
          <w:tab w:val="num" w:pos="6480"/>
        </w:tabs>
        <w:ind w:left="6480" w:hanging="360"/>
      </w:pPr>
    </w:lvl>
  </w:abstractNum>
  <w:abstractNum w:abstractNumId="6" w15:restartNumberingAfterBreak="0">
    <w:nsid w:val="56110924"/>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58E648E1"/>
    <w:multiLevelType w:val="hybridMultilevel"/>
    <w:tmpl w:val="4AB45EA2"/>
    <w:lvl w:ilvl="0" w:tplc="D74E8E02">
      <w:start w:val="1"/>
      <w:numFmt w:val="bullet"/>
      <w:lvlText w:val="•"/>
      <w:lvlJc w:val="left"/>
      <w:pPr>
        <w:tabs>
          <w:tab w:val="num" w:pos="720"/>
        </w:tabs>
        <w:ind w:left="720" w:hanging="360"/>
      </w:pPr>
      <w:rPr>
        <w:rFonts w:ascii="Arial" w:hAnsi="Arial" w:hint="default"/>
      </w:rPr>
    </w:lvl>
    <w:lvl w:ilvl="1" w:tplc="437C444C">
      <w:start w:val="-1"/>
      <w:numFmt w:val="bullet"/>
      <w:lvlText w:val="•"/>
      <w:lvlJc w:val="left"/>
      <w:pPr>
        <w:tabs>
          <w:tab w:val="num" w:pos="1440"/>
        </w:tabs>
        <w:ind w:left="1440" w:hanging="360"/>
      </w:pPr>
      <w:rPr>
        <w:rFonts w:ascii="Arial" w:hAnsi="Arial" w:hint="default"/>
      </w:rPr>
    </w:lvl>
    <w:lvl w:ilvl="2" w:tplc="6D2EE9D8" w:tentative="1">
      <w:start w:val="1"/>
      <w:numFmt w:val="bullet"/>
      <w:lvlText w:val="•"/>
      <w:lvlJc w:val="left"/>
      <w:pPr>
        <w:tabs>
          <w:tab w:val="num" w:pos="2160"/>
        </w:tabs>
        <w:ind w:left="2160" w:hanging="360"/>
      </w:pPr>
      <w:rPr>
        <w:rFonts w:ascii="Arial" w:hAnsi="Arial" w:hint="default"/>
      </w:rPr>
    </w:lvl>
    <w:lvl w:ilvl="3" w:tplc="A03A62D6" w:tentative="1">
      <w:start w:val="1"/>
      <w:numFmt w:val="bullet"/>
      <w:lvlText w:val="•"/>
      <w:lvlJc w:val="left"/>
      <w:pPr>
        <w:tabs>
          <w:tab w:val="num" w:pos="2880"/>
        </w:tabs>
        <w:ind w:left="2880" w:hanging="360"/>
      </w:pPr>
      <w:rPr>
        <w:rFonts w:ascii="Arial" w:hAnsi="Arial" w:hint="default"/>
      </w:rPr>
    </w:lvl>
    <w:lvl w:ilvl="4" w:tplc="2C76FA60" w:tentative="1">
      <w:start w:val="1"/>
      <w:numFmt w:val="bullet"/>
      <w:lvlText w:val="•"/>
      <w:lvlJc w:val="left"/>
      <w:pPr>
        <w:tabs>
          <w:tab w:val="num" w:pos="3600"/>
        </w:tabs>
        <w:ind w:left="3600" w:hanging="360"/>
      </w:pPr>
      <w:rPr>
        <w:rFonts w:ascii="Arial" w:hAnsi="Arial" w:hint="default"/>
      </w:rPr>
    </w:lvl>
    <w:lvl w:ilvl="5" w:tplc="C5E2E8CA" w:tentative="1">
      <w:start w:val="1"/>
      <w:numFmt w:val="bullet"/>
      <w:lvlText w:val="•"/>
      <w:lvlJc w:val="left"/>
      <w:pPr>
        <w:tabs>
          <w:tab w:val="num" w:pos="4320"/>
        </w:tabs>
        <w:ind w:left="4320" w:hanging="360"/>
      </w:pPr>
      <w:rPr>
        <w:rFonts w:ascii="Arial" w:hAnsi="Arial" w:hint="default"/>
      </w:rPr>
    </w:lvl>
    <w:lvl w:ilvl="6" w:tplc="26225A74" w:tentative="1">
      <w:start w:val="1"/>
      <w:numFmt w:val="bullet"/>
      <w:lvlText w:val="•"/>
      <w:lvlJc w:val="left"/>
      <w:pPr>
        <w:tabs>
          <w:tab w:val="num" w:pos="5040"/>
        </w:tabs>
        <w:ind w:left="5040" w:hanging="360"/>
      </w:pPr>
      <w:rPr>
        <w:rFonts w:ascii="Arial" w:hAnsi="Arial" w:hint="default"/>
      </w:rPr>
    </w:lvl>
    <w:lvl w:ilvl="7" w:tplc="800021DC" w:tentative="1">
      <w:start w:val="1"/>
      <w:numFmt w:val="bullet"/>
      <w:lvlText w:val="•"/>
      <w:lvlJc w:val="left"/>
      <w:pPr>
        <w:tabs>
          <w:tab w:val="num" w:pos="5760"/>
        </w:tabs>
        <w:ind w:left="5760" w:hanging="360"/>
      </w:pPr>
      <w:rPr>
        <w:rFonts w:ascii="Arial" w:hAnsi="Arial" w:hint="default"/>
      </w:rPr>
    </w:lvl>
    <w:lvl w:ilvl="8" w:tplc="63CABA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EB6CDE"/>
    <w:multiLevelType w:val="hybridMultilevel"/>
    <w:tmpl w:val="9CE46376"/>
    <w:lvl w:ilvl="0" w:tplc="298EAEE4">
      <w:start w:val="1"/>
      <w:numFmt w:val="bullet"/>
      <w:lvlText w:val="•"/>
      <w:lvlJc w:val="left"/>
      <w:pPr>
        <w:tabs>
          <w:tab w:val="num" w:pos="720"/>
        </w:tabs>
        <w:ind w:left="720" w:hanging="360"/>
      </w:pPr>
      <w:rPr>
        <w:rFonts w:ascii="Arial" w:hAnsi="Arial" w:hint="default"/>
      </w:rPr>
    </w:lvl>
    <w:lvl w:ilvl="1" w:tplc="DD0CCC1E" w:tentative="1">
      <w:start w:val="1"/>
      <w:numFmt w:val="bullet"/>
      <w:lvlText w:val="•"/>
      <w:lvlJc w:val="left"/>
      <w:pPr>
        <w:tabs>
          <w:tab w:val="num" w:pos="1440"/>
        </w:tabs>
        <w:ind w:left="1440" w:hanging="360"/>
      </w:pPr>
      <w:rPr>
        <w:rFonts w:ascii="Arial" w:hAnsi="Arial" w:hint="default"/>
      </w:rPr>
    </w:lvl>
    <w:lvl w:ilvl="2" w:tplc="46CED158" w:tentative="1">
      <w:start w:val="1"/>
      <w:numFmt w:val="bullet"/>
      <w:lvlText w:val="•"/>
      <w:lvlJc w:val="left"/>
      <w:pPr>
        <w:tabs>
          <w:tab w:val="num" w:pos="2160"/>
        </w:tabs>
        <w:ind w:left="2160" w:hanging="360"/>
      </w:pPr>
      <w:rPr>
        <w:rFonts w:ascii="Arial" w:hAnsi="Arial" w:hint="default"/>
      </w:rPr>
    </w:lvl>
    <w:lvl w:ilvl="3" w:tplc="DE5AB9E2" w:tentative="1">
      <w:start w:val="1"/>
      <w:numFmt w:val="bullet"/>
      <w:lvlText w:val="•"/>
      <w:lvlJc w:val="left"/>
      <w:pPr>
        <w:tabs>
          <w:tab w:val="num" w:pos="2880"/>
        </w:tabs>
        <w:ind w:left="2880" w:hanging="360"/>
      </w:pPr>
      <w:rPr>
        <w:rFonts w:ascii="Arial" w:hAnsi="Arial" w:hint="default"/>
      </w:rPr>
    </w:lvl>
    <w:lvl w:ilvl="4" w:tplc="B366CBA2" w:tentative="1">
      <w:start w:val="1"/>
      <w:numFmt w:val="bullet"/>
      <w:lvlText w:val="•"/>
      <w:lvlJc w:val="left"/>
      <w:pPr>
        <w:tabs>
          <w:tab w:val="num" w:pos="3600"/>
        </w:tabs>
        <w:ind w:left="3600" w:hanging="360"/>
      </w:pPr>
      <w:rPr>
        <w:rFonts w:ascii="Arial" w:hAnsi="Arial" w:hint="default"/>
      </w:rPr>
    </w:lvl>
    <w:lvl w:ilvl="5" w:tplc="9000B1E2" w:tentative="1">
      <w:start w:val="1"/>
      <w:numFmt w:val="bullet"/>
      <w:lvlText w:val="•"/>
      <w:lvlJc w:val="left"/>
      <w:pPr>
        <w:tabs>
          <w:tab w:val="num" w:pos="4320"/>
        </w:tabs>
        <w:ind w:left="4320" w:hanging="360"/>
      </w:pPr>
      <w:rPr>
        <w:rFonts w:ascii="Arial" w:hAnsi="Arial" w:hint="default"/>
      </w:rPr>
    </w:lvl>
    <w:lvl w:ilvl="6" w:tplc="DD800ABA" w:tentative="1">
      <w:start w:val="1"/>
      <w:numFmt w:val="bullet"/>
      <w:lvlText w:val="•"/>
      <w:lvlJc w:val="left"/>
      <w:pPr>
        <w:tabs>
          <w:tab w:val="num" w:pos="5040"/>
        </w:tabs>
        <w:ind w:left="5040" w:hanging="360"/>
      </w:pPr>
      <w:rPr>
        <w:rFonts w:ascii="Arial" w:hAnsi="Arial" w:hint="default"/>
      </w:rPr>
    </w:lvl>
    <w:lvl w:ilvl="7" w:tplc="FF32DEAE" w:tentative="1">
      <w:start w:val="1"/>
      <w:numFmt w:val="bullet"/>
      <w:lvlText w:val="•"/>
      <w:lvlJc w:val="left"/>
      <w:pPr>
        <w:tabs>
          <w:tab w:val="num" w:pos="5760"/>
        </w:tabs>
        <w:ind w:left="5760" w:hanging="360"/>
      </w:pPr>
      <w:rPr>
        <w:rFonts w:ascii="Arial" w:hAnsi="Arial" w:hint="default"/>
      </w:rPr>
    </w:lvl>
    <w:lvl w:ilvl="8" w:tplc="687AACE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F772F9D"/>
    <w:multiLevelType w:val="hybridMultilevel"/>
    <w:tmpl w:val="AABC7402"/>
    <w:lvl w:ilvl="0" w:tplc="02A24C76">
      <w:start w:val="1"/>
      <w:numFmt w:val="bullet"/>
      <w:lvlText w:val="•"/>
      <w:lvlJc w:val="left"/>
      <w:pPr>
        <w:tabs>
          <w:tab w:val="num" w:pos="720"/>
        </w:tabs>
        <w:ind w:left="720" w:hanging="360"/>
      </w:pPr>
      <w:rPr>
        <w:rFonts w:ascii="Arial" w:hAnsi="Arial" w:hint="default"/>
      </w:rPr>
    </w:lvl>
    <w:lvl w:ilvl="1" w:tplc="B748CFB6" w:tentative="1">
      <w:start w:val="1"/>
      <w:numFmt w:val="bullet"/>
      <w:lvlText w:val="•"/>
      <w:lvlJc w:val="left"/>
      <w:pPr>
        <w:tabs>
          <w:tab w:val="num" w:pos="1440"/>
        </w:tabs>
        <w:ind w:left="1440" w:hanging="360"/>
      </w:pPr>
      <w:rPr>
        <w:rFonts w:ascii="Arial" w:hAnsi="Arial" w:hint="default"/>
      </w:rPr>
    </w:lvl>
    <w:lvl w:ilvl="2" w:tplc="0690FE3C" w:tentative="1">
      <w:start w:val="1"/>
      <w:numFmt w:val="bullet"/>
      <w:lvlText w:val="•"/>
      <w:lvlJc w:val="left"/>
      <w:pPr>
        <w:tabs>
          <w:tab w:val="num" w:pos="2160"/>
        </w:tabs>
        <w:ind w:left="2160" w:hanging="360"/>
      </w:pPr>
      <w:rPr>
        <w:rFonts w:ascii="Arial" w:hAnsi="Arial" w:hint="default"/>
      </w:rPr>
    </w:lvl>
    <w:lvl w:ilvl="3" w:tplc="FE8CFE26" w:tentative="1">
      <w:start w:val="1"/>
      <w:numFmt w:val="bullet"/>
      <w:lvlText w:val="•"/>
      <w:lvlJc w:val="left"/>
      <w:pPr>
        <w:tabs>
          <w:tab w:val="num" w:pos="2880"/>
        </w:tabs>
        <w:ind w:left="2880" w:hanging="360"/>
      </w:pPr>
      <w:rPr>
        <w:rFonts w:ascii="Arial" w:hAnsi="Arial" w:hint="default"/>
      </w:rPr>
    </w:lvl>
    <w:lvl w:ilvl="4" w:tplc="A998D226" w:tentative="1">
      <w:start w:val="1"/>
      <w:numFmt w:val="bullet"/>
      <w:lvlText w:val="•"/>
      <w:lvlJc w:val="left"/>
      <w:pPr>
        <w:tabs>
          <w:tab w:val="num" w:pos="3600"/>
        </w:tabs>
        <w:ind w:left="3600" w:hanging="360"/>
      </w:pPr>
      <w:rPr>
        <w:rFonts w:ascii="Arial" w:hAnsi="Arial" w:hint="default"/>
      </w:rPr>
    </w:lvl>
    <w:lvl w:ilvl="5" w:tplc="762633AA" w:tentative="1">
      <w:start w:val="1"/>
      <w:numFmt w:val="bullet"/>
      <w:lvlText w:val="•"/>
      <w:lvlJc w:val="left"/>
      <w:pPr>
        <w:tabs>
          <w:tab w:val="num" w:pos="4320"/>
        </w:tabs>
        <w:ind w:left="4320" w:hanging="360"/>
      </w:pPr>
      <w:rPr>
        <w:rFonts w:ascii="Arial" w:hAnsi="Arial" w:hint="default"/>
      </w:rPr>
    </w:lvl>
    <w:lvl w:ilvl="6" w:tplc="595A6DBA" w:tentative="1">
      <w:start w:val="1"/>
      <w:numFmt w:val="bullet"/>
      <w:lvlText w:val="•"/>
      <w:lvlJc w:val="left"/>
      <w:pPr>
        <w:tabs>
          <w:tab w:val="num" w:pos="5040"/>
        </w:tabs>
        <w:ind w:left="5040" w:hanging="360"/>
      </w:pPr>
      <w:rPr>
        <w:rFonts w:ascii="Arial" w:hAnsi="Arial" w:hint="default"/>
      </w:rPr>
    </w:lvl>
    <w:lvl w:ilvl="7" w:tplc="E27E8908" w:tentative="1">
      <w:start w:val="1"/>
      <w:numFmt w:val="bullet"/>
      <w:lvlText w:val="•"/>
      <w:lvlJc w:val="left"/>
      <w:pPr>
        <w:tabs>
          <w:tab w:val="num" w:pos="5760"/>
        </w:tabs>
        <w:ind w:left="5760" w:hanging="360"/>
      </w:pPr>
      <w:rPr>
        <w:rFonts w:ascii="Arial" w:hAnsi="Arial" w:hint="default"/>
      </w:rPr>
    </w:lvl>
    <w:lvl w:ilvl="8" w:tplc="A118B11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4F0FFC"/>
    <w:multiLevelType w:val="multilevel"/>
    <w:tmpl w:val="B87E7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0"/>
  </w:num>
  <w:num w:numId="3">
    <w:abstractNumId w:val="6"/>
  </w:num>
  <w:num w:numId="4">
    <w:abstractNumId w:val="1"/>
  </w:num>
  <w:num w:numId="5">
    <w:abstractNumId w:val="5"/>
  </w:num>
  <w:num w:numId="6">
    <w:abstractNumId w:val="0"/>
  </w:num>
  <w:num w:numId="7">
    <w:abstractNumId w:val="4"/>
  </w:num>
  <w:num w:numId="8">
    <w:abstractNumId w:val="2"/>
  </w:num>
  <w:num w:numId="9">
    <w:abstractNumId w:val="7"/>
  </w:num>
  <w:num w:numId="10">
    <w:abstractNumId w:val="8"/>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hitney Woelmer">
    <w15:presenceInfo w15:providerId="Windows Live" w15:userId="9a37888df6543052"/>
  </w15:person>
  <w15:person w15:author="Cayelan C. Carey">
    <w15:presenceInfo w15:providerId="None" w15:userId="Cayelan C. Ca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B98"/>
    <w:rsid w:val="00001C92"/>
    <w:rsid w:val="00002A47"/>
    <w:rsid w:val="000215BF"/>
    <w:rsid w:val="000219BB"/>
    <w:rsid w:val="0002794E"/>
    <w:rsid w:val="00040FC8"/>
    <w:rsid w:val="0004643E"/>
    <w:rsid w:val="0005314D"/>
    <w:rsid w:val="00062DD1"/>
    <w:rsid w:val="00066F10"/>
    <w:rsid w:val="00084B7D"/>
    <w:rsid w:val="00085D57"/>
    <w:rsid w:val="0009142F"/>
    <w:rsid w:val="000934D7"/>
    <w:rsid w:val="00093A34"/>
    <w:rsid w:val="000A4B32"/>
    <w:rsid w:val="000A7020"/>
    <w:rsid w:val="000A731E"/>
    <w:rsid w:val="000B0390"/>
    <w:rsid w:val="000B1533"/>
    <w:rsid w:val="000B5FD6"/>
    <w:rsid w:val="000B6A2D"/>
    <w:rsid w:val="000C3396"/>
    <w:rsid w:val="000E79E6"/>
    <w:rsid w:val="000F0C5E"/>
    <w:rsid w:val="000F25A4"/>
    <w:rsid w:val="00107364"/>
    <w:rsid w:val="001132B9"/>
    <w:rsid w:val="00116BB3"/>
    <w:rsid w:val="0013497C"/>
    <w:rsid w:val="0014333C"/>
    <w:rsid w:val="001574A9"/>
    <w:rsid w:val="00160708"/>
    <w:rsid w:val="00161318"/>
    <w:rsid w:val="00165D1D"/>
    <w:rsid w:val="00172490"/>
    <w:rsid w:val="00172982"/>
    <w:rsid w:val="00175186"/>
    <w:rsid w:val="00192382"/>
    <w:rsid w:val="00197183"/>
    <w:rsid w:val="001B3C2F"/>
    <w:rsid w:val="001C16E2"/>
    <w:rsid w:val="001C31C3"/>
    <w:rsid w:val="001D16E3"/>
    <w:rsid w:val="001E1082"/>
    <w:rsid w:val="001E5184"/>
    <w:rsid w:val="001E5804"/>
    <w:rsid w:val="001E6A17"/>
    <w:rsid w:val="001F02DD"/>
    <w:rsid w:val="00211824"/>
    <w:rsid w:val="00216449"/>
    <w:rsid w:val="00231D6D"/>
    <w:rsid w:val="00240681"/>
    <w:rsid w:val="00245D4B"/>
    <w:rsid w:val="00252212"/>
    <w:rsid w:val="00270E2F"/>
    <w:rsid w:val="002756CF"/>
    <w:rsid w:val="00276CE3"/>
    <w:rsid w:val="00286CDD"/>
    <w:rsid w:val="00286D44"/>
    <w:rsid w:val="0029022B"/>
    <w:rsid w:val="0029025E"/>
    <w:rsid w:val="002975E0"/>
    <w:rsid w:val="002B0309"/>
    <w:rsid w:val="002C625C"/>
    <w:rsid w:val="002D0E5A"/>
    <w:rsid w:val="002F3126"/>
    <w:rsid w:val="002F36C5"/>
    <w:rsid w:val="002F7AAE"/>
    <w:rsid w:val="002F7D79"/>
    <w:rsid w:val="00302A23"/>
    <w:rsid w:val="00312709"/>
    <w:rsid w:val="00316445"/>
    <w:rsid w:val="00325E06"/>
    <w:rsid w:val="00334531"/>
    <w:rsid w:val="00337F52"/>
    <w:rsid w:val="00342703"/>
    <w:rsid w:val="003445CF"/>
    <w:rsid w:val="00347BAC"/>
    <w:rsid w:val="00350143"/>
    <w:rsid w:val="003503AC"/>
    <w:rsid w:val="00352D53"/>
    <w:rsid w:val="00355196"/>
    <w:rsid w:val="003558D1"/>
    <w:rsid w:val="00357359"/>
    <w:rsid w:val="003659B4"/>
    <w:rsid w:val="00372045"/>
    <w:rsid w:val="003859EE"/>
    <w:rsid w:val="00386B2B"/>
    <w:rsid w:val="00386BEA"/>
    <w:rsid w:val="0039189A"/>
    <w:rsid w:val="003933BB"/>
    <w:rsid w:val="00393792"/>
    <w:rsid w:val="003A58E3"/>
    <w:rsid w:val="003A759C"/>
    <w:rsid w:val="003C5F00"/>
    <w:rsid w:val="003D56FC"/>
    <w:rsid w:val="003E4B8A"/>
    <w:rsid w:val="003F13EA"/>
    <w:rsid w:val="003F2721"/>
    <w:rsid w:val="003F4CCC"/>
    <w:rsid w:val="00401ACA"/>
    <w:rsid w:val="00402D5C"/>
    <w:rsid w:val="00407450"/>
    <w:rsid w:val="00417794"/>
    <w:rsid w:val="0042397C"/>
    <w:rsid w:val="00430C38"/>
    <w:rsid w:val="00446482"/>
    <w:rsid w:val="004544C8"/>
    <w:rsid w:val="00461A12"/>
    <w:rsid w:val="00474FD8"/>
    <w:rsid w:val="00477625"/>
    <w:rsid w:val="00477D96"/>
    <w:rsid w:val="004A7154"/>
    <w:rsid w:val="004A7FE2"/>
    <w:rsid w:val="004C3509"/>
    <w:rsid w:val="004C58B5"/>
    <w:rsid w:val="004E7813"/>
    <w:rsid w:val="00512F24"/>
    <w:rsid w:val="005144D0"/>
    <w:rsid w:val="00514FAF"/>
    <w:rsid w:val="0051738C"/>
    <w:rsid w:val="00521EB0"/>
    <w:rsid w:val="00533A98"/>
    <w:rsid w:val="005374AA"/>
    <w:rsid w:val="005478C2"/>
    <w:rsid w:val="00552F16"/>
    <w:rsid w:val="005573FD"/>
    <w:rsid w:val="00557B45"/>
    <w:rsid w:val="00560B98"/>
    <w:rsid w:val="00561591"/>
    <w:rsid w:val="00566803"/>
    <w:rsid w:val="005701E3"/>
    <w:rsid w:val="0057230A"/>
    <w:rsid w:val="00583654"/>
    <w:rsid w:val="005839B4"/>
    <w:rsid w:val="00587304"/>
    <w:rsid w:val="005946C8"/>
    <w:rsid w:val="005B32F1"/>
    <w:rsid w:val="005B46CD"/>
    <w:rsid w:val="005C2590"/>
    <w:rsid w:val="005D2872"/>
    <w:rsid w:val="005D6A35"/>
    <w:rsid w:val="005E2ECE"/>
    <w:rsid w:val="005F5849"/>
    <w:rsid w:val="00600DBB"/>
    <w:rsid w:val="00605838"/>
    <w:rsid w:val="00610A0E"/>
    <w:rsid w:val="006124B7"/>
    <w:rsid w:val="00613442"/>
    <w:rsid w:val="00651FB5"/>
    <w:rsid w:val="0065638C"/>
    <w:rsid w:val="00671E8E"/>
    <w:rsid w:val="006737D8"/>
    <w:rsid w:val="006961DB"/>
    <w:rsid w:val="006A74E0"/>
    <w:rsid w:val="006B6092"/>
    <w:rsid w:val="006C361A"/>
    <w:rsid w:val="006C3FA8"/>
    <w:rsid w:val="006E7781"/>
    <w:rsid w:val="006F31BC"/>
    <w:rsid w:val="006F6052"/>
    <w:rsid w:val="00703E60"/>
    <w:rsid w:val="00716C0A"/>
    <w:rsid w:val="00722BD1"/>
    <w:rsid w:val="00726F52"/>
    <w:rsid w:val="007334D7"/>
    <w:rsid w:val="007370A1"/>
    <w:rsid w:val="00744ED6"/>
    <w:rsid w:val="0075320D"/>
    <w:rsid w:val="00755D2E"/>
    <w:rsid w:val="007572AC"/>
    <w:rsid w:val="007630B5"/>
    <w:rsid w:val="007661F4"/>
    <w:rsid w:val="0078064D"/>
    <w:rsid w:val="00780B79"/>
    <w:rsid w:val="00784819"/>
    <w:rsid w:val="00785B30"/>
    <w:rsid w:val="007910BD"/>
    <w:rsid w:val="007A3D50"/>
    <w:rsid w:val="007A74C5"/>
    <w:rsid w:val="007C0B72"/>
    <w:rsid w:val="007D0383"/>
    <w:rsid w:val="007E089E"/>
    <w:rsid w:val="007E7D94"/>
    <w:rsid w:val="007F07C3"/>
    <w:rsid w:val="007F0807"/>
    <w:rsid w:val="007F5CD8"/>
    <w:rsid w:val="007F6CA7"/>
    <w:rsid w:val="00803292"/>
    <w:rsid w:val="008060F6"/>
    <w:rsid w:val="00806D55"/>
    <w:rsid w:val="00825AAF"/>
    <w:rsid w:val="00826268"/>
    <w:rsid w:val="0083488A"/>
    <w:rsid w:val="00841353"/>
    <w:rsid w:val="00843401"/>
    <w:rsid w:val="0085414D"/>
    <w:rsid w:val="008605EF"/>
    <w:rsid w:val="00863D3C"/>
    <w:rsid w:val="00864A72"/>
    <w:rsid w:val="00864F63"/>
    <w:rsid w:val="008666F5"/>
    <w:rsid w:val="008757C2"/>
    <w:rsid w:val="00876547"/>
    <w:rsid w:val="00877809"/>
    <w:rsid w:val="00895630"/>
    <w:rsid w:val="008A30D1"/>
    <w:rsid w:val="008B5600"/>
    <w:rsid w:val="008C0C36"/>
    <w:rsid w:val="008D29F8"/>
    <w:rsid w:val="008E5076"/>
    <w:rsid w:val="008F297A"/>
    <w:rsid w:val="008F2ACB"/>
    <w:rsid w:val="008F3664"/>
    <w:rsid w:val="008F4D84"/>
    <w:rsid w:val="008F5B37"/>
    <w:rsid w:val="00910EB2"/>
    <w:rsid w:val="009110B5"/>
    <w:rsid w:val="00915DD2"/>
    <w:rsid w:val="00916891"/>
    <w:rsid w:val="009209E0"/>
    <w:rsid w:val="009465C3"/>
    <w:rsid w:val="009636AB"/>
    <w:rsid w:val="0096376B"/>
    <w:rsid w:val="0097370A"/>
    <w:rsid w:val="009737DA"/>
    <w:rsid w:val="0098352B"/>
    <w:rsid w:val="00987FC4"/>
    <w:rsid w:val="00994B76"/>
    <w:rsid w:val="009950C7"/>
    <w:rsid w:val="009C4BED"/>
    <w:rsid w:val="009D1D17"/>
    <w:rsid w:val="009D38A7"/>
    <w:rsid w:val="009D479F"/>
    <w:rsid w:val="009E58A2"/>
    <w:rsid w:val="009E7734"/>
    <w:rsid w:val="00A035F7"/>
    <w:rsid w:val="00A0468A"/>
    <w:rsid w:val="00A0627A"/>
    <w:rsid w:val="00A12745"/>
    <w:rsid w:val="00A1386F"/>
    <w:rsid w:val="00A162EF"/>
    <w:rsid w:val="00A22A61"/>
    <w:rsid w:val="00A233C6"/>
    <w:rsid w:val="00A2662F"/>
    <w:rsid w:val="00A312C6"/>
    <w:rsid w:val="00A3743C"/>
    <w:rsid w:val="00A40971"/>
    <w:rsid w:val="00A4136C"/>
    <w:rsid w:val="00A51075"/>
    <w:rsid w:val="00A565CB"/>
    <w:rsid w:val="00A71937"/>
    <w:rsid w:val="00A854A2"/>
    <w:rsid w:val="00A85B17"/>
    <w:rsid w:val="00AA156A"/>
    <w:rsid w:val="00AA32D6"/>
    <w:rsid w:val="00AA7758"/>
    <w:rsid w:val="00AB4503"/>
    <w:rsid w:val="00AC21DB"/>
    <w:rsid w:val="00AD069C"/>
    <w:rsid w:val="00AD0D99"/>
    <w:rsid w:val="00AD7F53"/>
    <w:rsid w:val="00AE64CE"/>
    <w:rsid w:val="00AF03D3"/>
    <w:rsid w:val="00B06195"/>
    <w:rsid w:val="00B0774C"/>
    <w:rsid w:val="00B123B2"/>
    <w:rsid w:val="00B13464"/>
    <w:rsid w:val="00B17320"/>
    <w:rsid w:val="00B4230C"/>
    <w:rsid w:val="00B456EF"/>
    <w:rsid w:val="00B61932"/>
    <w:rsid w:val="00B818EB"/>
    <w:rsid w:val="00B81EAE"/>
    <w:rsid w:val="00BA736B"/>
    <w:rsid w:val="00BB03CC"/>
    <w:rsid w:val="00BB0BD1"/>
    <w:rsid w:val="00BB777F"/>
    <w:rsid w:val="00BB7F63"/>
    <w:rsid w:val="00BC202A"/>
    <w:rsid w:val="00BD5B3B"/>
    <w:rsid w:val="00BD6DCF"/>
    <w:rsid w:val="00BE4C71"/>
    <w:rsid w:val="00BF4BB8"/>
    <w:rsid w:val="00C13946"/>
    <w:rsid w:val="00C13E82"/>
    <w:rsid w:val="00C15AEE"/>
    <w:rsid w:val="00C208A3"/>
    <w:rsid w:val="00C24CAA"/>
    <w:rsid w:val="00C25065"/>
    <w:rsid w:val="00C31D87"/>
    <w:rsid w:val="00C37FD8"/>
    <w:rsid w:val="00C40FC9"/>
    <w:rsid w:val="00C4173C"/>
    <w:rsid w:val="00C4661B"/>
    <w:rsid w:val="00C52584"/>
    <w:rsid w:val="00C6647F"/>
    <w:rsid w:val="00C66EF7"/>
    <w:rsid w:val="00C77737"/>
    <w:rsid w:val="00C80BC1"/>
    <w:rsid w:val="00C80E0C"/>
    <w:rsid w:val="00C876B5"/>
    <w:rsid w:val="00C94C84"/>
    <w:rsid w:val="00C97DD5"/>
    <w:rsid w:val="00CA5D93"/>
    <w:rsid w:val="00CA65E1"/>
    <w:rsid w:val="00CC1721"/>
    <w:rsid w:val="00CE0F65"/>
    <w:rsid w:val="00CE3282"/>
    <w:rsid w:val="00CF5D3A"/>
    <w:rsid w:val="00D040CB"/>
    <w:rsid w:val="00D061CC"/>
    <w:rsid w:val="00D07750"/>
    <w:rsid w:val="00D120A2"/>
    <w:rsid w:val="00D12B2E"/>
    <w:rsid w:val="00D16577"/>
    <w:rsid w:val="00D31407"/>
    <w:rsid w:val="00D33CF0"/>
    <w:rsid w:val="00D37EFF"/>
    <w:rsid w:val="00D420F9"/>
    <w:rsid w:val="00D4597B"/>
    <w:rsid w:val="00D469D4"/>
    <w:rsid w:val="00D56AD6"/>
    <w:rsid w:val="00D601D8"/>
    <w:rsid w:val="00D6631F"/>
    <w:rsid w:val="00D704D6"/>
    <w:rsid w:val="00D96C68"/>
    <w:rsid w:val="00DB7EE8"/>
    <w:rsid w:val="00DC0BBE"/>
    <w:rsid w:val="00DC2528"/>
    <w:rsid w:val="00DE098E"/>
    <w:rsid w:val="00DE27E7"/>
    <w:rsid w:val="00DE5304"/>
    <w:rsid w:val="00DE5532"/>
    <w:rsid w:val="00DE6786"/>
    <w:rsid w:val="00DF19BE"/>
    <w:rsid w:val="00DF623D"/>
    <w:rsid w:val="00DF62FA"/>
    <w:rsid w:val="00DF773A"/>
    <w:rsid w:val="00E02B94"/>
    <w:rsid w:val="00E07031"/>
    <w:rsid w:val="00E17B26"/>
    <w:rsid w:val="00E335D7"/>
    <w:rsid w:val="00E510D1"/>
    <w:rsid w:val="00E5491E"/>
    <w:rsid w:val="00E561D4"/>
    <w:rsid w:val="00E612A2"/>
    <w:rsid w:val="00E7054B"/>
    <w:rsid w:val="00E723E2"/>
    <w:rsid w:val="00EB293A"/>
    <w:rsid w:val="00EB33A0"/>
    <w:rsid w:val="00EB77FE"/>
    <w:rsid w:val="00EC28B8"/>
    <w:rsid w:val="00EC6C65"/>
    <w:rsid w:val="00EE7819"/>
    <w:rsid w:val="00EF523F"/>
    <w:rsid w:val="00F02BED"/>
    <w:rsid w:val="00F04B03"/>
    <w:rsid w:val="00F05AD5"/>
    <w:rsid w:val="00F07204"/>
    <w:rsid w:val="00F14016"/>
    <w:rsid w:val="00F1726C"/>
    <w:rsid w:val="00F400EF"/>
    <w:rsid w:val="00F46727"/>
    <w:rsid w:val="00F537C1"/>
    <w:rsid w:val="00F81E0E"/>
    <w:rsid w:val="00F82CEB"/>
    <w:rsid w:val="00F840E2"/>
    <w:rsid w:val="00F900D8"/>
    <w:rsid w:val="00F93043"/>
    <w:rsid w:val="00F9369A"/>
    <w:rsid w:val="00F93BA0"/>
    <w:rsid w:val="00F94171"/>
    <w:rsid w:val="00FB24C9"/>
    <w:rsid w:val="00FB4DC2"/>
    <w:rsid w:val="00FC5496"/>
    <w:rsid w:val="00FD2B74"/>
    <w:rsid w:val="00FE26C5"/>
    <w:rsid w:val="00FF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4CB9"/>
  <w15:docId w15:val="{F6D319DA-880B-1E40-8362-055FAF67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9379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3792"/>
    <w:rPr>
      <w:rFonts w:ascii="Times New Roman" w:hAnsi="Times New Roman" w:cs="Times New Roman"/>
      <w:sz w:val="18"/>
      <w:szCs w:val="18"/>
    </w:rPr>
  </w:style>
  <w:style w:type="table" w:styleId="TableGrid">
    <w:name w:val="Table Grid"/>
    <w:basedOn w:val="TableNormal"/>
    <w:uiPriority w:val="39"/>
    <w:rsid w:val="00AF03D3"/>
    <w:pPr>
      <w:spacing w:line="240" w:lineRule="auto"/>
    </w:pPr>
    <w:rPr>
      <w:rFonts w:asciiTheme="minorHAnsi" w:eastAsiaTheme="minorHAnsi"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723E2"/>
    <w:rPr>
      <w:b/>
      <w:bCs/>
    </w:rPr>
  </w:style>
  <w:style w:type="character" w:customStyle="1" w:styleId="CommentSubjectChar">
    <w:name w:val="Comment Subject Char"/>
    <w:basedOn w:val="CommentTextChar"/>
    <w:link w:val="CommentSubject"/>
    <w:uiPriority w:val="99"/>
    <w:semiHidden/>
    <w:rsid w:val="00E723E2"/>
    <w:rPr>
      <w:b/>
      <w:bCs/>
      <w:sz w:val="20"/>
      <w:szCs w:val="20"/>
    </w:rPr>
  </w:style>
  <w:style w:type="paragraph" w:styleId="ListParagraph">
    <w:name w:val="List Paragraph"/>
    <w:basedOn w:val="Normal"/>
    <w:uiPriority w:val="34"/>
    <w:qFormat/>
    <w:rsid w:val="008D29F8"/>
    <w:pPr>
      <w:ind w:left="720"/>
      <w:contextualSpacing/>
    </w:pPr>
  </w:style>
  <w:style w:type="character" w:styleId="Hyperlink">
    <w:name w:val="Hyperlink"/>
    <w:basedOn w:val="DefaultParagraphFont"/>
    <w:uiPriority w:val="99"/>
    <w:unhideWhenUsed/>
    <w:rsid w:val="001F02DD"/>
    <w:rPr>
      <w:color w:val="0000FF" w:themeColor="hyperlink"/>
      <w:u w:val="single"/>
    </w:rPr>
  </w:style>
  <w:style w:type="character" w:customStyle="1" w:styleId="UnresolvedMention1">
    <w:name w:val="Unresolved Mention1"/>
    <w:basedOn w:val="DefaultParagraphFont"/>
    <w:uiPriority w:val="99"/>
    <w:semiHidden/>
    <w:unhideWhenUsed/>
    <w:rsid w:val="001F02DD"/>
    <w:rPr>
      <w:color w:val="605E5C"/>
      <w:shd w:val="clear" w:color="auto" w:fill="E1DFDD"/>
    </w:rPr>
  </w:style>
  <w:style w:type="character" w:styleId="FollowedHyperlink">
    <w:name w:val="FollowedHyperlink"/>
    <w:basedOn w:val="DefaultParagraphFont"/>
    <w:uiPriority w:val="99"/>
    <w:semiHidden/>
    <w:unhideWhenUsed/>
    <w:rsid w:val="00FF5239"/>
    <w:rPr>
      <w:color w:val="800080" w:themeColor="followedHyperlink"/>
      <w:u w:val="single"/>
    </w:rPr>
  </w:style>
  <w:style w:type="paragraph" w:styleId="Header">
    <w:name w:val="header"/>
    <w:basedOn w:val="Normal"/>
    <w:link w:val="HeaderChar"/>
    <w:uiPriority w:val="99"/>
    <w:unhideWhenUsed/>
    <w:rsid w:val="00755D2E"/>
    <w:pPr>
      <w:tabs>
        <w:tab w:val="center" w:pos="4680"/>
        <w:tab w:val="right" w:pos="9360"/>
      </w:tabs>
      <w:spacing w:line="240" w:lineRule="auto"/>
    </w:pPr>
  </w:style>
  <w:style w:type="character" w:customStyle="1" w:styleId="HeaderChar">
    <w:name w:val="Header Char"/>
    <w:basedOn w:val="DefaultParagraphFont"/>
    <w:link w:val="Header"/>
    <w:uiPriority w:val="99"/>
    <w:rsid w:val="00755D2E"/>
  </w:style>
  <w:style w:type="paragraph" w:styleId="Footer">
    <w:name w:val="footer"/>
    <w:basedOn w:val="Normal"/>
    <w:link w:val="FooterChar"/>
    <w:uiPriority w:val="99"/>
    <w:unhideWhenUsed/>
    <w:rsid w:val="00755D2E"/>
    <w:pPr>
      <w:tabs>
        <w:tab w:val="center" w:pos="4680"/>
        <w:tab w:val="right" w:pos="9360"/>
      </w:tabs>
      <w:spacing w:line="240" w:lineRule="auto"/>
    </w:pPr>
  </w:style>
  <w:style w:type="character" w:customStyle="1" w:styleId="FooterChar">
    <w:name w:val="Footer Char"/>
    <w:basedOn w:val="DefaultParagraphFont"/>
    <w:link w:val="Footer"/>
    <w:uiPriority w:val="99"/>
    <w:rsid w:val="00755D2E"/>
  </w:style>
  <w:style w:type="paragraph" w:styleId="Revision">
    <w:name w:val="Revision"/>
    <w:hidden/>
    <w:uiPriority w:val="99"/>
    <w:semiHidden/>
    <w:rsid w:val="002C625C"/>
    <w:pPr>
      <w:spacing w:line="240" w:lineRule="auto"/>
    </w:pPr>
  </w:style>
  <w:style w:type="character" w:customStyle="1" w:styleId="apple-converted-space">
    <w:name w:val="apple-converted-space"/>
    <w:basedOn w:val="DefaultParagraphFont"/>
    <w:rsid w:val="00BB03CC"/>
  </w:style>
  <w:style w:type="paragraph" w:styleId="FootnoteText">
    <w:name w:val="footnote text"/>
    <w:basedOn w:val="Normal"/>
    <w:link w:val="FootnoteTextChar"/>
    <w:uiPriority w:val="99"/>
    <w:semiHidden/>
    <w:unhideWhenUsed/>
    <w:rsid w:val="00605838"/>
    <w:pPr>
      <w:spacing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semiHidden/>
    <w:rsid w:val="00605838"/>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6058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3506">
      <w:bodyDiv w:val="1"/>
      <w:marLeft w:val="0"/>
      <w:marRight w:val="0"/>
      <w:marTop w:val="0"/>
      <w:marBottom w:val="0"/>
      <w:divBdr>
        <w:top w:val="none" w:sz="0" w:space="0" w:color="auto"/>
        <w:left w:val="none" w:sz="0" w:space="0" w:color="auto"/>
        <w:bottom w:val="none" w:sz="0" w:space="0" w:color="auto"/>
        <w:right w:val="none" w:sz="0" w:space="0" w:color="auto"/>
      </w:divBdr>
    </w:div>
    <w:div w:id="94837321">
      <w:bodyDiv w:val="1"/>
      <w:marLeft w:val="0"/>
      <w:marRight w:val="0"/>
      <w:marTop w:val="0"/>
      <w:marBottom w:val="0"/>
      <w:divBdr>
        <w:top w:val="none" w:sz="0" w:space="0" w:color="auto"/>
        <w:left w:val="none" w:sz="0" w:space="0" w:color="auto"/>
        <w:bottom w:val="none" w:sz="0" w:space="0" w:color="auto"/>
        <w:right w:val="none" w:sz="0" w:space="0" w:color="auto"/>
      </w:divBdr>
      <w:divsChild>
        <w:div w:id="664936992">
          <w:marLeft w:val="360"/>
          <w:marRight w:val="0"/>
          <w:marTop w:val="200"/>
          <w:marBottom w:val="0"/>
          <w:divBdr>
            <w:top w:val="none" w:sz="0" w:space="0" w:color="auto"/>
            <w:left w:val="none" w:sz="0" w:space="0" w:color="auto"/>
            <w:bottom w:val="none" w:sz="0" w:space="0" w:color="auto"/>
            <w:right w:val="none" w:sz="0" w:space="0" w:color="auto"/>
          </w:divBdr>
        </w:div>
        <w:div w:id="2133284888">
          <w:marLeft w:val="360"/>
          <w:marRight w:val="0"/>
          <w:marTop w:val="200"/>
          <w:marBottom w:val="0"/>
          <w:divBdr>
            <w:top w:val="none" w:sz="0" w:space="0" w:color="auto"/>
            <w:left w:val="none" w:sz="0" w:space="0" w:color="auto"/>
            <w:bottom w:val="none" w:sz="0" w:space="0" w:color="auto"/>
            <w:right w:val="none" w:sz="0" w:space="0" w:color="auto"/>
          </w:divBdr>
        </w:div>
        <w:div w:id="830870701">
          <w:marLeft w:val="360"/>
          <w:marRight w:val="0"/>
          <w:marTop w:val="200"/>
          <w:marBottom w:val="0"/>
          <w:divBdr>
            <w:top w:val="none" w:sz="0" w:space="0" w:color="auto"/>
            <w:left w:val="none" w:sz="0" w:space="0" w:color="auto"/>
            <w:bottom w:val="none" w:sz="0" w:space="0" w:color="auto"/>
            <w:right w:val="none" w:sz="0" w:space="0" w:color="auto"/>
          </w:divBdr>
        </w:div>
        <w:div w:id="1709647578">
          <w:marLeft w:val="360"/>
          <w:marRight w:val="0"/>
          <w:marTop w:val="200"/>
          <w:marBottom w:val="0"/>
          <w:divBdr>
            <w:top w:val="none" w:sz="0" w:space="0" w:color="auto"/>
            <w:left w:val="none" w:sz="0" w:space="0" w:color="auto"/>
            <w:bottom w:val="none" w:sz="0" w:space="0" w:color="auto"/>
            <w:right w:val="none" w:sz="0" w:space="0" w:color="auto"/>
          </w:divBdr>
        </w:div>
      </w:divsChild>
    </w:div>
    <w:div w:id="189034122">
      <w:bodyDiv w:val="1"/>
      <w:marLeft w:val="0"/>
      <w:marRight w:val="0"/>
      <w:marTop w:val="0"/>
      <w:marBottom w:val="0"/>
      <w:divBdr>
        <w:top w:val="none" w:sz="0" w:space="0" w:color="auto"/>
        <w:left w:val="none" w:sz="0" w:space="0" w:color="auto"/>
        <w:bottom w:val="none" w:sz="0" w:space="0" w:color="auto"/>
        <w:right w:val="none" w:sz="0" w:space="0" w:color="auto"/>
      </w:divBdr>
    </w:div>
    <w:div w:id="267590534">
      <w:bodyDiv w:val="1"/>
      <w:marLeft w:val="0"/>
      <w:marRight w:val="0"/>
      <w:marTop w:val="0"/>
      <w:marBottom w:val="0"/>
      <w:divBdr>
        <w:top w:val="none" w:sz="0" w:space="0" w:color="auto"/>
        <w:left w:val="none" w:sz="0" w:space="0" w:color="auto"/>
        <w:bottom w:val="none" w:sz="0" w:space="0" w:color="auto"/>
        <w:right w:val="none" w:sz="0" w:space="0" w:color="auto"/>
      </w:divBdr>
    </w:div>
    <w:div w:id="311100542">
      <w:bodyDiv w:val="1"/>
      <w:marLeft w:val="0"/>
      <w:marRight w:val="0"/>
      <w:marTop w:val="0"/>
      <w:marBottom w:val="0"/>
      <w:divBdr>
        <w:top w:val="none" w:sz="0" w:space="0" w:color="auto"/>
        <w:left w:val="none" w:sz="0" w:space="0" w:color="auto"/>
        <w:bottom w:val="none" w:sz="0" w:space="0" w:color="auto"/>
        <w:right w:val="none" w:sz="0" w:space="0" w:color="auto"/>
      </w:divBdr>
    </w:div>
    <w:div w:id="601453980">
      <w:bodyDiv w:val="1"/>
      <w:marLeft w:val="0"/>
      <w:marRight w:val="0"/>
      <w:marTop w:val="0"/>
      <w:marBottom w:val="0"/>
      <w:divBdr>
        <w:top w:val="none" w:sz="0" w:space="0" w:color="auto"/>
        <w:left w:val="none" w:sz="0" w:space="0" w:color="auto"/>
        <w:bottom w:val="none" w:sz="0" w:space="0" w:color="auto"/>
        <w:right w:val="none" w:sz="0" w:space="0" w:color="auto"/>
      </w:divBdr>
      <w:divsChild>
        <w:div w:id="1873689210">
          <w:marLeft w:val="360"/>
          <w:marRight w:val="0"/>
          <w:marTop w:val="200"/>
          <w:marBottom w:val="0"/>
          <w:divBdr>
            <w:top w:val="none" w:sz="0" w:space="0" w:color="auto"/>
            <w:left w:val="none" w:sz="0" w:space="0" w:color="auto"/>
            <w:bottom w:val="none" w:sz="0" w:space="0" w:color="auto"/>
            <w:right w:val="none" w:sz="0" w:space="0" w:color="auto"/>
          </w:divBdr>
        </w:div>
        <w:div w:id="1557932538">
          <w:marLeft w:val="360"/>
          <w:marRight w:val="0"/>
          <w:marTop w:val="200"/>
          <w:marBottom w:val="0"/>
          <w:divBdr>
            <w:top w:val="none" w:sz="0" w:space="0" w:color="auto"/>
            <w:left w:val="none" w:sz="0" w:space="0" w:color="auto"/>
            <w:bottom w:val="none" w:sz="0" w:space="0" w:color="auto"/>
            <w:right w:val="none" w:sz="0" w:space="0" w:color="auto"/>
          </w:divBdr>
        </w:div>
        <w:div w:id="1215391552">
          <w:marLeft w:val="360"/>
          <w:marRight w:val="0"/>
          <w:marTop w:val="200"/>
          <w:marBottom w:val="0"/>
          <w:divBdr>
            <w:top w:val="none" w:sz="0" w:space="0" w:color="auto"/>
            <w:left w:val="none" w:sz="0" w:space="0" w:color="auto"/>
            <w:bottom w:val="none" w:sz="0" w:space="0" w:color="auto"/>
            <w:right w:val="none" w:sz="0" w:space="0" w:color="auto"/>
          </w:divBdr>
        </w:div>
      </w:divsChild>
    </w:div>
    <w:div w:id="714306692">
      <w:bodyDiv w:val="1"/>
      <w:marLeft w:val="0"/>
      <w:marRight w:val="0"/>
      <w:marTop w:val="0"/>
      <w:marBottom w:val="0"/>
      <w:divBdr>
        <w:top w:val="none" w:sz="0" w:space="0" w:color="auto"/>
        <w:left w:val="none" w:sz="0" w:space="0" w:color="auto"/>
        <w:bottom w:val="none" w:sz="0" w:space="0" w:color="auto"/>
        <w:right w:val="none" w:sz="0" w:space="0" w:color="auto"/>
      </w:divBdr>
      <w:divsChild>
        <w:div w:id="1214389445">
          <w:marLeft w:val="360"/>
          <w:marRight w:val="0"/>
          <w:marTop w:val="200"/>
          <w:marBottom w:val="0"/>
          <w:divBdr>
            <w:top w:val="none" w:sz="0" w:space="0" w:color="auto"/>
            <w:left w:val="none" w:sz="0" w:space="0" w:color="auto"/>
            <w:bottom w:val="none" w:sz="0" w:space="0" w:color="auto"/>
            <w:right w:val="none" w:sz="0" w:space="0" w:color="auto"/>
          </w:divBdr>
        </w:div>
        <w:div w:id="1110007993">
          <w:marLeft w:val="1080"/>
          <w:marRight w:val="0"/>
          <w:marTop w:val="100"/>
          <w:marBottom w:val="0"/>
          <w:divBdr>
            <w:top w:val="none" w:sz="0" w:space="0" w:color="auto"/>
            <w:left w:val="none" w:sz="0" w:space="0" w:color="auto"/>
            <w:bottom w:val="none" w:sz="0" w:space="0" w:color="auto"/>
            <w:right w:val="none" w:sz="0" w:space="0" w:color="auto"/>
          </w:divBdr>
        </w:div>
        <w:div w:id="900096375">
          <w:marLeft w:val="360"/>
          <w:marRight w:val="0"/>
          <w:marTop w:val="200"/>
          <w:marBottom w:val="0"/>
          <w:divBdr>
            <w:top w:val="none" w:sz="0" w:space="0" w:color="auto"/>
            <w:left w:val="none" w:sz="0" w:space="0" w:color="auto"/>
            <w:bottom w:val="none" w:sz="0" w:space="0" w:color="auto"/>
            <w:right w:val="none" w:sz="0" w:space="0" w:color="auto"/>
          </w:divBdr>
        </w:div>
        <w:div w:id="1250230760">
          <w:marLeft w:val="360"/>
          <w:marRight w:val="0"/>
          <w:marTop w:val="200"/>
          <w:marBottom w:val="0"/>
          <w:divBdr>
            <w:top w:val="none" w:sz="0" w:space="0" w:color="auto"/>
            <w:left w:val="none" w:sz="0" w:space="0" w:color="auto"/>
            <w:bottom w:val="none" w:sz="0" w:space="0" w:color="auto"/>
            <w:right w:val="none" w:sz="0" w:space="0" w:color="auto"/>
          </w:divBdr>
        </w:div>
      </w:divsChild>
    </w:div>
    <w:div w:id="782502650">
      <w:bodyDiv w:val="1"/>
      <w:marLeft w:val="0"/>
      <w:marRight w:val="0"/>
      <w:marTop w:val="0"/>
      <w:marBottom w:val="0"/>
      <w:divBdr>
        <w:top w:val="none" w:sz="0" w:space="0" w:color="auto"/>
        <w:left w:val="none" w:sz="0" w:space="0" w:color="auto"/>
        <w:bottom w:val="none" w:sz="0" w:space="0" w:color="auto"/>
        <w:right w:val="none" w:sz="0" w:space="0" w:color="auto"/>
      </w:divBdr>
    </w:div>
    <w:div w:id="831988590">
      <w:bodyDiv w:val="1"/>
      <w:marLeft w:val="0"/>
      <w:marRight w:val="0"/>
      <w:marTop w:val="0"/>
      <w:marBottom w:val="0"/>
      <w:divBdr>
        <w:top w:val="none" w:sz="0" w:space="0" w:color="auto"/>
        <w:left w:val="none" w:sz="0" w:space="0" w:color="auto"/>
        <w:bottom w:val="none" w:sz="0" w:space="0" w:color="auto"/>
        <w:right w:val="none" w:sz="0" w:space="0" w:color="auto"/>
      </w:divBdr>
    </w:div>
    <w:div w:id="905997505">
      <w:bodyDiv w:val="1"/>
      <w:marLeft w:val="0"/>
      <w:marRight w:val="0"/>
      <w:marTop w:val="0"/>
      <w:marBottom w:val="0"/>
      <w:divBdr>
        <w:top w:val="none" w:sz="0" w:space="0" w:color="auto"/>
        <w:left w:val="none" w:sz="0" w:space="0" w:color="auto"/>
        <w:bottom w:val="none" w:sz="0" w:space="0" w:color="auto"/>
        <w:right w:val="none" w:sz="0" w:space="0" w:color="auto"/>
      </w:divBdr>
    </w:div>
    <w:div w:id="923611320">
      <w:bodyDiv w:val="1"/>
      <w:marLeft w:val="0"/>
      <w:marRight w:val="0"/>
      <w:marTop w:val="0"/>
      <w:marBottom w:val="0"/>
      <w:divBdr>
        <w:top w:val="none" w:sz="0" w:space="0" w:color="auto"/>
        <w:left w:val="none" w:sz="0" w:space="0" w:color="auto"/>
        <w:bottom w:val="none" w:sz="0" w:space="0" w:color="auto"/>
        <w:right w:val="none" w:sz="0" w:space="0" w:color="auto"/>
      </w:divBdr>
    </w:div>
    <w:div w:id="950018854">
      <w:bodyDiv w:val="1"/>
      <w:marLeft w:val="0"/>
      <w:marRight w:val="0"/>
      <w:marTop w:val="0"/>
      <w:marBottom w:val="0"/>
      <w:divBdr>
        <w:top w:val="none" w:sz="0" w:space="0" w:color="auto"/>
        <w:left w:val="none" w:sz="0" w:space="0" w:color="auto"/>
        <w:bottom w:val="none" w:sz="0" w:space="0" w:color="auto"/>
        <w:right w:val="none" w:sz="0" w:space="0" w:color="auto"/>
      </w:divBdr>
    </w:div>
    <w:div w:id="1198471183">
      <w:bodyDiv w:val="1"/>
      <w:marLeft w:val="0"/>
      <w:marRight w:val="0"/>
      <w:marTop w:val="0"/>
      <w:marBottom w:val="0"/>
      <w:divBdr>
        <w:top w:val="none" w:sz="0" w:space="0" w:color="auto"/>
        <w:left w:val="none" w:sz="0" w:space="0" w:color="auto"/>
        <w:bottom w:val="none" w:sz="0" w:space="0" w:color="auto"/>
        <w:right w:val="none" w:sz="0" w:space="0" w:color="auto"/>
      </w:divBdr>
    </w:div>
    <w:div w:id="1418944211">
      <w:bodyDiv w:val="1"/>
      <w:marLeft w:val="0"/>
      <w:marRight w:val="0"/>
      <w:marTop w:val="0"/>
      <w:marBottom w:val="0"/>
      <w:divBdr>
        <w:top w:val="none" w:sz="0" w:space="0" w:color="auto"/>
        <w:left w:val="none" w:sz="0" w:space="0" w:color="auto"/>
        <w:bottom w:val="none" w:sz="0" w:space="0" w:color="auto"/>
        <w:right w:val="none" w:sz="0" w:space="0" w:color="auto"/>
      </w:divBdr>
    </w:div>
    <w:div w:id="1753702082">
      <w:bodyDiv w:val="1"/>
      <w:marLeft w:val="0"/>
      <w:marRight w:val="0"/>
      <w:marTop w:val="0"/>
      <w:marBottom w:val="0"/>
      <w:divBdr>
        <w:top w:val="none" w:sz="0" w:space="0" w:color="auto"/>
        <w:left w:val="none" w:sz="0" w:space="0" w:color="auto"/>
        <w:bottom w:val="none" w:sz="0" w:space="0" w:color="auto"/>
        <w:right w:val="none" w:sz="0" w:space="0" w:color="auto"/>
      </w:divBdr>
    </w:div>
    <w:div w:id="1821770966">
      <w:bodyDiv w:val="1"/>
      <w:marLeft w:val="0"/>
      <w:marRight w:val="0"/>
      <w:marTop w:val="0"/>
      <w:marBottom w:val="0"/>
      <w:divBdr>
        <w:top w:val="none" w:sz="0" w:space="0" w:color="auto"/>
        <w:left w:val="none" w:sz="0" w:space="0" w:color="auto"/>
        <w:bottom w:val="none" w:sz="0" w:space="0" w:color="auto"/>
        <w:right w:val="none" w:sz="0" w:space="0" w:color="auto"/>
      </w:divBdr>
    </w:div>
    <w:div w:id="1910573895">
      <w:bodyDiv w:val="1"/>
      <w:marLeft w:val="0"/>
      <w:marRight w:val="0"/>
      <w:marTop w:val="0"/>
      <w:marBottom w:val="0"/>
      <w:divBdr>
        <w:top w:val="none" w:sz="0" w:space="0" w:color="auto"/>
        <w:left w:val="none" w:sz="0" w:space="0" w:color="auto"/>
        <w:bottom w:val="none" w:sz="0" w:space="0" w:color="auto"/>
        <w:right w:val="none" w:sz="0" w:space="0" w:color="auto"/>
      </w:divBdr>
      <w:divsChild>
        <w:div w:id="952712685">
          <w:marLeft w:val="360"/>
          <w:marRight w:val="0"/>
          <w:marTop w:val="200"/>
          <w:marBottom w:val="0"/>
          <w:divBdr>
            <w:top w:val="none" w:sz="0" w:space="0" w:color="auto"/>
            <w:left w:val="none" w:sz="0" w:space="0" w:color="auto"/>
            <w:bottom w:val="none" w:sz="0" w:space="0" w:color="auto"/>
            <w:right w:val="none" w:sz="0" w:space="0" w:color="auto"/>
          </w:divBdr>
        </w:div>
        <w:div w:id="828788651">
          <w:marLeft w:val="360"/>
          <w:marRight w:val="0"/>
          <w:marTop w:val="200"/>
          <w:marBottom w:val="0"/>
          <w:divBdr>
            <w:top w:val="none" w:sz="0" w:space="0" w:color="auto"/>
            <w:left w:val="none" w:sz="0" w:space="0" w:color="auto"/>
            <w:bottom w:val="none" w:sz="0" w:space="0" w:color="auto"/>
            <w:right w:val="none" w:sz="0" w:space="0" w:color="auto"/>
          </w:divBdr>
        </w:div>
      </w:divsChild>
    </w:div>
    <w:div w:id="2019696190">
      <w:bodyDiv w:val="1"/>
      <w:marLeft w:val="0"/>
      <w:marRight w:val="0"/>
      <w:marTop w:val="0"/>
      <w:marBottom w:val="0"/>
      <w:divBdr>
        <w:top w:val="none" w:sz="0" w:space="0" w:color="auto"/>
        <w:left w:val="none" w:sz="0" w:space="0" w:color="auto"/>
        <w:bottom w:val="none" w:sz="0" w:space="0" w:color="auto"/>
        <w:right w:val="none" w:sz="0" w:space="0" w:color="auto"/>
      </w:divBdr>
      <w:divsChild>
        <w:div w:id="460925623">
          <w:marLeft w:val="360"/>
          <w:marRight w:val="0"/>
          <w:marTop w:val="200"/>
          <w:marBottom w:val="0"/>
          <w:divBdr>
            <w:top w:val="none" w:sz="0" w:space="0" w:color="auto"/>
            <w:left w:val="none" w:sz="0" w:space="0" w:color="auto"/>
            <w:bottom w:val="none" w:sz="0" w:space="0" w:color="auto"/>
            <w:right w:val="none" w:sz="0" w:space="0" w:color="auto"/>
          </w:divBdr>
        </w:div>
        <w:div w:id="1542287318">
          <w:marLeft w:val="806"/>
          <w:marRight w:val="0"/>
          <w:marTop w:val="200"/>
          <w:marBottom w:val="0"/>
          <w:divBdr>
            <w:top w:val="none" w:sz="0" w:space="0" w:color="auto"/>
            <w:left w:val="none" w:sz="0" w:space="0" w:color="auto"/>
            <w:bottom w:val="none" w:sz="0" w:space="0" w:color="auto"/>
            <w:right w:val="none" w:sz="0" w:space="0" w:color="auto"/>
          </w:divBdr>
        </w:div>
        <w:div w:id="1779133109">
          <w:marLeft w:val="806"/>
          <w:marRight w:val="0"/>
          <w:marTop w:val="200"/>
          <w:marBottom w:val="0"/>
          <w:divBdr>
            <w:top w:val="none" w:sz="0" w:space="0" w:color="auto"/>
            <w:left w:val="none" w:sz="0" w:space="0" w:color="auto"/>
            <w:bottom w:val="none" w:sz="0" w:space="0" w:color="auto"/>
            <w:right w:val="none" w:sz="0" w:space="0" w:color="auto"/>
          </w:divBdr>
        </w:div>
        <w:div w:id="477578158">
          <w:marLeft w:val="806"/>
          <w:marRight w:val="0"/>
          <w:marTop w:val="200"/>
          <w:marBottom w:val="0"/>
          <w:divBdr>
            <w:top w:val="none" w:sz="0" w:space="0" w:color="auto"/>
            <w:left w:val="none" w:sz="0" w:space="0" w:color="auto"/>
            <w:bottom w:val="none" w:sz="0" w:space="0" w:color="auto"/>
            <w:right w:val="none" w:sz="0" w:space="0" w:color="auto"/>
          </w:divBdr>
        </w:div>
      </w:divsChild>
    </w:div>
    <w:div w:id="2021274935">
      <w:bodyDiv w:val="1"/>
      <w:marLeft w:val="0"/>
      <w:marRight w:val="0"/>
      <w:marTop w:val="0"/>
      <w:marBottom w:val="0"/>
      <w:divBdr>
        <w:top w:val="none" w:sz="0" w:space="0" w:color="auto"/>
        <w:left w:val="none" w:sz="0" w:space="0" w:color="auto"/>
        <w:bottom w:val="none" w:sz="0" w:space="0" w:color="auto"/>
        <w:right w:val="none" w:sz="0" w:space="0" w:color="auto"/>
      </w:divBdr>
      <w:divsChild>
        <w:div w:id="276377938">
          <w:marLeft w:val="806"/>
          <w:marRight w:val="0"/>
          <w:marTop w:val="200"/>
          <w:marBottom w:val="0"/>
          <w:divBdr>
            <w:top w:val="none" w:sz="0" w:space="0" w:color="auto"/>
            <w:left w:val="none" w:sz="0" w:space="0" w:color="auto"/>
            <w:bottom w:val="none" w:sz="0" w:space="0" w:color="auto"/>
            <w:right w:val="none" w:sz="0" w:space="0" w:color="auto"/>
          </w:divBdr>
        </w:div>
        <w:div w:id="2069108358">
          <w:marLeft w:val="806"/>
          <w:marRight w:val="0"/>
          <w:marTop w:val="200"/>
          <w:marBottom w:val="0"/>
          <w:divBdr>
            <w:top w:val="none" w:sz="0" w:space="0" w:color="auto"/>
            <w:left w:val="none" w:sz="0" w:space="0" w:color="auto"/>
            <w:bottom w:val="none" w:sz="0" w:space="0" w:color="auto"/>
            <w:right w:val="none" w:sz="0" w:space="0" w:color="auto"/>
          </w:divBdr>
        </w:div>
        <w:div w:id="375350837">
          <w:marLeft w:val="806"/>
          <w:marRight w:val="0"/>
          <w:marTop w:val="200"/>
          <w:marBottom w:val="0"/>
          <w:divBdr>
            <w:top w:val="none" w:sz="0" w:space="0" w:color="auto"/>
            <w:left w:val="none" w:sz="0" w:space="0" w:color="auto"/>
            <w:bottom w:val="none" w:sz="0" w:space="0" w:color="auto"/>
            <w:right w:val="none" w:sz="0" w:space="0" w:color="auto"/>
          </w:divBdr>
        </w:div>
        <w:div w:id="840582322">
          <w:marLeft w:val="806"/>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www.zotero.org/google-docs/?5g9Cdm" TargetMode="External"/><Relationship Id="rId42" Type="http://schemas.openxmlformats.org/officeDocument/2006/relationships/hyperlink" Target="https://doi.org/10.1021/es301422r" TargetMode="External"/><Relationship Id="rId47" Type="http://schemas.openxmlformats.org/officeDocument/2006/relationships/hyperlink" Target="https://doi.org/10.1016/0304-3800(94)90039-6" TargetMode="External"/><Relationship Id="rId63" Type="http://schemas.openxmlformats.org/officeDocument/2006/relationships/hyperlink" Target="http://lis.virginia.gov/cgi-bin/legp604.exe?000+reg+9VAC25-260-50" TargetMode="External"/><Relationship Id="rId68" Type="http://schemas.openxmlformats.org/officeDocument/2006/relationships/hyperlink" Target="http://lis.virginia.gov/cgi-bin/legp604.exe?000+reg+9VAC25-260-187" TargetMode="External"/><Relationship Id="rId2" Type="http://schemas.openxmlformats.org/officeDocument/2006/relationships/numbering" Target="numbering.xml"/><Relationship Id="rId16" Type="http://schemas.openxmlformats.org/officeDocument/2006/relationships/hyperlink" Target="https://www.zotero.org/google-docs/?oed7th" TargetMode="External"/><Relationship Id="rId29" Type="http://schemas.openxmlformats.org/officeDocument/2006/relationships/hyperlink" Target="https://doi.org/10.1007/BF02695967" TargetMode="External"/><Relationship Id="rId11" Type="http://schemas.microsoft.com/office/2016/09/relationships/commentsIds" Target="commentsIds.xml"/><Relationship Id="rId24" Type="http://schemas.openxmlformats.org/officeDocument/2006/relationships/image" Target="media/image2.emf"/><Relationship Id="rId32" Type="http://schemas.openxmlformats.org/officeDocument/2006/relationships/hyperlink" Target="https://doi.org/10.1021/es801217q" TargetMode="External"/><Relationship Id="rId37" Type="http://schemas.openxmlformats.org/officeDocument/2006/relationships/hyperlink" Target="https://doi-org.ezproxy.lib.vt.edu/10.1080/00288330.2013.827123" TargetMode="External"/><Relationship Id="rId40" Type="http://schemas.openxmlformats.org/officeDocument/2006/relationships/hyperlink" Target="https://doi.org/10.1111/gcb.13193" TargetMode="External"/><Relationship Id="rId45" Type="http://schemas.openxmlformats.org/officeDocument/2006/relationships/hyperlink" Target="https://doi.org/10.1007/s12237-012-9553-4" TargetMode="External"/><Relationship Id="rId53" Type="http://schemas.openxmlformats.org/officeDocument/2006/relationships/hyperlink" Target="https://www.epa.gov/sites/production/files/2017-04/documents/nationallakesassessment2012_technicalreport.pdf" TargetMode="External"/><Relationship Id="rId58" Type="http://schemas.openxmlformats.org/officeDocument/2006/relationships/hyperlink" Target="https://doi.org/10.3133/wsp1873A" TargetMode="External"/><Relationship Id="rId66" Type="http://schemas.openxmlformats.org/officeDocument/2006/relationships/image" Target="media/image6.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lis.virginia.gov/cgi-bin/legp604.exe?000+reg+9VAC25-260-310" TargetMode="External"/><Relationship Id="rId19" Type="http://schemas.openxmlformats.org/officeDocument/2006/relationships/hyperlink" Target="https://www.zotero.org/google-docs/?VB0Vge" TargetMode="External"/><Relationship Id="rId14" Type="http://schemas.openxmlformats.org/officeDocument/2006/relationships/hyperlink" Target="https://www.zotero.org/google-docs/?oed7th" TargetMode="External"/><Relationship Id="rId22" Type="http://schemas.openxmlformats.org/officeDocument/2006/relationships/hyperlink" Target="https://www.zotero.org/google-docs/?5g9Cdm" TargetMode="External"/><Relationship Id="rId27" Type="http://schemas.openxmlformats.org/officeDocument/2006/relationships/image" Target="media/image5.png"/><Relationship Id="rId30" Type="http://schemas.openxmlformats.org/officeDocument/2006/relationships/hyperlink" Target="https://doi.org/10.3133/wri874223" TargetMode="External"/><Relationship Id="rId35" Type="http://schemas.openxmlformats.org/officeDocument/2006/relationships/hyperlink" Target="https://doi.org/10.1073/pnas.1620211114" TargetMode="External"/><Relationship Id="rId43" Type="http://schemas.openxmlformats.org/officeDocument/2006/relationships/hyperlink" Target="https://doi.org/10.1016/j.scitotenv.2008.07.037" TargetMode="External"/><Relationship Id="rId48" Type="http://schemas.openxmlformats.org/officeDocument/2006/relationships/hyperlink" Target="https://doi.org/10.3390/w9060442" TargetMode="External"/><Relationship Id="rId56" Type="http://schemas.openxmlformats.org/officeDocument/2006/relationships/hyperlink" Target="https://doi.org/10.1002/lno.11172" TargetMode="External"/><Relationship Id="rId64" Type="http://schemas.openxmlformats.org/officeDocument/2006/relationships/hyperlink" Target="http://lis.virginia.gov/cgi-bin/legp604.exe?000+reg+9VAC25-260-187" TargetMode="External"/><Relationship Id="rId69" Type="http://schemas.openxmlformats.org/officeDocument/2006/relationships/image" Target="media/image7.emf"/><Relationship Id="rId8" Type="http://schemas.openxmlformats.org/officeDocument/2006/relationships/footer" Target="footer1.xml"/><Relationship Id="rId51" Type="http://schemas.openxmlformats.org/officeDocument/2006/relationships/hyperlink" Target="https://doi.org/10.1021/acs.est.5b05950" TargetMode="External"/><Relationship Id="rId72" Type="http://schemas.openxmlformats.org/officeDocument/2006/relationships/image" Target="media/image9.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www.zotero.org/google-docs/?hIX5PQ" TargetMode="External"/><Relationship Id="rId25" Type="http://schemas.openxmlformats.org/officeDocument/2006/relationships/image" Target="media/image3.emf"/><Relationship Id="rId33" Type="http://schemas.openxmlformats.org/officeDocument/2006/relationships/hyperlink" Target="https://doi.org/10.1080/20442041.2017.1293317" TargetMode="External"/><Relationship Id="rId38" Type="http://schemas.openxmlformats.org/officeDocument/2006/relationships/hyperlink" Target="https://doi.org/10.1007/s10021-015-9951-0" TargetMode="External"/><Relationship Id="rId46" Type="http://schemas.openxmlformats.org/officeDocument/2006/relationships/hyperlink" Target="https://doi.org/10.1007/s12237-012-9553-4" TargetMode="External"/><Relationship Id="rId59" Type="http://schemas.openxmlformats.org/officeDocument/2006/relationships/hyperlink" Target="https://doi.org/10.3133/wsp1873A" TargetMode="External"/><Relationship Id="rId67" Type="http://schemas.openxmlformats.org/officeDocument/2006/relationships/image" Target="media/image7.png"/><Relationship Id="rId20" Type="http://schemas.openxmlformats.org/officeDocument/2006/relationships/hyperlink" Target="https://www.zotero.org/google-docs/?5g9Cdm" TargetMode="External"/><Relationship Id="rId41" Type="http://schemas.openxmlformats.org/officeDocument/2006/relationships/hyperlink" Target="https://doi.org/10.1007/BF00002597" TargetMode="External"/><Relationship Id="rId54" Type="http://schemas.openxmlformats.org/officeDocument/2006/relationships/hyperlink" Target="https://www.epa.gov/national-aquatic-resource-surveys/nla" TargetMode="External"/><Relationship Id="rId62" Type="http://schemas.openxmlformats.org/officeDocument/2006/relationships/hyperlink" Target="https://www.deq.virginia.gov/Portals/0/DEQ/Water/WaterQualityStandards/AACLAKEDO.pdf" TargetMode="External"/><Relationship Id="rId70" Type="http://schemas.openxmlformats.org/officeDocument/2006/relationships/image" Target="media/image8.png"/><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zotero.org/google-docs/?oed7th" TargetMode="External"/><Relationship Id="rId23" Type="http://schemas.openxmlformats.org/officeDocument/2006/relationships/hyperlink" Target="https://www.zotero.org/google-docs/?nNNWNi" TargetMode="External"/><Relationship Id="rId28" Type="http://schemas.openxmlformats.org/officeDocument/2006/relationships/hyperlink" Target="https://doi.org/10.1007/s10750-008-9367-3" TargetMode="External"/><Relationship Id="rId36" Type="http://schemas.openxmlformats.org/officeDocument/2006/relationships/hyperlink" Target="https://doi.org/10.1007/BF00149332" TargetMode="External"/><Relationship Id="rId49" Type="http://schemas.openxmlformats.org/officeDocument/2006/relationships/hyperlink" Target="https://doi.org/10.1016/j.scitotenv.2016.04.095" TargetMode="External"/><Relationship Id="rId57" Type="http://schemas.openxmlformats.org/officeDocument/2006/relationships/hyperlink" Target="https://doi.org/10.1016/0043-1354(80)90118-9" TargetMode="External"/><Relationship Id="rId10" Type="http://schemas.microsoft.com/office/2011/relationships/commentsExtended" Target="commentsExtended.xml"/><Relationship Id="rId31" Type="http://schemas.openxmlformats.org/officeDocument/2006/relationships/hyperlink" Target="https://doi.org/10.1016/j.envpol.2012.10.011" TargetMode="External"/><Relationship Id="rId44" Type="http://schemas.openxmlformats.org/officeDocument/2006/relationships/hyperlink" Target="https://doi.org/10.4319/lo.1995.40.6.1100" TargetMode="External"/><Relationship Id="rId52" Type="http://schemas.openxmlformats.org/officeDocument/2006/relationships/hyperlink" Target="https://doi.org/10.2166/wst.2009.739" TargetMode="External"/><Relationship Id="rId60" Type="http://schemas.openxmlformats.org/officeDocument/2006/relationships/hyperlink" Target="http://lis.virginia.gov/cgi-bin/legp604.exe?000+reg+9VAC25-260-187" TargetMode="External"/><Relationship Id="rId65" Type="http://schemas.openxmlformats.org/officeDocument/2006/relationships/hyperlink" Target="https://townhall.virginia.gov/L/GetFile.cfm?File=C:\TownHall\docroot\GuidanceDocs\440\GDoc_DEQ_3959_v1.pdf" TargetMode="External"/><Relationship Id="rId73"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www.zotero.org/google-docs/?92kJFM" TargetMode="External"/><Relationship Id="rId39" Type="http://schemas.openxmlformats.org/officeDocument/2006/relationships/hyperlink" Target="https://doi.org/10.1002/lol2.10036" TargetMode="External"/><Relationship Id="rId34" Type="http://schemas.openxmlformats.org/officeDocument/2006/relationships/hyperlink" Target="https://doi.org/10.1371/journal.pone.0209567" TargetMode="External"/><Relationship Id="rId50" Type="http://schemas.openxmlformats.org/officeDocument/2006/relationships/hyperlink" Target="https://www.pnas.org/content/105/32/11254" TargetMode="External"/><Relationship Id="rId55" Type="http://schemas.openxmlformats.org/officeDocument/2006/relationships/hyperlink" Target="https://www.epa.gov/national-aquatic-resource-surveys/indicators-dissolved-oxygen"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10.png"/></Relationships>
</file>

<file path=word/_rels/footnotes.xml.rels><?xml version="1.0" encoding="UTF-8" standalone="yes"?>
<Relationships xmlns="http://schemas.openxmlformats.org/package/2006/relationships"><Relationship Id="rId1" Type="http://schemas.openxmlformats.org/officeDocument/2006/relationships/hyperlink" Target="https://www.epa.gov/sites/production/files/2015-09/documents/consolidated_assessment_and_listing_methodology_cal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36927-3A97-4CDF-AF18-9D4C4A86A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13074</Words>
  <Characters>74526</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Schoenholtz, Stephen</dc:creator>
  <cp:lastModifiedBy>Whitney Woelmer</cp:lastModifiedBy>
  <cp:revision>2</cp:revision>
  <dcterms:created xsi:type="dcterms:W3CDTF">2020-05-21T16:53:00Z</dcterms:created>
  <dcterms:modified xsi:type="dcterms:W3CDTF">2020-05-21T16:53:00Z</dcterms:modified>
</cp:coreProperties>
</file>