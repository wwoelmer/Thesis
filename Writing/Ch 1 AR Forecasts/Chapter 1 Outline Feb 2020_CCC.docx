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B4FD7" w14:textId="77777777" w:rsidR="008223DF" w:rsidRPr="00762D83" w:rsidRDefault="00B06012" w:rsidP="005C0AFC">
      <w:pPr>
        <w:jc w:val="center"/>
        <w:rPr>
          <w:rFonts w:ascii="Times New Roman" w:hAnsi="Times New Roman" w:cs="Times New Roman"/>
          <w:b/>
          <w:bCs/>
          <w:sz w:val="24"/>
          <w:szCs w:val="24"/>
        </w:rPr>
      </w:pPr>
      <w:r w:rsidRPr="00762D83">
        <w:rPr>
          <w:rFonts w:ascii="Times New Roman" w:hAnsi="Times New Roman" w:cs="Times New Roman"/>
          <w:b/>
          <w:bCs/>
          <w:sz w:val="24"/>
          <w:szCs w:val="24"/>
        </w:rPr>
        <w:t>Chapter 1: S</w:t>
      </w:r>
      <w:commentRangeStart w:id="0"/>
      <w:r w:rsidRPr="00762D83">
        <w:rPr>
          <w:rFonts w:ascii="Times New Roman" w:hAnsi="Times New Roman" w:cs="Times New Roman"/>
          <w:b/>
          <w:bCs/>
          <w:sz w:val="24"/>
          <w:szCs w:val="24"/>
        </w:rPr>
        <w:t xml:space="preserve">uccessful production of near-term, iterative forecasts of </w:t>
      </w:r>
      <w:r w:rsidR="003C6021" w:rsidRPr="00762D83">
        <w:rPr>
          <w:rFonts w:ascii="Times New Roman" w:hAnsi="Times New Roman" w:cs="Times New Roman"/>
          <w:b/>
          <w:bCs/>
          <w:sz w:val="24"/>
          <w:szCs w:val="24"/>
        </w:rPr>
        <w:t>phytoplankton</w:t>
      </w:r>
      <w:r w:rsidRPr="00762D83">
        <w:rPr>
          <w:rFonts w:ascii="Times New Roman" w:hAnsi="Times New Roman" w:cs="Times New Roman"/>
          <w:b/>
          <w:bCs/>
          <w:sz w:val="24"/>
          <w:szCs w:val="24"/>
        </w:rPr>
        <w:t xml:space="preserve"> blooms using autoregressive linear model</w:t>
      </w:r>
      <w:r w:rsidR="003D0D8E" w:rsidRPr="00762D83">
        <w:rPr>
          <w:rFonts w:ascii="Times New Roman" w:hAnsi="Times New Roman" w:cs="Times New Roman"/>
          <w:b/>
          <w:bCs/>
          <w:sz w:val="24"/>
          <w:szCs w:val="24"/>
        </w:rPr>
        <w:t>s</w:t>
      </w:r>
      <w:commentRangeEnd w:id="0"/>
      <w:r w:rsidR="009C2279" w:rsidRPr="00762D83">
        <w:rPr>
          <w:rStyle w:val="CommentReference"/>
          <w:rFonts w:ascii="Times New Roman" w:hAnsi="Times New Roman" w:cs="Times New Roman"/>
          <w:sz w:val="24"/>
          <w:szCs w:val="24"/>
        </w:rPr>
        <w:commentReference w:id="0"/>
      </w:r>
    </w:p>
    <w:p w14:paraId="41F2A5B3" w14:textId="77777777" w:rsidR="00A35A3F" w:rsidRPr="00762D83" w:rsidRDefault="009C2279" w:rsidP="005C0AFC">
      <w:pPr>
        <w:jc w:val="center"/>
        <w:rPr>
          <w:rFonts w:ascii="Times New Roman" w:hAnsi="Times New Roman" w:cs="Times New Roman"/>
          <w:b/>
          <w:bCs/>
          <w:sz w:val="24"/>
          <w:szCs w:val="24"/>
        </w:rPr>
      </w:pPr>
      <w:commentRangeStart w:id="1"/>
      <w:r w:rsidRPr="00762D83">
        <w:rPr>
          <w:rFonts w:ascii="Times New Roman" w:hAnsi="Times New Roman" w:cs="Times New Roman"/>
          <w:b/>
          <w:bCs/>
          <w:sz w:val="24"/>
          <w:szCs w:val="24"/>
        </w:rPr>
        <w:t>Near</w:t>
      </w:r>
      <w:r w:rsidR="00C24FE6" w:rsidRPr="00762D83">
        <w:rPr>
          <w:rFonts w:ascii="Times New Roman" w:hAnsi="Times New Roman" w:cs="Times New Roman"/>
          <w:b/>
          <w:bCs/>
          <w:sz w:val="24"/>
          <w:szCs w:val="24"/>
        </w:rPr>
        <w:t xml:space="preserve">-term iterative </w:t>
      </w:r>
      <w:r w:rsidR="00A35A3F" w:rsidRPr="00762D83">
        <w:rPr>
          <w:rFonts w:ascii="Times New Roman" w:hAnsi="Times New Roman" w:cs="Times New Roman"/>
          <w:b/>
          <w:bCs/>
          <w:sz w:val="24"/>
          <w:szCs w:val="24"/>
        </w:rPr>
        <w:t xml:space="preserve">forecasts of </w:t>
      </w:r>
      <w:del w:id="2" w:author="Cayelan C. Carey" w:date="2020-02-25T09:06:00Z">
        <w:r w:rsidR="00A35A3F" w:rsidRPr="00762D83" w:rsidDel="00803369">
          <w:rPr>
            <w:rFonts w:ascii="Times New Roman" w:hAnsi="Times New Roman" w:cs="Times New Roman"/>
            <w:b/>
            <w:bCs/>
            <w:sz w:val="24"/>
            <w:szCs w:val="24"/>
          </w:rPr>
          <w:delText xml:space="preserve">algal </w:delText>
        </w:r>
      </w:del>
      <w:ins w:id="3" w:author="Cayelan C. Carey" w:date="2020-02-25T09:06:00Z">
        <w:r w:rsidR="00803369">
          <w:rPr>
            <w:rFonts w:ascii="Times New Roman" w:hAnsi="Times New Roman" w:cs="Times New Roman"/>
            <w:b/>
            <w:bCs/>
            <w:sz w:val="24"/>
            <w:szCs w:val="24"/>
          </w:rPr>
          <w:t>phytoplankton</w:t>
        </w:r>
        <w:r w:rsidR="00803369" w:rsidRPr="00762D83">
          <w:rPr>
            <w:rFonts w:ascii="Times New Roman" w:hAnsi="Times New Roman" w:cs="Times New Roman"/>
            <w:b/>
            <w:bCs/>
            <w:sz w:val="24"/>
            <w:szCs w:val="24"/>
          </w:rPr>
          <w:t xml:space="preserve"> </w:t>
        </w:r>
      </w:ins>
      <w:r w:rsidR="00A35A3F" w:rsidRPr="00762D83">
        <w:rPr>
          <w:rFonts w:ascii="Times New Roman" w:hAnsi="Times New Roman" w:cs="Times New Roman"/>
          <w:b/>
          <w:bCs/>
          <w:sz w:val="24"/>
          <w:szCs w:val="24"/>
        </w:rPr>
        <w:t>dynamics</w:t>
      </w:r>
      <w:r w:rsidRPr="00762D83">
        <w:rPr>
          <w:rFonts w:ascii="Times New Roman" w:hAnsi="Times New Roman" w:cs="Times New Roman"/>
          <w:b/>
          <w:bCs/>
          <w:sz w:val="24"/>
          <w:szCs w:val="24"/>
        </w:rPr>
        <w:t xml:space="preserve"> informed by modeling at multiple time scales</w:t>
      </w:r>
      <w:commentRangeEnd w:id="1"/>
      <w:r w:rsidR="00803369">
        <w:rPr>
          <w:rStyle w:val="CommentReference"/>
        </w:rPr>
        <w:commentReference w:id="1"/>
      </w:r>
    </w:p>
    <w:p w14:paraId="14CB9F85" w14:textId="77777777" w:rsidR="00B06012" w:rsidRPr="00762D83" w:rsidRDefault="00B06012" w:rsidP="00B06012">
      <w:pPr>
        <w:pStyle w:val="ListParagraph"/>
        <w:numPr>
          <w:ilvl w:val="0"/>
          <w:numId w:val="1"/>
        </w:numPr>
        <w:rPr>
          <w:rFonts w:ascii="Times New Roman" w:hAnsi="Times New Roman" w:cs="Times New Roman"/>
          <w:sz w:val="24"/>
          <w:szCs w:val="24"/>
        </w:rPr>
      </w:pPr>
      <w:r w:rsidRPr="00762D83">
        <w:rPr>
          <w:rFonts w:ascii="Times New Roman" w:hAnsi="Times New Roman" w:cs="Times New Roman"/>
          <w:sz w:val="24"/>
          <w:szCs w:val="24"/>
        </w:rPr>
        <w:t>Intro</w:t>
      </w:r>
    </w:p>
    <w:p w14:paraId="62B35C79" w14:textId="77777777" w:rsidR="007B4A9D" w:rsidRPr="00762D83" w:rsidRDefault="007B4A9D" w:rsidP="007B4A9D">
      <w:pPr>
        <w:pStyle w:val="ListParagraph"/>
        <w:numPr>
          <w:ilvl w:val="1"/>
          <w:numId w:val="1"/>
        </w:numPr>
        <w:rPr>
          <w:rFonts w:ascii="Times New Roman" w:hAnsi="Times New Roman" w:cs="Times New Roman"/>
          <w:sz w:val="24"/>
          <w:szCs w:val="24"/>
        </w:rPr>
      </w:pPr>
      <w:bookmarkStart w:id="4" w:name="_Hlk19543316"/>
      <w:r w:rsidRPr="00762D83">
        <w:rPr>
          <w:rFonts w:ascii="Times New Roman" w:hAnsi="Times New Roman" w:cs="Times New Roman"/>
          <w:sz w:val="24"/>
          <w:szCs w:val="24"/>
        </w:rPr>
        <w:t>Ecosystem services provided by lentic freshwater systems are crucial to society, and yet lakes and reservoirs are increasingly threatened by eutrophication.</w:t>
      </w:r>
    </w:p>
    <w:bookmarkEnd w:id="4"/>
    <w:p w14:paraId="15EF7FC7" w14:textId="77777777" w:rsidR="007B4A9D" w:rsidRPr="00762D83" w:rsidRDefault="007B4A9D" w:rsidP="007B4A9D">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Services include cultural and aesthetic value, food production, drinking water, etc. </w:t>
      </w:r>
    </w:p>
    <w:p w14:paraId="2005A566" w14:textId="77777777" w:rsidR="007B4A9D" w:rsidRPr="00762D83" w:rsidRDefault="007B4A9D" w:rsidP="007B4A9D">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Broad examples of </w:t>
      </w:r>
      <w:r w:rsidR="00543EF0" w:rsidRPr="00762D83">
        <w:rPr>
          <w:rFonts w:ascii="Times New Roman" w:hAnsi="Times New Roman" w:cs="Times New Roman"/>
          <w:sz w:val="24"/>
          <w:szCs w:val="24"/>
        </w:rPr>
        <w:t>the pattern of increasing</w:t>
      </w:r>
      <w:r w:rsidRPr="00762D83">
        <w:rPr>
          <w:rFonts w:ascii="Times New Roman" w:hAnsi="Times New Roman" w:cs="Times New Roman"/>
          <w:sz w:val="24"/>
          <w:szCs w:val="24"/>
        </w:rPr>
        <w:t xml:space="preserve"> water quality degradation in drinking water sources</w:t>
      </w:r>
      <w:r w:rsidR="009C2279" w:rsidRPr="00762D83">
        <w:rPr>
          <w:rFonts w:ascii="Times New Roman" w:hAnsi="Times New Roman" w:cs="Times New Roman"/>
          <w:sz w:val="24"/>
          <w:szCs w:val="24"/>
        </w:rPr>
        <w:t xml:space="preserve"> (citations, look to Inland Waters paper)</w:t>
      </w:r>
      <w:ins w:id="5" w:author="Cayelan C. Carey" w:date="2020-02-25T09:13:00Z">
        <w:r w:rsidR="00803369">
          <w:rPr>
            <w:rFonts w:ascii="Times New Roman" w:hAnsi="Times New Roman" w:cs="Times New Roman"/>
            <w:sz w:val="24"/>
            <w:szCs w:val="24"/>
          </w:rPr>
          <w:t xml:space="preserve"> that are resulting in </w:t>
        </w:r>
        <w:commentRangeStart w:id="6"/>
        <w:r w:rsidR="00803369">
          <w:rPr>
            <w:rFonts w:ascii="Times New Roman" w:hAnsi="Times New Roman" w:cs="Times New Roman"/>
            <w:sz w:val="24"/>
            <w:szCs w:val="24"/>
          </w:rPr>
          <w:t>increased variability in day to day water quality</w:t>
        </w:r>
      </w:ins>
      <w:commentRangeEnd w:id="6"/>
      <w:ins w:id="7" w:author="Cayelan C. Carey" w:date="2020-02-25T09:14:00Z">
        <w:r w:rsidR="00803369">
          <w:rPr>
            <w:rStyle w:val="CommentReference"/>
          </w:rPr>
          <w:commentReference w:id="6"/>
        </w:r>
      </w:ins>
    </w:p>
    <w:p w14:paraId="13A70510" w14:textId="77777777" w:rsidR="007B4A9D" w:rsidRPr="00762D83" w:rsidRDefault="009C2279" w:rsidP="007B4A9D">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Increases in eutrophication and cyanobacterial blooms</w:t>
      </w:r>
      <w:ins w:id="8" w:author="Cayelan C. Carey" w:date="2020-02-25T09:20:00Z">
        <w:r w:rsidR="00803369">
          <w:rPr>
            <w:rFonts w:ascii="Times New Roman" w:hAnsi="Times New Roman" w:cs="Times New Roman"/>
            <w:sz w:val="24"/>
            <w:szCs w:val="24"/>
          </w:rPr>
          <w:t xml:space="preserve"> due to land use and climate change</w:t>
        </w:r>
      </w:ins>
      <w:r w:rsidRPr="00762D83">
        <w:rPr>
          <w:rFonts w:ascii="Times New Roman" w:hAnsi="Times New Roman" w:cs="Times New Roman"/>
          <w:sz w:val="24"/>
          <w:szCs w:val="24"/>
        </w:rPr>
        <w:t xml:space="preserve"> are one particularly harmful water quality problem that needs to be addressed in order to continue providing water quality needs to communities at large. </w:t>
      </w:r>
    </w:p>
    <w:p w14:paraId="0979E379" w14:textId="77777777" w:rsidR="007B4A9D" w:rsidRPr="00762D83" w:rsidRDefault="007B4A9D" w:rsidP="007B4A9D">
      <w:pPr>
        <w:pStyle w:val="ListParagraph"/>
        <w:numPr>
          <w:ilvl w:val="1"/>
          <w:numId w:val="1"/>
        </w:numPr>
        <w:rPr>
          <w:rFonts w:ascii="Times New Roman" w:hAnsi="Times New Roman" w:cs="Times New Roman"/>
          <w:sz w:val="24"/>
          <w:szCs w:val="24"/>
        </w:rPr>
      </w:pPr>
      <w:commentRangeStart w:id="9"/>
      <w:commentRangeStart w:id="10"/>
      <w:del w:id="11" w:author="Cayelan C. Carey" w:date="2020-02-25T09:21:00Z">
        <w:r w:rsidRPr="00762D83" w:rsidDel="00803369">
          <w:rPr>
            <w:rFonts w:ascii="Times New Roman" w:hAnsi="Times New Roman" w:cs="Times New Roman"/>
            <w:sz w:val="24"/>
            <w:szCs w:val="24"/>
          </w:rPr>
          <w:delText xml:space="preserve">Algal </w:delText>
        </w:r>
      </w:del>
      <w:ins w:id="12" w:author="Cayelan C. Carey" w:date="2020-02-25T09:21:00Z">
        <w:r w:rsidR="00803369">
          <w:rPr>
            <w:rFonts w:ascii="Times New Roman" w:hAnsi="Times New Roman" w:cs="Times New Roman"/>
            <w:sz w:val="24"/>
            <w:szCs w:val="24"/>
          </w:rPr>
          <w:t>Phytoplankton</w:t>
        </w:r>
        <w:commentRangeEnd w:id="9"/>
        <w:r w:rsidR="00803369">
          <w:rPr>
            <w:rStyle w:val="CommentReference"/>
          </w:rPr>
          <w:commentReference w:id="9"/>
        </w:r>
        <w:r w:rsidR="00803369" w:rsidRPr="00762D83">
          <w:rPr>
            <w:rFonts w:ascii="Times New Roman" w:hAnsi="Times New Roman" w:cs="Times New Roman"/>
            <w:sz w:val="24"/>
            <w:szCs w:val="24"/>
          </w:rPr>
          <w:t xml:space="preserve"> </w:t>
        </w:r>
      </w:ins>
      <w:r w:rsidRPr="00762D83">
        <w:rPr>
          <w:rFonts w:ascii="Times New Roman" w:hAnsi="Times New Roman" w:cs="Times New Roman"/>
          <w:sz w:val="24"/>
          <w:szCs w:val="24"/>
        </w:rPr>
        <w:t xml:space="preserve">dynamics are governed by highly variable processes </w:t>
      </w:r>
      <w:del w:id="13" w:author="Cayelan C. Carey" w:date="2020-02-25T09:21:00Z">
        <w:r w:rsidRPr="00762D83" w:rsidDel="00803369">
          <w:rPr>
            <w:rFonts w:ascii="Times New Roman" w:hAnsi="Times New Roman" w:cs="Times New Roman"/>
            <w:sz w:val="24"/>
            <w:szCs w:val="24"/>
          </w:rPr>
          <w:delText xml:space="preserve">that exhibit both fast and slow </w:delText>
        </w:r>
      </w:del>
      <w:ins w:id="14" w:author="Cayelan C. Carey" w:date="2020-02-25T09:21:00Z">
        <w:r w:rsidR="00803369">
          <w:rPr>
            <w:rFonts w:ascii="Times New Roman" w:hAnsi="Times New Roman" w:cs="Times New Roman"/>
            <w:sz w:val="24"/>
            <w:szCs w:val="24"/>
          </w:rPr>
          <w:t xml:space="preserve">operating on different time scales in </w:t>
        </w:r>
      </w:ins>
      <w:r w:rsidRPr="00762D83">
        <w:rPr>
          <w:rFonts w:ascii="Times New Roman" w:hAnsi="Times New Roman" w:cs="Times New Roman"/>
          <w:sz w:val="24"/>
          <w:szCs w:val="24"/>
        </w:rPr>
        <w:t>response</w:t>
      </w:r>
      <w:del w:id="15" w:author="Cayelan C. Carey" w:date="2020-02-25T09:21:00Z">
        <w:r w:rsidRPr="00762D83" w:rsidDel="00803369">
          <w:rPr>
            <w:rFonts w:ascii="Times New Roman" w:hAnsi="Times New Roman" w:cs="Times New Roman"/>
            <w:sz w:val="24"/>
            <w:szCs w:val="24"/>
          </w:rPr>
          <w:delText>s</w:delText>
        </w:r>
      </w:del>
      <w:r w:rsidRPr="00762D83">
        <w:rPr>
          <w:rFonts w:ascii="Times New Roman" w:hAnsi="Times New Roman" w:cs="Times New Roman"/>
          <w:sz w:val="24"/>
          <w:szCs w:val="24"/>
        </w:rPr>
        <w:t xml:space="preserve"> to changing environmental conditions (CITATION</w:t>
      </w:r>
      <w:r w:rsidR="009C2279" w:rsidRPr="00762D83">
        <w:rPr>
          <w:rFonts w:ascii="Times New Roman" w:hAnsi="Times New Roman" w:cs="Times New Roman"/>
          <w:sz w:val="24"/>
          <w:szCs w:val="24"/>
        </w:rPr>
        <w:t>S</w:t>
      </w:r>
      <w:r w:rsidRPr="00762D83">
        <w:rPr>
          <w:rFonts w:ascii="Times New Roman" w:hAnsi="Times New Roman" w:cs="Times New Roman"/>
          <w:sz w:val="24"/>
          <w:szCs w:val="24"/>
        </w:rPr>
        <w:t xml:space="preserve">). </w:t>
      </w:r>
      <w:commentRangeEnd w:id="10"/>
      <w:r w:rsidR="00803369">
        <w:rPr>
          <w:rStyle w:val="CommentReference"/>
        </w:rPr>
        <w:commentReference w:id="10"/>
      </w:r>
      <w:ins w:id="16" w:author="Cayelan C. Carey" w:date="2020-02-25T09:23:00Z">
        <w:r w:rsidR="001465ED">
          <w:rPr>
            <w:rFonts w:ascii="Times New Roman" w:hAnsi="Times New Roman" w:cs="Times New Roman"/>
            <w:sz w:val="24"/>
            <w:szCs w:val="24"/>
          </w:rPr>
          <w:t>“</w:t>
        </w:r>
      </w:ins>
      <w:r w:rsidRPr="00762D83">
        <w:rPr>
          <w:rFonts w:ascii="Times New Roman" w:hAnsi="Times New Roman" w:cs="Times New Roman"/>
          <w:sz w:val="24"/>
          <w:szCs w:val="24"/>
        </w:rPr>
        <w:t>Baseline</w:t>
      </w:r>
      <w:ins w:id="17" w:author="Cayelan C. Carey" w:date="2020-02-25T09:23:00Z">
        <w:r w:rsidR="001465ED">
          <w:rPr>
            <w:rFonts w:ascii="Times New Roman" w:hAnsi="Times New Roman" w:cs="Times New Roman"/>
            <w:sz w:val="24"/>
            <w:szCs w:val="24"/>
          </w:rPr>
          <w:t>” or median</w:t>
        </w:r>
      </w:ins>
      <w:r w:rsidRPr="00762D83">
        <w:rPr>
          <w:rFonts w:ascii="Times New Roman" w:hAnsi="Times New Roman" w:cs="Times New Roman"/>
          <w:sz w:val="24"/>
          <w:szCs w:val="24"/>
        </w:rPr>
        <w:t xml:space="preserve"> </w:t>
      </w:r>
      <w:del w:id="18" w:author="Cayelan C. Carey" w:date="2020-02-25T09:23:00Z">
        <w:r w:rsidRPr="00762D83" w:rsidDel="001465ED">
          <w:rPr>
            <w:rFonts w:ascii="Times New Roman" w:hAnsi="Times New Roman" w:cs="Times New Roman"/>
            <w:sz w:val="24"/>
            <w:szCs w:val="24"/>
          </w:rPr>
          <w:delText xml:space="preserve">algal </w:delText>
        </w:r>
      </w:del>
      <w:ins w:id="19" w:author="Cayelan C. Carey" w:date="2020-02-25T09:23:00Z">
        <w:r w:rsidR="001465ED">
          <w:rPr>
            <w:rFonts w:ascii="Times New Roman" w:hAnsi="Times New Roman" w:cs="Times New Roman"/>
            <w:sz w:val="24"/>
            <w:szCs w:val="24"/>
          </w:rPr>
          <w:t>phytoplankton</w:t>
        </w:r>
        <w:r w:rsidR="001465ED" w:rsidRPr="00762D83">
          <w:rPr>
            <w:rFonts w:ascii="Times New Roman" w:hAnsi="Times New Roman" w:cs="Times New Roman"/>
            <w:sz w:val="24"/>
            <w:szCs w:val="24"/>
          </w:rPr>
          <w:t xml:space="preserve"> </w:t>
        </w:r>
      </w:ins>
      <w:del w:id="20" w:author="Cayelan C. Carey" w:date="2020-02-25T09:26:00Z">
        <w:r w:rsidRPr="00762D83" w:rsidDel="00DC71C2">
          <w:rPr>
            <w:rFonts w:ascii="Times New Roman" w:hAnsi="Times New Roman" w:cs="Times New Roman"/>
            <w:sz w:val="24"/>
            <w:szCs w:val="24"/>
          </w:rPr>
          <w:delText xml:space="preserve">densities </w:delText>
        </w:r>
      </w:del>
      <w:ins w:id="21" w:author="Cayelan C. Carey" w:date="2020-02-25T09:26:00Z">
        <w:r w:rsidR="00DC71C2">
          <w:rPr>
            <w:rFonts w:ascii="Times New Roman" w:hAnsi="Times New Roman" w:cs="Times New Roman"/>
            <w:sz w:val="24"/>
            <w:szCs w:val="24"/>
          </w:rPr>
          <w:t>concentrations</w:t>
        </w:r>
        <w:r w:rsidR="00DC71C2" w:rsidRPr="00762D83">
          <w:rPr>
            <w:rFonts w:ascii="Times New Roman" w:hAnsi="Times New Roman" w:cs="Times New Roman"/>
            <w:sz w:val="24"/>
            <w:szCs w:val="24"/>
          </w:rPr>
          <w:t xml:space="preserve"> </w:t>
        </w:r>
      </w:ins>
      <w:r w:rsidRPr="00762D83">
        <w:rPr>
          <w:rFonts w:ascii="Times New Roman" w:hAnsi="Times New Roman" w:cs="Times New Roman"/>
          <w:sz w:val="24"/>
          <w:szCs w:val="24"/>
        </w:rPr>
        <w:t xml:space="preserve">may </w:t>
      </w:r>
      <w:ins w:id="22" w:author="Cayelan C. Carey" w:date="2020-02-25T09:24:00Z">
        <w:r w:rsidR="001465ED">
          <w:rPr>
            <w:rFonts w:ascii="Times New Roman" w:hAnsi="Times New Roman" w:cs="Times New Roman"/>
            <w:sz w:val="24"/>
            <w:szCs w:val="24"/>
          </w:rPr>
          <w:t xml:space="preserve">exhibit small fluctuations </w:t>
        </w:r>
      </w:ins>
      <w:del w:id="23" w:author="Cayelan C. Carey" w:date="2020-02-25T09:25:00Z">
        <w:r w:rsidRPr="00762D83" w:rsidDel="001465ED">
          <w:rPr>
            <w:rFonts w:ascii="Times New Roman" w:hAnsi="Times New Roman" w:cs="Times New Roman"/>
            <w:sz w:val="24"/>
            <w:szCs w:val="24"/>
          </w:rPr>
          <w:delText xml:space="preserve">fluctuate at </w:delText>
        </w:r>
        <w:r w:rsidR="00543EF0" w:rsidRPr="00762D83" w:rsidDel="001465ED">
          <w:rPr>
            <w:rFonts w:ascii="Times New Roman" w:hAnsi="Times New Roman" w:cs="Times New Roman"/>
            <w:sz w:val="24"/>
            <w:szCs w:val="24"/>
          </w:rPr>
          <w:delText>small</w:delText>
        </w:r>
        <w:r w:rsidRPr="00762D83" w:rsidDel="001465ED">
          <w:rPr>
            <w:rFonts w:ascii="Times New Roman" w:hAnsi="Times New Roman" w:cs="Times New Roman"/>
            <w:sz w:val="24"/>
            <w:szCs w:val="24"/>
          </w:rPr>
          <w:delText xml:space="preserve"> scales </w:delText>
        </w:r>
      </w:del>
      <w:r w:rsidRPr="00762D83">
        <w:rPr>
          <w:rFonts w:ascii="Times New Roman" w:hAnsi="Times New Roman" w:cs="Times New Roman"/>
          <w:sz w:val="24"/>
          <w:szCs w:val="24"/>
        </w:rPr>
        <w:t xml:space="preserve">on a </w:t>
      </w:r>
      <w:del w:id="24" w:author="Cayelan C. Carey" w:date="2020-02-25T09:25:00Z">
        <w:r w:rsidRPr="00762D83" w:rsidDel="001465ED">
          <w:rPr>
            <w:rFonts w:ascii="Times New Roman" w:hAnsi="Times New Roman" w:cs="Times New Roman"/>
            <w:sz w:val="24"/>
            <w:szCs w:val="24"/>
          </w:rPr>
          <w:delText xml:space="preserve">daily to </w:delText>
        </w:r>
      </w:del>
      <w:r w:rsidRPr="00762D83">
        <w:rPr>
          <w:rFonts w:ascii="Times New Roman" w:hAnsi="Times New Roman" w:cs="Times New Roman"/>
          <w:sz w:val="24"/>
          <w:szCs w:val="24"/>
        </w:rPr>
        <w:t xml:space="preserve">weekly </w:t>
      </w:r>
      <w:ins w:id="25" w:author="Cayelan C. Carey" w:date="2020-02-25T09:25:00Z">
        <w:r w:rsidR="001465ED">
          <w:rPr>
            <w:rFonts w:ascii="Times New Roman" w:hAnsi="Times New Roman" w:cs="Times New Roman"/>
            <w:sz w:val="24"/>
            <w:szCs w:val="24"/>
          </w:rPr>
          <w:t xml:space="preserve">to monthly </w:t>
        </w:r>
      </w:ins>
      <w:r w:rsidRPr="00762D83">
        <w:rPr>
          <w:rFonts w:ascii="Times New Roman" w:hAnsi="Times New Roman" w:cs="Times New Roman"/>
          <w:sz w:val="24"/>
          <w:szCs w:val="24"/>
        </w:rPr>
        <w:t>basis</w:t>
      </w:r>
      <w:ins w:id="26" w:author="Cayelan C. Carey" w:date="2020-02-25T09:25:00Z">
        <w:r w:rsidR="001465ED">
          <w:rPr>
            <w:rFonts w:ascii="Times New Roman" w:hAnsi="Times New Roman" w:cs="Times New Roman"/>
            <w:sz w:val="24"/>
            <w:szCs w:val="24"/>
          </w:rPr>
          <w:t xml:space="preserve"> in response to seasonal drivers (e.g., water temperature, light availability)</w:t>
        </w:r>
      </w:ins>
      <w:r w:rsidRPr="00762D83">
        <w:rPr>
          <w:rFonts w:ascii="Times New Roman" w:hAnsi="Times New Roman" w:cs="Times New Roman"/>
          <w:sz w:val="24"/>
          <w:szCs w:val="24"/>
        </w:rPr>
        <w:t xml:space="preserve">, but </w:t>
      </w:r>
      <w:r w:rsidR="00543EF0" w:rsidRPr="00762D83">
        <w:rPr>
          <w:rFonts w:ascii="Times New Roman" w:hAnsi="Times New Roman" w:cs="Times New Roman"/>
          <w:sz w:val="24"/>
          <w:szCs w:val="24"/>
        </w:rPr>
        <w:t xml:space="preserve">quickly </w:t>
      </w:r>
      <w:del w:id="27" w:author="Cayelan C. Carey" w:date="2020-02-25T09:25:00Z">
        <w:r w:rsidR="00543EF0" w:rsidRPr="00762D83" w:rsidDel="001465ED">
          <w:rPr>
            <w:rFonts w:ascii="Times New Roman" w:hAnsi="Times New Roman" w:cs="Times New Roman"/>
            <w:sz w:val="24"/>
            <w:szCs w:val="24"/>
          </w:rPr>
          <w:delText>ramp up to</w:delText>
        </w:r>
      </w:del>
      <w:ins w:id="28" w:author="Cayelan C. Carey" w:date="2020-02-25T09:25:00Z">
        <w:r w:rsidR="001465ED">
          <w:rPr>
            <w:rFonts w:ascii="Times New Roman" w:hAnsi="Times New Roman" w:cs="Times New Roman"/>
            <w:sz w:val="24"/>
            <w:szCs w:val="24"/>
          </w:rPr>
          <w:t>exhibit</w:t>
        </w:r>
      </w:ins>
      <w:r w:rsidRPr="00762D83">
        <w:rPr>
          <w:rFonts w:ascii="Times New Roman" w:hAnsi="Times New Roman" w:cs="Times New Roman"/>
          <w:sz w:val="24"/>
          <w:szCs w:val="24"/>
        </w:rPr>
        <w:t xml:space="preserve"> exponential growth </w:t>
      </w:r>
      <w:del w:id="29" w:author="Cayelan C. Carey" w:date="2020-02-25T09:25:00Z">
        <w:r w:rsidRPr="00762D83" w:rsidDel="001465ED">
          <w:rPr>
            <w:rFonts w:ascii="Times New Roman" w:hAnsi="Times New Roman" w:cs="Times New Roman"/>
            <w:sz w:val="24"/>
            <w:szCs w:val="24"/>
          </w:rPr>
          <w:delText>and decay</w:delText>
        </w:r>
      </w:del>
      <w:ins w:id="30" w:author="Cayelan C. Carey" w:date="2020-02-25T09:25:00Z">
        <w:r w:rsidR="001465ED">
          <w:rPr>
            <w:rFonts w:ascii="Times New Roman" w:hAnsi="Times New Roman" w:cs="Times New Roman"/>
            <w:sz w:val="24"/>
            <w:szCs w:val="24"/>
          </w:rPr>
          <w:t>on the daily scale in response to increased nutrient availability</w:t>
        </w:r>
      </w:ins>
      <w:r w:rsidRPr="00762D83">
        <w:rPr>
          <w:rFonts w:ascii="Times New Roman" w:hAnsi="Times New Roman" w:cs="Times New Roman"/>
          <w:sz w:val="24"/>
          <w:szCs w:val="24"/>
        </w:rPr>
        <w:t xml:space="preserve"> </w:t>
      </w:r>
      <w:del w:id="31" w:author="Cayelan C. Carey" w:date="2020-02-25T09:25:00Z">
        <w:r w:rsidRPr="00762D83" w:rsidDel="001465ED">
          <w:rPr>
            <w:rFonts w:ascii="Times New Roman" w:hAnsi="Times New Roman" w:cs="Times New Roman"/>
            <w:sz w:val="24"/>
            <w:szCs w:val="24"/>
          </w:rPr>
          <w:delText>during the development or senescence of</w:delText>
        </w:r>
      </w:del>
      <w:ins w:id="32" w:author="Cayelan C. Carey" w:date="2020-02-25T09:25:00Z">
        <w:r w:rsidR="001465ED">
          <w:rPr>
            <w:rFonts w:ascii="Times New Roman" w:hAnsi="Times New Roman" w:cs="Times New Roman"/>
            <w:sz w:val="24"/>
            <w:szCs w:val="24"/>
          </w:rPr>
          <w:t>and create</w:t>
        </w:r>
      </w:ins>
      <w:r w:rsidRPr="00762D83">
        <w:rPr>
          <w:rFonts w:ascii="Times New Roman" w:hAnsi="Times New Roman" w:cs="Times New Roman"/>
          <w:sz w:val="24"/>
          <w:szCs w:val="24"/>
        </w:rPr>
        <w:t xml:space="preserve"> </w:t>
      </w:r>
      <w:del w:id="33" w:author="Cayelan C. Carey" w:date="2020-02-25T09:26:00Z">
        <w:r w:rsidRPr="00762D83" w:rsidDel="001465ED">
          <w:rPr>
            <w:rFonts w:ascii="Times New Roman" w:hAnsi="Times New Roman" w:cs="Times New Roman"/>
            <w:sz w:val="24"/>
            <w:szCs w:val="24"/>
          </w:rPr>
          <w:delText xml:space="preserve">large </w:delText>
        </w:r>
      </w:del>
      <w:commentRangeStart w:id="34"/>
      <w:r w:rsidRPr="00762D83">
        <w:rPr>
          <w:rFonts w:ascii="Times New Roman" w:hAnsi="Times New Roman" w:cs="Times New Roman"/>
          <w:sz w:val="24"/>
          <w:szCs w:val="24"/>
        </w:rPr>
        <w:t>blooms</w:t>
      </w:r>
      <w:commentRangeEnd w:id="34"/>
      <w:r w:rsidR="001465ED">
        <w:rPr>
          <w:rStyle w:val="CommentReference"/>
        </w:rPr>
        <w:commentReference w:id="34"/>
      </w:r>
      <w:ins w:id="35" w:author="Cayelan C. Carey" w:date="2020-02-25T09:25:00Z">
        <w:r w:rsidR="001465ED">
          <w:rPr>
            <w:rFonts w:ascii="Times New Roman" w:hAnsi="Times New Roman" w:cs="Times New Roman"/>
            <w:sz w:val="24"/>
            <w:szCs w:val="24"/>
          </w:rPr>
          <w:t xml:space="preserve">, or </w:t>
        </w:r>
      </w:ins>
      <w:ins w:id="36" w:author="Cayelan C. Carey" w:date="2020-02-25T09:26:00Z">
        <w:r w:rsidR="001465ED" w:rsidRPr="00762D83">
          <w:rPr>
            <w:rFonts w:ascii="Times New Roman" w:hAnsi="Times New Roman" w:cs="Times New Roman"/>
            <w:sz w:val="24"/>
            <w:szCs w:val="24"/>
          </w:rPr>
          <w:t xml:space="preserve">large </w:t>
        </w:r>
      </w:ins>
      <w:ins w:id="37" w:author="Cayelan C. Carey" w:date="2020-02-25T09:25:00Z">
        <w:r w:rsidR="001465ED">
          <w:rPr>
            <w:rFonts w:ascii="Times New Roman" w:hAnsi="Times New Roman" w:cs="Times New Roman"/>
            <w:sz w:val="24"/>
            <w:szCs w:val="24"/>
          </w:rPr>
          <w:t>aggregat</w:t>
        </w:r>
      </w:ins>
      <w:ins w:id="38" w:author="Cayelan C. Carey" w:date="2020-02-25T09:26:00Z">
        <w:r w:rsidR="001465ED">
          <w:rPr>
            <w:rFonts w:ascii="Times New Roman" w:hAnsi="Times New Roman" w:cs="Times New Roman"/>
            <w:sz w:val="24"/>
            <w:szCs w:val="24"/>
          </w:rPr>
          <w:t>ions of biomass</w:t>
        </w:r>
      </w:ins>
      <w:r w:rsidRPr="00762D83">
        <w:rPr>
          <w:rFonts w:ascii="Times New Roman" w:hAnsi="Times New Roman" w:cs="Times New Roman"/>
          <w:sz w:val="24"/>
          <w:szCs w:val="24"/>
        </w:rPr>
        <w:t xml:space="preserve">. </w:t>
      </w:r>
      <w:del w:id="39" w:author="Cayelan C. Carey" w:date="2020-02-25T09:26:00Z">
        <w:r w:rsidRPr="00762D83" w:rsidDel="00DC71C2">
          <w:rPr>
            <w:rFonts w:ascii="Times New Roman" w:hAnsi="Times New Roman" w:cs="Times New Roman"/>
            <w:sz w:val="24"/>
            <w:szCs w:val="24"/>
          </w:rPr>
          <w:delText>While HABS</w:delText>
        </w:r>
      </w:del>
      <w:ins w:id="40" w:author="Cayelan C. Carey" w:date="2020-02-25T09:26:00Z">
        <w:r w:rsidR="00DC71C2">
          <w:rPr>
            <w:rFonts w:ascii="Times New Roman" w:hAnsi="Times New Roman" w:cs="Times New Roman"/>
            <w:sz w:val="24"/>
            <w:szCs w:val="24"/>
          </w:rPr>
          <w:t xml:space="preserve">Because median phytoplankton concentrations control baseline water quality and </w:t>
        </w:r>
      </w:ins>
      <w:ins w:id="41" w:author="Cayelan C. Carey" w:date="2020-02-25T09:27:00Z">
        <w:r w:rsidR="00DC71C2">
          <w:rPr>
            <w:rFonts w:ascii="Times New Roman" w:hAnsi="Times New Roman" w:cs="Times New Roman"/>
            <w:sz w:val="24"/>
            <w:szCs w:val="24"/>
          </w:rPr>
          <w:t>maximum phytoplankton concentrations (</w:t>
        </w:r>
      </w:ins>
      <w:ins w:id="42" w:author="Cayelan C. Carey" w:date="2020-02-25T09:26:00Z">
        <w:r w:rsidR="00DC71C2">
          <w:rPr>
            <w:rFonts w:ascii="Times New Roman" w:hAnsi="Times New Roman" w:cs="Times New Roman"/>
            <w:sz w:val="24"/>
            <w:szCs w:val="24"/>
          </w:rPr>
          <w:t>blooms</w:t>
        </w:r>
      </w:ins>
      <w:ins w:id="43" w:author="Cayelan C. Carey" w:date="2020-02-25T09:27:00Z">
        <w:r w:rsidR="00DC71C2">
          <w:rPr>
            <w:rFonts w:ascii="Times New Roman" w:hAnsi="Times New Roman" w:cs="Times New Roman"/>
            <w:sz w:val="24"/>
            <w:szCs w:val="24"/>
          </w:rPr>
          <w:t xml:space="preserve">) </w:t>
        </w:r>
      </w:ins>
      <w:del w:id="44" w:author="Cayelan C. Carey" w:date="2020-02-25T09:26:00Z">
        <w:r w:rsidRPr="00762D83" w:rsidDel="00DC71C2">
          <w:rPr>
            <w:rFonts w:ascii="Times New Roman" w:hAnsi="Times New Roman" w:cs="Times New Roman"/>
            <w:sz w:val="24"/>
            <w:szCs w:val="24"/>
          </w:rPr>
          <w:delText xml:space="preserve"> </w:delText>
        </w:r>
      </w:del>
      <w:r w:rsidRPr="00762D83">
        <w:rPr>
          <w:rFonts w:ascii="Times New Roman" w:hAnsi="Times New Roman" w:cs="Times New Roman"/>
          <w:sz w:val="24"/>
          <w:szCs w:val="24"/>
        </w:rPr>
        <w:t xml:space="preserve">are ephemeral, short-term events </w:t>
      </w:r>
      <w:del w:id="45" w:author="Cayelan C. Carey" w:date="2020-02-25T09:29:00Z">
        <w:r w:rsidRPr="00762D83" w:rsidDel="00DC71C2">
          <w:rPr>
            <w:rFonts w:ascii="Times New Roman" w:hAnsi="Times New Roman" w:cs="Times New Roman"/>
            <w:sz w:val="24"/>
            <w:szCs w:val="24"/>
          </w:rPr>
          <w:delText xml:space="preserve">that are uncharacteristic of the preceding, underlying algal conditions, HABs </w:delText>
        </w:r>
      </w:del>
      <w:r w:rsidRPr="00762D83">
        <w:rPr>
          <w:rFonts w:ascii="Times New Roman" w:hAnsi="Times New Roman" w:cs="Times New Roman"/>
          <w:sz w:val="24"/>
          <w:szCs w:val="24"/>
        </w:rPr>
        <w:t xml:space="preserve">have large economic and ecological impacts, </w:t>
      </w:r>
      <w:del w:id="46" w:author="Cayelan C. Carey" w:date="2020-02-25T09:29:00Z">
        <w:r w:rsidRPr="00762D83" w:rsidDel="00DC71C2">
          <w:rPr>
            <w:rFonts w:ascii="Times New Roman" w:hAnsi="Times New Roman" w:cs="Times New Roman"/>
            <w:sz w:val="24"/>
            <w:szCs w:val="24"/>
          </w:rPr>
          <w:delText>making them critical</w:delText>
        </w:r>
      </w:del>
      <w:ins w:id="47" w:author="Cayelan C. Carey" w:date="2020-02-25T09:30:00Z">
        <w:r w:rsidR="00DC71C2">
          <w:rPr>
            <w:rFonts w:ascii="Times New Roman" w:hAnsi="Times New Roman" w:cs="Times New Roman"/>
            <w:sz w:val="24"/>
            <w:szCs w:val="24"/>
          </w:rPr>
          <w:t>both</w:t>
        </w:r>
      </w:ins>
      <w:ins w:id="48" w:author="Cayelan C. Carey" w:date="2020-02-25T09:29:00Z">
        <w:r w:rsidR="00DC71C2">
          <w:rPr>
            <w:rFonts w:ascii="Times New Roman" w:hAnsi="Times New Roman" w:cs="Times New Roman"/>
            <w:sz w:val="24"/>
            <w:szCs w:val="24"/>
          </w:rPr>
          <w:t xml:space="preserve"> </w:t>
        </w:r>
      </w:ins>
      <w:ins w:id="49" w:author="Cayelan C. Carey" w:date="2020-02-25T09:30:00Z">
        <w:r w:rsidR="00DC71C2">
          <w:rPr>
            <w:rFonts w:ascii="Times New Roman" w:hAnsi="Times New Roman" w:cs="Times New Roman"/>
            <w:sz w:val="24"/>
            <w:szCs w:val="24"/>
          </w:rPr>
          <w:t>longer-term (weekly to monthly)</w:t>
        </w:r>
      </w:ins>
      <w:ins w:id="50" w:author="Cayelan C. Carey" w:date="2020-02-25T09:29:00Z">
        <w:r w:rsidR="00DC71C2">
          <w:rPr>
            <w:rFonts w:ascii="Times New Roman" w:hAnsi="Times New Roman" w:cs="Times New Roman"/>
            <w:sz w:val="24"/>
            <w:szCs w:val="24"/>
          </w:rPr>
          <w:t xml:space="preserve"> and daily phytoplankton </w:t>
        </w:r>
      </w:ins>
      <w:ins w:id="51" w:author="Cayelan C. Carey" w:date="2020-02-25T09:30:00Z">
        <w:r w:rsidR="00DC71C2">
          <w:rPr>
            <w:rFonts w:ascii="Times New Roman" w:hAnsi="Times New Roman" w:cs="Times New Roman"/>
            <w:sz w:val="24"/>
            <w:szCs w:val="24"/>
          </w:rPr>
          <w:t xml:space="preserve">concentrations </w:t>
        </w:r>
      </w:ins>
      <w:ins w:id="52" w:author="Cayelan C. Carey" w:date="2020-02-25T09:29:00Z">
        <w:r w:rsidR="00DC71C2">
          <w:rPr>
            <w:rFonts w:ascii="Times New Roman" w:hAnsi="Times New Roman" w:cs="Times New Roman"/>
            <w:sz w:val="24"/>
            <w:szCs w:val="24"/>
          </w:rPr>
          <w:t>are important</w:t>
        </w:r>
      </w:ins>
      <w:r w:rsidRPr="00762D83">
        <w:rPr>
          <w:rFonts w:ascii="Times New Roman" w:hAnsi="Times New Roman" w:cs="Times New Roman"/>
          <w:sz w:val="24"/>
          <w:szCs w:val="24"/>
        </w:rPr>
        <w:t xml:space="preserve"> to anticipate. </w:t>
      </w:r>
    </w:p>
    <w:p w14:paraId="24185653" w14:textId="77777777" w:rsidR="007B4A9D" w:rsidRPr="00762D83" w:rsidRDefault="007B4A9D" w:rsidP="007B4A9D">
      <w:pPr>
        <w:pStyle w:val="ListParagraph"/>
        <w:numPr>
          <w:ilvl w:val="2"/>
          <w:numId w:val="1"/>
        </w:numPr>
        <w:rPr>
          <w:rFonts w:ascii="Times New Roman" w:hAnsi="Times New Roman" w:cs="Times New Roman"/>
          <w:b/>
          <w:bCs/>
          <w:sz w:val="24"/>
          <w:szCs w:val="24"/>
        </w:rPr>
      </w:pPr>
      <w:r w:rsidRPr="00762D83">
        <w:rPr>
          <w:rFonts w:ascii="Times New Roman" w:hAnsi="Times New Roman" w:cs="Times New Roman"/>
          <w:b/>
          <w:bCs/>
          <w:sz w:val="24"/>
          <w:szCs w:val="24"/>
        </w:rPr>
        <w:t>This paragraph should dive into HABs ecology and modeling, making the case for both daily and weekly monitoring needs</w:t>
      </w:r>
      <w:r w:rsidR="00762D83">
        <w:rPr>
          <w:rFonts w:ascii="Times New Roman" w:hAnsi="Times New Roman" w:cs="Times New Roman"/>
          <w:b/>
          <w:bCs/>
          <w:sz w:val="24"/>
          <w:szCs w:val="24"/>
        </w:rPr>
        <w:t xml:space="preserve"> as a result of multiple timescales of phytoplankton growth responses</w:t>
      </w:r>
    </w:p>
    <w:p w14:paraId="54B47EED" w14:textId="77777777" w:rsidR="00A35A3F" w:rsidRPr="00762D83" w:rsidRDefault="007B4A9D" w:rsidP="009C2279">
      <w:pPr>
        <w:pStyle w:val="ListParagraph"/>
        <w:numPr>
          <w:ilvl w:val="3"/>
          <w:numId w:val="1"/>
        </w:numPr>
        <w:rPr>
          <w:rFonts w:ascii="Times New Roman" w:hAnsi="Times New Roman" w:cs="Times New Roman"/>
          <w:sz w:val="24"/>
          <w:szCs w:val="24"/>
        </w:rPr>
      </w:pPr>
      <w:commentRangeStart w:id="53"/>
      <w:r w:rsidRPr="00762D83">
        <w:rPr>
          <w:rFonts w:ascii="Times New Roman" w:hAnsi="Times New Roman" w:cs="Times New Roman"/>
          <w:sz w:val="24"/>
          <w:szCs w:val="24"/>
        </w:rPr>
        <w:t xml:space="preserve">Kara et al 2012: short-term </w:t>
      </w:r>
      <w:proofErr w:type="spellStart"/>
      <w:r w:rsidRPr="00762D83">
        <w:rPr>
          <w:rFonts w:ascii="Times New Roman" w:hAnsi="Times New Roman" w:cs="Times New Roman"/>
          <w:sz w:val="24"/>
          <w:szCs w:val="24"/>
        </w:rPr>
        <w:t>phyto</w:t>
      </w:r>
      <w:proofErr w:type="spellEnd"/>
      <w:r w:rsidRPr="00762D83">
        <w:rPr>
          <w:rFonts w:ascii="Times New Roman" w:hAnsi="Times New Roman" w:cs="Times New Roman"/>
          <w:sz w:val="24"/>
          <w:szCs w:val="24"/>
        </w:rPr>
        <w:t xml:space="preserve"> dynamics difficult to reproduce</w:t>
      </w:r>
      <w:r w:rsidR="009C2279" w:rsidRPr="00762D83">
        <w:rPr>
          <w:rFonts w:ascii="Times New Roman" w:hAnsi="Times New Roman" w:cs="Times New Roman"/>
          <w:sz w:val="24"/>
          <w:szCs w:val="24"/>
        </w:rPr>
        <w:t xml:space="preserve">, </w:t>
      </w:r>
      <w:proofErr w:type="spellStart"/>
      <w:r w:rsidR="009C2279" w:rsidRPr="00762D83">
        <w:rPr>
          <w:rFonts w:ascii="Times New Roman" w:hAnsi="Times New Roman" w:cs="Times New Roman"/>
          <w:sz w:val="24"/>
          <w:szCs w:val="24"/>
        </w:rPr>
        <w:t>Rigossi</w:t>
      </w:r>
      <w:proofErr w:type="spellEnd"/>
      <w:r w:rsidR="009C2279" w:rsidRPr="00762D83">
        <w:rPr>
          <w:rFonts w:ascii="Times New Roman" w:hAnsi="Times New Roman" w:cs="Times New Roman"/>
          <w:sz w:val="24"/>
          <w:szCs w:val="24"/>
        </w:rPr>
        <w:t xml:space="preserve"> 2013</w:t>
      </w:r>
      <w:commentRangeEnd w:id="53"/>
      <w:r w:rsidR="00DC71C2">
        <w:rPr>
          <w:rStyle w:val="CommentReference"/>
        </w:rPr>
        <w:commentReference w:id="53"/>
      </w:r>
    </w:p>
    <w:p w14:paraId="2B761C98" w14:textId="77777777" w:rsidR="007B4A9D" w:rsidRPr="00762D83" w:rsidRDefault="007B4A9D" w:rsidP="007B4A9D">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As </w:t>
      </w:r>
      <w:commentRangeStart w:id="54"/>
      <w:r w:rsidRPr="00762D83">
        <w:rPr>
          <w:rFonts w:ascii="Times New Roman" w:hAnsi="Times New Roman" w:cs="Times New Roman"/>
          <w:sz w:val="24"/>
          <w:szCs w:val="24"/>
        </w:rPr>
        <w:t xml:space="preserve">the degradation mentioned in paragraph 1 continues to increase, it has become more important than ever to not only respond to eutrophication events but to be able to anticipate them before they occur. </w:t>
      </w:r>
      <w:commentRangeEnd w:id="54"/>
      <w:r w:rsidR="00DC71C2">
        <w:rPr>
          <w:rStyle w:val="CommentReference"/>
        </w:rPr>
        <w:commentReference w:id="54"/>
      </w:r>
    </w:p>
    <w:p w14:paraId="6D33CC88" w14:textId="77777777" w:rsidR="003C6021" w:rsidRPr="00762D83" w:rsidRDefault="00543EF0" w:rsidP="003D0D8E">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One tool that may provide managers with the ability to </w:t>
      </w:r>
      <w:del w:id="55" w:author="Cayelan C. Carey" w:date="2020-02-25T09:36:00Z">
        <w:r w:rsidRPr="00762D83" w:rsidDel="00335B31">
          <w:rPr>
            <w:rFonts w:ascii="Times New Roman" w:hAnsi="Times New Roman" w:cs="Times New Roman"/>
            <w:sz w:val="24"/>
            <w:szCs w:val="24"/>
          </w:rPr>
          <w:delText xml:space="preserve">adapt </w:delText>
        </w:r>
      </w:del>
      <w:ins w:id="56" w:author="Cayelan C. Carey" w:date="2020-02-25T09:36:00Z">
        <w:r w:rsidR="00335B31">
          <w:rPr>
            <w:rFonts w:ascii="Times New Roman" w:hAnsi="Times New Roman" w:cs="Times New Roman"/>
            <w:sz w:val="24"/>
            <w:szCs w:val="24"/>
          </w:rPr>
          <w:t>anticipate</w:t>
        </w:r>
      </w:ins>
      <w:del w:id="57" w:author="Cayelan C. Carey" w:date="2020-02-25T09:36:00Z">
        <w:r w:rsidRPr="00762D83" w:rsidDel="00335B31">
          <w:rPr>
            <w:rFonts w:ascii="Times New Roman" w:hAnsi="Times New Roman" w:cs="Times New Roman"/>
            <w:sz w:val="24"/>
            <w:szCs w:val="24"/>
          </w:rPr>
          <w:delText>or prevent</w:delText>
        </w:r>
      </w:del>
      <w:ins w:id="58" w:author="Cayelan C. Carey" w:date="2020-02-25T09:36:00Z">
        <w:r w:rsidR="00335B31">
          <w:rPr>
            <w:rFonts w:ascii="Times New Roman" w:hAnsi="Times New Roman" w:cs="Times New Roman"/>
            <w:sz w:val="24"/>
            <w:szCs w:val="24"/>
          </w:rPr>
          <w:t xml:space="preserve"> increases in phytoplankton biomass</w:t>
        </w:r>
      </w:ins>
      <w:del w:id="59" w:author="Cayelan C. Carey" w:date="2020-02-25T09:36:00Z">
        <w:r w:rsidRPr="00762D83" w:rsidDel="00335B31">
          <w:rPr>
            <w:rFonts w:ascii="Times New Roman" w:hAnsi="Times New Roman" w:cs="Times New Roman"/>
            <w:sz w:val="24"/>
            <w:szCs w:val="24"/>
          </w:rPr>
          <w:delText xml:space="preserve"> HABs </w:delText>
        </w:r>
      </w:del>
      <w:ins w:id="60" w:author="Cayelan C. Carey" w:date="2020-02-25T09:36:00Z">
        <w:r w:rsidR="00335B31" w:rsidRPr="00762D83">
          <w:rPr>
            <w:rFonts w:ascii="Times New Roman" w:hAnsi="Times New Roman" w:cs="Times New Roman"/>
            <w:sz w:val="24"/>
            <w:szCs w:val="24"/>
          </w:rPr>
          <w:t xml:space="preserve"> </w:t>
        </w:r>
      </w:ins>
      <w:r w:rsidRPr="00762D83">
        <w:rPr>
          <w:rFonts w:ascii="Times New Roman" w:hAnsi="Times New Roman" w:cs="Times New Roman"/>
          <w:sz w:val="24"/>
          <w:szCs w:val="24"/>
        </w:rPr>
        <w:t xml:space="preserve">is through the use of </w:t>
      </w:r>
      <w:ins w:id="61" w:author="Cayelan C. Carey" w:date="2020-02-25T09:35:00Z">
        <w:r w:rsidR="004D0036">
          <w:rPr>
            <w:rFonts w:ascii="Times New Roman" w:hAnsi="Times New Roman" w:cs="Times New Roman"/>
            <w:sz w:val="24"/>
            <w:szCs w:val="24"/>
          </w:rPr>
          <w:t>eco</w:t>
        </w:r>
      </w:ins>
      <w:ins w:id="62" w:author="Cayelan C. Carey" w:date="2020-02-25T09:36:00Z">
        <w:r w:rsidR="004D0036">
          <w:rPr>
            <w:rFonts w:ascii="Times New Roman" w:hAnsi="Times New Roman" w:cs="Times New Roman"/>
            <w:sz w:val="24"/>
            <w:szCs w:val="24"/>
          </w:rPr>
          <w:t xml:space="preserve">logical </w:t>
        </w:r>
      </w:ins>
      <w:r w:rsidRPr="00762D83">
        <w:rPr>
          <w:rFonts w:ascii="Times New Roman" w:hAnsi="Times New Roman" w:cs="Times New Roman"/>
          <w:sz w:val="24"/>
          <w:szCs w:val="24"/>
        </w:rPr>
        <w:t xml:space="preserve">forecasts. </w:t>
      </w:r>
      <w:ins w:id="63" w:author="Cayelan C. Carey" w:date="2020-02-25T09:52:00Z">
        <w:r w:rsidR="00BF087D">
          <w:rPr>
            <w:rFonts w:ascii="Times New Roman" w:hAnsi="Times New Roman" w:cs="Times New Roman"/>
            <w:sz w:val="24"/>
            <w:szCs w:val="24"/>
          </w:rPr>
          <w:t xml:space="preserve">ADD DEFINITION HERE </w:t>
        </w:r>
      </w:ins>
      <w:r w:rsidR="003C6021" w:rsidRPr="00762D83">
        <w:rPr>
          <w:rFonts w:ascii="Times New Roman" w:hAnsi="Times New Roman" w:cs="Times New Roman"/>
          <w:sz w:val="24"/>
          <w:szCs w:val="24"/>
        </w:rPr>
        <w:t xml:space="preserve">Forecasting has been instrumental to society through the development of successful forecasts in multiple fields, including </w:t>
      </w:r>
      <w:r w:rsidR="003C6021" w:rsidRPr="00762D83">
        <w:rPr>
          <w:rFonts w:ascii="Times New Roman" w:hAnsi="Times New Roman" w:cs="Times New Roman"/>
          <w:sz w:val="24"/>
          <w:szCs w:val="24"/>
        </w:rPr>
        <w:lastRenderedPageBreak/>
        <w:t>meteorology, economics, agricultural science, and epidemiology (citations from prospectus). Forecasting of ecological variables is in its relative infancy (</w:t>
      </w:r>
      <w:proofErr w:type="spellStart"/>
      <w:r w:rsidR="003C6021" w:rsidRPr="00762D83">
        <w:rPr>
          <w:rFonts w:ascii="Times New Roman" w:hAnsi="Times New Roman" w:cs="Times New Roman"/>
          <w:sz w:val="24"/>
          <w:szCs w:val="24"/>
        </w:rPr>
        <w:t>Dietze</w:t>
      </w:r>
      <w:proofErr w:type="spellEnd"/>
      <w:r w:rsidR="003C6021" w:rsidRPr="00762D83">
        <w:rPr>
          <w:rFonts w:ascii="Times New Roman" w:hAnsi="Times New Roman" w:cs="Times New Roman"/>
          <w:sz w:val="24"/>
          <w:szCs w:val="24"/>
        </w:rPr>
        <w:t xml:space="preserve">, 2017) but has shown promise in many sub-disciplines of </w:t>
      </w:r>
      <w:commentRangeStart w:id="64"/>
      <w:r w:rsidR="003C6021" w:rsidRPr="00762D83">
        <w:rPr>
          <w:rFonts w:ascii="Times New Roman" w:hAnsi="Times New Roman" w:cs="Times New Roman"/>
          <w:sz w:val="24"/>
          <w:szCs w:val="24"/>
        </w:rPr>
        <w:t>ecology</w:t>
      </w:r>
      <w:commentRangeEnd w:id="64"/>
      <w:r w:rsidR="00335B31">
        <w:rPr>
          <w:rStyle w:val="CommentReference"/>
        </w:rPr>
        <w:commentReference w:id="64"/>
      </w:r>
      <w:r w:rsidR="003C6021" w:rsidRPr="00762D83">
        <w:rPr>
          <w:rFonts w:ascii="Times New Roman" w:hAnsi="Times New Roman" w:cs="Times New Roman"/>
          <w:sz w:val="24"/>
          <w:szCs w:val="24"/>
        </w:rPr>
        <w:t xml:space="preserve"> (citations? Thomas et al 2019? </w:t>
      </w:r>
      <w:commentRangeStart w:id="65"/>
      <w:r w:rsidR="009C2279" w:rsidRPr="00762D83">
        <w:rPr>
          <w:rFonts w:ascii="Times New Roman" w:hAnsi="Times New Roman" w:cs="Times New Roman"/>
          <w:sz w:val="24"/>
          <w:szCs w:val="24"/>
        </w:rPr>
        <w:t xml:space="preserve">Carey et al. 2020 </w:t>
      </w:r>
      <w:r w:rsidR="009C2279" w:rsidRPr="00762D83">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commentRangeEnd w:id="65"/>
      <w:r w:rsidR="00335B31">
        <w:rPr>
          <w:rStyle w:val="CommentReference"/>
        </w:rPr>
        <w:commentReference w:id="65"/>
      </w:r>
      <w:r w:rsidR="003C6021" w:rsidRPr="00762D83">
        <w:rPr>
          <w:rFonts w:ascii="Times New Roman" w:hAnsi="Times New Roman" w:cs="Times New Roman"/>
          <w:sz w:val="24"/>
          <w:szCs w:val="24"/>
        </w:rPr>
        <w:t>) to improve management of freshwater ecosystems</w:t>
      </w:r>
    </w:p>
    <w:p w14:paraId="773A6B06" w14:textId="77777777" w:rsidR="001232AF" w:rsidRPr="00762D83" w:rsidRDefault="001232AF" w:rsidP="001232AF">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Citations for other HABs modeling approaches in freshwater and marine systems</w:t>
      </w:r>
    </w:p>
    <w:p w14:paraId="1728BB7F" w14:textId="77777777" w:rsidR="00747772" w:rsidRDefault="00747772" w:rsidP="00747772">
      <w:pPr>
        <w:rPr>
          <w:ins w:id="66" w:author="Cayelan C. Carey" w:date="2020-02-25T09:49:00Z"/>
          <w:rFonts w:ascii="Times New Roman" w:hAnsi="Times New Roman" w:cs="Times New Roman"/>
          <w:sz w:val="24"/>
          <w:szCs w:val="24"/>
        </w:rPr>
      </w:pPr>
      <w:commentRangeStart w:id="67"/>
      <w:ins w:id="68" w:author="Cayelan C. Carey" w:date="2020-02-25T09:41:00Z">
        <w:r>
          <w:rPr>
            <w:rFonts w:ascii="Times New Roman" w:hAnsi="Times New Roman" w:cs="Times New Roman"/>
            <w:sz w:val="24"/>
            <w:szCs w:val="24"/>
          </w:rPr>
          <w:t>Given the</w:t>
        </w:r>
      </w:ins>
      <w:ins w:id="69" w:author="Cayelan C. Carey" w:date="2020-02-25T09:42:00Z">
        <w:r>
          <w:rPr>
            <w:rFonts w:ascii="Times New Roman" w:hAnsi="Times New Roman" w:cs="Times New Roman"/>
            <w:sz w:val="24"/>
            <w:szCs w:val="24"/>
          </w:rPr>
          <w:t xml:space="preserve"> economic and ecological consequences of phytoplankton blooms, </w:t>
        </w:r>
      </w:ins>
      <w:ins w:id="70" w:author="Cayelan C. Carey" w:date="2020-02-25T09:48:00Z">
        <w:r>
          <w:rPr>
            <w:rFonts w:ascii="Times New Roman" w:hAnsi="Times New Roman" w:cs="Times New Roman"/>
            <w:sz w:val="24"/>
            <w:szCs w:val="24"/>
          </w:rPr>
          <w:t>most forecasts ha</w:t>
        </w:r>
      </w:ins>
      <w:ins w:id="71" w:author="Cayelan C. Carey" w:date="2020-02-25T09:49:00Z">
        <w:r>
          <w:rPr>
            <w:rFonts w:ascii="Times New Roman" w:hAnsi="Times New Roman" w:cs="Times New Roman"/>
            <w:sz w:val="24"/>
            <w:szCs w:val="24"/>
          </w:rPr>
          <w:t xml:space="preserve">ve focused on the daily time scale. </w:t>
        </w:r>
        <w:commentRangeEnd w:id="67"/>
        <w:r>
          <w:rPr>
            <w:rStyle w:val="CommentReference"/>
          </w:rPr>
          <w:commentReference w:id="67"/>
        </w:r>
        <w:r>
          <w:rPr>
            <w:rFonts w:ascii="Times New Roman" w:hAnsi="Times New Roman" w:cs="Times New Roman"/>
            <w:sz w:val="24"/>
            <w:szCs w:val="24"/>
          </w:rPr>
          <w:t>However, …</w:t>
        </w:r>
        <w:r w:rsidRPr="00747772">
          <w:rPr>
            <w:rFonts w:ascii="Times New Roman" w:hAnsi="Times New Roman" w:cs="Times New Roman"/>
            <w:sz w:val="24"/>
            <w:szCs w:val="24"/>
          </w:rPr>
          <w:t xml:space="preserve"> </w:t>
        </w:r>
      </w:ins>
      <w:moveToRangeStart w:id="72" w:author="Cayelan C. Carey" w:date="2020-02-25T09:49:00Z" w:name="move33516586"/>
      <w:moveTo w:id="73" w:author="Cayelan C. Carey" w:date="2020-02-25T09:49:00Z">
        <w:r w:rsidRPr="00762D83">
          <w:rPr>
            <w:rFonts w:ascii="Times New Roman" w:hAnsi="Times New Roman" w:cs="Times New Roman"/>
            <w:sz w:val="24"/>
            <w:szCs w:val="24"/>
          </w:rPr>
          <w:t xml:space="preserve">because </w:t>
        </w:r>
        <w:del w:id="74" w:author="Cayelan C. Carey" w:date="2020-02-25T09:49:00Z">
          <w:r w:rsidRPr="00762D83" w:rsidDel="00747772">
            <w:rPr>
              <w:rFonts w:ascii="Times New Roman" w:hAnsi="Times New Roman" w:cs="Times New Roman"/>
              <w:sz w:val="24"/>
              <w:szCs w:val="24"/>
            </w:rPr>
            <w:delText>algal</w:delText>
          </w:r>
        </w:del>
      </w:moveTo>
      <w:ins w:id="75" w:author="Cayelan C. Carey" w:date="2020-02-25T09:49:00Z">
        <w:r>
          <w:rPr>
            <w:rFonts w:ascii="Times New Roman" w:hAnsi="Times New Roman" w:cs="Times New Roman"/>
            <w:sz w:val="24"/>
            <w:szCs w:val="24"/>
          </w:rPr>
          <w:t>phytoplankton</w:t>
        </w:r>
      </w:ins>
      <w:moveTo w:id="76" w:author="Cayelan C. Carey" w:date="2020-02-25T09:49:00Z">
        <w:r w:rsidRPr="00762D83">
          <w:rPr>
            <w:rFonts w:ascii="Times New Roman" w:hAnsi="Times New Roman" w:cs="Times New Roman"/>
            <w:sz w:val="24"/>
            <w:szCs w:val="24"/>
          </w:rPr>
          <w:t xml:space="preserve"> dynamics</w:t>
        </w:r>
      </w:moveTo>
      <w:ins w:id="77" w:author="Cayelan C. Carey" w:date="2020-02-25T09:49:00Z">
        <w:r>
          <w:rPr>
            <w:rFonts w:ascii="Times New Roman" w:hAnsi="Times New Roman" w:cs="Times New Roman"/>
            <w:sz w:val="24"/>
            <w:szCs w:val="24"/>
          </w:rPr>
          <w:t xml:space="preserve"> on the daily vs. weekly scale respond to different drivers (REFS), </w:t>
        </w:r>
      </w:ins>
      <w:moveTo w:id="78" w:author="Cayelan C. Carey" w:date="2020-02-25T09:49:00Z">
        <w:del w:id="79" w:author="Cayelan C. Carey" w:date="2020-02-25T09:49:00Z">
          <w:r w:rsidRPr="00762D83" w:rsidDel="00747772">
            <w:rPr>
              <w:rFonts w:ascii="Times New Roman" w:hAnsi="Times New Roman" w:cs="Times New Roman"/>
              <w:sz w:val="24"/>
              <w:szCs w:val="24"/>
            </w:rPr>
            <w:delText xml:space="preserve"> exhibit distinct bimodal?? patterns of growth (i.e., baseline conditions vs. bloom development and senescence), </w:delText>
          </w:r>
        </w:del>
        <w:r w:rsidRPr="00762D83">
          <w:rPr>
            <w:rFonts w:ascii="Times New Roman" w:hAnsi="Times New Roman" w:cs="Times New Roman"/>
            <w:sz w:val="24"/>
            <w:szCs w:val="24"/>
          </w:rPr>
          <w:t xml:space="preserve">it is unclear as to what timestep </w:t>
        </w:r>
        <w:del w:id="80" w:author="Cayelan C. Carey" w:date="2020-02-25T09:50:00Z">
          <w:r w:rsidRPr="00762D83" w:rsidDel="00747772">
            <w:rPr>
              <w:rFonts w:ascii="Times New Roman" w:hAnsi="Times New Roman" w:cs="Times New Roman"/>
              <w:sz w:val="24"/>
              <w:szCs w:val="24"/>
            </w:rPr>
            <w:delText>can best model both of either of these processes.</w:delText>
          </w:r>
        </w:del>
      </w:moveTo>
      <w:moveToRangeEnd w:id="72"/>
      <w:ins w:id="81" w:author="Cayelan C. Carey" w:date="2020-02-25T09:50:00Z">
        <w:r>
          <w:rPr>
            <w:rFonts w:ascii="Times New Roman" w:hAnsi="Times New Roman" w:cs="Times New Roman"/>
            <w:sz w:val="24"/>
            <w:szCs w:val="24"/>
          </w:rPr>
          <w:t>would be best for ecological forecasting.</w:t>
        </w:r>
      </w:ins>
    </w:p>
    <w:p w14:paraId="10ADA36C" w14:textId="77777777" w:rsidR="001232AF" w:rsidRPr="00747772" w:rsidRDefault="001232AF">
      <w:pPr>
        <w:rPr>
          <w:rFonts w:ascii="Times New Roman" w:hAnsi="Times New Roman" w:cs="Times New Roman"/>
          <w:sz w:val="24"/>
          <w:szCs w:val="24"/>
          <w:rPrChange w:id="82" w:author="Cayelan C. Carey" w:date="2020-02-25T09:41:00Z">
            <w:rPr/>
          </w:rPrChange>
        </w:rPr>
        <w:pPrChange w:id="83" w:author="Cayelan C. Carey" w:date="2020-02-25T09:41:00Z">
          <w:pPr>
            <w:pStyle w:val="ListParagraph"/>
            <w:numPr>
              <w:ilvl w:val="3"/>
              <w:numId w:val="1"/>
            </w:numPr>
            <w:ind w:left="2880" w:hanging="360"/>
          </w:pPr>
        </w:pPrChange>
      </w:pPr>
      <w:commentRangeStart w:id="84"/>
      <w:r w:rsidRPr="00747772">
        <w:rPr>
          <w:rFonts w:ascii="Times New Roman" w:hAnsi="Times New Roman" w:cs="Times New Roman"/>
          <w:sz w:val="24"/>
          <w:szCs w:val="24"/>
          <w:rPrChange w:id="85" w:author="Cayelan C. Carey" w:date="2020-02-25T09:41:00Z">
            <w:rPr/>
          </w:rPrChange>
        </w:rPr>
        <w:t>Discuss the different methods currently being used for forecasting HABs</w:t>
      </w:r>
      <w:commentRangeEnd w:id="84"/>
      <w:r w:rsidR="00747772">
        <w:rPr>
          <w:rStyle w:val="CommentReference"/>
        </w:rPr>
        <w:commentReference w:id="84"/>
      </w:r>
    </w:p>
    <w:p w14:paraId="7063271F" w14:textId="77777777" w:rsidR="00543EF0" w:rsidRPr="00762D83" w:rsidRDefault="00543EF0" w:rsidP="00D8368E">
      <w:pPr>
        <w:pStyle w:val="ListParagraph"/>
        <w:numPr>
          <w:ilvl w:val="1"/>
          <w:numId w:val="1"/>
        </w:numPr>
        <w:rPr>
          <w:rFonts w:ascii="Times New Roman" w:hAnsi="Times New Roman" w:cs="Times New Roman"/>
          <w:sz w:val="24"/>
          <w:szCs w:val="24"/>
        </w:rPr>
      </w:pPr>
      <w:del w:id="86" w:author="Cayelan C. Carey" w:date="2020-02-25T09:50:00Z">
        <w:r w:rsidRPr="00762D83" w:rsidDel="00747772">
          <w:rPr>
            <w:rFonts w:ascii="Times New Roman" w:hAnsi="Times New Roman" w:cs="Times New Roman"/>
            <w:sz w:val="24"/>
            <w:szCs w:val="24"/>
          </w:rPr>
          <w:delText>However</w:delText>
        </w:r>
      </w:del>
      <w:r w:rsidRPr="00762D83">
        <w:rPr>
          <w:rFonts w:ascii="Times New Roman" w:hAnsi="Times New Roman" w:cs="Times New Roman"/>
          <w:sz w:val="24"/>
          <w:szCs w:val="24"/>
        </w:rPr>
        <w:t xml:space="preserve">, </w:t>
      </w:r>
      <w:moveFromRangeStart w:id="87" w:author="Cayelan C. Carey" w:date="2020-02-25T09:49:00Z" w:name="move33516586"/>
      <w:moveFrom w:id="88" w:author="Cayelan C. Carey" w:date="2020-02-25T09:49:00Z">
        <w:r w:rsidRPr="00762D83" w:rsidDel="00747772">
          <w:rPr>
            <w:rFonts w:ascii="Times New Roman" w:hAnsi="Times New Roman" w:cs="Times New Roman"/>
            <w:sz w:val="24"/>
            <w:szCs w:val="24"/>
          </w:rPr>
          <w:t xml:space="preserve">because algal dynamics exhibit distinct </w:t>
        </w:r>
        <w:r w:rsidR="001232AF" w:rsidRPr="00762D83" w:rsidDel="00747772">
          <w:rPr>
            <w:rFonts w:ascii="Times New Roman" w:hAnsi="Times New Roman" w:cs="Times New Roman"/>
            <w:sz w:val="24"/>
            <w:szCs w:val="24"/>
          </w:rPr>
          <w:t xml:space="preserve">bimodal?? </w:t>
        </w:r>
        <w:r w:rsidRPr="00762D83" w:rsidDel="00747772">
          <w:rPr>
            <w:rFonts w:ascii="Times New Roman" w:hAnsi="Times New Roman" w:cs="Times New Roman"/>
            <w:sz w:val="24"/>
            <w:szCs w:val="24"/>
          </w:rPr>
          <w:t xml:space="preserve">patterns of growth (i.e., baseline conditions vs. bloom development and senescence), it is </w:t>
        </w:r>
        <w:r w:rsidR="001232AF" w:rsidRPr="00762D83" w:rsidDel="00747772">
          <w:rPr>
            <w:rFonts w:ascii="Times New Roman" w:hAnsi="Times New Roman" w:cs="Times New Roman"/>
            <w:sz w:val="24"/>
            <w:szCs w:val="24"/>
          </w:rPr>
          <w:t>un</w:t>
        </w:r>
        <w:r w:rsidRPr="00762D83" w:rsidDel="00747772">
          <w:rPr>
            <w:rFonts w:ascii="Times New Roman" w:hAnsi="Times New Roman" w:cs="Times New Roman"/>
            <w:sz w:val="24"/>
            <w:szCs w:val="24"/>
          </w:rPr>
          <w:t>clear as to what timestep can best model both of either of these processes.</w:t>
        </w:r>
      </w:moveFrom>
      <w:moveFromRangeEnd w:id="87"/>
    </w:p>
    <w:p w14:paraId="26E0B5A4" w14:textId="77777777" w:rsidR="001232AF" w:rsidRPr="00762D83" w:rsidRDefault="00543EF0" w:rsidP="00543EF0">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Long-term monitoring of lakes and reservoirs typically takes place on a weekly scale, from which historical time series models can easily be built </w:t>
      </w:r>
      <w:r w:rsidR="001232AF" w:rsidRPr="00762D83">
        <w:rPr>
          <w:rFonts w:ascii="Times New Roman" w:hAnsi="Times New Roman" w:cs="Times New Roman"/>
          <w:sz w:val="24"/>
          <w:szCs w:val="24"/>
        </w:rPr>
        <w:t xml:space="preserve">but because of the large timestep may miss important dynamics as a result of ‘fast </w:t>
      </w:r>
      <w:proofErr w:type="gramStart"/>
      <w:r w:rsidR="001232AF" w:rsidRPr="00762D83">
        <w:rPr>
          <w:rFonts w:ascii="Times New Roman" w:hAnsi="Times New Roman" w:cs="Times New Roman"/>
          <w:sz w:val="24"/>
          <w:szCs w:val="24"/>
        </w:rPr>
        <w:t>processes’</w:t>
      </w:r>
      <w:proofErr w:type="gramEnd"/>
      <w:r w:rsidRPr="00762D83">
        <w:rPr>
          <w:rFonts w:ascii="Times New Roman" w:hAnsi="Times New Roman" w:cs="Times New Roman"/>
          <w:sz w:val="24"/>
          <w:szCs w:val="24"/>
        </w:rPr>
        <w:t xml:space="preserve">. </w:t>
      </w:r>
    </w:p>
    <w:p w14:paraId="15A52547" w14:textId="77777777" w:rsidR="00543EF0" w:rsidRPr="00762D83" w:rsidRDefault="001232AF" w:rsidP="00543EF0">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However, </w:t>
      </w:r>
      <w:r w:rsidR="00543EF0" w:rsidRPr="00762D83">
        <w:rPr>
          <w:rFonts w:ascii="Times New Roman" w:hAnsi="Times New Roman" w:cs="Times New Roman"/>
          <w:sz w:val="24"/>
          <w:szCs w:val="24"/>
        </w:rPr>
        <w:t xml:space="preserve">use of </w:t>
      </w:r>
      <w:r w:rsidRPr="00762D83">
        <w:rPr>
          <w:rFonts w:ascii="Times New Roman" w:hAnsi="Times New Roman" w:cs="Times New Roman"/>
          <w:sz w:val="24"/>
          <w:szCs w:val="24"/>
        </w:rPr>
        <w:t xml:space="preserve">high-frequency </w:t>
      </w:r>
      <w:r w:rsidR="00543EF0" w:rsidRPr="00762D83">
        <w:rPr>
          <w:rFonts w:ascii="Times New Roman" w:hAnsi="Times New Roman" w:cs="Times New Roman"/>
          <w:sz w:val="24"/>
          <w:szCs w:val="24"/>
        </w:rPr>
        <w:t>sensors has allowed</w:t>
      </w:r>
      <w:r w:rsidRPr="00762D83">
        <w:rPr>
          <w:rFonts w:ascii="Times New Roman" w:hAnsi="Times New Roman" w:cs="Times New Roman"/>
          <w:sz w:val="24"/>
          <w:szCs w:val="24"/>
        </w:rPr>
        <w:t xml:space="preserve"> researchers to build time series models at a much finer time-resolution.</w:t>
      </w:r>
    </w:p>
    <w:p w14:paraId="7B93E051" w14:textId="77777777" w:rsidR="001232AF" w:rsidRPr="00762D83" w:rsidRDefault="001232AF" w:rsidP="00543EF0">
      <w:pPr>
        <w:pStyle w:val="ListParagraph"/>
        <w:numPr>
          <w:ilvl w:val="2"/>
          <w:numId w:val="1"/>
        </w:numPr>
        <w:rPr>
          <w:rFonts w:ascii="Times New Roman" w:hAnsi="Times New Roman" w:cs="Times New Roman"/>
          <w:sz w:val="24"/>
          <w:szCs w:val="24"/>
        </w:rPr>
      </w:pPr>
      <w:commentRangeStart w:id="89"/>
      <w:r w:rsidRPr="00762D83">
        <w:rPr>
          <w:rFonts w:ascii="Times New Roman" w:hAnsi="Times New Roman" w:cs="Times New Roman"/>
          <w:sz w:val="24"/>
          <w:szCs w:val="24"/>
        </w:rPr>
        <w:t>These high-frequency measurements also increase the skill of a null model</w:t>
      </w:r>
      <w:commentRangeEnd w:id="89"/>
      <w:r w:rsidR="00BF087D">
        <w:rPr>
          <w:rStyle w:val="CommentReference"/>
        </w:rPr>
        <w:commentReference w:id="89"/>
      </w:r>
    </w:p>
    <w:p w14:paraId="73118739" w14:textId="77777777" w:rsidR="00D8368E" w:rsidRPr="00762D83" w:rsidRDefault="00BF087D" w:rsidP="00D8368E">
      <w:pPr>
        <w:pStyle w:val="ListParagraph"/>
        <w:numPr>
          <w:ilvl w:val="1"/>
          <w:numId w:val="1"/>
        </w:numPr>
        <w:rPr>
          <w:rFonts w:ascii="Times New Roman" w:hAnsi="Times New Roman" w:cs="Times New Roman"/>
          <w:sz w:val="24"/>
          <w:szCs w:val="24"/>
        </w:rPr>
      </w:pPr>
      <w:ins w:id="90" w:author="Cayelan C. Carey" w:date="2020-02-25T09:53:00Z">
        <w:r>
          <w:rPr>
            <w:rFonts w:ascii="Times New Roman" w:hAnsi="Times New Roman" w:cs="Times New Roman"/>
            <w:sz w:val="24"/>
            <w:szCs w:val="24"/>
          </w:rPr>
          <w:t xml:space="preserve">In addition to the prediction of phytoplankton concentration, </w:t>
        </w:r>
      </w:ins>
      <w:del w:id="91" w:author="Cayelan C. Carey" w:date="2020-02-25T09:52:00Z">
        <w:r w:rsidR="001232AF" w:rsidRPr="00762D83" w:rsidDel="00BF087D">
          <w:rPr>
            <w:rFonts w:ascii="Times New Roman" w:hAnsi="Times New Roman" w:cs="Times New Roman"/>
            <w:sz w:val="24"/>
            <w:szCs w:val="24"/>
          </w:rPr>
          <w:delText xml:space="preserve">Another </w:delText>
        </w:r>
      </w:del>
      <w:ins w:id="92" w:author="Cayelan C. Carey" w:date="2020-02-25T09:53:00Z">
        <w:r>
          <w:rPr>
            <w:rFonts w:ascii="Times New Roman" w:hAnsi="Times New Roman" w:cs="Times New Roman"/>
            <w:sz w:val="24"/>
            <w:szCs w:val="24"/>
          </w:rPr>
          <w:t>a</w:t>
        </w:r>
      </w:ins>
      <w:ins w:id="93" w:author="Cayelan C. Carey" w:date="2020-02-25T09:52:00Z">
        <w:r>
          <w:rPr>
            <w:rFonts w:ascii="Times New Roman" w:hAnsi="Times New Roman" w:cs="Times New Roman"/>
            <w:sz w:val="24"/>
            <w:szCs w:val="24"/>
          </w:rPr>
          <w:t>n important part</w:t>
        </w:r>
        <w:r w:rsidRPr="00762D83">
          <w:rPr>
            <w:rFonts w:ascii="Times New Roman" w:hAnsi="Times New Roman" w:cs="Times New Roman"/>
            <w:sz w:val="24"/>
            <w:szCs w:val="24"/>
          </w:rPr>
          <w:t xml:space="preserve"> </w:t>
        </w:r>
      </w:ins>
      <w:del w:id="94" w:author="Cayelan C. Carey" w:date="2020-02-25T09:53:00Z">
        <w:r w:rsidR="001232AF" w:rsidRPr="00762D83" w:rsidDel="00BF087D">
          <w:rPr>
            <w:rFonts w:ascii="Times New Roman" w:hAnsi="Times New Roman" w:cs="Times New Roman"/>
            <w:sz w:val="24"/>
            <w:szCs w:val="24"/>
          </w:rPr>
          <w:delText xml:space="preserve">utility </w:delText>
        </w:r>
      </w:del>
      <w:r w:rsidR="001232AF" w:rsidRPr="00762D83">
        <w:rPr>
          <w:rFonts w:ascii="Times New Roman" w:hAnsi="Times New Roman" w:cs="Times New Roman"/>
          <w:sz w:val="24"/>
          <w:szCs w:val="24"/>
        </w:rPr>
        <w:t xml:space="preserve">of forecasts </w:t>
      </w:r>
      <w:ins w:id="95" w:author="Cayelan C. Carey" w:date="2020-02-25T09:53:00Z">
        <w:r>
          <w:rPr>
            <w:rFonts w:ascii="Times New Roman" w:hAnsi="Times New Roman" w:cs="Times New Roman"/>
            <w:sz w:val="24"/>
            <w:szCs w:val="24"/>
          </w:rPr>
          <w:t>is the uncertainty around that prediction. Uncertainty is…</w:t>
        </w:r>
      </w:ins>
      <w:del w:id="96" w:author="Cayelan C. Carey" w:date="2020-02-25T09:53:00Z">
        <w:r w:rsidR="001232AF" w:rsidRPr="00762D83" w:rsidDel="00BF087D">
          <w:rPr>
            <w:rFonts w:ascii="Times New Roman" w:hAnsi="Times New Roman" w:cs="Times New Roman"/>
            <w:sz w:val="24"/>
            <w:szCs w:val="24"/>
          </w:rPr>
          <w:delText xml:space="preserve">as decision support tools is in the ability to represent uncertainty in forecast estimate. </w:delText>
        </w:r>
      </w:del>
    </w:p>
    <w:p w14:paraId="027D8308" w14:textId="77777777" w:rsidR="00D8368E" w:rsidRPr="00762D83" w:rsidRDefault="00D8368E" w:rsidP="00D8368E">
      <w:pPr>
        <w:pStyle w:val="ListParagraph"/>
        <w:numPr>
          <w:ilvl w:val="2"/>
          <w:numId w:val="2"/>
        </w:numPr>
        <w:rPr>
          <w:rFonts w:ascii="Times New Roman" w:hAnsi="Times New Roman" w:cs="Times New Roman"/>
          <w:sz w:val="24"/>
          <w:szCs w:val="24"/>
        </w:rPr>
      </w:pPr>
      <w:r w:rsidRPr="00762D83">
        <w:rPr>
          <w:rFonts w:ascii="Times New Roman" w:hAnsi="Times New Roman" w:cs="Times New Roman"/>
          <w:sz w:val="24"/>
          <w:szCs w:val="24"/>
        </w:rPr>
        <w:t>Crucial to the application of forecast products in order to properly inform management decisions</w:t>
      </w:r>
      <w:ins w:id="97" w:author="Cayelan C. Carey" w:date="2020-02-25T09:53:00Z">
        <w:r w:rsidR="00BF087D">
          <w:rPr>
            <w:rFonts w:ascii="Times New Roman" w:hAnsi="Times New Roman" w:cs="Times New Roman"/>
            <w:sz w:val="24"/>
            <w:szCs w:val="24"/>
          </w:rPr>
          <w:t xml:space="preserve"> (and interpret the forecast)</w:t>
        </w:r>
      </w:ins>
      <w:ins w:id="98" w:author="Cayelan C. Carey" w:date="2020-02-25T09:54:00Z">
        <w:r w:rsidR="00BF087D">
          <w:rPr>
            <w:rFonts w:ascii="Times New Roman" w:hAnsi="Times New Roman" w:cs="Times New Roman"/>
            <w:sz w:val="24"/>
            <w:szCs w:val="24"/>
          </w:rPr>
          <w:t xml:space="preserve">; </w:t>
        </w:r>
        <w:proofErr w:type="gramStart"/>
        <w:r w:rsidR="00BF087D">
          <w:rPr>
            <w:rFonts w:ascii="Times New Roman" w:hAnsi="Times New Roman" w:cs="Times New Roman"/>
            <w:sz w:val="24"/>
            <w:szCs w:val="24"/>
          </w:rPr>
          <w:t>also</w:t>
        </w:r>
        <w:proofErr w:type="gramEnd"/>
        <w:r w:rsidR="00BF087D">
          <w:rPr>
            <w:rFonts w:ascii="Times New Roman" w:hAnsi="Times New Roman" w:cs="Times New Roman"/>
            <w:sz w:val="24"/>
            <w:szCs w:val="24"/>
          </w:rPr>
          <w:t xml:space="preserve"> to prioritize forecast improvement (see Mary’s refs on this from the IW manuscript)</w:t>
        </w:r>
      </w:ins>
    </w:p>
    <w:p w14:paraId="24187DFC" w14:textId="77777777" w:rsidR="00D8368E" w:rsidRPr="00762D83" w:rsidRDefault="00BF087D" w:rsidP="00D8368E">
      <w:pPr>
        <w:pStyle w:val="ListParagraph"/>
        <w:numPr>
          <w:ilvl w:val="2"/>
          <w:numId w:val="1"/>
        </w:numPr>
        <w:rPr>
          <w:rFonts w:ascii="Times New Roman" w:hAnsi="Times New Roman" w:cs="Times New Roman"/>
          <w:sz w:val="24"/>
          <w:szCs w:val="24"/>
        </w:rPr>
      </w:pPr>
      <w:ins w:id="99" w:author="Cayelan C. Carey" w:date="2020-02-25T09:54:00Z">
        <w:r>
          <w:rPr>
            <w:rFonts w:ascii="Times New Roman" w:hAnsi="Times New Roman" w:cs="Times New Roman"/>
            <w:sz w:val="24"/>
            <w:szCs w:val="24"/>
          </w:rPr>
          <w:t>Despite the need for uncertainty estimates, however, they are o</w:t>
        </w:r>
      </w:ins>
      <w:del w:id="100" w:author="Cayelan C. Carey" w:date="2020-02-25T09:54:00Z">
        <w:r w:rsidR="00D8368E" w:rsidRPr="00762D83" w:rsidDel="00BF087D">
          <w:rPr>
            <w:rFonts w:ascii="Times New Roman" w:hAnsi="Times New Roman" w:cs="Times New Roman"/>
            <w:sz w:val="24"/>
            <w:szCs w:val="24"/>
          </w:rPr>
          <w:delText>O</w:delText>
        </w:r>
      </w:del>
      <w:r w:rsidR="00D8368E" w:rsidRPr="00762D83">
        <w:rPr>
          <w:rFonts w:ascii="Times New Roman" w:hAnsi="Times New Roman" w:cs="Times New Roman"/>
          <w:sz w:val="24"/>
          <w:szCs w:val="24"/>
        </w:rPr>
        <w:t>ften unconsidered or at least unreported</w:t>
      </w:r>
    </w:p>
    <w:p w14:paraId="5AA5E93D" w14:textId="77777777" w:rsidR="001232AF" w:rsidRDefault="001232AF" w:rsidP="00D8368E">
      <w:pPr>
        <w:pStyle w:val="ListParagraph"/>
        <w:numPr>
          <w:ilvl w:val="2"/>
          <w:numId w:val="1"/>
        </w:numPr>
        <w:rPr>
          <w:ins w:id="101" w:author="Cayelan C. Carey" w:date="2020-02-25T10:46:00Z"/>
          <w:rFonts w:ascii="Times New Roman" w:hAnsi="Times New Roman" w:cs="Times New Roman"/>
          <w:sz w:val="24"/>
          <w:szCs w:val="24"/>
        </w:rPr>
      </w:pPr>
      <w:r w:rsidRPr="00762D83">
        <w:rPr>
          <w:rFonts w:ascii="Times New Roman" w:hAnsi="Times New Roman" w:cs="Times New Roman"/>
          <w:sz w:val="24"/>
          <w:szCs w:val="24"/>
        </w:rPr>
        <w:t>Can add to basic and applied scientific value by informing ways to improve forecasts, as well as in management of drinking water</w:t>
      </w:r>
    </w:p>
    <w:p w14:paraId="29F1BEF3" w14:textId="77777777" w:rsidR="00D160CB" w:rsidRPr="00762D83" w:rsidRDefault="00D160CB" w:rsidP="00D8368E">
      <w:pPr>
        <w:pStyle w:val="ListParagraph"/>
        <w:numPr>
          <w:ilvl w:val="2"/>
          <w:numId w:val="1"/>
        </w:numPr>
        <w:rPr>
          <w:rFonts w:ascii="Times New Roman" w:hAnsi="Times New Roman" w:cs="Times New Roman"/>
          <w:sz w:val="24"/>
          <w:szCs w:val="24"/>
        </w:rPr>
      </w:pPr>
      <w:ins w:id="102" w:author="Cayelan C. Carey" w:date="2020-02-25T10:46:00Z">
        <w:r>
          <w:rPr>
            <w:rFonts w:ascii="Times New Roman" w:hAnsi="Times New Roman" w:cs="Times New Roman"/>
            <w:sz w:val="24"/>
            <w:szCs w:val="24"/>
          </w:rPr>
          <w:t xml:space="preserve">I would talk about what the uncertainty sources are at a high level and </w:t>
        </w:r>
      </w:ins>
      <w:ins w:id="103" w:author="Cayelan C. Carey" w:date="2020-02-25T10:47:00Z">
        <w:r>
          <w:rPr>
            <w:rFonts w:ascii="Times New Roman" w:hAnsi="Times New Roman" w:cs="Times New Roman"/>
            <w:sz w:val="24"/>
            <w:szCs w:val="24"/>
          </w:rPr>
          <w:t>also discuss what they mean, given that it’s one of your research questions</w:t>
        </w:r>
      </w:ins>
    </w:p>
    <w:p w14:paraId="3A37386F" w14:textId="77777777" w:rsidR="000457BA" w:rsidRPr="00762D83" w:rsidRDefault="00D8368E" w:rsidP="00D8368E">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To further assess the </w:t>
      </w:r>
      <w:del w:id="104" w:author="Cayelan C. Carey" w:date="2020-02-25T09:55:00Z">
        <w:r w:rsidRPr="00762D83" w:rsidDel="00BF087D">
          <w:rPr>
            <w:rFonts w:ascii="Times New Roman" w:hAnsi="Times New Roman" w:cs="Times New Roman"/>
            <w:sz w:val="24"/>
            <w:szCs w:val="24"/>
          </w:rPr>
          <w:delText xml:space="preserve">success </w:delText>
        </w:r>
      </w:del>
      <w:ins w:id="105" w:author="Cayelan C. Carey" w:date="2020-02-25T09:55:00Z">
        <w:r w:rsidR="00BF087D">
          <w:rPr>
            <w:rFonts w:ascii="Times New Roman" w:hAnsi="Times New Roman" w:cs="Times New Roman"/>
            <w:sz w:val="24"/>
            <w:szCs w:val="24"/>
          </w:rPr>
          <w:t>performance</w:t>
        </w:r>
        <w:r w:rsidR="00BF087D" w:rsidRPr="00762D83">
          <w:rPr>
            <w:rFonts w:ascii="Times New Roman" w:hAnsi="Times New Roman" w:cs="Times New Roman"/>
            <w:sz w:val="24"/>
            <w:szCs w:val="24"/>
          </w:rPr>
          <w:t xml:space="preserve"> </w:t>
        </w:r>
      </w:ins>
      <w:r w:rsidRPr="00762D83">
        <w:rPr>
          <w:rFonts w:ascii="Times New Roman" w:hAnsi="Times New Roman" w:cs="Times New Roman"/>
          <w:sz w:val="24"/>
          <w:szCs w:val="24"/>
        </w:rPr>
        <w:t>of empirical models in forecasting HABs, we developed near-term</w:t>
      </w:r>
      <w:del w:id="106" w:author="Cayelan C. Carey" w:date="2020-02-25T09:54:00Z">
        <w:r w:rsidRPr="00762D83" w:rsidDel="00BF087D">
          <w:rPr>
            <w:rFonts w:ascii="Times New Roman" w:hAnsi="Times New Roman" w:cs="Times New Roman"/>
            <w:sz w:val="24"/>
            <w:szCs w:val="24"/>
          </w:rPr>
          <w:delText xml:space="preserve"> (2 week)</w:delText>
        </w:r>
      </w:del>
      <w:r w:rsidRPr="00762D83">
        <w:rPr>
          <w:rFonts w:ascii="Times New Roman" w:hAnsi="Times New Roman" w:cs="Times New Roman"/>
          <w:sz w:val="24"/>
          <w:szCs w:val="24"/>
        </w:rPr>
        <w:t xml:space="preserve">, iterative </w:t>
      </w:r>
      <w:commentRangeStart w:id="107"/>
      <w:del w:id="108" w:author="Cayelan C. Carey" w:date="2020-02-25T10:33:00Z">
        <w:r w:rsidRPr="00762D83" w:rsidDel="00CD4B02">
          <w:rPr>
            <w:rFonts w:ascii="Times New Roman" w:hAnsi="Times New Roman" w:cs="Times New Roman"/>
            <w:sz w:val="24"/>
            <w:szCs w:val="24"/>
          </w:rPr>
          <w:delText xml:space="preserve">forecasts </w:delText>
        </w:r>
      </w:del>
      <w:ins w:id="109" w:author="Cayelan C. Carey" w:date="2020-02-25T10:33:00Z">
        <w:r w:rsidR="00CD4B02">
          <w:rPr>
            <w:rFonts w:ascii="Times New Roman" w:hAnsi="Times New Roman" w:cs="Times New Roman"/>
            <w:sz w:val="24"/>
            <w:szCs w:val="24"/>
          </w:rPr>
          <w:t>hindcasts</w:t>
        </w:r>
        <w:commentRangeEnd w:id="107"/>
        <w:r w:rsidR="00CD4B02">
          <w:rPr>
            <w:rStyle w:val="CommentReference"/>
          </w:rPr>
          <w:commentReference w:id="107"/>
        </w:r>
        <w:r w:rsidR="00CD4B02" w:rsidRPr="00762D83">
          <w:rPr>
            <w:rFonts w:ascii="Times New Roman" w:hAnsi="Times New Roman" w:cs="Times New Roman"/>
            <w:sz w:val="24"/>
            <w:szCs w:val="24"/>
          </w:rPr>
          <w:t xml:space="preserve"> </w:t>
        </w:r>
      </w:ins>
      <w:r w:rsidRPr="00762D83">
        <w:rPr>
          <w:rFonts w:ascii="Times New Roman" w:hAnsi="Times New Roman" w:cs="Times New Roman"/>
          <w:sz w:val="24"/>
          <w:szCs w:val="24"/>
        </w:rPr>
        <w:t xml:space="preserve">using </w:t>
      </w:r>
      <w:del w:id="110" w:author="Cayelan C. Carey" w:date="2020-02-25T09:55:00Z">
        <w:r w:rsidRPr="00762D83" w:rsidDel="00BF087D">
          <w:rPr>
            <w:rFonts w:ascii="Times New Roman" w:hAnsi="Times New Roman" w:cs="Times New Roman"/>
            <w:sz w:val="24"/>
            <w:szCs w:val="24"/>
          </w:rPr>
          <w:delText xml:space="preserve">several types of </w:delText>
        </w:r>
      </w:del>
      <w:r w:rsidRPr="00762D83">
        <w:rPr>
          <w:rFonts w:ascii="Times New Roman" w:hAnsi="Times New Roman" w:cs="Times New Roman"/>
          <w:sz w:val="24"/>
          <w:szCs w:val="24"/>
        </w:rPr>
        <w:t>autoregressive (AR) linear models</w:t>
      </w:r>
      <w:ins w:id="111" w:author="Cayelan C. Carey" w:date="2020-02-25T09:55:00Z">
        <w:r w:rsidR="00BF087D">
          <w:rPr>
            <w:rFonts w:ascii="Times New Roman" w:hAnsi="Times New Roman" w:cs="Times New Roman"/>
            <w:sz w:val="24"/>
            <w:szCs w:val="24"/>
          </w:rPr>
          <w:t xml:space="preserve"> operating at both weekly and daily time steps</w:t>
        </w:r>
      </w:ins>
      <w:r w:rsidRPr="00762D83">
        <w:rPr>
          <w:rFonts w:ascii="Times New Roman" w:hAnsi="Times New Roman" w:cs="Times New Roman"/>
          <w:sz w:val="24"/>
          <w:szCs w:val="24"/>
        </w:rPr>
        <w:t xml:space="preserve">. We aimed to answer </w:t>
      </w:r>
      <w:r w:rsidR="00762D83" w:rsidRPr="00762D83">
        <w:rPr>
          <w:rFonts w:ascii="Times New Roman" w:hAnsi="Times New Roman" w:cs="Times New Roman"/>
          <w:sz w:val="24"/>
          <w:szCs w:val="24"/>
          <w:highlight w:val="yellow"/>
        </w:rPr>
        <w:t>FIVE?</w:t>
      </w:r>
      <w:r w:rsidRPr="00762D83">
        <w:rPr>
          <w:rFonts w:ascii="Times New Roman" w:hAnsi="Times New Roman" w:cs="Times New Roman"/>
          <w:sz w:val="24"/>
          <w:szCs w:val="24"/>
        </w:rPr>
        <w:t xml:space="preserve"> main questions:</w:t>
      </w:r>
    </w:p>
    <w:p w14:paraId="737CD117" w14:textId="77777777" w:rsidR="00D8368E" w:rsidRPr="00762D83" w:rsidRDefault="00D8368E" w:rsidP="00D8368E">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lastRenderedPageBreak/>
        <w:t>1</w:t>
      </w:r>
      <w:commentRangeStart w:id="112"/>
      <w:r w:rsidRPr="00762D83">
        <w:rPr>
          <w:rFonts w:ascii="Times New Roman" w:hAnsi="Times New Roman" w:cs="Times New Roman"/>
          <w:sz w:val="24"/>
          <w:szCs w:val="24"/>
        </w:rPr>
        <w:t xml:space="preserve">. </w:t>
      </w:r>
      <w:ins w:id="113" w:author="Cayelan C. Carey" w:date="2020-02-25T10:17:00Z">
        <w:r w:rsidR="006C5DBD">
          <w:rPr>
            <w:rFonts w:ascii="Times New Roman" w:hAnsi="Times New Roman" w:cs="Times New Roman"/>
            <w:sz w:val="24"/>
            <w:szCs w:val="24"/>
          </w:rPr>
          <w:t xml:space="preserve">How does </w:t>
        </w:r>
      </w:ins>
      <w:ins w:id="114" w:author="Cayelan C. Carey" w:date="2020-02-25T10:18:00Z">
        <w:r w:rsidR="00C64D9D">
          <w:rPr>
            <w:rFonts w:ascii="Times New Roman" w:hAnsi="Times New Roman" w:cs="Times New Roman"/>
            <w:sz w:val="24"/>
            <w:szCs w:val="24"/>
          </w:rPr>
          <w:t>a daily vs. weekly</w:t>
        </w:r>
      </w:ins>
      <w:ins w:id="115" w:author="Cayelan C. Carey" w:date="2020-02-25T10:17:00Z">
        <w:r w:rsidR="006C5DBD">
          <w:rPr>
            <w:rFonts w:ascii="Times New Roman" w:hAnsi="Times New Roman" w:cs="Times New Roman"/>
            <w:sz w:val="24"/>
            <w:szCs w:val="24"/>
          </w:rPr>
          <w:t xml:space="preserve"> forecast</w:t>
        </w:r>
      </w:ins>
      <w:ins w:id="116" w:author="Cayelan C. Carey" w:date="2020-02-25T10:18:00Z">
        <w:r w:rsidR="00C64D9D">
          <w:rPr>
            <w:rFonts w:ascii="Times New Roman" w:hAnsi="Times New Roman" w:cs="Times New Roman"/>
            <w:sz w:val="24"/>
            <w:szCs w:val="24"/>
          </w:rPr>
          <w:t xml:space="preserve"> </w:t>
        </w:r>
      </w:ins>
      <w:del w:id="117" w:author="Cayelan C. Carey" w:date="2020-02-25T10:18:00Z">
        <w:r w:rsidRPr="00762D83" w:rsidDel="00C64D9D">
          <w:rPr>
            <w:rFonts w:ascii="Times New Roman" w:hAnsi="Times New Roman" w:cs="Times New Roman"/>
            <w:sz w:val="24"/>
            <w:szCs w:val="24"/>
          </w:rPr>
          <w:delText xml:space="preserve">How well can we forecast </w:delText>
        </w:r>
      </w:del>
      <w:r w:rsidR="00AE323E" w:rsidRPr="00762D83">
        <w:rPr>
          <w:rFonts w:ascii="Times New Roman" w:hAnsi="Times New Roman" w:cs="Times New Roman"/>
          <w:sz w:val="24"/>
          <w:szCs w:val="24"/>
        </w:rPr>
        <w:t xml:space="preserve">near-term </w:t>
      </w:r>
      <w:del w:id="118" w:author="Cayelan C. Carey" w:date="2020-02-25T10:17:00Z">
        <w:r w:rsidR="00AE323E" w:rsidRPr="00762D83" w:rsidDel="006C5DBD">
          <w:rPr>
            <w:rFonts w:ascii="Times New Roman" w:hAnsi="Times New Roman" w:cs="Times New Roman"/>
            <w:sz w:val="24"/>
            <w:szCs w:val="24"/>
          </w:rPr>
          <w:delText xml:space="preserve">(two-week horizon) </w:delText>
        </w:r>
      </w:del>
      <w:r w:rsidRPr="00762D83">
        <w:rPr>
          <w:rFonts w:ascii="Times New Roman" w:hAnsi="Times New Roman" w:cs="Times New Roman"/>
          <w:sz w:val="24"/>
          <w:szCs w:val="24"/>
        </w:rPr>
        <w:t xml:space="preserve">chlorophyll-a (a proxy for </w:t>
      </w:r>
      <w:del w:id="119" w:author="Cayelan C. Carey" w:date="2020-02-25T10:17:00Z">
        <w:r w:rsidRPr="00762D83" w:rsidDel="006C5DBD">
          <w:rPr>
            <w:rFonts w:ascii="Times New Roman" w:hAnsi="Times New Roman" w:cs="Times New Roman"/>
            <w:sz w:val="24"/>
            <w:szCs w:val="24"/>
          </w:rPr>
          <w:delText>HABs</w:delText>
        </w:r>
      </w:del>
      <w:ins w:id="120" w:author="Cayelan C. Carey" w:date="2020-02-25T10:17:00Z">
        <w:r w:rsidR="006C5DBD">
          <w:rPr>
            <w:rFonts w:ascii="Times New Roman" w:hAnsi="Times New Roman" w:cs="Times New Roman"/>
            <w:sz w:val="24"/>
            <w:szCs w:val="24"/>
          </w:rPr>
          <w:t>phytoplankton</w:t>
        </w:r>
      </w:ins>
      <w:r w:rsidRPr="00762D83">
        <w:rPr>
          <w:rFonts w:ascii="Times New Roman" w:hAnsi="Times New Roman" w:cs="Times New Roman"/>
          <w:sz w:val="24"/>
          <w:szCs w:val="24"/>
        </w:rPr>
        <w:t>) over a one-year time period</w:t>
      </w:r>
      <w:ins w:id="121" w:author="Cayelan C. Carey" w:date="2020-02-25T10:18:00Z">
        <w:r w:rsidR="00C64D9D">
          <w:rPr>
            <w:rFonts w:ascii="Times New Roman" w:hAnsi="Times New Roman" w:cs="Times New Roman"/>
            <w:sz w:val="24"/>
            <w:szCs w:val="24"/>
          </w:rPr>
          <w:t>, during both bloom and non-bloom conditions</w:t>
        </w:r>
      </w:ins>
      <w:del w:id="122" w:author="Cayelan C. Carey" w:date="2020-02-25T10:18:00Z">
        <w:r w:rsidR="001232AF" w:rsidRPr="00762D83" w:rsidDel="00C64D9D">
          <w:rPr>
            <w:rFonts w:ascii="Times New Roman" w:hAnsi="Times New Roman" w:cs="Times New Roman"/>
            <w:sz w:val="24"/>
            <w:szCs w:val="24"/>
          </w:rPr>
          <w:delText xml:space="preserve"> using a daily and a weekly model</w:delText>
        </w:r>
      </w:del>
      <w:r w:rsidRPr="00762D83">
        <w:rPr>
          <w:rFonts w:ascii="Times New Roman" w:hAnsi="Times New Roman" w:cs="Times New Roman"/>
          <w:sz w:val="24"/>
          <w:szCs w:val="24"/>
        </w:rPr>
        <w:t>?</w:t>
      </w:r>
    </w:p>
    <w:p w14:paraId="166E463C" w14:textId="77777777" w:rsidR="00107246" w:rsidRPr="00762D83" w:rsidDel="00C64D9D" w:rsidRDefault="00C64D9D">
      <w:pPr>
        <w:pStyle w:val="ListParagraph"/>
        <w:numPr>
          <w:ilvl w:val="2"/>
          <w:numId w:val="1"/>
        </w:numPr>
        <w:rPr>
          <w:del w:id="123" w:author="Cayelan C. Carey" w:date="2020-02-25T10:18:00Z"/>
          <w:rFonts w:ascii="Times New Roman" w:hAnsi="Times New Roman" w:cs="Times New Roman"/>
          <w:sz w:val="24"/>
          <w:szCs w:val="24"/>
        </w:rPr>
      </w:pPr>
      <w:ins w:id="124" w:author="Cayelan C. Carey" w:date="2020-02-25T10:18:00Z">
        <w:r>
          <w:rPr>
            <w:rFonts w:ascii="Times New Roman" w:hAnsi="Times New Roman" w:cs="Times New Roman"/>
            <w:sz w:val="24"/>
            <w:szCs w:val="24"/>
          </w:rPr>
          <w:t>2. H</w:t>
        </w:r>
      </w:ins>
      <w:ins w:id="125" w:author="Cayelan C. Carey" w:date="2020-02-25T10:19:00Z">
        <w:r>
          <w:rPr>
            <w:rFonts w:ascii="Times New Roman" w:hAnsi="Times New Roman" w:cs="Times New Roman"/>
            <w:sz w:val="24"/>
            <w:szCs w:val="24"/>
          </w:rPr>
          <w:t xml:space="preserve">ow do the </w:t>
        </w:r>
      </w:ins>
      <w:del w:id="126" w:author="Cayelan C. Carey" w:date="2020-02-25T10:18:00Z">
        <w:r w:rsidR="00107246" w:rsidDel="00C64D9D">
          <w:rPr>
            <w:rFonts w:ascii="Times New Roman" w:hAnsi="Times New Roman" w:cs="Times New Roman"/>
            <w:sz w:val="24"/>
            <w:szCs w:val="24"/>
          </w:rPr>
          <w:delText>2</w:delText>
        </w:r>
        <w:r w:rsidR="00107246" w:rsidRPr="00762D83" w:rsidDel="00C64D9D">
          <w:rPr>
            <w:rFonts w:ascii="Times New Roman" w:hAnsi="Times New Roman" w:cs="Times New Roman"/>
            <w:sz w:val="24"/>
            <w:szCs w:val="24"/>
          </w:rPr>
          <w:delText xml:space="preserve">. How </w:delText>
        </w:r>
        <w:r w:rsidR="00DD4461" w:rsidDel="00C64D9D">
          <w:rPr>
            <w:rFonts w:ascii="Times New Roman" w:hAnsi="Times New Roman" w:cs="Times New Roman"/>
            <w:sz w:val="24"/>
            <w:szCs w:val="24"/>
          </w:rPr>
          <w:delText xml:space="preserve">well </w:delText>
        </w:r>
        <w:r w:rsidR="00107246" w:rsidRPr="00762D83" w:rsidDel="00C64D9D">
          <w:rPr>
            <w:rFonts w:ascii="Times New Roman" w:hAnsi="Times New Roman" w:cs="Times New Roman"/>
            <w:sz w:val="24"/>
            <w:szCs w:val="24"/>
          </w:rPr>
          <w:delText>does a daily and weekly model forecast under different conditions (e.g., bloom and nonbloom conditions)?</w:delText>
        </w:r>
      </w:del>
    </w:p>
    <w:p w14:paraId="1F892E69" w14:textId="77777777" w:rsidR="001232AF" w:rsidRPr="00762D83" w:rsidDel="00C64D9D" w:rsidRDefault="00107246">
      <w:pPr>
        <w:pStyle w:val="ListParagraph"/>
        <w:numPr>
          <w:ilvl w:val="2"/>
          <w:numId w:val="1"/>
        </w:numPr>
        <w:rPr>
          <w:del w:id="127" w:author="Cayelan C. Carey" w:date="2020-02-25T10:18:00Z"/>
          <w:rFonts w:ascii="Times New Roman" w:hAnsi="Times New Roman" w:cs="Times New Roman"/>
          <w:sz w:val="24"/>
          <w:szCs w:val="24"/>
        </w:rPr>
      </w:pPr>
      <w:del w:id="128" w:author="Cayelan C. Carey" w:date="2020-02-25T10:18:00Z">
        <w:r w:rsidDel="00C64D9D">
          <w:rPr>
            <w:rFonts w:ascii="Times New Roman" w:hAnsi="Times New Roman" w:cs="Times New Roman"/>
            <w:sz w:val="24"/>
            <w:szCs w:val="24"/>
          </w:rPr>
          <w:delText>3</w:delText>
        </w:r>
        <w:r w:rsidR="001232AF" w:rsidRPr="00762D83" w:rsidDel="00C64D9D">
          <w:rPr>
            <w:rFonts w:ascii="Times New Roman" w:hAnsi="Times New Roman" w:cs="Times New Roman"/>
            <w:sz w:val="24"/>
            <w:szCs w:val="24"/>
          </w:rPr>
          <w:delText>. How does forecast skill change with time horizon in both daily and weekly models?</w:delText>
        </w:r>
        <w:r w:rsidR="00366C9D" w:rsidDel="00C64D9D">
          <w:rPr>
            <w:rFonts w:ascii="Times New Roman" w:hAnsi="Times New Roman" w:cs="Times New Roman"/>
            <w:sz w:val="24"/>
            <w:szCs w:val="24"/>
          </w:rPr>
          <w:delText xml:space="preserve"> </w:delText>
        </w:r>
      </w:del>
    </w:p>
    <w:p w14:paraId="6CC637FA" w14:textId="77777777" w:rsidR="00D8368E" w:rsidRPr="00762D83" w:rsidRDefault="00107246" w:rsidP="00C64D9D">
      <w:pPr>
        <w:pStyle w:val="ListParagraph"/>
        <w:numPr>
          <w:ilvl w:val="2"/>
          <w:numId w:val="1"/>
        </w:numPr>
        <w:rPr>
          <w:rFonts w:ascii="Times New Roman" w:hAnsi="Times New Roman" w:cs="Times New Roman"/>
          <w:sz w:val="24"/>
          <w:szCs w:val="24"/>
        </w:rPr>
      </w:pPr>
      <w:del w:id="129" w:author="Cayelan C. Carey" w:date="2020-02-25T10:18:00Z">
        <w:r w:rsidDel="00C64D9D">
          <w:rPr>
            <w:rFonts w:ascii="Times New Roman" w:hAnsi="Times New Roman" w:cs="Times New Roman"/>
            <w:sz w:val="24"/>
            <w:szCs w:val="24"/>
          </w:rPr>
          <w:delText>4</w:delText>
        </w:r>
        <w:r w:rsidR="00D8368E" w:rsidRPr="00762D83" w:rsidDel="00C64D9D">
          <w:rPr>
            <w:rFonts w:ascii="Times New Roman" w:hAnsi="Times New Roman" w:cs="Times New Roman"/>
            <w:sz w:val="24"/>
            <w:szCs w:val="24"/>
          </w:rPr>
          <w:delText xml:space="preserve">. </w:delText>
        </w:r>
      </w:del>
      <w:del w:id="130" w:author="Cayelan C. Carey" w:date="2020-02-25T10:19:00Z">
        <w:r w:rsidR="00D8368E" w:rsidRPr="00762D83" w:rsidDel="00C64D9D">
          <w:rPr>
            <w:rFonts w:ascii="Times New Roman" w:hAnsi="Times New Roman" w:cs="Times New Roman"/>
            <w:sz w:val="24"/>
            <w:szCs w:val="24"/>
          </w:rPr>
          <w:delText xml:space="preserve">What are the </w:delText>
        </w:r>
      </w:del>
      <w:r w:rsidR="00D8368E" w:rsidRPr="00762D83">
        <w:rPr>
          <w:rFonts w:ascii="Times New Roman" w:hAnsi="Times New Roman" w:cs="Times New Roman"/>
          <w:sz w:val="24"/>
          <w:szCs w:val="24"/>
        </w:rPr>
        <w:t xml:space="preserve">major contributions of uncertainty </w:t>
      </w:r>
      <w:r>
        <w:rPr>
          <w:rFonts w:ascii="Times New Roman" w:hAnsi="Times New Roman" w:cs="Times New Roman"/>
          <w:sz w:val="24"/>
          <w:szCs w:val="24"/>
        </w:rPr>
        <w:t xml:space="preserve">over time </w:t>
      </w:r>
      <w:del w:id="131" w:author="Cayelan C. Carey" w:date="2020-02-25T10:19:00Z">
        <w:r w:rsidR="00D8368E" w:rsidRPr="00762D83" w:rsidDel="00C64D9D">
          <w:rPr>
            <w:rFonts w:ascii="Times New Roman" w:hAnsi="Times New Roman" w:cs="Times New Roman"/>
            <w:sz w:val="24"/>
            <w:szCs w:val="24"/>
          </w:rPr>
          <w:delText>in our</w:delText>
        </w:r>
      </w:del>
      <w:ins w:id="132" w:author="Cayelan C. Carey" w:date="2020-02-25T10:19:00Z">
        <w:r w:rsidR="00C64D9D">
          <w:rPr>
            <w:rFonts w:ascii="Times New Roman" w:hAnsi="Times New Roman" w:cs="Times New Roman"/>
            <w:sz w:val="24"/>
            <w:szCs w:val="24"/>
          </w:rPr>
          <w:t>vary between the daily and weekly</w:t>
        </w:r>
      </w:ins>
      <w:r w:rsidR="00D8368E" w:rsidRPr="00762D83">
        <w:rPr>
          <w:rFonts w:ascii="Times New Roman" w:hAnsi="Times New Roman" w:cs="Times New Roman"/>
          <w:sz w:val="24"/>
          <w:szCs w:val="24"/>
        </w:rPr>
        <w:t xml:space="preserve"> forecasts?</w:t>
      </w:r>
      <w:commentRangeEnd w:id="112"/>
      <w:r w:rsidR="00C64D9D">
        <w:rPr>
          <w:rStyle w:val="CommentReference"/>
        </w:rPr>
        <w:commentReference w:id="112"/>
      </w:r>
    </w:p>
    <w:p w14:paraId="0B5E56C1" w14:textId="77777777" w:rsidR="004E1DE6" w:rsidRDefault="00107246" w:rsidP="00D8368E">
      <w:pPr>
        <w:pStyle w:val="ListParagraph"/>
        <w:numPr>
          <w:ilvl w:val="2"/>
          <w:numId w:val="1"/>
        </w:numPr>
        <w:rPr>
          <w:ins w:id="133" w:author="Cayelan C. Carey" w:date="2020-02-25T10:33:00Z"/>
          <w:rFonts w:ascii="Times New Roman" w:hAnsi="Times New Roman" w:cs="Times New Roman"/>
          <w:sz w:val="24"/>
          <w:szCs w:val="24"/>
        </w:rPr>
      </w:pPr>
      <w:r>
        <w:rPr>
          <w:rFonts w:ascii="Times New Roman" w:hAnsi="Times New Roman" w:cs="Times New Roman"/>
          <w:sz w:val="24"/>
          <w:szCs w:val="24"/>
        </w:rPr>
        <w:t>5</w:t>
      </w:r>
      <w:commentRangeStart w:id="134"/>
      <w:r w:rsidR="004E1DE6" w:rsidRPr="00762D83">
        <w:rPr>
          <w:rFonts w:ascii="Times New Roman" w:hAnsi="Times New Roman" w:cs="Times New Roman"/>
          <w:sz w:val="24"/>
          <w:szCs w:val="24"/>
        </w:rPr>
        <w:t>. How does uncertainty change between the daily and weekly model?</w:t>
      </w:r>
      <w:commentRangeEnd w:id="134"/>
      <w:r w:rsidR="00366C9D">
        <w:rPr>
          <w:rStyle w:val="CommentReference"/>
        </w:rPr>
        <w:commentReference w:id="134"/>
      </w:r>
    </w:p>
    <w:p w14:paraId="3D32D100" w14:textId="77777777" w:rsidR="00CD4B02" w:rsidRPr="00762D83" w:rsidRDefault="00CD4B02">
      <w:pPr>
        <w:pStyle w:val="ListParagraph"/>
        <w:numPr>
          <w:ilvl w:val="0"/>
          <w:numId w:val="1"/>
        </w:numPr>
        <w:rPr>
          <w:rFonts w:ascii="Times New Roman" w:hAnsi="Times New Roman" w:cs="Times New Roman"/>
          <w:sz w:val="24"/>
          <w:szCs w:val="24"/>
        </w:rPr>
        <w:pPrChange w:id="135" w:author="Cayelan C. Carey" w:date="2020-02-25T10:33:00Z">
          <w:pPr>
            <w:pStyle w:val="ListParagraph"/>
            <w:numPr>
              <w:ilvl w:val="2"/>
              <w:numId w:val="1"/>
            </w:numPr>
            <w:ind w:left="2160" w:hanging="360"/>
          </w:pPr>
        </w:pPrChange>
      </w:pPr>
    </w:p>
    <w:p w14:paraId="6188D141" w14:textId="77777777" w:rsidR="00B06012" w:rsidRPr="00762D83" w:rsidRDefault="00B06012" w:rsidP="00B06012">
      <w:pPr>
        <w:pStyle w:val="ListParagraph"/>
        <w:numPr>
          <w:ilvl w:val="0"/>
          <w:numId w:val="1"/>
        </w:numPr>
        <w:rPr>
          <w:rFonts w:ascii="Times New Roman" w:hAnsi="Times New Roman" w:cs="Times New Roman"/>
          <w:sz w:val="24"/>
          <w:szCs w:val="24"/>
        </w:rPr>
      </w:pPr>
      <w:commentRangeStart w:id="136"/>
      <w:r w:rsidRPr="00762D83">
        <w:rPr>
          <w:rFonts w:ascii="Times New Roman" w:hAnsi="Times New Roman" w:cs="Times New Roman"/>
          <w:sz w:val="24"/>
          <w:szCs w:val="24"/>
        </w:rPr>
        <w:t>Methods</w:t>
      </w:r>
      <w:commentRangeEnd w:id="136"/>
      <w:r w:rsidR="008D7785" w:rsidRPr="00762D83">
        <w:rPr>
          <w:rStyle w:val="CommentReference"/>
          <w:rFonts w:ascii="Times New Roman" w:hAnsi="Times New Roman" w:cs="Times New Roman"/>
          <w:sz w:val="24"/>
          <w:szCs w:val="24"/>
        </w:rPr>
        <w:commentReference w:id="136"/>
      </w:r>
    </w:p>
    <w:p w14:paraId="58D085CD" w14:textId="77777777" w:rsidR="00AE323E" w:rsidRPr="00762D83" w:rsidRDefault="00AE323E" w:rsidP="00AE323E">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Study site</w:t>
      </w:r>
    </w:p>
    <w:p w14:paraId="52A9E57C" w14:textId="77777777" w:rsidR="008D7785" w:rsidRPr="00762D83" w:rsidRDefault="008D7785" w:rsidP="004E1DE6">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Falling Creek Reservoir is a small (0.119 km</w:t>
      </w:r>
      <w:r w:rsidRPr="00762D83">
        <w:rPr>
          <w:rFonts w:ascii="Times New Roman" w:hAnsi="Times New Roman" w:cs="Times New Roman"/>
          <w:sz w:val="24"/>
          <w:szCs w:val="24"/>
          <w:vertAlign w:val="superscript"/>
        </w:rPr>
        <w:t>2</w:t>
      </w:r>
      <w:r w:rsidRPr="00762D83">
        <w:rPr>
          <w:rFonts w:ascii="Times New Roman" w:hAnsi="Times New Roman" w:cs="Times New Roman"/>
          <w:sz w:val="24"/>
          <w:szCs w:val="24"/>
        </w:rPr>
        <w:t xml:space="preserve">), eutrophic drinking water </w:t>
      </w:r>
      <w:ins w:id="137" w:author="Cayelan C. Carey" w:date="2020-02-25T10:20:00Z">
        <w:r w:rsidR="00C64D9D">
          <w:rPr>
            <w:rFonts w:ascii="Times New Roman" w:hAnsi="Times New Roman" w:cs="Times New Roman"/>
            <w:sz w:val="24"/>
            <w:szCs w:val="24"/>
          </w:rPr>
          <w:t xml:space="preserve">supply </w:t>
        </w:r>
      </w:ins>
      <w:r w:rsidRPr="00762D83">
        <w:rPr>
          <w:rFonts w:ascii="Times New Roman" w:hAnsi="Times New Roman" w:cs="Times New Roman"/>
          <w:sz w:val="24"/>
          <w:szCs w:val="24"/>
        </w:rPr>
        <w:t xml:space="preserve">reservoir </w:t>
      </w:r>
      <w:del w:id="138" w:author="Cayelan C. Carey" w:date="2020-02-25T10:20:00Z">
        <w:r w:rsidRPr="00762D83" w:rsidDel="00C64D9D">
          <w:rPr>
            <w:rFonts w:ascii="Times New Roman" w:hAnsi="Times New Roman" w:cs="Times New Roman"/>
            <w:sz w:val="24"/>
            <w:szCs w:val="24"/>
          </w:rPr>
          <w:delText xml:space="preserve">serving </w:delText>
        </w:r>
      </w:del>
      <w:ins w:id="139" w:author="Cayelan C. Carey" w:date="2020-02-25T10:20:00Z">
        <w:r w:rsidR="00C64D9D">
          <w:rPr>
            <w:rFonts w:ascii="Times New Roman" w:hAnsi="Times New Roman" w:cs="Times New Roman"/>
            <w:sz w:val="24"/>
            <w:szCs w:val="24"/>
          </w:rPr>
          <w:t xml:space="preserve">located </w:t>
        </w:r>
        <w:commentRangeStart w:id="140"/>
        <w:r w:rsidR="00C64D9D">
          <w:rPr>
            <w:rFonts w:ascii="Times New Roman" w:hAnsi="Times New Roman" w:cs="Times New Roman"/>
            <w:sz w:val="24"/>
            <w:szCs w:val="24"/>
          </w:rPr>
          <w:t>in</w:t>
        </w:r>
        <w:commentRangeEnd w:id="140"/>
        <w:r w:rsidR="00C64D9D">
          <w:rPr>
            <w:rStyle w:val="CommentReference"/>
          </w:rPr>
          <w:commentReference w:id="140"/>
        </w:r>
        <w:r w:rsidR="00C64D9D">
          <w:rPr>
            <w:rFonts w:ascii="Times New Roman" w:hAnsi="Times New Roman" w:cs="Times New Roman"/>
            <w:sz w:val="24"/>
            <w:szCs w:val="24"/>
          </w:rPr>
          <w:t xml:space="preserve"> </w:t>
        </w:r>
      </w:ins>
      <w:del w:id="141" w:author="Cayelan C. Carey" w:date="2020-02-25T10:20:00Z">
        <w:r w:rsidRPr="00762D83" w:rsidDel="00C64D9D">
          <w:rPr>
            <w:rFonts w:ascii="Times New Roman" w:hAnsi="Times New Roman" w:cs="Times New Roman"/>
            <w:sz w:val="24"/>
            <w:szCs w:val="24"/>
          </w:rPr>
          <w:delText xml:space="preserve">the town on </w:delText>
        </w:r>
      </w:del>
      <w:r w:rsidRPr="00762D83">
        <w:rPr>
          <w:rFonts w:ascii="Times New Roman" w:hAnsi="Times New Roman" w:cs="Times New Roman"/>
          <w:sz w:val="24"/>
          <w:szCs w:val="24"/>
        </w:rPr>
        <w:t xml:space="preserve">Vinton, VA. It is owned and operated by the Western Virginia Water Authority and has been monitored </w:t>
      </w:r>
      <w:del w:id="142" w:author="Cayelan C. Carey" w:date="2020-02-25T10:20:00Z">
        <w:r w:rsidRPr="00762D83" w:rsidDel="00C64D9D">
          <w:rPr>
            <w:rFonts w:ascii="Times New Roman" w:hAnsi="Times New Roman" w:cs="Times New Roman"/>
            <w:sz w:val="24"/>
            <w:szCs w:val="24"/>
          </w:rPr>
          <w:delText xml:space="preserve">regularly </w:delText>
        </w:r>
      </w:del>
      <w:ins w:id="143" w:author="Cayelan C. Carey" w:date="2020-02-25T10:20:00Z">
        <w:r w:rsidR="00C64D9D">
          <w:rPr>
            <w:rFonts w:ascii="Times New Roman" w:hAnsi="Times New Roman" w:cs="Times New Roman"/>
            <w:sz w:val="24"/>
            <w:szCs w:val="24"/>
          </w:rPr>
          <w:t>weekly in the summer months</w:t>
        </w:r>
        <w:r w:rsidR="00C64D9D" w:rsidRPr="00762D83">
          <w:rPr>
            <w:rFonts w:ascii="Times New Roman" w:hAnsi="Times New Roman" w:cs="Times New Roman"/>
            <w:sz w:val="24"/>
            <w:szCs w:val="24"/>
          </w:rPr>
          <w:t xml:space="preserve"> </w:t>
        </w:r>
      </w:ins>
      <w:ins w:id="144" w:author="Cayelan C. Carey" w:date="2020-02-25T10:21:00Z">
        <w:r w:rsidR="00C64D9D">
          <w:rPr>
            <w:rFonts w:ascii="Times New Roman" w:hAnsi="Times New Roman" w:cs="Times New Roman"/>
            <w:sz w:val="24"/>
            <w:szCs w:val="24"/>
          </w:rPr>
          <w:t xml:space="preserve">by our research team </w:t>
        </w:r>
      </w:ins>
      <w:del w:id="145" w:author="Cayelan C. Carey" w:date="2020-02-25T10:20:00Z">
        <w:r w:rsidRPr="00762D83" w:rsidDel="00C64D9D">
          <w:rPr>
            <w:rFonts w:ascii="Times New Roman" w:hAnsi="Times New Roman" w:cs="Times New Roman"/>
            <w:sz w:val="24"/>
            <w:szCs w:val="24"/>
          </w:rPr>
          <w:delText xml:space="preserve">by Virginia Tech </w:delText>
        </w:r>
      </w:del>
      <w:r w:rsidRPr="00762D83">
        <w:rPr>
          <w:rFonts w:ascii="Times New Roman" w:hAnsi="Times New Roman" w:cs="Times New Roman"/>
          <w:sz w:val="24"/>
          <w:szCs w:val="24"/>
        </w:rPr>
        <w:t>since 2013.</w:t>
      </w:r>
      <w:ins w:id="146" w:author="Cayelan C. Carey" w:date="2020-02-25T10:23:00Z">
        <w:r w:rsidR="00C64D9D">
          <w:rPr>
            <w:rFonts w:ascii="Times New Roman" w:hAnsi="Times New Roman" w:cs="Times New Roman"/>
            <w:sz w:val="24"/>
            <w:szCs w:val="24"/>
          </w:rPr>
          <w:t xml:space="preserve"> I would add more detail here that you’ll nee</w:t>
        </w:r>
      </w:ins>
      <w:ins w:id="147" w:author="Cayelan C. Carey" w:date="2020-02-25T10:24:00Z">
        <w:r w:rsidR="00C64D9D">
          <w:rPr>
            <w:rFonts w:ascii="Times New Roman" w:hAnsi="Times New Roman" w:cs="Times New Roman"/>
            <w:sz w:val="24"/>
            <w:szCs w:val="24"/>
          </w:rPr>
          <w:t>d to discuss later</w:t>
        </w:r>
      </w:ins>
      <w:ins w:id="148" w:author="Cayelan C. Carey" w:date="2020-02-25T10:23:00Z">
        <w:r w:rsidR="00C64D9D">
          <w:rPr>
            <w:rFonts w:ascii="Times New Roman" w:hAnsi="Times New Roman" w:cs="Times New Roman"/>
            <w:sz w:val="24"/>
            <w:szCs w:val="24"/>
          </w:rPr>
          <w:t xml:space="preserve">, e.g., trophic state, mixing regime, </w:t>
        </w:r>
        <w:proofErr w:type="spellStart"/>
        <w:r w:rsidR="00C64D9D">
          <w:rPr>
            <w:rFonts w:ascii="Times New Roman" w:hAnsi="Times New Roman" w:cs="Times New Roman"/>
            <w:sz w:val="24"/>
            <w:szCs w:val="24"/>
          </w:rPr>
          <w:t>etc</w:t>
        </w:r>
        <w:proofErr w:type="spellEnd"/>
        <w:r w:rsidR="00C64D9D">
          <w:rPr>
            <w:rFonts w:ascii="Times New Roman" w:hAnsi="Times New Roman" w:cs="Times New Roman"/>
            <w:sz w:val="24"/>
            <w:szCs w:val="24"/>
          </w:rPr>
          <w:t xml:space="preserve">; history of phytoplankton blooms, one major inflow (ha) </w:t>
        </w:r>
        <w:proofErr w:type="spellStart"/>
        <w:r w:rsidR="00C64D9D">
          <w:rPr>
            <w:rFonts w:ascii="Times New Roman" w:hAnsi="Times New Roman" w:cs="Times New Roman"/>
            <w:sz w:val="24"/>
            <w:szCs w:val="24"/>
          </w:rPr>
          <w:t>etc</w:t>
        </w:r>
      </w:ins>
      <w:proofErr w:type="spellEnd"/>
    </w:p>
    <w:p w14:paraId="5AD5A1FC" w14:textId="77777777" w:rsidR="00CF4BB7" w:rsidRPr="00762D83" w:rsidRDefault="00CF4BB7" w:rsidP="004E1DE6">
      <w:pPr>
        <w:pStyle w:val="ListParagraph"/>
        <w:numPr>
          <w:ilvl w:val="2"/>
          <w:numId w:val="1"/>
        </w:numPr>
        <w:rPr>
          <w:rFonts w:ascii="Times New Roman" w:hAnsi="Times New Roman" w:cs="Times New Roman"/>
          <w:b/>
          <w:bCs/>
          <w:sz w:val="24"/>
          <w:szCs w:val="24"/>
        </w:rPr>
      </w:pPr>
      <w:r w:rsidRPr="00762D83">
        <w:rPr>
          <w:rFonts w:ascii="Times New Roman" w:hAnsi="Times New Roman" w:cs="Times New Roman"/>
          <w:b/>
          <w:bCs/>
          <w:sz w:val="24"/>
          <w:szCs w:val="24"/>
        </w:rPr>
        <w:t>Figure 1. Map of study site</w:t>
      </w:r>
    </w:p>
    <w:p w14:paraId="50B41584" w14:textId="77777777" w:rsidR="002B4DE1" w:rsidRDefault="002B4DE1" w:rsidP="005C0AFC">
      <w:pPr>
        <w:pStyle w:val="ListParagraph"/>
        <w:numPr>
          <w:ilvl w:val="1"/>
          <w:numId w:val="1"/>
        </w:numPr>
        <w:rPr>
          <w:ins w:id="149" w:author="Cayelan C. Carey" w:date="2020-02-25T10:26:00Z"/>
          <w:rFonts w:ascii="Times New Roman" w:hAnsi="Times New Roman" w:cs="Times New Roman"/>
          <w:sz w:val="24"/>
          <w:szCs w:val="24"/>
        </w:rPr>
      </w:pPr>
      <w:ins w:id="150" w:author="Cayelan C. Carey" w:date="2020-02-25T10:26:00Z">
        <w:r>
          <w:rPr>
            <w:rFonts w:ascii="Times New Roman" w:hAnsi="Times New Roman" w:cs="Times New Roman"/>
            <w:sz w:val="24"/>
            <w:szCs w:val="24"/>
          </w:rPr>
          <w:t>Overview of weekly vs daily forecast development</w:t>
        </w:r>
      </w:ins>
    </w:p>
    <w:p w14:paraId="27AA420B" w14:textId="77777777" w:rsidR="005C0AFC" w:rsidRPr="002B4DE1" w:rsidRDefault="00AE323E" w:rsidP="005C0AFC">
      <w:pPr>
        <w:pStyle w:val="ListParagraph"/>
        <w:numPr>
          <w:ilvl w:val="1"/>
          <w:numId w:val="1"/>
        </w:numPr>
        <w:rPr>
          <w:rFonts w:ascii="Times New Roman" w:hAnsi="Times New Roman" w:cs="Times New Roman"/>
          <w:i/>
          <w:sz w:val="24"/>
          <w:szCs w:val="24"/>
          <w:rPrChange w:id="151" w:author="Cayelan C. Carey" w:date="2020-02-25T10:26:00Z">
            <w:rPr>
              <w:rFonts w:ascii="Times New Roman" w:hAnsi="Times New Roman" w:cs="Times New Roman"/>
              <w:sz w:val="24"/>
              <w:szCs w:val="24"/>
            </w:rPr>
          </w:rPrChange>
        </w:rPr>
      </w:pPr>
      <w:r w:rsidRPr="002B4DE1">
        <w:rPr>
          <w:rFonts w:ascii="Times New Roman" w:hAnsi="Times New Roman" w:cs="Times New Roman"/>
          <w:i/>
          <w:sz w:val="24"/>
          <w:szCs w:val="24"/>
          <w:rPrChange w:id="152" w:author="Cayelan C. Carey" w:date="2020-02-25T10:26:00Z">
            <w:rPr>
              <w:rFonts w:ascii="Times New Roman" w:hAnsi="Times New Roman" w:cs="Times New Roman"/>
              <w:sz w:val="24"/>
              <w:szCs w:val="24"/>
            </w:rPr>
          </w:rPrChange>
        </w:rPr>
        <w:t xml:space="preserve">Historical </w:t>
      </w:r>
      <w:r w:rsidR="004E1DE6" w:rsidRPr="002B4DE1">
        <w:rPr>
          <w:rFonts w:ascii="Times New Roman" w:hAnsi="Times New Roman" w:cs="Times New Roman"/>
          <w:i/>
          <w:sz w:val="24"/>
          <w:szCs w:val="24"/>
          <w:rPrChange w:id="153" w:author="Cayelan C. Carey" w:date="2020-02-25T10:26:00Z">
            <w:rPr>
              <w:rFonts w:ascii="Times New Roman" w:hAnsi="Times New Roman" w:cs="Times New Roman"/>
              <w:sz w:val="24"/>
              <w:szCs w:val="24"/>
            </w:rPr>
          </w:rPrChange>
        </w:rPr>
        <w:t>Weekly Dataset and Model Development</w:t>
      </w:r>
    </w:p>
    <w:p w14:paraId="49B478B6" w14:textId="77777777" w:rsidR="008D7785" w:rsidRPr="00762D83" w:rsidRDefault="008D7785" w:rsidP="008D7785">
      <w:pPr>
        <w:pStyle w:val="ListParagraph"/>
        <w:numPr>
          <w:ilvl w:val="2"/>
          <w:numId w:val="1"/>
        </w:numPr>
        <w:rPr>
          <w:rFonts w:ascii="Times New Roman" w:hAnsi="Times New Roman" w:cs="Times New Roman"/>
          <w:i/>
          <w:iCs/>
          <w:sz w:val="24"/>
          <w:szCs w:val="24"/>
        </w:rPr>
      </w:pPr>
      <w:commentRangeStart w:id="154"/>
      <w:commentRangeStart w:id="155"/>
      <w:r w:rsidRPr="00762D83">
        <w:rPr>
          <w:rFonts w:ascii="Times New Roman" w:hAnsi="Times New Roman" w:cs="Times New Roman"/>
          <w:sz w:val="24"/>
          <w:szCs w:val="24"/>
        </w:rPr>
        <w:t xml:space="preserve">The weekly training dataset covered four years </w:t>
      </w:r>
      <w:commentRangeEnd w:id="154"/>
      <w:r w:rsidR="00C64D9D">
        <w:rPr>
          <w:rStyle w:val="CommentReference"/>
        </w:rPr>
        <w:commentReference w:id="154"/>
      </w:r>
      <w:r w:rsidRPr="00762D83">
        <w:rPr>
          <w:rFonts w:ascii="Times New Roman" w:hAnsi="Times New Roman" w:cs="Times New Roman"/>
          <w:sz w:val="24"/>
          <w:szCs w:val="24"/>
        </w:rPr>
        <w:t xml:space="preserve">(2013-2016) and was developed from weekly measurements of chlorophyll-a, meteorological variables, as well as discharge at the major inflow to the reservoir. These were all chosen as covariates because they are either available as forecasts from National Oceanic and Atmospheric Administration (NOAA) or able to be forecasted using simple linear regression models (e.g., discharge). </w:t>
      </w:r>
      <w:commentRangeEnd w:id="155"/>
      <w:r w:rsidR="009D5F5A">
        <w:rPr>
          <w:rStyle w:val="CommentReference"/>
        </w:rPr>
        <w:commentReference w:id="155"/>
      </w:r>
      <w:r w:rsidRPr="00762D83">
        <w:rPr>
          <w:rFonts w:ascii="Times New Roman" w:hAnsi="Times New Roman" w:cs="Times New Roman"/>
          <w:sz w:val="24"/>
          <w:szCs w:val="24"/>
        </w:rPr>
        <w:t>Chlorophyll-a was estimated by taking weekly profiles using a CTD (</w:t>
      </w:r>
      <w:proofErr w:type="spellStart"/>
      <w:r w:rsidRPr="00762D83">
        <w:rPr>
          <w:rFonts w:ascii="Times New Roman" w:hAnsi="Times New Roman" w:cs="Times New Roman"/>
          <w:sz w:val="24"/>
          <w:szCs w:val="24"/>
        </w:rPr>
        <w:t>SeaBird</w:t>
      </w:r>
      <w:proofErr w:type="spellEnd"/>
      <w:r w:rsidRPr="00762D83">
        <w:rPr>
          <w:rFonts w:ascii="Times New Roman" w:hAnsi="Times New Roman" w:cs="Times New Roman"/>
          <w:sz w:val="24"/>
          <w:szCs w:val="24"/>
        </w:rPr>
        <w:t xml:space="preserve"> SERIAL NUMBER). We measured discharge using a pressure transducer at a weir installed at the major inflow to FCR. Flow was measured every 15 minutes, and discharge to the reservoir was calculated, as described in Gerling et al. (2014). A meteorological station measuring X, Y, Z collected data every ten minutes using THESE INSTRUMENTS (serial numbers) from YYYY-present. Any weeks were data was missing (n=XX) were linearly interpolated. Variables that did not follow a normal distribution were transformed to meet the assumptions of a linear model. An autoregressive lag of chlorophyll-a was chosen at one timestep (i.e. one week) and was determined using the package ‘</w:t>
      </w:r>
      <w:proofErr w:type="spellStart"/>
      <w:r w:rsidRPr="00762D83">
        <w:rPr>
          <w:rFonts w:ascii="Times New Roman" w:hAnsi="Times New Roman" w:cs="Times New Roman"/>
          <w:sz w:val="24"/>
          <w:szCs w:val="24"/>
        </w:rPr>
        <w:t>asta</w:t>
      </w:r>
      <w:proofErr w:type="spellEnd"/>
      <w:r w:rsidRPr="00762D83">
        <w:rPr>
          <w:rFonts w:ascii="Times New Roman" w:hAnsi="Times New Roman" w:cs="Times New Roman"/>
          <w:sz w:val="24"/>
          <w:szCs w:val="24"/>
        </w:rPr>
        <w:t xml:space="preserve">’ in R (some </w:t>
      </w:r>
      <w:commentRangeStart w:id="156"/>
      <w:r w:rsidRPr="00762D83">
        <w:rPr>
          <w:rFonts w:ascii="Times New Roman" w:hAnsi="Times New Roman" w:cs="Times New Roman"/>
          <w:sz w:val="24"/>
          <w:szCs w:val="24"/>
        </w:rPr>
        <w:t>citation</w:t>
      </w:r>
      <w:commentRangeEnd w:id="156"/>
      <w:r w:rsidR="00C64D9D">
        <w:rPr>
          <w:rStyle w:val="CommentReference"/>
        </w:rPr>
        <w:commentReference w:id="156"/>
      </w:r>
      <w:r w:rsidRPr="00762D83">
        <w:rPr>
          <w:rFonts w:ascii="Times New Roman" w:hAnsi="Times New Roman" w:cs="Times New Roman"/>
          <w:sz w:val="24"/>
          <w:szCs w:val="24"/>
        </w:rPr>
        <w:t xml:space="preserve">). </w:t>
      </w:r>
    </w:p>
    <w:p w14:paraId="2B87BA5B" w14:textId="77777777" w:rsidR="008D7785" w:rsidRPr="00762D83" w:rsidRDefault="008D7785" w:rsidP="008D7785">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lastRenderedPageBreak/>
        <w:t>The weekly training dataset was limited to May to October, as this is when sampling consistently occurred on a weekly basis</w:t>
      </w:r>
      <w:ins w:id="157" w:author="Cayelan C. Carey" w:date="2020-02-25T10:25:00Z">
        <w:r w:rsidR="002B4DE1">
          <w:rPr>
            <w:rFonts w:ascii="Times New Roman" w:hAnsi="Times New Roman" w:cs="Times New Roman"/>
            <w:sz w:val="24"/>
            <w:szCs w:val="24"/>
          </w:rPr>
          <w:t xml:space="preserve"> during 2013-201X</w:t>
        </w:r>
      </w:ins>
      <w:r w:rsidRPr="00762D83">
        <w:rPr>
          <w:rFonts w:ascii="Times New Roman" w:hAnsi="Times New Roman" w:cs="Times New Roman"/>
          <w:sz w:val="24"/>
          <w:szCs w:val="24"/>
        </w:rPr>
        <w:t>. Using the training dataset described above</w:t>
      </w:r>
      <w:r w:rsidR="00762D83">
        <w:rPr>
          <w:rFonts w:ascii="Times New Roman" w:hAnsi="Times New Roman" w:cs="Times New Roman"/>
          <w:sz w:val="24"/>
          <w:szCs w:val="24"/>
        </w:rPr>
        <w:t xml:space="preserve"> (number of datapoints = XX)</w:t>
      </w:r>
      <w:r w:rsidRPr="00762D83">
        <w:rPr>
          <w:rFonts w:ascii="Times New Roman" w:hAnsi="Times New Roman" w:cs="Times New Roman"/>
          <w:sz w:val="24"/>
          <w:szCs w:val="24"/>
        </w:rPr>
        <w:t>, we fit multiple linear regression models using the function ‘dredge’ in the package ‘</w:t>
      </w:r>
      <w:proofErr w:type="spellStart"/>
      <w:r w:rsidRPr="00762D83">
        <w:rPr>
          <w:rFonts w:ascii="Times New Roman" w:hAnsi="Times New Roman" w:cs="Times New Roman"/>
          <w:sz w:val="24"/>
          <w:szCs w:val="24"/>
        </w:rPr>
        <w:t>MuMIn</w:t>
      </w:r>
      <w:proofErr w:type="spellEnd"/>
      <w:r w:rsidRPr="00762D83">
        <w:rPr>
          <w:rFonts w:ascii="Times New Roman" w:hAnsi="Times New Roman" w:cs="Times New Roman"/>
          <w:sz w:val="24"/>
          <w:szCs w:val="24"/>
        </w:rPr>
        <w:t xml:space="preserve">’, and selected the best and most parsimonious model using </w:t>
      </w:r>
      <w:proofErr w:type="spellStart"/>
      <w:r w:rsidRPr="00762D83">
        <w:rPr>
          <w:rFonts w:ascii="Times New Roman" w:hAnsi="Times New Roman" w:cs="Times New Roman"/>
          <w:sz w:val="24"/>
          <w:szCs w:val="24"/>
        </w:rPr>
        <w:t>AICc</w:t>
      </w:r>
      <w:proofErr w:type="spellEnd"/>
      <w:r w:rsidRPr="00762D83">
        <w:rPr>
          <w:rFonts w:ascii="Times New Roman" w:hAnsi="Times New Roman" w:cs="Times New Roman"/>
          <w:sz w:val="24"/>
          <w:szCs w:val="24"/>
        </w:rPr>
        <w:t>. Our weekly autoregressive model is as follows</w:t>
      </w:r>
    </w:p>
    <w:p w14:paraId="1104FF8A" w14:textId="77777777" w:rsidR="008D7785" w:rsidRPr="00762D83" w:rsidRDefault="008D7785" w:rsidP="008D7785">
      <w:pPr>
        <w:ind w:left="1440" w:firstLine="720"/>
        <w:jc w:val="center"/>
        <w:rPr>
          <w:rFonts w:ascii="Times New Roman" w:hAnsi="Times New Roman" w:cs="Times New Roman"/>
          <w:sz w:val="24"/>
          <w:szCs w:val="24"/>
        </w:rPr>
      </w:pPr>
      <w:commentRangeStart w:id="158"/>
      <w:commentRangeStart w:id="159"/>
      <w:proofErr w:type="spellStart"/>
      <w:r w:rsidRPr="00762D83">
        <w:rPr>
          <w:rFonts w:ascii="Times New Roman" w:hAnsi="Times New Roman" w:cs="Times New Roman"/>
          <w:sz w:val="24"/>
          <w:szCs w:val="24"/>
        </w:rPr>
        <w:t>Chl</w:t>
      </w:r>
      <w:proofErr w:type="spellEnd"/>
      <w:r w:rsidRPr="00762D83">
        <w:rPr>
          <w:rFonts w:ascii="Times New Roman" w:hAnsi="Times New Roman" w:cs="Times New Roman"/>
          <w:sz w:val="24"/>
          <w:szCs w:val="24"/>
        </w:rPr>
        <w:t>-a(t) = β</w:t>
      </w:r>
      <w:r w:rsidRPr="00762D83">
        <w:rPr>
          <w:rFonts w:ascii="Times New Roman" w:hAnsi="Times New Roman" w:cs="Times New Roman"/>
          <w:sz w:val="24"/>
          <w:szCs w:val="24"/>
          <w:vertAlign w:val="subscript"/>
        </w:rPr>
        <w:t>1</w:t>
      </w:r>
      <w:r w:rsidRPr="00762D83">
        <w:rPr>
          <w:rFonts w:ascii="Times New Roman" w:hAnsi="Times New Roman" w:cs="Times New Roman"/>
          <w:sz w:val="24"/>
          <w:szCs w:val="24"/>
        </w:rPr>
        <w:t xml:space="preserve"> + β</w:t>
      </w:r>
      <w:r w:rsidRPr="00762D83">
        <w:rPr>
          <w:rFonts w:ascii="Times New Roman" w:hAnsi="Times New Roman" w:cs="Times New Roman"/>
          <w:sz w:val="24"/>
          <w:szCs w:val="24"/>
          <w:vertAlign w:val="subscript"/>
        </w:rPr>
        <w:t>2</w:t>
      </w:r>
      <w:r w:rsidRPr="00762D83">
        <w:rPr>
          <w:rFonts w:ascii="Times New Roman" w:hAnsi="Times New Roman" w:cs="Times New Roman"/>
          <w:sz w:val="24"/>
          <w:szCs w:val="24"/>
        </w:rPr>
        <w:t>Chl-a(t-1) + β</w:t>
      </w:r>
      <w:r w:rsidRPr="00762D83">
        <w:rPr>
          <w:rFonts w:ascii="Times New Roman" w:hAnsi="Times New Roman" w:cs="Times New Roman"/>
          <w:sz w:val="24"/>
          <w:szCs w:val="24"/>
          <w:vertAlign w:val="subscript"/>
        </w:rPr>
        <w:t>3</w:t>
      </w:r>
      <w:r w:rsidRPr="00762D83">
        <w:rPr>
          <w:rFonts w:ascii="Times New Roman" w:hAnsi="Times New Roman" w:cs="Times New Roman"/>
          <w:sz w:val="24"/>
          <w:szCs w:val="24"/>
        </w:rPr>
        <w:t>SW mean(t) + β</w:t>
      </w:r>
      <w:r w:rsidRPr="00762D83">
        <w:rPr>
          <w:rFonts w:ascii="Times New Roman" w:hAnsi="Times New Roman" w:cs="Times New Roman"/>
          <w:sz w:val="24"/>
          <w:szCs w:val="24"/>
          <w:vertAlign w:val="subscript"/>
        </w:rPr>
        <w:t>4</w:t>
      </w:r>
      <w:r w:rsidRPr="00762D83">
        <w:rPr>
          <w:rFonts w:ascii="Times New Roman" w:hAnsi="Times New Roman" w:cs="Times New Roman"/>
          <w:sz w:val="24"/>
          <w:szCs w:val="24"/>
        </w:rPr>
        <w:t xml:space="preserve">mean flow(t) + Ɛ                </w:t>
      </w:r>
      <w:proofErr w:type="gramStart"/>
      <w:r w:rsidRPr="00762D83">
        <w:rPr>
          <w:rFonts w:ascii="Times New Roman" w:hAnsi="Times New Roman" w:cs="Times New Roman"/>
          <w:sz w:val="24"/>
          <w:szCs w:val="24"/>
        </w:rPr>
        <w:t xml:space="preserve">   (</w:t>
      </w:r>
      <w:proofErr w:type="gramEnd"/>
      <w:r w:rsidRPr="00762D83">
        <w:rPr>
          <w:rFonts w:ascii="Times New Roman" w:hAnsi="Times New Roman" w:cs="Times New Roman"/>
          <w:sz w:val="24"/>
          <w:szCs w:val="24"/>
        </w:rPr>
        <w:t>Eq. 1)</w:t>
      </w:r>
      <w:commentRangeEnd w:id="158"/>
      <w:r w:rsidR="00662731">
        <w:rPr>
          <w:rStyle w:val="CommentReference"/>
        </w:rPr>
        <w:commentReference w:id="158"/>
      </w:r>
      <w:commentRangeEnd w:id="159"/>
      <w:r w:rsidR="002B4DE1">
        <w:rPr>
          <w:rStyle w:val="CommentReference"/>
        </w:rPr>
        <w:commentReference w:id="159"/>
      </w:r>
    </w:p>
    <w:p w14:paraId="07CC19BE" w14:textId="77777777" w:rsidR="008D7785" w:rsidRPr="00762D83" w:rsidRDefault="008D7785" w:rsidP="008D7785">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Where the response, </w:t>
      </w:r>
      <w:proofErr w:type="spellStart"/>
      <w:r w:rsidRPr="00762D83">
        <w:rPr>
          <w:rFonts w:ascii="Times New Roman" w:hAnsi="Times New Roman" w:cs="Times New Roman"/>
          <w:sz w:val="24"/>
          <w:szCs w:val="24"/>
        </w:rPr>
        <w:t>Chl</w:t>
      </w:r>
      <w:proofErr w:type="spellEnd"/>
      <w:r w:rsidRPr="00762D83">
        <w:rPr>
          <w:rFonts w:ascii="Times New Roman" w:hAnsi="Times New Roman" w:cs="Times New Roman"/>
          <w:sz w:val="24"/>
          <w:szCs w:val="24"/>
        </w:rPr>
        <w:t xml:space="preserve">-a(t), is the chlorophyll-a concentration at the forecasted timestep, t. </w:t>
      </w:r>
      <w:proofErr w:type="spellStart"/>
      <w:r w:rsidRPr="00762D83">
        <w:rPr>
          <w:rFonts w:ascii="Times New Roman" w:hAnsi="Times New Roman" w:cs="Times New Roman"/>
          <w:sz w:val="24"/>
          <w:szCs w:val="24"/>
        </w:rPr>
        <w:t>Chl</w:t>
      </w:r>
      <w:proofErr w:type="spellEnd"/>
      <w:r w:rsidRPr="00762D83">
        <w:rPr>
          <w:rFonts w:ascii="Times New Roman" w:hAnsi="Times New Roman" w:cs="Times New Roman"/>
          <w:sz w:val="24"/>
          <w:szCs w:val="24"/>
        </w:rPr>
        <w:t>-a(t-1) is the autoregressive term or chlorophyll-a at the previous timestep, 1 week earlier. SW mean(t) is the mean shortwave on the forecasted timestep. Mean flow(t) is the mean discharge on the forecasted timestep. β</w:t>
      </w:r>
      <w:proofErr w:type="gramStart"/>
      <w:r w:rsidRPr="00762D83">
        <w:rPr>
          <w:rFonts w:ascii="Times New Roman" w:hAnsi="Times New Roman" w:cs="Times New Roman"/>
          <w:sz w:val="24"/>
          <w:szCs w:val="24"/>
          <w:vertAlign w:val="subscript"/>
        </w:rPr>
        <w:t xml:space="preserve">1 </w:t>
      </w:r>
      <w:r w:rsidRPr="00762D83">
        <w:rPr>
          <w:rFonts w:ascii="Times New Roman" w:hAnsi="Times New Roman" w:cs="Times New Roman"/>
          <w:sz w:val="24"/>
          <w:szCs w:val="24"/>
        </w:rPr>
        <w:t>,</w:t>
      </w:r>
      <w:proofErr w:type="gramEnd"/>
      <w:r w:rsidRPr="00762D83">
        <w:rPr>
          <w:rFonts w:ascii="Times New Roman" w:hAnsi="Times New Roman" w:cs="Times New Roman"/>
          <w:sz w:val="24"/>
          <w:szCs w:val="24"/>
        </w:rPr>
        <w:t xml:space="preserve"> β</w:t>
      </w:r>
      <w:r w:rsidRPr="00762D83">
        <w:rPr>
          <w:rFonts w:ascii="Times New Roman" w:hAnsi="Times New Roman" w:cs="Times New Roman"/>
          <w:sz w:val="24"/>
          <w:szCs w:val="24"/>
          <w:vertAlign w:val="subscript"/>
        </w:rPr>
        <w:t>2</w:t>
      </w:r>
      <w:r w:rsidRPr="00762D83">
        <w:rPr>
          <w:rFonts w:ascii="Times New Roman" w:hAnsi="Times New Roman" w:cs="Times New Roman"/>
          <w:sz w:val="24"/>
          <w:szCs w:val="24"/>
        </w:rPr>
        <w:t>, β</w:t>
      </w:r>
      <w:r w:rsidRPr="00762D83">
        <w:rPr>
          <w:rFonts w:ascii="Times New Roman" w:hAnsi="Times New Roman" w:cs="Times New Roman"/>
          <w:sz w:val="24"/>
          <w:szCs w:val="24"/>
          <w:vertAlign w:val="subscript"/>
        </w:rPr>
        <w:t>3</w:t>
      </w:r>
      <w:r w:rsidRPr="00762D83">
        <w:rPr>
          <w:rFonts w:ascii="Times New Roman" w:hAnsi="Times New Roman" w:cs="Times New Roman"/>
          <w:sz w:val="24"/>
          <w:szCs w:val="24"/>
        </w:rPr>
        <w:t>, and β</w:t>
      </w:r>
      <w:r w:rsidRPr="00762D83">
        <w:rPr>
          <w:rFonts w:ascii="Times New Roman" w:hAnsi="Times New Roman" w:cs="Times New Roman"/>
          <w:sz w:val="24"/>
          <w:szCs w:val="24"/>
          <w:vertAlign w:val="subscript"/>
        </w:rPr>
        <w:t>4</w:t>
      </w:r>
      <w:r w:rsidRPr="00762D83">
        <w:rPr>
          <w:rFonts w:ascii="Times New Roman" w:hAnsi="Times New Roman" w:cs="Times New Roman"/>
          <w:sz w:val="24"/>
          <w:szCs w:val="24"/>
        </w:rPr>
        <w:t xml:space="preserve"> are parameters and Ɛ is an error term.  </w:t>
      </w:r>
    </w:p>
    <w:p w14:paraId="3C0441E0" w14:textId="77777777" w:rsidR="00CF4BB7" w:rsidRPr="00762D83" w:rsidRDefault="00CF4BB7" w:rsidP="004E1DE6">
      <w:pPr>
        <w:pStyle w:val="ListParagraph"/>
        <w:numPr>
          <w:ilvl w:val="2"/>
          <w:numId w:val="1"/>
        </w:numPr>
        <w:rPr>
          <w:rFonts w:ascii="Times New Roman" w:hAnsi="Times New Roman" w:cs="Times New Roman"/>
          <w:b/>
          <w:bCs/>
          <w:sz w:val="24"/>
          <w:szCs w:val="24"/>
        </w:rPr>
      </w:pPr>
      <w:commentRangeStart w:id="160"/>
      <w:r w:rsidRPr="00762D83">
        <w:rPr>
          <w:rFonts w:ascii="Times New Roman" w:hAnsi="Times New Roman" w:cs="Times New Roman"/>
          <w:b/>
          <w:bCs/>
          <w:sz w:val="24"/>
          <w:szCs w:val="24"/>
        </w:rPr>
        <w:t>Table 2. Summary of historical and sensor datasets</w:t>
      </w:r>
      <w:r w:rsidR="008D7785" w:rsidRPr="00762D83">
        <w:rPr>
          <w:rFonts w:ascii="Times New Roman" w:hAnsi="Times New Roman" w:cs="Times New Roman"/>
          <w:b/>
          <w:bCs/>
          <w:sz w:val="24"/>
          <w:szCs w:val="24"/>
        </w:rPr>
        <w:t>, including data measured and length of dataset</w:t>
      </w:r>
      <w:commentRangeEnd w:id="160"/>
      <w:r w:rsidR="002B4DE1">
        <w:rPr>
          <w:rStyle w:val="CommentReference"/>
        </w:rPr>
        <w:commentReference w:id="160"/>
      </w:r>
    </w:p>
    <w:p w14:paraId="0A5FFC87" w14:textId="77777777" w:rsidR="00AE323E" w:rsidRPr="002B4DE1" w:rsidRDefault="00BA34AE" w:rsidP="005C0AFC">
      <w:pPr>
        <w:pStyle w:val="ListParagraph"/>
        <w:numPr>
          <w:ilvl w:val="1"/>
          <w:numId w:val="1"/>
        </w:numPr>
        <w:rPr>
          <w:rFonts w:ascii="Times New Roman" w:hAnsi="Times New Roman" w:cs="Times New Roman"/>
          <w:i/>
          <w:sz w:val="24"/>
          <w:szCs w:val="24"/>
          <w:rPrChange w:id="161" w:author="Cayelan C. Carey" w:date="2020-02-25T10:26:00Z">
            <w:rPr>
              <w:rFonts w:ascii="Times New Roman" w:hAnsi="Times New Roman" w:cs="Times New Roman"/>
              <w:sz w:val="24"/>
              <w:szCs w:val="24"/>
            </w:rPr>
          </w:rPrChange>
        </w:rPr>
      </w:pPr>
      <w:r w:rsidRPr="002B4DE1">
        <w:rPr>
          <w:rFonts w:ascii="Times New Roman" w:hAnsi="Times New Roman" w:cs="Times New Roman"/>
          <w:i/>
          <w:sz w:val="24"/>
          <w:szCs w:val="24"/>
          <w:rPrChange w:id="162" w:author="Cayelan C. Carey" w:date="2020-02-25T10:26:00Z">
            <w:rPr>
              <w:rFonts w:ascii="Times New Roman" w:hAnsi="Times New Roman" w:cs="Times New Roman"/>
              <w:sz w:val="24"/>
              <w:szCs w:val="24"/>
            </w:rPr>
          </w:rPrChange>
        </w:rPr>
        <w:t xml:space="preserve">Daily Dataset and </w:t>
      </w:r>
      <w:r w:rsidR="00AE323E" w:rsidRPr="002B4DE1">
        <w:rPr>
          <w:rFonts w:ascii="Times New Roman" w:hAnsi="Times New Roman" w:cs="Times New Roman"/>
          <w:i/>
          <w:sz w:val="24"/>
          <w:szCs w:val="24"/>
          <w:rPrChange w:id="163" w:author="Cayelan C. Carey" w:date="2020-02-25T10:26:00Z">
            <w:rPr>
              <w:rFonts w:ascii="Times New Roman" w:hAnsi="Times New Roman" w:cs="Times New Roman"/>
              <w:sz w:val="24"/>
              <w:szCs w:val="24"/>
            </w:rPr>
          </w:rPrChange>
        </w:rPr>
        <w:t>Model development</w:t>
      </w:r>
    </w:p>
    <w:p w14:paraId="1F678BD4" w14:textId="77777777" w:rsidR="00F418B3" w:rsidRPr="00F418B3" w:rsidRDefault="00F418B3" w:rsidP="00F418B3">
      <w:pPr>
        <w:pStyle w:val="ListParagraph"/>
        <w:numPr>
          <w:ilvl w:val="2"/>
          <w:numId w:val="1"/>
        </w:numPr>
        <w:rPr>
          <w:rFonts w:ascii="Times New Roman" w:hAnsi="Times New Roman" w:cs="Times New Roman"/>
          <w:sz w:val="24"/>
          <w:szCs w:val="24"/>
        </w:rPr>
      </w:pPr>
      <w:commentRangeStart w:id="164"/>
      <w:r w:rsidRPr="00F418B3">
        <w:rPr>
          <w:rFonts w:ascii="Times New Roman" w:hAnsi="Times New Roman" w:cs="Times New Roman"/>
          <w:sz w:val="24"/>
          <w:szCs w:val="24"/>
        </w:rPr>
        <w:t xml:space="preserve">Beginning in August, 2018, an EXO </w:t>
      </w:r>
      <w:proofErr w:type="spellStart"/>
      <w:r w:rsidRPr="00F418B3">
        <w:rPr>
          <w:rFonts w:ascii="Times New Roman" w:hAnsi="Times New Roman" w:cs="Times New Roman"/>
          <w:sz w:val="24"/>
          <w:szCs w:val="24"/>
        </w:rPr>
        <w:t>sonde</w:t>
      </w:r>
      <w:proofErr w:type="spellEnd"/>
      <w:r w:rsidRPr="00F418B3">
        <w:rPr>
          <w:rFonts w:ascii="Times New Roman" w:hAnsi="Times New Roman" w:cs="Times New Roman"/>
          <w:sz w:val="24"/>
          <w:szCs w:val="24"/>
        </w:rPr>
        <w:t xml:space="preserve"> (serial numbers) was installed at the deepest site at FCR, measuring chlorophyll-a fluorescence at 15-minute intervals. Using the same potential covariates as listed above for the weekly model (i.e., meteorological and discharge variables), </w:t>
      </w:r>
      <w:commentRangeEnd w:id="164"/>
      <w:r w:rsidR="009D5F5A">
        <w:rPr>
          <w:rStyle w:val="CommentReference"/>
        </w:rPr>
        <w:commentReference w:id="164"/>
      </w:r>
      <w:r w:rsidRPr="00F418B3">
        <w:rPr>
          <w:rFonts w:ascii="Times New Roman" w:hAnsi="Times New Roman" w:cs="Times New Roman"/>
          <w:sz w:val="24"/>
          <w:szCs w:val="24"/>
        </w:rPr>
        <w:t>and following the same model selection protocol, we developed all possible combinations of autoregressive linear models. Because the weekly model was limited to XX number of datapoints in its training dataset, we trained our daily model on the same number of datapoints, which results in a training dataset from August 15, 2018 to December 15, 2018. Our best selected daily model is as follows</w:t>
      </w:r>
      <w:r w:rsidRPr="00F418B3">
        <w:rPr>
          <w:rFonts w:ascii="Times New Roman" w:hAnsi="Times New Roman" w:cs="Times New Roman"/>
          <w:i/>
          <w:iCs/>
          <w:sz w:val="24"/>
          <w:szCs w:val="24"/>
        </w:rPr>
        <w:t xml:space="preserve"> </w:t>
      </w:r>
    </w:p>
    <w:p w14:paraId="626C141D" w14:textId="77777777" w:rsidR="00F418B3" w:rsidRPr="0002678B" w:rsidRDefault="00F418B3" w:rsidP="00F418B3">
      <w:pPr>
        <w:jc w:val="center"/>
        <w:rPr>
          <w:rFonts w:ascii="Times New Roman" w:hAnsi="Times New Roman" w:cs="Times New Roman"/>
          <w:sz w:val="24"/>
          <w:szCs w:val="24"/>
        </w:rPr>
      </w:pPr>
      <w:proofErr w:type="spellStart"/>
      <w:r w:rsidRPr="0002678B">
        <w:rPr>
          <w:rFonts w:ascii="Times New Roman" w:hAnsi="Times New Roman" w:cs="Times New Roman"/>
          <w:sz w:val="24"/>
          <w:szCs w:val="24"/>
        </w:rPr>
        <w:t>Chl</w:t>
      </w:r>
      <w:proofErr w:type="spellEnd"/>
      <w:r w:rsidRPr="0002678B">
        <w:rPr>
          <w:rFonts w:ascii="Times New Roman" w:hAnsi="Times New Roman" w:cs="Times New Roman"/>
          <w:sz w:val="24"/>
          <w:szCs w:val="24"/>
        </w:rPr>
        <w:t>-a(t) = β</w:t>
      </w:r>
      <w:r w:rsidRPr="0002678B">
        <w:rPr>
          <w:rFonts w:ascii="Times New Roman" w:hAnsi="Times New Roman" w:cs="Times New Roman"/>
          <w:sz w:val="24"/>
          <w:szCs w:val="24"/>
          <w:vertAlign w:val="subscript"/>
        </w:rPr>
        <w:t>1</w:t>
      </w:r>
      <w:r w:rsidRPr="0002678B">
        <w:rPr>
          <w:rFonts w:ascii="Times New Roman" w:hAnsi="Times New Roman" w:cs="Times New Roman"/>
          <w:sz w:val="24"/>
          <w:szCs w:val="24"/>
        </w:rPr>
        <w:t xml:space="preserve"> + β</w:t>
      </w:r>
      <w:r w:rsidRPr="0002678B">
        <w:rPr>
          <w:rFonts w:ascii="Times New Roman" w:hAnsi="Times New Roman" w:cs="Times New Roman"/>
          <w:sz w:val="24"/>
          <w:szCs w:val="24"/>
          <w:vertAlign w:val="subscript"/>
        </w:rPr>
        <w:t>2</w:t>
      </w:r>
      <w:r w:rsidRPr="0002678B">
        <w:rPr>
          <w:rFonts w:ascii="Times New Roman" w:hAnsi="Times New Roman" w:cs="Times New Roman"/>
          <w:sz w:val="24"/>
          <w:szCs w:val="24"/>
        </w:rPr>
        <w:t>Chl-a(t-1) + β</w:t>
      </w:r>
      <w:r w:rsidRPr="0002678B">
        <w:rPr>
          <w:rFonts w:ascii="Times New Roman" w:hAnsi="Times New Roman" w:cs="Times New Roman"/>
          <w:sz w:val="24"/>
          <w:szCs w:val="24"/>
          <w:vertAlign w:val="subscript"/>
        </w:rPr>
        <w:t>3</w:t>
      </w:r>
      <w:r w:rsidRPr="0002678B">
        <w:rPr>
          <w:rFonts w:ascii="Times New Roman" w:hAnsi="Times New Roman" w:cs="Times New Roman"/>
          <w:sz w:val="24"/>
          <w:szCs w:val="24"/>
        </w:rPr>
        <w:t xml:space="preserve">RelHum mean(t) + Ɛ                </w:t>
      </w:r>
      <w:proofErr w:type="gramStart"/>
      <w:r w:rsidRPr="0002678B">
        <w:rPr>
          <w:rFonts w:ascii="Times New Roman" w:hAnsi="Times New Roman" w:cs="Times New Roman"/>
          <w:sz w:val="24"/>
          <w:szCs w:val="24"/>
        </w:rPr>
        <w:t xml:space="preserve">   (</w:t>
      </w:r>
      <w:proofErr w:type="gramEnd"/>
      <w:r w:rsidRPr="0002678B">
        <w:rPr>
          <w:rFonts w:ascii="Times New Roman" w:hAnsi="Times New Roman" w:cs="Times New Roman"/>
          <w:sz w:val="24"/>
          <w:szCs w:val="24"/>
        </w:rPr>
        <w:t xml:space="preserve">Eq. </w:t>
      </w:r>
      <w:del w:id="165" w:author="Cayelan C. Carey" w:date="2020-02-25T10:27:00Z">
        <w:r w:rsidRPr="0002678B" w:rsidDel="009D5F5A">
          <w:rPr>
            <w:rFonts w:ascii="Times New Roman" w:hAnsi="Times New Roman" w:cs="Times New Roman"/>
            <w:sz w:val="24"/>
            <w:szCs w:val="24"/>
          </w:rPr>
          <w:delText>1</w:delText>
        </w:r>
      </w:del>
      <w:ins w:id="166" w:author="Cayelan C. Carey" w:date="2020-02-25T10:27:00Z">
        <w:r w:rsidR="009D5F5A">
          <w:rPr>
            <w:rFonts w:ascii="Times New Roman" w:hAnsi="Times New Roman" w:cs="Times New Roman"/>
            <w:sz w:val="24"/>
            <w:szCs w:val="24"/>
          </w:rPr>
          <w:t>2</w:t>
        </w:r>
      </w:ins>
      <w:r w:rsidRPr="0002678B">
        <w:rPr>
          <w:rFonts w:ascii="Times New Roman" w:hAnsi="Times New Roman" w:cs="Times New Roman"/>
          <w:sz w:val="24"/>
          <w:szCs w:val="24"/>
        </w:rPr>
        <w:t>)</w:t>
      </w:r>
    </w:p>
    <w:p w14:paraId="674C7D0A" w14:textId="77777777" w:rsidR="00F418B3" w:rsidRPr="00762D83" w:rsidRDefault="00F418B3" w:rsidP="00F418B3">
      <w:pPr>
        <w:pStyle w:val="ListParagraph"/>
        <w:numPr>
          <w:ilvl w:val="2"/>
          <w:numId w:val="1"/>
        </w:numPr>
        <w:rPr>
          <w:rFonts w:ascii="Times New Roman" w:hAnsi="Times New Roman" w:cs="Times New Roman"/>
          <w:sz w:val="24"/>
          <w:szCs w:val="24"/>
        </w:rPr>
      </w:pPr>
      <w:r w:rsidRPr="0002678B">
        <w:rPr>
          <w:rFonts w:ascii="Times New Roman" w:hAnsi="Times New Roman" w:cs="Times New Roman"/>
          <w:sz w:val="24"/>
          <w:szCs w:val="24"/>
        </w:rPr>
        <w:t xml:space="preserve">Where the response, </w:t>
      </w:r>
      <w:proofErr w:type="spellStart"/>
      <w:r w:rsidRPr="0002678B">
        <w:rPr>
          <w:rFonts w:ascii="Times New Roman" w:hAnsi="Times New Roman" w:cs="Times New Roman"/>
          <w:sz w:val="24"/>
          <w:szCs w:val="24"/>
        </w:rPr>
        <w:t>Chl</w:t>
      </w:r>
      <w:proofErr w:type="spellEnd"/>
      <w:r w:rsidRPr="0002678B">
        <w:rPr>
          <w:rFonts w:ascii="Times New Roman" w:hAnsi="Times New Roman" w:cs="Times New Roman"/>
          <w:sz w:val="24"/>
          <w:szCs w:val="24"/>
        </w:rPr>
        <w:t xml:space="preserve">-a(t), is the chlorophyll-a concentration at the forecasted timestep, t. </w:t>
      </w:r>
      <w:proofErr w:type="spellStart"/>
      <w:r w:rsidRPr="0002678B">
        <w:rPr>
          <w:rFonts w:ascii="Times New Roman" w:hAnsi="Times New Roman" w:cs="Times New Roman"/>
          <w:sz w:val="24"/>
          <w:szCs w:val="24"/>
        </w:rPr>
        <w:t>Chl</w:t>
      </w:r>
      <w:proofErr w:type="spellEnd"/>
      <w:r w:rsidRPr="0002678B">
        <w:rPr>
          <w:rFonts w:ascii="Times New Roman" w:hAnsi="Times New Roman" w:cs="Times New Roman"/>
          <w:sz w:val="24"/>
          <w:szCs w:val="24"/>
        </w:rPr>
        <w:t xml:space="preserve">-a(t-1) is the autoregressive term or chlorophyll-a at the previous timestep, ‘n’ days earlier. </w:t>
      </w:r>
      <w:proofErr w:type="spellStart"/>
      <w:r w:rsidRPr="0002678B">
        <w:rPr>
          <w:rFonts w:ascii="Times New Roman" w:hAnsi="Times New Roman" w:cs="Times New Roman"/>
          <w:sz w:val="24"/>
          <w:szCs w:val="24"/>
        </w:rPr>
        <w:t>RelHum</w:t>
      </w:r>
      <w:proofErr w:type="spellEnd"/>
      <w:r w:rsidRPr="0002678B">
        <w:rPr>
          <w:rFonts w:ascii="Times New Roman" w:hAnsi="Times New Roman" w:cs="Times New Roman"/>
          <w:sz w:val="24"/>
          <w:szCs w:val="24"/>
        </w:rPr>
        <w:t xml:space="preserve"> mean(t) is the mean relative humidity on the forecasted timestep. β</w:t>
      </w:r>
      <w:proofErr w:type="gramStart"/>
      <w:r w:rsidRPr="0002678B">
        <w:rPr>
          <w:rFonts w:ascii="Times New Roman" w:hAnsi="Times New Roman" w:cs="Times New Roman"/>
          <w:sz w:val="24"/>
          <w:szCs w:val="24"/>
          <w:vertAlign w:val="subscript"/>
        </w:rPr>
        <w:t xml:space="preserve">1 </w:t>
      </w:r>
      <w:r w:rsidRPr="0002678B">
        <w:rPr>
          <w:rFonts w:ascii="Times New Roman" w:hAnsi="Times New Roman" w:cs="Times New Roman"/>
          <w:sz w:val="24"/>
          <w:szCs w:val="24"/>
        </w:rPr>
        <w:t>,</w:t>
      </w:r>
      <w:proofErr w:type="gramEnd"/>
      <w:r w:rsidRPr="0002678B">
        <w:rPr>
          <w:rFonts w:ascii="Times New Roman" w:hAnsi="Times New Roman" w:cs="Times New Roman"/>
          <w:sz w:val="24"/>
          <w:szCs w:val="24"/>
        </w:rPr>
        <w:t xml:space="preserve"> β</w:t>
      </w:r>
      <w:r w:rsidRPr="0002678B">
        <w:rPr>
          <w:rFonts w:ascii="Times New Roman" w:hAnsi="Times New Roman" w:cs="Times New Roman"/>
          <w:sz w:val="24"/>
          <w:szCs w:val="24"/>
          <w:vertAlign w:val="subscript"/>
        </w:rPr>
        <w:t>2</w:t>
      </w:r>
      <w:r w:rsidRPr="0002678B">
        <w:rPr>
          <w:rFonts w:ascii="Times New Roman" w:hAnsi="Times New Roman" w:cs="Times New Roman"/>
          <w:sz w:val="24"/>
          <w:szCs w:val="24"/>
        </w:rPr>
        <w:t>, and β</w:t>
      </w:r>
      <w:r w:rsidRPr="0002678B">
        <w:rPr>
          <w:rFonts w:ascii="Times New Roman" w:hAnsi="Times New Roman" w:cs="Times New Roman"/>
          <w:sz w:val="24"/>
          <w:szCs w:val="24"/>
          <w:vertAlign w:val="subscript"/>
        </w:rPr>
        <w:t>3</w:t>
      </w:r>
      <w:r w:rsidRPr="0002678B">
        <w:rPr>
          <w:rFonts w:ascii="Times New Roman" w:hAnsi="Times New Roman" w:cs="Times New Roman"/>
          <w:sz w:val="24"/>
          <w:szCs w:val="24"/>
        </w:rPr>
        <w:t xml:space="preserve"> are parameters and Ɛ is an error term.  </w:t>
      </w:r>
    </w:p>
    <w:p w14:paraId="7C65E709" w14:textId="77777777" w:rsidR="00AE323E" w:rsidRPr="00762D83" w:rsidRDefault="00AE323E" w:rsidP="005C0AFC">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Forecasting framework (FLARE)</w:t>
      </w:r>
    </w:p>
    <w:p w14:paraId="6C5D2E84" w14:textId="77777777" w:rsidR="00F418B3" w:rsidRPr="00F418B3" w:rsidRDefault="00F418B3" w:rsidP="00F418B3">
      <w:pPr>
        <w:pStyle w:val="ListParagraph"/>
        <w:numPr>
          <w:ilvl w:val="2"/>
          <w:numId w:val="1"/>
        </w:numPr>
        <w:rPr>
          <w:rFonts w:ascii="Times New Roman" w:hAnsi="Times New Roman" w:cs="Times New Roman"/>
          <w:i/>
          <w:iCs/>
          <w:sz w:val="24"/>
          <w:szCs w:val="24"/>
        </w:rPr>
      </w:pPr>
      <w:r w:rsidRPr="00F418B3">
        <w:rPr>
          <w:rFonts w:ascii="Times New Roman" w:hAnsi="Times New Roman" w:cs="Times New Roman"/>
          <w:sz w:val="24"/>
          <w:szCs w:val="24"/>
        </w:rPr>
        <w:t xml:space="preserve">Using the linear autoregressive model described above (Eq. 1), the model was adapted to produce forecasts with uncertainty using the Forecasting Lake and Reservoir Ecosystems (FLARE) forecasting framework (Thomas et al. </w:t>
      </w:r>
      <w:commentRangeStart w:id="167"/>
      <w:r w:rsidRPr="00F418B3">
        <w:rPr>
          <w:rFonts w:ascii="Times New Roman" w:hAnsi="Times New Roman" w:cs="Times New Roman"/>
          <w:sz w:val="24"/>
          <w:szCs w:val="24"/>
        </w:rPr>
        <w:t>2020</w:t>
      </w:r>
      <w:commentRangeEnd w:id="167"/>
      <w:r w:rsidR="009D5F5A">
        <w:rPr>
          <w:rStyle w:val="CommentReference"/>
        </w:rPr>
        <w:commentReference w:id="167"/>
      </w:r>
      <w:r w:rsidRPr="00F418B3">
        <w:rPr>
          <w:rFonts w:ascii="Times New Roman" w:hAnsi="Times New Roman" w:cs="Times New Roman"/>
          <w:sz w:val="24"/>
          <w:szCs w:val="24"/>
        </w:rPr>
        <w:t xml:space="preserve">?). Using FLARE, real-time sensor data is automatically uploaded to a data repository (GitHub, link?). Sensor data includes a suite of physical, chemical, and biological data, including chlorophyll-a fluorescence measured using an EXO </w:t>
      </w:r>
      <w:proofErr w:type="spellStart"/>
      <w:r w:rsidRPr="00F418B3">
        <w:rPr>
          <w:rFonts w:ascii="Times New Roman" w:hAnsi="Times New Roman" w:cs="Times New Roman"/>
          <w:sz w:val="24"/>
          <w:szCs w:val="24"/>
        </w:rPr>
        <w:t>sonde</w:t>
      </w:r>
      <w:proofErr w:type="spellEnd"/>
      <w:r w:rsidRPr="00F418B3">
        <w:rPr>
          <w:rFonts w:ascii="Times New Roman" w:hAnsi="Times New Roman" w:cs="Times New Roman"/>
          <w:sz w:val="24"/>
          <w:szCs w:val="24"/>
        </w:rPr>
        <w:t xml:space="preserve"> (serial numbers </w:t>
      </w:r>
      <w:r w:rsidRPr="00F418B3">
        <w:rPr>
          <w:rFonts w:ascii="Times New Roman" w:hAnsi="Times New Roman" w:cs="Times New Roman"/>
          <w:sz w:val="24"/>
          <w:szCs w:val="24"/>
        </w:rPr>
        <w:lastRenderedPageBreak/>
        <w:t>and company), meteorological variables (</w:t>
      </w:r>
      <w:r w:rsidRPr="00F418B3">
        <w:rPr>
          <w:rFonts w:ascii="Times New Roman" w:hAnsi="Times New Roman" w:cs="Times New Roman"/>
          <w:color w:val="000000"/>
          <w:sz w:val="24"/>
          <w:szCs w:val="24"/>
        </w:rPr>
        <w:t xml:space="preserve">At FCR, weather data </w:t>
      </w:r>
      <w:proofErr w:type="spellStart"/>
      <w:r w:rsidRPr="00F418B3">
        <w:rPr>
          <w:rFonts w:ascii="Times New Roman" w:hAnsi="Times New Roman" w:cs="Times New Roman"/>
          <w:color w:val="000000"/>
          <w:sz w:val="24"/>
          <w:szCs w:val="24"/>
        </w:rPr>
        <w:t>arewere</w:t>
      </w:r>
      <w:proofErr w:type="spellEnd"/>
      <w:r w:rsidRPr="00F418B3">
        <w:rPr>
          <w:rFonts w:ascii="Times New Roman" w:hAnsi="Times New Roman" w:cs="Times New Roman"/>
          <w:color w:val="000000"/>
          <w:sz w:val="24"/>
          <w:szCs w:val="24"/>
        </w:rPr>
        <w:t xml:space="preserve"> collected on the minute resolution from a meteorological station (with sensors measuring air temperature, wind speed, relative humidity, shortwave and longwave radiation, and precipitation; see Carey et al. 2019x)</w:t>
      </w:r>
      <w:r w:rsidRPr="00F418B3">
        <w:rPr>
          <w:rFonts w:ascii="Times New Roman" w:hAnsi="Times New Roman" w:cs="Times New Roman"/>
          <w:sz w:val="24"/>
          <w:szCs w:val="24"/>
        </w:rPr>
        <w:t xml:space="preserve"> and discharge at the major inflow to the reservoir. </w:t>
      </w:r>
    </w:p>
    <w:p w14:paraId="4DCE6DAC" w14:textId="77777777" w:rsidR="00F418B3" w:rsidRPr="00F418B3" w:rsidRDefault="00F418B3" w:rsidP="00F418B3">
      <w:pPr>
        <w:pStyle w:val="ListParagraph"/>
        <w:numPr>
          <w:ilvl w:val="2"/>
          <w:numId w:val="1"/>
        </w:numPr>
        <w:rPr>
          <w:rFonts w:ascii="Times New Roman" w:hAnsi="Times New Roman" w:cs="Times New Roman"/>
          <w:sz w:val="24"/>
          <w:szCs w:val="24"/>
        </w:rPr>
      </w:pPr>
      <w:commentRangeStart w:id="168"/>
      <w:r w:rsidRPr="00F418B3">
        <w:rPr>
          <w:rFonts w:ascii="Times New Roman" w:hAnsi="Times New Roman" w:cs="Times New Roman"/>
          <w:sz w:val="24"/>
          <w:szCs w:val="24"/>
        </w:rPr>
        <w:t>Something about the Bayesian framework</w:t>
      </w:r>
      <w:commentRangeEnd w:id="168"/>
      <w:r w:rsidR="00CD4B02">
        <w:rPr>
          <w:rStyle w:val="CommentReference"/>
        </w:rPr>
        <w:commentReference w:id="168"/>
      </w:r>
    </w:p>
    <w:p w14:paraId="035232BC" w14:textId="77777777" w:rsidR="00F418B3" w:rsidRPr="00F418B3" w:rsidRDefault="00F418B3" w:rsidP="00F418B3">
      <w:pPr>
        <w:pStyle w:val="ListParagraph"/>
        <w:numPr>
          <w:ilvl w:val="2"/>
          <w:numId w:val="1"/>
        </w:numPr>
        <w:rPr>
          <w:rFonts w:ascii="Times New Roman" w:hAnsi="Times New Roman" w:cs="Times New Roman"/>
          <w:sz w:val="24"/>
          <w:szCs w:val="24"/>
        </w:rPr>
      </w:pPr>
      <w:commentRangeStart w:id="169"/>
      <w:r w:rsidRPr="00F418B3">
        <w:rPr>
          <w:rFonts w:ascii="Times New Roman" w:hAnsi="Times New Roman" w:cs="Times New Roman"/>
          <w:sz w:val="24"/>
          <w:szCs w:val="24"/>
        </w:rPr>
        <w:t xml:space="preserve">Number of ensembles </w:t>
      </w:r>
      <w:commentRangeEnd w:id="169"/>
      <w:r w:rsidR="00CD4B02">
        <w:rPr>
          <w:rStyle w:val="CommentReference"/>
        </w:rPr>
        <w:commentReference w:id="169"/>
      </w:r>
    </w:p>
    <w:p w14:paraId="03710235" w14:textId="77777777" w:rsidR="00CF4BB7" w:rsidRPr="00F418B3" w:rsidRDefault="00CF4BB7" w:rsidP="004E1DE6">
      <w:pPr>
        <w:pStyle w:val="ListParagraph"/>
        <w:numPr>
          <w:ilvl w:val="2"/>
          <w:numId w:val="1"/>
        </w:numPr>
        <w:rPr>
          <w:rFonts w:ascii="Times New Roman" w:hAnsi="Times New Roman" w:cs="Times New Roman"/>
          <w:b/>
          <w:bCs/>
          <w:sz w:val="24"/>
          <w:szCs w:val="24"/>
        </w:rPr>
      </w:pPr>
      <w:commentRangeStart w:id="170"/>
      <w:r w:rsidRPr="00F418B3">
        <w:rPr>
          <w:rFonts w:ascii="Times New Roman" w:hAnsi="Times New Roman" w:cs="Times New Roman"/>
          <w:b/>
          <w:bCs/>
          <w:sz w:val="24"/>
          <w:szCs w:val="24"/>
        </w:rPr>
        <w:t>Figure 2. FLARE Workflow</w:t>
      </w:r>
      <w:commentRangeEnd w:id="170"/>
      <w:r w:rsidR="00CD4B02">
        <w:rPr>
          <w:rStyle w:val="CommentReference"/>
        </w:rPr>
        <w:commentReference w:id="170"/>
      </w:r>
    </w:p>
    <w:p w14:paraId="216E6FAB" w14:textId="6BB8605C" w:rsidR="00BA34AE" w:rsidRDefault="00BA34AE" w:rsidP="005C0AFC">
      <w:pPr>
        <w:pStyle w:val="ListParagraph"/>
        <w:numPr>
          <w:ilvl w:val="1"/>
          <w:numId w:val="1"/>
        </w:numPr>
        <w:rPr>
          <w:ins w:id="171" w:author="Whitney Woelmer" w:date="2020-03-03T08:33:00Z"/>
          <w:rFonts w:ascii="Times New Roman" w:hAnsi="Times New Roman" w:cs="Times New Roman"/>
          <w:sz w:val="24"/>
          <w:szCs w:val="24"/>
        </w:rPr>
      </w:pPr>
      <w:commentRangeStart w:id="172"/>
      <w:r w:rsidRPr="00762D83">
        <w:rPr>
          <w:rFonts w:ascii="Times New Roman" w:hAnsi="Times New Roman" w:cs="Times New Roman"/>
          <w:sz w:val="24"/>
          <w:szCs w:val="24"/>
        </w:rPr>
        <w:t>Weekly forecasts</w:t>
      </w:r>
    </w:p>
    <w:p w14:paraId="1B558CB4" w14:textId="7510FD02" w:rsidR="0000405E" w:rsidRDefault="0000405E">
      <w:pPr>
        <w:pStyle w:val="ListParagraph"/>
        <w:numPr>
          <w:ilvl w:val="2"/>
          <w:numId w:val="1"/>
        </w:numPr>
        <w:rPr>
          <w:rFonts w:ascii="Times New Roman" w:hAnsi="Times New Roman" w:cs="Times New Roman"/>
          <w:sz w:val="24"/>
          <w:szCs w:val="24"/>
        </w:rPr>
        <w:pPrChange w:id="173" w:author="Whitney Woelmer" w:date="2020-03-03T08:33:00Z">
          <w:pPr>
            <w:pStyle w:val="ListParagraph"/>
            <w:numPr>
              <w:ilvl w:val="1"/>
              <w:numId w:val="1"/>
            </w:numPr>
            <w:ind w:left="1440" w:hanging="360"/>
          </w:pPr>
        </w:pPrChange>
      </w:pPr>
      <w:ins w:id="174" w:author="Whitney Woelmer" w:date="2020-03-03T08:33:00Z">
        <w:r>
          <w:rPr>
            <w:rFonts w:ascii="Times New Roman" w:hAnsi="Times New Roman" w:cs="Times New Roman"/>
            <w:sz w:val="24"/>
            <w:szCs w:val="24"/>
          </w:rPr>
          <w:t xml:space="preserve">Exo data converted into CTD units </w:t>
        </w:r>
      </w:ins>
      <w:ins w:id="175" w:author="Whitney Woelmer" w:date="2020-03-03T08:34:00Z">
        <w:r>
          <w:rPr>
            <w:rFonts w:ascii="Times New Roman" w:hAnsi="Times New Roman" w:cs="Times New Roman"/>
            <w:sz w:val="24"/>
            <w:szCs w:val="24"/>
          </w:rPr>
          <w:t xml:space="preserve">and square root transformed </w:t>
        </w:r>
      </w:ins>
      <w:ins w:id="176" w:author="Whitney Woelmer" w:date="2020-03-03T08:33:00Z">
        <w:r>
          <w:rPr>
            <w:rFonts w:ascii="Times New Roman" w:hAnsi="Times New Roman" w:cs="Times New Roman"/>
            <w:sz w:val="24"/>
            <w:szCs w:val="24"/>
          </w:rPr>
          <w:t xml:space="preserve">inside </w:t>
        </w:r>
      </w:ins>
      <w:ins w:id="177" w:author="Whitney Woelmer" w:date="2020-03-03T08:34:00Z">
        <w:r>
          <w:rPr>
            <w:rFonts w:ascii="Times New Roman" w:hAnsi="Times New Roman" w:cs="Times New Roman"/>
            <w:sz w:val="24"/>
            <w:szCs w:val="24"/>
          </w:rPr>
          <w:t>model framework</w:t>
        </w:r>
      </w:ins>
    </w:p>
    <w:p w14:paraId="24BEB760" w14:textId="77777777" w:rsidR="00F418B3" w:rsidRPr="00F418B3" w:rsidRDefault="00F418B3" w:rsidP="00F418B3">
      <w:pPr>
        <w:pStyle w:val="ListParagraph"/>
        <w:numPr>
          <w:ilvl w:val="2"/>
          <w:numId w:val="1"/>
        </w:numPr>
        <w:rPr>
          <w:rFonts w:ascii="Times New Roman" w:hAnsi="Times New Roman" w:cs="Times New Roman"/>
          <w:sz w:val="24"/>
          <w:szCs w:val="24"/>
        </w:rPr>
      </w:pPr>
      <w:r w:rsidRPr="00F418B3">
        <w:rPr>
          <w:rFonts w:ascii="Times New Roman" w:hAnsi="Times New Roman" w:cs="Times New Roman"/>
          <w:sz w:val="24"/>
          <w:szCs w:val="24"/>
        </w:rPr>
        <w:t xml:space="preserve">Using the weekly model developed above, weekly forecasts, providing 1-week ahead and 2-week ahead forecasts, were produced every day from January 01, 2019 to December 22, 2019. The time period from August 15, 2018 to December 15, 2018 (number of datapoints = K) when the driver data was available on a daily basis was used as a spin-up period. While in forecasting mode, new driver data was assimilated weekly on Monday (in order to follow the weekly timestep), and the model was re-fit at each time step under a Bayesian framework to allow the parameter values to evolve over time. All ensemble members (n=420) and parameter values were saved for archiving at each timestep. </w:t>
      </w:r>
    </w:p>
    <w:p w14:paraId="438D944F" w14:textId="77777777" w:rsidR="00BA34AE" w:rsidRDefault="00BA34AE" w:rsidP="005C0AFC">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Daily forecasts</w:t>
      </w:r>
    </w:p>
    <w:p w14:paraId="297F8643" w14:textId="77777777" w:rsidR="00F418B3" w:rsidRPr="00F418B3" w:rsidRDefault="00F418B3" w:rsidP="00F418B3">
      <w:pPr>
        <w:pStyle w:val="ListParagraph"/>
        <w:numPr>
          <w:ilvl w:val="2"/>
          <w:numId w:val="1"/>
        </w:numPr>
        <w:rPr>
          <w:rFonts w:ascii="Times New Roman" w:hAnsi="Times New Roman" w:cs="Times New Roman"/>
          <w:sz w:val="24"/>
          <w:szCs w:val="24"/>
        </w:rPr>
      </w:pPr>
      <w:r w:rsidRPr="00F418B3">
        <w:rPr>
          <w:rFonts w:ascii="Times New Roman" w:hAnsi="Times New Roman" w:cs="Times New Roman"/>
          <w:sz w:val="24"/>
          <w:szCs w:val="24"/>
        </w:rPr>
        <w:t xml:space="preserve">Using the daily model developed above, daily forecasts, from 1- to 16-days ahead, were produced from January 01, 2019 to December 22, 2019. To allow a </w:t>
      </w:r>
      <w:proofErr w:type="spellStart"/>
      <w:r w:rsidRPr="00F418B3">
        <w:rPr>
          <w:rFonts w:ascii="Times New Roman" w:hAnsi="Times New Roman" w:cs="Times New Roman"/>
          <w:sz w:val="24"/>
          <w:szCs w:val="24"/>
        </w:rPr>
        <w:t>spinup</w:t>
      </w:r>
      <w:proofErr w:type="spellEnd"/>
      <w:r w:rsidRPr="00F418B3">
        <w:rPr>
          <w:rFonts w:ascii="Times New Roman" w:hAnsi="Times New Roman" w:cs="Times New Roman"/>
          <w:sz w:val="24"/>
          <w:szCs w:val="24"/>
        </w:rPr>
        <w:t xml:space="preserve"> period similar to the weekly model, forecasts from December 15, 2018 to January 01, 2019 were used as a </w:t>
      </w:r>
      <w:proofErr w:type="spellStart"/>
      <w:r w:rsidRPr="00F418B3">
        <w:rPr>
          <w:rFonts w:ascii="Times New Roman" w:hAnsi="Times New Roman" w:cs="Times New Roman"/>
          <w:sz w:val="24"/>
          <w:szCs w:val="24"/>
        </w:rPr>
        <w:t>spinup</w:t>
      </w:r>
      <w:proofErr w:type="spellEnd"/>
      <w:r w:rsidRPr="00F418B3">
        <w:rPr>
          <w:rFonts w:ascii="Times New Roman" w:hAnsi="Times New Roman" w:cs="Times New Roman"/>
          <w:sz w:val="24"/>
          <w:szCs w:val="24"/>
        </w:rPr>
        <w:t xml:space="preserve"> period and not included in final forecast analyses. While in forecasting model, new driver data was assimilated daily when available, and the model was re-fit at each time step under a Bayesian framework to allow the parameter values and model fit to evolve over time. All ensemble members (n=420) and parameter values were saved for archiving at each timestep.</w:t>
      </w:r>
      <w:commentRangeEnd w:id="172"/>
      <w:r w:rsidR="00CD4B02">
        <w:rPr>
          <w:rStyle w:val="CommentReference"/>
        </w:rPr>
        <w:commentReference w:id="172"/>
      </w:r>
    </w:p>
    <w:p w14:paraId="1C4E752F" w14:textId="77777777" w:rsidR="00AE323E" w:rsidRPr="00762D83" w:rsidRDefault="006629B6" w:rsidP="005C0AFC">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Forecast</w:t>
      </w:r>
      <w:r w:rsidR="00AE323E" w:rsidRPr="00762D83">
        <w:rPr>
          <w:rFonts w:ascii="Times New Roman" w:hAnsi="Times New Roman" w:cs="Times New Roman"/>
          <w:sz w:val="24"/>
          <w:szCs w:val="24"/>
        </w:rPr>
        <w:t xml:space="preserve"> assessment</w:t>
      </w:r>
    </w:p>
    <w:p w14:paraId="08F25270" w14:textId="77777777" w:rsidR="00366C9D" w:rsidRDefault="00366C9D"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Assessing skill under different conditions</w:t>
      </w:r>
    </w:p>
    <w:p w14:paraId="5351354E" w14:textId="77777777" w:rsidR="00366C9D" w:rsidRDefault="00366C9D" w:rsidP="00366C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Because phytoplankton exhibit different </w:t>
      </w:r>
      <w:r w:rsidR="00107246">
        <w:rPr>
          <w:rFonts w:ascii="Times New Roman" w:hAnsi="Times New Roman" w:cs="Times New Roman"/>
          <w:sz w:val="24"/>
          <w:szCs w:val="24"/>
        </w:rPr>
        <w:t xml:space="preserve">growth </w:t>
      </w:r>
      <w:r>
        <w:rPr>
          <w:rFonts w:ascii="Times New Roman" w:hAnsi="Times New Roman" w:cs="Times New Roman"/>
          <w:sz w:val="24"/>
          <w:szCs w:val="24"/>
        </w:rPr>
        <w:t xml:space="preserve">responses to ecological </w:t>
      </w:r>
      <w:r w:rsidR="00107246">
        <w:rPr>
          <w:rFonts w:ascii="Times New Roman" w:hAnsi="Times New Roman" w:cs="Times New Roman"/>
          <w:sz w:val="24"/>
          <w:szCs w:val="24"/>
        </w:rPr>
        <w:t>conditions at different times, we analyzed our forecasts under three time period</w:t>
      </w:r>
      <w:ins w:id="178" w:author="Cayelan C. Carey" w:date="2020-02-25T10:32:00Z">
        <w:r w:rsidR="00CD4B02">
          <w:rPr>
            <w:rFonts w:ascii="Times New Roman" w:hAnsi="Times New Roman" w:cs="Times New Roman"/>
            <w:sz w:val="24"/>
            <w:szCs w:val="24"/>
          </w:rPr>
          <w:t>s</w:t>
        </w:r>
      </w:ins>
      <w:r w:rsidR="00107246">
        <w:rPr>
          <w:rFonts w:ascii="Times New Roman" w:hAnsi="Times New Roman" w:cs="Times New Roman"/>
          <w:sz w:val="24"/>
          <w:szCs w:val="24"/>
        </w:rPr>
        <w:t xml:space="preserve">: 1) the entire year period where forecasts were produced, </w:t>
      </w:r>
      <w:commentRangeStart w:id="179"/>
      <w:r w:rsidR="00107246">
        <w:rPr>
          <w:rFonts w:ascii="Times New Roman" w:hAnsi="Times New Roman" w:cs="Times New Roman"/>
          <w:sz w:val="24"/>
          <w:szCs w:val="24"/>
        </w:rPr>
        <w:t xml:space="preserve">2) under </w:t>
      </w:r>
      <w:proofErr w:type="spellStart"/>
      <w:r w:rsidR="00107246">
        <w:rPr>
          <w:rFonts w:ascii="Times New Roman" w:hAnsi="Times New Roman" w:cs="Times New Roman"/>
          <w:sz w:val="24"/>
          <w:szCs w:val="24"/>
        </w:rPr>
        <w:t>nonbloom</w:t>
      </w:r>
      <w:proofErr w:type="spellEnd"/>
      <w:r w:rsidR="00107246">
        <w:rPr>
          <w:rFonts w:ascii="Times New Roman" w:hAnsi="Times New Roman" w:cs="Times New Roman"/>
          <w:sz w:val="24"/>
          <w:szCs w:val="24"/>
        </w:rPr>
        <w:t xml:space="preserve"> conditions, defined as X days before and after the peak observed chlorophyll-a value, and 3) under bloom conditions</w:t>
      </w:r>
      <w:commentRangeEnd w:id="179"/>
      <w:r w:rsidR="00CD4B02">
        <w:rPr>
          <w:rStyle w:val="CommentReference"/>
        </w:rPr>
        <w:commentReference w:id="179"/>
      </w:r>
    </w:p>
    <w:p w14:paraId="6D76C807" w14:textId="77777777" w:rsidR="006629B6" w:rsidRDefault="00873C20" w:rsidP="006629B6">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Null-persistence model </w:t>
      </w:r>
    </w:p>
    <w:p w14:paraId="00E49475" w14:textId="77777777" w:rsidR="00F418B3" w:rsidRPr="00F418B3" w:rsidRDefault="00F418B3" w:rsidP="00F418B3">
      <w:pPr>
        <w:pStyle w:val="ListParagraph"/>
        <w:numPr>
          <w:ilvl w:val="3"/>
          <w:numId w:val="1"/>
        </w:numPr>
        <w:rPr>
          <w:rFonts w:ascii="Times New Roman" w:hAnsi="Times New Roman" w:cs="Times New Roman"/>
          <w:sz w:val="24"/>
          <w:szCs w:val="24"/>
        </w:rPr>
      </w:pPr>
      <w:r w:rsidRPr="00F418B3">
        <w:rPr>
          <w:rFonts w:ascii="Times New Roman" w:hAnsi="Times New Roman" w:cs="Times New Roman"/>
          <w:sz w:val="24"/>
          <w:szCs w:val="24"/>
        </w:rPr>
        <w:t xml:space="preserve">We developed a null-persistence model in order to test the robustness of our forecasts. Our null model assumes that the chlorophyll-a concentration at the next timestep will be unchanged </w:t>
      </w:r>
      <w:r w:rsidRPr="00F418B3">
        <w:rPr>
          <w:rFonts w:ascii="Times New Roman" w:hAnsi="Times New Roman" w:cs="Times New Roman"/>
          <w:sz w:val="24"/>
          <w:szCs w:val="24"/>
        </w:rPr>
        <w:lastRenderedPageBreak/>
        <w:t>from the current timestep, with process error from the Bayesian model added. We calculated an ensemble of null models in order to compare to our ensemble forecasts by sampling 420 times (the number of ensembles) from the distribution of the process error term from the Bayesian model output at each timestep and adding this value to the observed chlorophyll-a concentration (e.g., for the 8-day forecast, the observed chlorophyll-a concentration from 8 days prior is the null model, plus the process error from the model fit, sampled for each model ensemble).</w:t>
      </w:r>
    </w:p>
    <w:p w14:paraId="5C1FECCC" w14:textId="77777777" w:rsidR="00873C20" w:rsidRPr="00762D83" w:rsidRDefault="00107246"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Forecasts and null models were assessed using RMSE, R2 (?), and CRPS. </w:t>
      </w:r>
    </w:p>
    <w:p w14:paraId="4FCC32F7" w14:textId="77777777" w:rsidR="00AE323E" w:rsidRPr="00762D83" w:rsidRDefault="00AE323E" w:rsidP="005C0AFC">
      <w:pPr>
        <w:pStyle w:val="ListParagraph"/>
        <w:numPr>
          <w:ilvl w:val="1"/>
          <w:numId w:val="1"/>
        </w:numPr>
        <w:rPr>
          <w:rFonts w:ascii="Times New Roman" w:hAnsi="Times New Roman" w:cs="Times New Roman"/>
          <w:sz w:val="24"/>
          <w:szCs w:val="24"/>
        </w:rPr>
      </w:pPr>
      <w:commentRangeStart w:id="180"/>
      <w:r w:rsidRPr="00762D83">
        <w:rPr>
          <w:rFonts w:ascii="Times New Roman" w:hAnsi="Times New Roman" w:cs="Times New Roman"/>
          <w:sz w:val="24"/>
          <w:szCs w:val="24"/>
        </w:rPr>
        <w:t>Uncertainty analysis</w:t>
      </w:r>
    </w:p>
    <w:p w14:paraId="67CBFF66" w14:textId="77777777" w:rsidR="00943214" w:rsidRPr="00762D83" w:rsidRDefault="00662731" w:rsidP="009432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partitioned</w:t>
      </w:r>
      <w:r w:rsidR="00943214" w:rsidRPr="00762D83">
        <w:rPr>
          <w:rFonts w:ascii="Times New Roman" w:hAnsi="Times New Roman" w:cs="Times New Roman"/>
          <w:sz w:val="24"/>
          <w:szCs w:val="24"/>
        </w:rPr>
        <w:t xml:space="preserve"> five types of uncertainty </w:t>
      </w:r>
      <w:r>
        <w:rPr>
          <w:rFonts w:ascii="Times New Roman" w:hAnsi="Times New Roman" w:cs="Times New Roman"/>
          <w:sz w:val="24"/>
          <w:szCs w:val="24"/>
        </w:rPr>
        <w:t xml:space="preserve">for our weekly model and four for the daily model </w:t>
      </w:r>
      <w:r w:rsidR="00943214" w:rsidRPr="00762D83">
        <w:rPr>
          <w:rFonts w:ascii="Times New Roman" w:hAnsi="Times New Roman" w:cs="Times New Roman"/>
          <w:sz w:val="24"/>
          <w:szCs w:val="24"/>
        </w:rPr>
        <w:t>which contribute to the variance in our forecasts</w:t>
      </w:r>
    </w:p>
    <w:p w14:paraId="1811EBCF" w14:textId="77777777" w:rsidR="00943214" w:rsidRPr="00762D83" w:rsidRDefault="00943214" w:rsidP="00943214">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Process</w:t>
      </w:r>
    </w:p>
    <w:p w14:paraId="0290326E" w14:textId="77777777" w:rsidR="00943214" w:rsidRPr="00762D83" w:rsidRDefault="00943214" w:rsidP="00943214">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Initial conditions</w:t>
      </w:r>
    </w:p>
    <w:p w14:paraId="70EB4B59" w14:textId="77777777" w:rsidR="00943214" w:rsidRPr="00762D83" w:rsidRDefault="00943214" w:rsidP="00943214">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Discharge driver</w:t>
      </w:r>
      <w:r w:rsidR="00662731">
        <w:rPr>
          <w:rFonts w:ascii="Times New Roman" w:hAnsi="Times New Roman" w:cs="Times New Roman"/>
          <w:sz w:val="24"/>
          <w:szCs w:val="24"/>
        </w:rPr>
        <w:t xml:space="preserve"> (weekly model only)</w:t>
      </w:r>
    </w:p>
    <w:p w14:paraId="0DB687AE" w14:textId="77777777" w:rsidR="00943214" w:rsidRPr="00762D83" w:rsidRDefault="00943214" w:rsidP="00943214">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Meteorological driver</w:t>
      </w:r>
    </w:p>
    <w:p w14:paraId="2E7FC972" w14:textId="77777777" w:rsidR="00943214" w:rsidRPr="00762D83" w:rsidRDefault="00943214" w:rsidP="00943214">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Parameter</w:t>
      </w:r>
    </w:p>
    <w:p w14:paraId="775FECD5" w14:textId="77777777" w:rsidR="00661965" w:rsidRPr="00762D83" w:rsidRDefault="00943214" w:rsidP="00943214">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Relative contributions of uncertainty were quantified by isolating each type of uncertainty and </w:t>
      </w:r>
      <w:r w:rsidR="00662731">
        <w:rPr>
          <w:rFonts w:ascii="Times New Roman" w:hAnsi="Times New Roman" w:cs="Times New Roman"/>
          <w:sz w:val="24"/>
          <w:szCs w:val="24"/>
        </w:rPr>
        <w:t>allowing</w:t>
      </w:r>
      <w:r w:rsidRPr="00762D83">
        <w:rPr>
          <w:rFonts w:ascii="Times New Roman" w:hAnsi="Times New Roman" w:cs="Times New Roman"/>
          <w:sz w:val="24"/>
          <w:szCs w:val="24"/>
        </w:rPr>
        <w:t xml:space="preserve"> that uncertainty </w:t>
      </w:r>
      <w:r w:rsidR="00662731">
        <w:rPr>
          <w:rFonts w:ascii="Times New Roman" w:hAnsi="Times New Roman" w:cs="Times New Roman"/>
          <w:sz w:val="24"/>
          <w:szCs w:val="24"/>
        </w:rPr>
        <w:t>vary</w:t>
      </w:r>
      <w:r w:rsidRPr="00762D83">
        <w:rPr>
          <w:rFonts w:ascii="Times New Roman" w:hAnsi="Times New Roman" w:cs="Times New Roman"/>
          <w:sz w:val="24"/>
          <w:szCs w:val="24"/>
        </w:rPr>
        <w:t xml:space="preserve"> while </w:t>
      </w:r>
      <w:r w:rsidR="00662731">
        <w:rPr>
          <w:rFonts w:ascii="Times New Roman" w:hAnsi="Times New Roman" w:cs="Times New Roman"/>
          <w:sz w:val="24"/>
          <w:szCs w:val="24"/>
        </w:rPr>
        <w:t>holding all others constant</w:t>
      </w:r>
      <w:commentRangeEnd w:id="180"/>
      <w:r w:rsidR="003F08C6">
        <w:rPr>
          <w:rStyle w:val="CommentReference"/>
        </w:rPr>
        <w:commentReference w:id="180"/>
      </w:r>
    </w:p>
    <w:p w14:paraId="360DA017" w14:textId="77777777" w:rsidR="00B06012" w:rsidRPr="00762D83" w:rsidRDefault="00B06012" w:rsidP="00B06012">
      <w:pPr>
        <w:pStyle w:val="ListParagraph"/>
        <w:numPr>
          <w:ilvl w:val="0"/>
          <w:numId w:val="1"/>
        </w:numPr>
        <w:rPr>
          <w:rFonts w:ascii="Times New Roman" w:hAnsi="Times New Roman" w:cs="Times New Roman"/>
          <w:sz w:val="24"/>
          <w:szCs w:val="24"/>
        </w:rPr>
      </w:pPr>
      <w:commentRangeStart w:id="181"/>
      <w:r w:rsidRPr="00762D83">
        <w:rPr>
          <w:rFonts w:ascii="Times New Roman" w:hAnsi="Times New Roman" w:cs="Times New Roman"/>
          <w:sz w:val="24"/>
          <w:szCs w:val="24"/>
        </w:rPr>
        <w:t>Results</w:t>
      </w:r>
      <w:commentRangeEnd w:id="181"/>
      <w:r w:rsidR="003F08C6">
        <w:rPr>
          <w:rStyle w:val="CommentReference"/>
        </w:rPr>
        <w:commentReference w:id="181"/>
      </w:r>
    </w:p>
    <w:p w14:paraId="43C35DCF" w14:textId="77777777" w:rsidR="00D160CB" w:rsidRDefault="00D160CB" w:rsidP="00AE323E">
      <w:pPr>
        <w:pStyle w:val="ListParagraph"/>
        <w:numPr>
          <w:ilvl w:val="1"/>
          <w:numId w:val="1"/>
        </w:numPr>
        <w:rPr>
          <w:ins w:id="182" w:author="Cayelan C. Carey" w:date="2020-02-25T10:43:00Z"/>
          <w:rFonts w:ascii="Times New Roman" w:hAnsi="Times New Roman" w:cs="Times New Roman"/>
          <w:sz w:val="24"/>
          <w:szCs w:val="24"/>
        </w:rPr>
      </w:pPr>
      <w:ins w:id="183" w:author="Cayelan C. Carey" w:date="2020-02-25T10:43:00Z">
        <w:r>
          <w:rPr>
            <w:rFonts w:ascii="Times New Roman" w:hAnsi="Times New Roman" w:cs="Times New Roman"/>
            <w:sz w:val="24"/>
            <w:szCs w:val="24"/>
          </w:rPr>
          <w:t xml:space="preserve">Do you need to have a description first of what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did </w:t>
        </w:r>
      </w:ins>
      <w:ins w:id="184" w:author="Cayelan C. Carey" w:date="2020-02-25T10:44:00Z">
        <w:r>
          <w:rPr>
            <w:rFonts w:ascii="Times New Roman" w:hAnsi="Times New Roman" w:cs="Times New Roman"/>
            <w:sz w:val="24"/>
            <w:szCs w:val="24"/>
          </w:rPr>
          <w:t xml:space="preserve">in general (patterns over time) before jumping into its forecasts? Or would that be combined with the forecast period section because the observed won’t have a separate figure- it’ll be combined with the forecasts? I think setting up what the median concentrations were, the bloom description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would be helpful; I’m just not sure which section would be best</w:t>
        </w:r>
      </w:ins>
    </w:p>
    <w:p w14:paraId="38F2A4AB" w14:textId="77777777" w:rsidR="00C10268" w:rsidRDefault="00C10268" w:rsidP="00AE3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Forecasts over a one-year period</w:t>
      </w:r>
    </w:p>
    <w:p w14:paraId="4FA3FF20" w14:textId="77777777" w:rsidR="00C10268" w:rsidRDefault="0076428F" w:rsidP="00C102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Both daily and weekly f</w:t>
      </w:r>
      <w:r w:rsidR="00107246">
        <w:rPr>
          <w:rFonts w:ascii="Times New Roman" w:hAnsi="Times New Roman" w:cs="Times New Roman"/>
          <w:sz w:val="24"/>
          <w:szCs w:val="24"/>
        </w:rPr>
        <w:t>orecasts over one year</w:t>
      </w:r>
      <w:r>
        <w:rPr>
          <w:rFonts w:ascii="Times New Roman" w:hAnsi="Times New Roman" w:cs="Times New Roman"/>
          <w:sz w:val="24"/>
          <w:szCs w:val="24"/>
        </w:rPr>
        <w:t xml:space="preserve"> generally capture observed chlorophyll-a dynamics (Fig. 3). </w:t>
      </w:r>
    </w:p>
    <w:p w14:paraId="617F41A5" w14:textId="77777777" w:rsidR="00C10268" w:rsidRDefault="00C10268" w:rsidP="00C102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However, the daily forecasts were not better than a null persistence model at any timestep (Fig 4a). </w:t>
      </w:r>
    </w:p>
    <w:p w14:paraId="6A063AAB" w14:textId="77777777" w:rsidR="00366C9D" w:rsidRDefault="00C10268" w:rsidP="00C102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For both the daily and weekly model, forecasts do slightly worse than the null model at 7 days (i.e., one week) ahead, but at two weeks ahead, the weekly forecast is significantly better than the null model. </w:t>
      </w:r>
    </w:p>
    <w:p w14:paraId="0C05A943" w14:textId="77777777" w:rsidR="00107246" w:rsidRPr="00107246" w:rsidRDefault="00107246" w:rsidP="00C10268">
      <w:pPr>
        <w:pStyle w:val="ListParagraph"/>
        <w:numPr>
          <w:ilvl w:val="3"/>
          <w:numId w:val="1"/>
        </w:numPr>
        <w:ind w:left="2160"/>
        <w:rPr>
          <w:rFonts w:ascii="Times New Roman" w:hAnsi="Times New Roman" w:cs="Times New Roman"/>
          <w:b/>
          <w:bCs/>
          <w:sz w:val="24"/>
          <w:szCs w:val="24"/>
        </w:rPr>
      </w:pPr>
      <w:r w:rsidRPr="00107246">
        <w:rPr>
          <w:rFonts w:ascii="Times New Roman" w:hAnsi="Times New Roman" w:cs="Times New Roman"/>
          <w:b/>
          <w:bCs/>
          <w:sz w:val="24"/>
          <w:szCs w:val="24"/>
        </w:rPr>
        <w:t xml:space="preserve">Figure 3. </w:t>
      </w:r>
      <w:proofErr w:type="spellStart"/>
      <w:r w:rsidRPr="00107246">
        <w:rPr>
          <w:rFonts w:ascii="Times New Roman" w:hAnsi="Times New Roman" w:cs="Times New Roman"/>
          <w:b/>
          <w:bCs/>
          <w:sz w:val="24"/>
          <w:szCs w:val="24"/>
        </w:rPr>
        <w:t>Muti</w:t>
      </w:r>
      <w:proofErr w:type="spellEnd"/>
      <w:r w:rsidRPr="00107246">
        <w:rPr>
          <w:rFonts w:ascii="Times New Roman" w:hAnsi="Times New Roman" w:cs="Times New Roman"/>
          <w:b/>
          <w:bCs/>
          <w:sz w:val="24"/>
          <w:szCs w:val="24"/>
        </w:rPr>
        <w:t xml:space="preserve">-panel figure with daily and weekly models at various timesteps and observed </w:t>
      </w:r>
      <w:proofErr w:type="spellStart"/>
      <w:r w:rsidRPr="00107246">
        <w:rPr>
          <w:rFonts w:ascii="Times New Roman" w:hAnsi="Times New Roman" w:cs="Times New Roman"/>
          <w:b/>
          <w:bCs/>
          <w:sz w:val="24"/>
          <w:szCs w:val="24"/>
        </w:rPr>
        <w:t>chl</w:t>
      </w:r>
      <w:proofErr w:type="spellEnd"/>
      <w:r w:rsidRPr="00107246">
        <w:rPr>
          <w:rFonts w:ascii="Times New Roman" w:hAnsi="Times New Roman" w:cs="Times New Roman"/>
          <w:b/>
          <w:bCs/>
          <w:sz w:val="24"/>
          <w:szCs w:val="24"/>
        </w:rPr>
        <w:t xml:space="preserve"> </w:t>
      </w:r>
    </w:p>
    <w:p w14:paraId="503B1B79" w14:textId="77777777" w:rsidR="00366C9D" w:rsidRDefault="00107246" w:rsidP="00C10268">
      <w:pPr>
        <w:pStyle w:val="ListParagraph"/>
        <w:numPr>
          <w:ilvl w:val="4"/>
          <w:numId w:val="4"/>
        </w:numPr>
        <w:ind w:left="2880"/>
        <w:rPr>
          <w:rFonts w:ascii="Times New Roman" w:hAnsi="Times New Roman" w:cs="Times New Roman"/>
          <w:sz w:val="24"/>
          <w:szCs w:val="24"/>
        </w:rPr>
      </w:pPr>
      <w:r>
        <w:rPr>
          <w:rFonts w:ascii="Times New Roman" w:hAnsi="Times New Roman" w:cs="Times New Roman"/>
          <w:sz w:val="24"/>
          <w:szCs w:val="24"/>
        </w:rPr>
        <w:t>Day 1 forecast, daily model</w:t>
      </w:r>
    </w:p>
    <w:p w14:paraId="0699CA46" w14:textId="77777777" w:rsidR="00107246" w:rsidRDefault="00107246" w:rsidP="00C10268">
      <w:pPr>
        <w:pStyle w:val="ListParagraph"/>
        <w:numPr>
          <w:ilvl w:val="4"/>
          <w:numId w:val="4"/>
        </w:numPr>
        <w:ind w:left="2880"/>
        <w:rPr>
          <w:rFonts w:ascii="Times New Roman" w:hAnsi="Times New Roman" w:cs="Times New Roman"/>
          <w:sz w:val="24"/>
          <w:szCs w:val="24"/>
        </w:rPr>
      </w:pPr>
      <w:r>
        <w:rPr>
          <w:rFonts w:ascii="Times New Roman" w:hAnsi="Times New Roman" w:cs="Times New Roman"/>
          <w:sz w:val="24"/>
          <w:szCs w:val="24"/>
        </w:rPr>
        <w:t>Day 7 forecast, daily model</w:t>
      </w:r>
    </w:p>
    <w:p w14:paraId="54F1A6AF" w14:textId="77777777" w:rsidR="00107246" w:rsidRDefault="00107246" w:rsidP="00C10268">
      <w:pPr>
        <w:pStyle w:val="ListParagraph"/>
        <w:numPr>
          <w:ilvl w:val="4"/>
          <w:numId w:val="4"/>
        </w:numPr>
        <w:ind w:left="2880"/>
        <w:rPr>
          <w:rFonts w:ascii="Times New Roman" w:hAnsi="Times New Roman" w:cs="Times New Roman"/>
          <w:sz w:val="24"/>
          <w:szCs w:val="24"/>
        </w:rPr>
      </w:pPr>
      <w:r>
        <w:rPr>
          <w:rFonts w:ascii="Times New Roman" w:hAnsi="Times New Roman" w:cs="Times New Roman"/>
          <w:sz w:val="24"/>
          <w:szCs w:val="24"/>
        </w:rPr>
        <w:t>Day 7 (i.e. week 1) forecast, weekly model</w:t>
      </w:r>
    </w:p>
    <w:p w14:paraId="55947DCF" w14:textId="77777777" w:rsidR="00107246" w:rsidRDefault="00107246" w:rsidP="00C10268">
      <w:pPr>
        <w:pStyle w:val="ListParagraph"/>
        <w:numPr>
          <w:ilvl w:val="4"/>
          <w:numId w:val="4"/>
        </w:numPr>
        <w:ind w:left="2880"/>
        <w:rPr>
          <w:rFonts w:ascii="Times New Roman" w:hAnsi="Times New Roman" w:cs="Times New Roman"/>
          <w:sz w:val="24"/>
          <w:szCs w:val="24"/>
        </w:rPr>
      </w:pPr>
      <w:r>
        <w:rPr>
          <w:rFonts w:ascii="Times New Roman" w:hAnsi="Times New Roman" w:cs="Times New Roman"/>
          <w:sz w:val="24"/>
          <w:szCs w:val="24"/>
        </w:rPr>
        <w:t xml:space="preserve">Day 14 forecast, daily </w:t>
      </w:r>
      <w:commentRangeStart w:id="185"/>
      <w:r>
        <w:rPr>
          <w:rFonts w:ascii="Times New Roman" w:hAnsi="Times New Roman" w:cs="Times New Roman"/>
          <w:sz w:val="24"/>
          <w:szCs w:val="24"/>
        </w:rPr>
        <w:t>model</w:t>
      </w:r>
      <w:commentRangeEnd w:id="185"/>
      <w:r w:rsidR="00D160CB">
        <w:rPr>
          <w:rStyle w:val="CommentReference"/>
        </w:rPr>
        <w:commentReference w:id="185"/>
      </w:r>
      <w:r>
        <w:rPr>
          <w:rFonts w:ascii="Times New Roman" w:hAnsi="Times New Roman" w:cs="Times New Roman"/>
          <w:sz w:val="24"/>
          <w:szCs w:val="24"/>
        </w:rPr>
        <w:t>?</w:t>
      </w:r>
    </w:p>
    <w:p w14:paraId="3CAB602A" w14:textId="77777777" w:rsidR="00C10268" w:rsidRDefault="00107246" w:rsidP="00C10268">
      <w:pPr>
        <w:pStyle w:val="ListParagraph"/>
        <w:numPr>
          <w:ilvl w:val="4"/>
          <w:numId w:val="4"/>
        </w:numPr>
        <w:ind w:left="2880"/>
        <w:rPr>
          <w:rFonts w:ascii="Times New Roman" w:hAnsi="Times New Roman" w:cs="Times New Roman"/>
          <w:sz w:val="24"/>
          <w:szCs w:val="24"/>
        </w:rPr>
      </w:pPr>
      <w:r>
        <w:rPr>
          <w:rFonts w:ascii="Times New Roman" w:hAnsi="Times New Roman" w:cs="Times New Roman"/>
          <w:sz w:val="24"/>
          <w:szCs w:val="24"/>
        </w:rPr>
        <w:lastRenderedPageBreak/>
        <w:t>Day 14 forecast, weekly model?</w:t>
      </w:r>
    </w:p>
    <w:p w14:paraId="15950FAA" w14:textId="77777777" w:rsidR="00C10268" w:rsidRDefault="00C10268" w:rsidP="00C1026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w:t>
      </w:r>
      <w:commentRangeStart w:id="186"/>
      <w:r>
        <w:rPr>
          <w:rFonts w:ascii="Times New Roman" w:hAnsi="Times New Roman" w:cs="Times New Roman"/>
          <w:sz w:val="24"/>
          <w:szCs w:val="24"/>
        </w:rPr>
        <w:t xml:space="preserve">orecasts during </w:t>
      </w:r>
      <w:proofErr w:type="spellStart"/>
      <w:r>
        <w:rPr>
          <w:rFonts w:ascii="Times New Roman" w:hAnsi="Times New Roman" w:cs="Times New Roman"/>
          <w:sz w:val="24"/>
          <w:szCs w:val="24"/>
        </w:rPr>
        <w:t>nonbloom</w:t>
      </w:r>
      <w:proofErr w:type="spellEnd"/>
      <w:r>
        <w:rPr>
          <w:rFonts w:ascii="Times New Roman" w:hAnsi="Times New Roman" w:cs="Times New Roman"/>
          <w:sz w:val="24"/>
          <w:szCs w:val="24"/>
        </w:rPr>
        <w:t xml:space="preserve"> conditions</w:t>
      </w:r>
      <w:commentRangeEnd w:id="186"/>
      <w:r w:rsidR="00D160CB">
        <w:rPr>
          <w:rStyle w:val="CommentReference"/>
        </w:rPr>
        <w:commentReference w:id="186"/>
      </w:r>
    </w:p>
    <w:p w14:paraId="1286AF86" w14:textId="77777777" w:rsidR="00BE0E7B" w:rsidRDefault="00BE0E7B" w:rsidP="00BE0E7B">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Under </w:t>
      </w:r>
      <w:proofErr w:type="spellStart"/>
      <w:r>
        <w:rPr>
          <w:rFonts w:ascii="Times New Roman" w:hAnsi="Times New Roman" w:cs="Times New Roman"/>
          <w:sz w:val="24"/>
          <w:szCs w:val="24"/>
        </w:rPr>
        <w:t>nonbloom</w:t>
      </w:r>
      <w:proofErr w:type="spellEnd"/>
      <w:r>
        <w:rPr>
          <w:rFonts w:ascii="Times New Roman" w:hAnsi="Times New Roman" w:cs="Times New Roman"/>
          <w:sz w:val="24"/>
          <w:szCs w:val="24"/>
        </w:rPr>
        <w:t xml:space="preserve"> conditions, the daily forecast is slightly better than the null until 9 days into the future (Fig 4b). However, the weekly forecast is better than the null at both 1-week and 2-week forecasts, with the forecast being much better than the null at 2-weeks ahead (Fig 4b). Interestingly, the 14-day ahead forecast of the daily model is substantially worse than the null (Fig 4b).</w:t>
      </w:r>
    </w:p>
    <w:p w14:paraId="54085516" w14:textId="77777777" w:rsidR="00C10268" w:rsidRPr="00C10268" w:rsidRDefault="00C10268" w:rsidP="00C1026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Forecasts during bloom conditions</w:t>
      </w:r>
      <w:r w:rsidR="00BE0E7B">
        <w:rPr>
          <w:rFonts w:ascii="Times New Roman" w:hAnsi="Times New Roman" w:cs="Times New Roman"/>
          <w:sz w:val="24"/>
          <w:szCs w:val="24"/>
        </w:rPr>
        <w:t xml:space="preserve">—TBD </w:t>
      </w:r>
    </w:p>
    <w:p w14:paraId="5EB509AD" w14:textId="77777777" w:rsidR="0076428F" w:rsidRPr="00C10268" w:rsidRDefault="00107246" w:rsidP="00C10268">
      <w:pPr>
        <w:pStyle w:val="ListParagraph"/>
        <w:numPr>
          <w:ilvl w:val="2"/>
          <w:numId w:val="4"/>
        </w:numPr>
        <w:rPr>
          <w:rFonts w:ascii="Times New Roman" w:hAnsi="Times New Roman" w:cs="Times New Roman"/>
          <w:sz w:val="24"/>
          <w:szCs w:val="24"/>
        </w:rPr>
      </w:pPr>
      <w:r w:rsidRPr="00C10268">
        <w:rPr>
          <w:rFonts w:ascii="Times New Roman" w:hAnsi="Times New Roman" w:cs="Times New Roman"/>
          <w:b/>
          <w:bCs/>
          <w:sz w:val="24"/>
          <w:szCs w:val="24"/>
        </w:rPr>
        <w:t xml:space="preserve">Figure 4. </w:t>
      </w:r>
      <w:r w:rsidR="00C10268">
        <w:rPr>
          <w:rFonts w:ascii="Times New Roman" w:hAnsi="Times New Roman" w:cs="Times New Roman"/>
          <w:b/>
          <w:bCs/>
          <w:sz w:val="24"/>
          <w:szCs w:val="24"/>
        </w:rPr>
        <w:t>RMSE of forecasts at all timesteps</w:t>
      </w:r>
    </w:p>
    <w:p w14:paraId="62412622" w14:textId="77777777" w:rsidR="00366C9D" w:rsidRDefault="00107246" w:rsidP="00C10268">
      <w:pPr>
        <w:pStyle w:val="ListParagraph"/>
        <w:numPr>
          <w:ilvl w:val="2"/>
          <w:numId w:val="3"/>
        </w:numPr>
        <w:ind w:left="2520"/>
        <w:rPr>
          <w:rFonts w:ascii="Times New Roman" w:hAnsi="Times New Roman" w:cs="Times New Roman"/>
          <w:b/>
          <w:bCs/>
          <w:sz w:val="24"/>
          <w:szCs w:val="24"/>
        </w:rPr>
      </w:pPr>
      <w:r w:rsidRPr="00107246">
        <w:rPr>
          <w:rFonts w:ascii="Times New Roman" w:hAnsi="Times New Roman" w:cs="Times New Roman"/>
          <w:b/>
          <w:bCs/>
          <w:sz w:val="24"/>
          <w:szCs w:val="24"/>
        </w:rPr>
        <w:t>RMSE over forecast horizon for daily and weekly models over whole year</w:t>
      </w:r>
    </w:p>
    <w:p w14:paraId="7860E2F4" w14:textId="77777777" w:rsidR="0076428F" w:rsidRDefault="0076428F" w:rsidP="00C10268">
      <w:pPr>
        <w:pStyle w:val="ListParagraph"/>
        <w:numPr>
          <w:ilvl w:val="2"/>
          <w:numId w:val="3"/>
        </w:numPr>
        <w:ind w:left="2520"/>
        <w:rPr>
          <w:rFonts w:ascii="Times New Roman" w:hAnsi="Times New Roman" w:cs="Times New Roman"/>
          <w:b/>
          <w:bCs/>
          <w:sz w:val="24"/>
          <w:szCs w:val="24"/>
        </w:rPr>
      </w:pPr>
      <w:r>
        <w:rPr>
          <w:rFonts w:ascii="Times New Roman" w:hAnsi="Times New Roman" w:cs="Times New Roman"/>
          <w:b/>
          <w:bCs/>
          <w:sz w:val="24"/>
          <w:szCs w:val="24"/>
        </w:rPr>
        <w:t xml:space="preserve">RMSE for daily and weekly models over </w:t>
      </w:r>
      <w:proofErr w:type="spellStart"/>
      <w:r>
        <w:rPr>
          <w:rFonts w:ascii="Times New Roman" w:hAnsi="Times New Roman" w:cs="Times New Roman"/>
          <w:b/>
          <w:bCs/>
          <w:sz w:val="24"/>
          <w:szCs w:val="24"/>
        </w:rPr>
        <w:t>nonbloom</w:t>
      </w:r>
      <w:proofErr w:type="spellEnd"/>
      <w:r>
        <w:rPr>
          <w:rFonts w:ascii="Times New Roman" w:hAnsi="Times New Roman" w:cs="Times New Roman"/>
          <w:b/>
          <w:bCs/>
          <w:sz w:val="24"/>
          <w:szCs w:val="24"/>
        </w:rPr>
        <w:t xml:space="preserve"> period only</w:t>
      </w:r>
    </w:p>
    <w:p w14:paraId="37EFAD77" w14:textId="77777777" w:rsidR="0076428F" w:rsidRPr="00107246" w:rsidRDefault="0076428F" w:rsidP="00C10268">
      <w:pPr>
        <w:pStyle w:val="ListParagraph"/>
        <w:numPr>
          <w:ilvl w:val="2"/>
          <w:numId w:val="3"/>
        </w:numPr>
        <w:ind w:left="2520"/>
        <w:rPr>
          <w:rFonts w:ascii="Times New Roman" w:hAnsi="Times New Roman" w:cs="Times New Roman"/>
          <w:b/>
          <w:bCs/>
          <w:sz w:val="24"/>
          <w:szCs w:val="24"/>
        </w:rPr>
      </w:pPr>
      <w:r>
        <w:rPr>
          <w:rFonts w:ascii="Times New Roman" w:hAnsi="Times New Roman" w:cs="Times New Roman"/>
          <w:b/>
          <w:bCs/>
          <w:sz w:val="24"/>
          <w:szCs w:val="24"/>
        </w:rPr>
        <w:t>RMSE for daily and weekly models over bloom period only</w:t>
      </w:r>
    </w:p>
    <w:p w14:paraId="00DE8DC5" w14:textId="77777777" w:rsidR="00272384" w:rsidRPr="00762D83" w:rsidRDefault="00A853B7" w:rsidP="00272384">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Uncertainty </w:t>
      </w:r>
      <w:r w:rsidR="008F6DBD" w:rsidRPr="00762D83">
        <w:rPr>
          <w:rFonts w:ascii="Times New Roman" w:hAnsi="Times New Roman" w:cs="Times New Roman"/>
          <w:sz w:val="24"/>
          <w:szCs w:val="24"/>
        </w:rPr>
        <w:t>analysis</w:t>
      </w:r>
    </w:p>
    <w:p w14:paraId="74F16261" w14:textId="77777777" w:rsidR="0076428F" w:rsidRPr="0076428F" w:rsidRDefault="008F6DBD" w:rsidP="0076428F">
      <w:pPr>
        <w:pStyle w:val="ListParagraph"/>
        <w:numPr>
          <w:ilvl w:val="2"/>
          <w:numId w:val="1"/>
        </w:numPr>
        <w:rPr>
          <w:rFonts w:ascii="Times New Roman" w:hAnsi="Times New Roman" w:cs="Times New Roman"/>
          <w:sz w:val="24"/>
          <w:szCs w:val="24"/>
        </w:rPr>
      </w:pPr>
      <w:commentRangeStart w:id="187"/>
      <w:r w:rsidRPr="00762D83">
        <w:rPr>
          <w:rFonts w:ascii="Times New Roman" w:hAnsi="Times New Roman" w:cs="Times New Roman"/>
          <w:sz w:val="24"/>
          <w:szCs w:val="24"/>
        </w:rPr>
        <w:t>Process error dominant source when averaged over the entire time period</w:t>
      </w:r>
      <w:r w:rsidR="006A23B9" w:rsidRPr="00762D83">
        <w:rPr>
          <w:rFonts w:ascii="Times New Roman" w:hAnsi="Times New Roman" w:cs="Times New Roman"/>
          <w:sz w:val="24"/>
          <w:szCs w:val="24"/>
        </w:rPr>
        <w:t xml:space="preserve"> </w:t>
      </w:r>
      <w:commentRangeEnd w:id="187"/>
      <w:r w:rsidR="00D160CB">
        <w:rPr>
          <w:rStyle w:val="CommentReference"/>
        </w:rPr>
        <w:commentReference w:id="187"/>
      </w:r>
    </w:p>
    <w:p w14:paraId="6B581CB2" w14:textId="77777777" w:rsidR="008F6DBD" w:rsidRDefault="00BE0E7B" w:rsidP="008F6D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Uncertainty sources not constant over time series</w:t>
      </w:r>
    </w:p>
    <w:p w14:paraId="2E51CEFA" w14:textId="77777777" w:rsidR="00BE0E7B" w:rsidRDefault="00BE0E7B" w:rsidP="008F6D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 weekly model, during bloom, parameter uncertainty increased dramatically, indicating that parameters were not properly fitted to capture bloom dynamics</w:t>
      </w:r>
    </w:p>
    <w:p w14:paraId="137E1F78" w14:textId="77777777" w:rsidR="0076428F" w:rsidRDefault="0076428F" w:rsidP="008F6DBD">
      <w:pPr>
        <w:pStyle w:val="ListParagraph"/>
        <w:numPr>
          <w:ilvl w:val="2"/>
          <w:numId w:val="1"/>
        </w:numPr>
        <w:rPr>
          <w:rFonts w:ascii="Times New Roman" w:hAnsi="Times New Roman" w:cs="Times New Roman"/>
          <w:b/>
          <w:bCs/>
          <w:sz w:val="24"/>
          <w:szCs w:val="24"/>
        </w:rPr>
      </w:pPr>
      <w:r w:rsidRPr="0076428F">
        <w:rPr>
          <w:rFonts w:ascii="Times New Roman" w:hAnsi="Times New Roman" w:cs="Times New Roman"/>
          <w:b/>
          <w:bCs/>
          <w:sz w:val="24"/>
          <w:szCs w:val="24"/>
        </w:rPr>
        <w:t>Figure 5. Relative proportion of uncertainty over entire time series</w:t>
      </w:r>
    </w:p>
    <w:p w14:paraId="6889FF7B" w14:textId="77777777" w:rsidR="0076428F" w:rsidRDefault="0076428F" w:rsidP="00C10268">
      <w:pPr>
        <w:pStyle w:val="ListParagraph"/>
        <w:numPr>
          <w:ilvl w:val="3"/>
          <w:numId w:val="5"/>
        </w:numPr>
        <w:rPr>
          <w:rFonts w:ascii="Times New Roman" w:hAnsi="Times New Roman" w:cs="Times New Roman"/>
          <w:b/>
          <w:bCs/>
          <w:sz w:val="24"/>
          <w:szCs w:val="24"/>
        </w:rPr>
      </w:pPr>
      <w:r>
        <w:rPr>
          <w:rFonts w:ascii="Times New Roman" w:hAnsi="Times New Roman" w:cs="Times New Roman"/>
          <w:b/>
          <w:bCs/>
          <w:sz w:val="24"/>
          <w:szCs w:val="24"/>
        </w:rPr>
        <w:t>Weekly model</w:t>
      </w:r>
    </w:p>
    <w:p w14:paraId="111AF711" w14:textId="77777777" w:rsidR="0076428F" w:rsidRPr="0076428F" w:rsidRDefault="0076428F" w:rsidP="00C10268">
      <w:pPr>
        <w:pStyle w:val="ListParagraph"/>
        <w:numPr>
          <w:ilvl w:val="3"/>
          <w:numId w:val="5"/>
        </w:numPr>
        <w:rPr>
          <w:rFonts w:ascii="Times New Roman" w:hAnsi="Times New Roman" w:cs="Times New Roman"/>
          <w:b/>
          <w:bCs/>
          <w:sz w:val="24"/>
          <w:szCs w:val="24"/>
        </w:rPr>
      </w:pPr>
      <w:r>
        <w:rPr>
          <w:rFonts w:ascii="Times New Roman" w:hAnsi="Times New Roman" w:cs="Times New Roman"/>
          <w:b/>
          <w:bCs/>
          <w:sz w:val="24"/>
          <w:szCs w:val="24"/>
        </w:rPr>
        <w:t>Daily model</w:t>
      </w:r>
    </w:p>
    <w:p w14:paraId="5284F16F" w14:textId="77777777" w:rsidR="00B06012" w:rsidRPr="00762D83" w:rsidRDefault="00B06012" w:rsidP="00B06012">
      <w:pPr>
        <w:pStyle w:val="ListParagraph"/>
        <w:numPr>
          <w:ilvl w:val="0"/>
          <w:numId w:val="1"/>
        </w:numPr>
        <w:rPr>
          <w:rFonts w:ascii="Times New Roman" w:hAnsi="Times New Roman" w:cs="Times New Roman"/>
          <w:sz w:val="24"/>
          <w:szCs w:val="24"/>
        </w:rPr>
      </w:pPr>
      <w:r w:rsidRPr="00762D83">
        <w:rPr>
          <w:rFonts w:ascii="Times New Roman" w:hAnsi="Times New Roman" w:cs="Times New Roman"/>
          <w:sz w:val="24"/>
          <w:szCs w:val="24"/>
        </w:rPr>
        <w:t>Discussion</w:t>
      </w:r>
    </w:p>
    <w:p w14:paraId="512F1A3F" w14:textId="77777777" w:rsidR="00BE0E7B" w:rsidRDefault="008F6DBD" w:rsidP="00A853B7">
      <w:pPr>
        <w:pStyle w:val="ListParagraph"/>
        <w:numPr>
          <w:ilvl w:val="1"/>
          <w:numId w:val="1"/>
        </w:numPr>
        <w:rPr>
          <w:rFonts w:ascii="Times New Roman" w:hAnsi="Times New Roman" w:cs="Times New Roman"/>
          <w:sz w:val="24"/>
          <w:szCs w:val="24"/>
        </w:rPr>
      </w:pPr>
      <w:bookmarkStart w:id="188" w:name="_GoBack"/>
      <w:r w:rsidRPr="00762D83">
        <w:rPr>
          <w:rFonts w:ascii="Times New Roman" w:hAnsi="Times New Roman" w:cs="Times New Roman"/>
          <w:sz w:val="24"/>
          <w:szCs w:val="24"/>
        </w:rPr>
        <w:t xml:space="preserve">We successfully developed a near-term, iterative forecast of </w:t>
      </w:r>
      <w:proofErr w:type="spellStart"/>
      <w:r w:rsidRPr="00762D83">
        <w:rPr>
          <w:rFonts w:ascii="Times New Roman" w:hAnsi="Times New Roman" w:cs="Times New Roman"/>
          <w:sz w:val="24"/>
          <w:szCs w:val="24"/>
        </w:rPr>
        <w:t>chl</w:t>
      </w:r>
      <w:proofErr w:type="spellEnd"/>
      <w:r w:rsidRPr="00762D83">
        <w:rPr>
          <w:rFonts w:ascii="Times New Roman" w:hAnsi="Times New Roman" w:cs="Times New Roman"/>
          <w:sz w:val="24"/>
          <w:szCs w:val="24"/>
        </w:rPr>
        <w:t xml:space="preserve">-a that produced </w:t>
      </w:r>
      <w:r w:rsidR="00BE0E7B">
        <w:rPr>
          <w:rFonts w:ascii="Times New Roman" w:hAnsi="Times New Roman" w:cs="Times New Roman"/>
          <w:sz w:val="24"/>
          <w:szCs w:val="24"/>
        </w:rPr>
        <w:t xml:space="preserve">both daily and weekly </w:t>
      </w:r>
      <w:r w:rsidRPr="00762D83">
        <w:rPr>
          <w:rFonts w:ascii="Times New Roman" w:hAnsi="Times New Roman" w:cs="Times New Roman"/>
          <w:sz w:val="24"/>
          <w:szCs w:val="24"/>
        </w:rPr>
        <w:t xml:space="preserve">forecasts </w:t>
      </w:r>
      <w:r w:rsidR="00BE0E7B">
        <w:rPr>
          <w:rFonts w:ascii="Times New Roman" w:hAnsi="Times New Roman" w:cs="Times New Roman"/>
          <w:sz w:val="24"/>
          <w:szCs w:val="24"/>
        </w:rPr>
        <w:t>up to 16 days ahead.</w:t>
      </w:r>
    </w:p>
    <w:p w14:paraId="170EC472" w14:textId="5F6D67BF" w:rsidR="00BE0E7B" w:rsidRDefault="00BE0E7B" w:rsidP="00A853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While daily forecasts were not an improvement over a null model over the entire time period, we did find that under </w:t>
      </w:r>
      <w:proofErr w:type="spellStart"/>
      <w:r>
        <w:rPr>
          <w:rFonts w:ascii="Times New Roman" w:hAnsi="Times New Roman" w:cs="Times New Roman"/>
          <w:sz w:val="24"/>
          <w:szCs w:val="24"/>
        </w:rPr>
        <w:t>nonbloom</w:t>
      </w:r>
      <w:proofErr w:type="spellEnd"/>
      <w:r>
        <w:rPr>
          <w:rFonts w:ascii="Times New Roman" w:hAnsi="Times New Roman" w:cs="Times New Roman"/>
          <w:sz w:val="24"/>
          <w:szCs w:val="24"/>
        </w:rPr>
        <w:t xml:space="preserve"> conditions</w:t>
      </w:r>
      <w:r w:rsidR="00F407DC">
        <w:rPr>
          <w:rFonts w:ascii="Times New Roman" w:hAnsi="Times New Roman" w:cs="Times New Roman"/>
          <w:sz w:val="24"/>
          <w:szCs w:val="24"/>
        </w:rPr>
        <w:t xml:space="preserve"> the daily forecasts did slightly better than the null persistence model. Additionally, </w:t>
      </w:r>
      <w:r w:rsidR="001F1858">
        <w:rPr>
          <w:rFonts w:ascii="Times New Roman" w:hAnsi="Times New Roman" w:cs="Times New Roman"/>
          <w:sz w:val="24"/>
          <w:szCs w:val="24"/>
        </w:rPr>
        <w:t xml:space="preserve">the weekly forecasts did substantially better than the null at both 1 and 2-week time horizons under </w:t>
      </w:r>
      <w:proofErr w:type="spellStart"/>
      <w:r w:rsidR="001F1858">
        <w:rPr>
          <w:rFonts w:ascii="Times New Roman" w:hAnsi="Times New Roman" w:cs="Times New Roman"/>
          <w:sz w:val="24"/>
          <w:szCs w:val="24"/>
        </w:rPr>
        <w:t>nonbloom</w:t>
      </w:r>
      <w:proofErr w:type="spellEnd"/>
      <w:r w:rsidR="001F1858">
        <w:rPr>
          <w:rFonts w:ascii="Times New Roman" w:hAnsi="Times New Roman" w:cs="Times New Roman"/>
          <w:sz w:val="24"/>
          <w:szCs w:val="24"/>
        </w:rPr>
        <w:t xml:space="preserve"> conditions. This is not surprising given than the model was calibrated to model weekly patterns which are clearly not well captured by the null model. </w:t>
      </w:r>
    </w:p>
    <w:p w14:paraId="0331E428" w14:textId="2C0A76DF" w:rsidR="00C04B2F" w:rsidRDefault="00C04B2F" w:rsidP="00C04B2F">
      <w:pPr>
        <w:pStyle w:val="ListParagraph"/>
        <w:numPr>
          <w:ilvl w:val="2"/>
          <w:numId w:val="1"/>
        </w:numPr>
        <w:rPr>
          <w:rFonts w:ascii="Times New Roman" w:hAnsi="Times New Roman" w:cs="Times New Roman"/>
          <w:sz w:val="24"/>
          <w:szCs w:val="24"/>
        </w:rPr>
      </w:pPr>
      <w:r>
        <w:t>But the daily model was also calibrated to daily data, right? I’m not sure if I 100% follow this point as currently written</w:t>
      </w:r>
    </w:p>
    <w:p w14:paraId="2C930FEC" w14:textId="58E8E4E6" w:rsidR="001F1858" w:rsidRDefault="001F1858" w:rsidP="00A853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Interestingly, contrary to commonly upheld forecasting </w:t>
      </w:r>
      <w:r w:rsidR="00D160CB">
        <w:rPr>
          <w:rFonts w:ascii="Times New Roman" w:hAnsi="Times New Roman" w:cs="Times New Roman"/>
          <w:sz w:val="24"/>
          <w:szCs w:val="24"/>
        </w:rPr>
        <w:t xml:space="preserve">expectations/paradigms?? Probably not theory yet! </w:t>
      </w:r>
      <w:r>
        <w:rPr>
          <w:rFonts w:ascii="Times New Roman" w:hAnsi="Times New Roman" w:cs="Times New Roman"/>
          <w:sz w:val="24"/>
          <w:szCs w:val="24"/>
        </w:rPr>
        <w:t>(</w:t>
      </w:r>
      <w:proofErr w:type="spellStart"/>
      <w:r>
        <w:rPr>
          <w:rFonts w:ascii="Times New Roman" w:hAnsi="Times New Roman" w:cs="Times New Roman"/>
          <w:sz w:val="24"/>
          <w:szCs w:val="24"/>
        </w:rPr>
        <w:t>Dietze</w:t>
      </w:r>
      <w:proofErr w:type="spellEnd"/>
      <w:r>
        <w:rPr>
          <w:rFonts w:ascii="Times New Roman" w:hAnsi="Times New Roman" w:cs="Times New Roman"/>
          <w:sz w:val="24"/>
          <w:szCs w:val="24"/>
        </w:rPr>
        <w:t xml:space="preserve"> 2017) we found with our weekly model that the forecastability did not decrease with forecast horizon. This pattern holds true especially under </w:t>
      </w:r>
      <w:proofErr w:type="spellStart"/>
      <w:r>
        <w:rPr>
          <w:rFonts w:ascii="Times New Roman" w:hAnsi="Times New Roman" w:cs="Times New Roman"/>
          <w:sz w:val="24"/>
          <w:szCs w:val="24"/>
        </w:rPr>
        <w:t>nonbloom</w:t>
      </w:r>
      <w:proofErr w:type="spellEnd"/>
      <w:r>
        <w:rPr>
          <w:rFonts w:ascii="Times New Roman" w:hAnsi="Times New Roman" w:cs="Times New Roman"/>
          <w:sz w:val="24"/>
          <w:szCs w:val="24"/>
        </w:rPr>
        <w:t xml:space="preserve"> conditions, but is also seen over the entire year period. </w:t>
      </w:r>
    </w:p>
    <w:p w14:paraId="20D6A7A7" w14:textId="77777777" w:rsidR="00D160CB" w:rsidRDefault="00D160CB" w:rsidP="00C04B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Can you interpret this a bit more? What does this mean for forecasting </w:t>
      </w:r>
      <w:proofErr w:type="spellStart"/>
      <w:r>
        <w:rPr>
          <w:rFonts w:ascii="Times New Roman" w:hAnsi="Times New Roman" w:cs="Times New Roman"/>
          <w:sz w:val="24"/>
          <w:szCs w:val="24"/>
        </w:rPr>
        <w:t>phytos</w:t>
      </w:r>
      <w:proofErr w:type="spellEnd"/>
      <w:r>
        <w:rPr>
          <w:rFonts w:ascii="Times New Roman" w:hAnsi="Times New Roman" w:cs="Times New Roman"/>
          <w:sz w:val="24"/>
          <w:szCs w:val="24"/>
        </w:rPr>
        <w:t xml:space="preserve"> in general?</w:t>
      </w:r>
    </w:p>
    <w:p w14:paraId="65EA801E" w14:textId="77777777" w:rsidR="00D160CB" w:rsidRDefault="00D160CB" w:rsidP="002723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think before launching into the uncertainty, there needs to be more discussion here about bloom forecasting vs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forecasting, how the drivers of the daily </w:t>
      </w:r>
      <w:r>
        <w:rPr>
          <w:rFonts w:ascii="Times New Roman" w:hAnsi="Times New Roman" w:cs="Times New Roman"/>
          <w:sz w:val="24"/>
          <w:szCs w:val="24"/>
        </w:rPr>
        <w:lastRenderedPageBreak/>
        <w:t>model vs weekly model varied, and how this shows that phytoplankton respond to different drivers on different time scales, then transition to uncertainty…</w:t>
      </w:r>
    </w:p>
    <w:p w14:paraId="7041DF8E" w14:textId="77777777" w:rsidR="00873C20" w:rsidRPr="00762D83" w:rsidRDefault="00873C20" w:rsidP="00272384">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Our dominant source of uncertainty </w:t>
      </w:r>
      <w:r w:rsidR="00D160CB">
        <w:rPr>
          <w:rFonts w:ascii="Times New Roman" w:hAnsi="Times New Roman" w:cs="Times New Roman"/>
          <w:sz w:val="24"/>
          <w:szCs w:val="24"/>
        </w:rPr>
        <w:t xml:space="preserve">averaged over time </w:t>
      </w:r>
      <w:r w:rsidRPr="00762D83">
        <w:rPr>
          <w:rFonts w:ascii="Times New Roman" w:hAnsi="Times New Roman" w:cs="Times New Roman"/>
          <w:sz w:val="24"/>
          <w:szCs w:val="24"/>
        </w:rPr>
        <w:t>was process error</w:t>
      </w:r>
      <w:r w:rsidR="008F6DBD" w:rsidRPr="00762D83">
        <w:rPr>
          <w:rFonts w:ascii="Times New Roman" w:hAnsi="Times New Roman" w:cs="Times New Roman"/>
          <w:sz w:val="24"/>
          <w:szCs w:val="24"/>
        </w:rPr>
        <w:t xml:space="preserve">, indicating that our model was missing key processes that control dynamics in phytoplankton abundance. </w:t>
      </w:r>
      <w:r w:rsidR="00BE0E7B">
        <w:rPr>
          <w:rFonts w:ascii="Times New Roman" w:hAnsi="Times New Roman" w:cs="Times New Roman"/>
          <w:sz w:val="24"/>
          <w:szCs w:val="24"/>
        </w:rPr>
        <w:t>This is not surprising given that due to the data latency constraints of a forecasting system, we were limited to driver variables which were also forecastable (i.e., nutrients or predator abundance are not reasonable covariates in a forecasting framework)</w:t>
      </w:r>
    </w:p>
    <w:p w14:paraId="2A2A3091" w14:textId="77777777" w:rsidR="00BE0E7B" w:rsidRDefault="00873C20" w:rsidP="00272384">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 xml:space="preserve">Relative contributions of uncertainty were not static throughout the year. </w:t>
      </w:r>
    </w:p>
    <w:p w14:paraId="2F95E665" w14:textId="77777777" w:rsidR="00BE0E7B" w:rsidRDefault="00873C20" w:rsidP="00BE0E7B">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 xml:space="preserve">Driver uncertainty, particularly </w:t>
      </w:r>
      <w:r w:rsidR="00DA552B" w:rsidRPr="00762D83">
        <w:rPr>
          <w:rFonts w:ascii="Times New Roman" w:hAnsi="Times New Roman" w:cs="Times New Roman"/>
          <w:sz w:val="24"/>
          <w:szCs w:val="24"/>
        </w:rPr>
        <w:t xml:space="preserve">discharge driver uncertainty, increased in relative importance at various time throughout the year, especially during periods of high precipitation (e.g., fall hurricane season and spring rainfall). </w:t>
      </w:r>
    </w:p>
    <w:p w14:paraId="24B4819E" w14:textId="77777777" w:rsidR="00BE0E7B" w:rsidRDefault="00BE0E7B" w:rsidP="00BE0E7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Must have confidence in forecasts of covariates</w:t>
      </w:r>
    </w:p>
    <w:p w14:paraId="3BDD4478" w14:textId="77777777" w:rsidR="00873C20" w:rsidRDefault="00BE0E7B" w:rsidP="00BE0E7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Further, parameter uncertainty increased dramatically during the bloom in weekly forecasts. </w:t>
      </w:r>
    </w:p>
    <w:p w14:paraId="329880AB" w14:textId="77777777" w:rsidR="00D160CB" w:rsidRPr="00762D83" w:rsidRDefault="00D160CB" w:rsidP="00BE0E7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you do a comparison to other forecasting analyses that partitioned uncertainty? I think that most find driver data &amp; process error dominate, so the parameter uncertainty finding here is SUPER cool!!</w:t>
      </w:r>
    </w:p>
    <w:p w14:paraId="1F8CE821" w14:textId="5C5F86B4" w:rsidR="00DA552B" w:rsidRPr="00762D83" w:rsidRDefault="00A853B7" w:rsidP="00661965">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Model I m</w:t>
      </w:r>
      <w:r w:rsidR="00DA552B" w:rsidRPr="00762D83">
        <w:rPr>
          <w:rFonts w:ascii="Times New Roman" w:hAnsi="Times New Roman" w:cs="Times New Roman"/>
          <w:sz w:val="24"/>
          <w:szCs w:val="24"/>
        </w:rPr>
        <w:t>issed large bloom events in 2019</w:t>
      </w:r>
      <w:r w:rsidR="00C04B2F">
        <w:rPr>
          <w:rFonts w:ascii="Times New Roman" w:hAnsi="Times New Roman" w:cs="Times New Roman"/>
          <w:sz w:val="24"/>
          <w:szCs w:val="24"/>
        </w:rPr>
        <w:t>, put this before the uncertainty section</w:t>
      </w:r>
    </w:p>
    <w:p w14:paraId="7BB202D1" w14:textId="77777777" w:rsidR="00661965" w:rsidRPr="00BE0E7B" w:rsidRDefault="00661965" w:rsidP="00661965">
      <w:pPr>
        <w:pStyle w:val="ListParagraph"/>
        <w:numPr>
          <w:ilvl w:val="2"/>
          <w:numId w:val="1"/>
        </w:numPr>
        <w:rPr>
          <w:rFonts w:ascii="Times New Roman" w:hAnsi="Times New Roman" w:cs="Times New Roman"/>
          <w:sz w:val="24"/>
          <w:szCs w:val="24"/>
        </w:rPr>
      </w:pPr>
      <w:r w:rsidRPr="00BE0E7B">
        <w:rPr>
          <w:rFonts w:ascii="Times New Roman" w:hAnsi="Times New Roman" w:cs="Times New Roman"/>
          <w:sz w:val="24"/>
          <w:szCs w:val="24"/>
        </w:rPr>
        <w:t xml:space="preserve">Do some analysis </w:t>
      </w:r>
      <w:proofErr w:type="gramStart"/>
      <w:r w:rsidRPr="00BE0E7B">
        <w:rPr>
          <w:rFonts w:ascii="Times New Roman" w:hAnsi="Times New Roman" w:cs="Times New Roman"/>
          <w:sz w:val="24"/>
          <w:szCs w:val="24"/>
        </w:rPr>
        <w:t>similar to</w:t>
      </w:r>
      <w:proofErr w:type="gramEnd"/>
      <w:r w:rsidRPr="00BE0E7B">
        <w:rPr>
          <w:rFonts w:ascii="Times New Roman" w:hAnsi="Times New Roman" w:cs="Times New Roman"/>
          <w:sz w:val="24"/>
          <w:szCs w:val="24"/>
        </w:rPr>
        <w:t xml:space="preserve"> the % likelihood of turnover to analyze how far ahead the model needed to recognize the bloom (because it eventually recognizes high concentrations or something about how long it took to get back into the CI of the forecast</w:t>
      </w:r>
    </w:p>
    <w:p w14:paraId="7722FB0B" w14:textId="77777777" w:rsidR="00DA552B" w:rsidRPr="00762D83" w:rsidRDefault="00DA552B" w:rsidP="00661965">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Not uncharacteristic of AR models</w:t>
      </w:r>
    </w:p>
    <w:p w14:paraId="1405BD39" w14:textId="77777777" w:rsidR="00090465" w:rsidRPr="00762D83" w:rsidRDefault="00090465" w:rsidP="00090465">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Copper sulfate events</w:t>
      </w:r>
    </w:p>
    <w:p w14:paraId="3B3900A9" w14:textId="77777777" w:rsidR="00090465" w:rsidRPr="00762D83" w:rsidRDefault="003B470B" w:rsidP="000904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model was unable to immediately anticipate this event, but does readjust after a short period of time. </w:t>
      </w:r>
    </w:p>
    <w:p w14:paraId="14DB1BC7" w14:textId="77777777" w:rsidR="00A853B7" w:rsidRPr="00762D83" w:rsidRDefault="00661965" w:rsidP="00661965">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Discussion of</w:t>
      </w:r>
      <w:r w:rsidR="00A853B7" w:rsidRPr="00762D83">
        <w:rPr>
          <w:rFonts w:ascii="Times New Roman" w:hAnsi="Times New Roman" w:cs="Times New Roman"/>
          <w:sz w:val="24"/>
          <w:szCs w:val="24"/>
        </w:rPr>
        <w:t xml:space="preserve"> </w:t>
      </w:r>
      <w:r w:rsidRPr="00762D83">
        <w:rPr>
          <w:rFonts w:ascii="Times New Roman" w:hAnsi="Times New Roman" w:cs="Times New Roman"/>
          <w:sz w:val="24"/>
          <w:szCs w:val="24"/>
        </w:rPr>
        <w:t>utility</w:t>
      </w:r>
      <w:r w:rsidR="00A853B7" w:rsidRPr="00762D83">
        <w:rPr>
          <w:rFonts w:ascii="Times New Roman" w:hAnsi="Times New Roman" w:cs="Times New Roman"/>
          <w:sz w:val="24"/>
          <w:szCs w:val="24"/>
        </w:rPr>
        <w:t xml:space="preserve"> of </w:t>
      </w:r>
      <w:r w:rsidRPr="00762D83">
        <w:rPr>
          <w:rFonts w:ascii="Times New Roman" w:hAnsi="Times New Roman" w:cs="Times New Roman"/>
          <w:sz w:val="24"/>
          <w:szCs w:val="24"/>
        </w:rPr>
        <w:t xml:space="preserve">developing </w:t>
      </w:r>
      <w:r w:rsidR="00A853B7" w:rsidRPr="00762D83">
        <w:rPr>
          <w:rFonts w:ascii="Times New Roman" w:hAnsi="Times New Roman" w:cs="Times New Roman"/>
          <w:sz w:val="24"/>
          <w:szCs w:val="24"/>
        </w:rPr>
        <w:t>other types of models</w:t>
      </w:r>
    </w:p>
    <w:p w14:paraId="34C5669A" w14:textId="77777777" w:rsidR="00661965" w:rsidRPr="00762D83" w:rsidRDefault="00661965" w:rsidP="00661965">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Other empirical models (GAM, ANN, process-based, etc.)</w:t>
      </w:r>
    </w:p>
    <w:p w14:paraId="13FDFC76" w14:textId="77777777" w:rsidR="00661965" w:rsidRDefault="00661965" w:rsidP="00661965">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Modeling averaging/ensembles</w:t>
      </w:r>
    </w:p>
    <w:p w14:paraId="11CAFE88" w14:textId="77777777" w:rsidR="00090465" w:rsidRPr="00762D83" w:rsidRDefault="00090465" w:rsidP="006619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Would process-based approaches do better at predicting blooms?</w:t>
      </w:r>
    </w:p>
    <w:p w14:paraId="33935BB5" w14:textId="77777777" w:rsidR="00DA552B" w:rsidRPr="00762D83" w:rsidRDefault="00A853B7" w:rsidP="00A853B7">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Applications/uses of HABs forecasts</w:t>
      </w:r>
    </w:p>
    <w:p w14:paraId="3732005A" w14:textId="77777777" w:rsidR="00A853B7" w:rsidRPr="00762D83" w:rsidRDefault="00A853B7" w:rsidP="00A853B7">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What is a useful forecast</w:t>
      </w:r>
      <w:r w:rsidR="00D160CB">
        <w:rPr>
          <w:rFonts w:ascii="Times New Roman" w:hAnsi="Times New Roman" w:cs="Times New Roman"/>
          <w:sz w:val="24"/>
          <w:szCs w:val="24"/>
        </w:rPr>
        <w:t xml:space="preserve"> for managers</w:t>
      </w:r>
      <w:r w:rsidRPr="00762D83">
        <w:rPr>
          <w:rFonts w:ascii="Times New Roman" w:hAnsi="Times New Roman" w:cs="Times New Roman"/>
          <w:sz w:val="24"/>
          <w:szCs w:val="24"/>
        </w:rPr>
        <w:t>?</w:t>
      </w:r>
    </w:p>
    <w:p w14:paraId="14444F1F" w14:textId="77777777" w:rsidR="00A853B7" w:rsidRPr="00762D83" w:rsidRDefault="00A853B7" w:rsidP="00A853B7">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What time step</w:t>
      </w:r>
    </w:p>
    <w:p w14:paraId="1B9C043F" w14:textId="77777777" w:rsidR="009D3A9A" w:rsidRPr="00762D83" w:rsidRDefault="009D3A9A" w:rsidP="00090465">
      <w:pPr>
        <w:pStyle w:val="ListParagraph"/>
        <w:numPr>
          <w:ilvl w:val="4"/>
          <w:numId w:val="1"/>
        </w:numPr>
        <w:rPr>
          <w:rFonts w:ascii="Times New Roman" w:hAnsi="Times New Roman" w:cs="Times New Roman"/>
          <w:sz w:val="24"/>
          <w:szCs w:val="24"/>
        </w:rPr>
      </w:pPr>
      <w:r w:rsidRPr="00762D83">
        <w:rPr>
          <w:rFonts w:ascii="Times New Roman" w:hAnsi="Times New Roman" w:cs="Times New Roman"/>
          <w:sz w:val="24"/>
          <w:szCs w:val="24"/>
        </w:rPr>
        <w:t xml:space="preserve">Why are weekly </w:t>
      </w:r>
      <w:proofErr w:type="spellStart"/>
      <w:r w:rsidRPr="00762D83">
        <w:rPr>
          <w:rFonts w:ascii="Times New Roman" w:hAnsi="Times New Roman" w:cs="Times New Roman"/>
          <w:sz w:val="24"/>
          <w:szCs w:val="24"/>
        </w:rPr>
        <w:t>chl</w:t>
      </w:r>
      <w:proofErr w:type="spellEnd"/>
      <w:r w:rsidRPr="00762D83">
        <w:rPr>
          <w:rFonts w:ascii="Times New Roman" w:hAnsi="Times New Roman" w:cs="Times New Roman"/>
          <w:sz w:val="24"/>
          <w:szCs w:val="24"/>
        </w:rPr>
        <w:t xml:space="preserve"> forecasts still useful?</w:t>
      </w:r>
    </w:p>
    <w:p w14:paraId="4B5BB044" w14:textId="77777777" w:rsidR="00A853B7" w:rsidRPr="00762D83" w:rsidRDefault="00A853B7" w:rsidP="00A853B7">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What level of accuracy</w:t>
      </w:r>
      <w:r w:rsidR="00661965" w:rsidRPr="00762D83">
        <w:rPr>
          <w:rFonts w:ascii="Times New Roman" w:hAnsi="Times New Roman" w:cs="Times New Roman"/>
          <w:sz w:val="24"/>
          <w:szCs w:val="24"/>
        </w:rPr>
        <w:t xml:space="preserve"> (# of ug/L?)</w:t>
      </w:r>
      <w:r w:rsidR="00090465">
        <w:rPr>
          <w:rFonts w:ascii="Times New Roman" w:hAnsi="Times New Roman" w:cs="Times New Roman"/>
          <w:sz w:val="24"/>
          <w:szCs w:val="24"/>
        </w:rPr>
        <w:t xml:space="preserve"> is needed for management?</w:t>
      </w:r>
    </w:p>
    <w:p w14:paraId="1785F034" w14:textId="77777777" w:rsidR="00A853B7" w:rsidRPr="00762D83" w:rsidRDefault="00A853B7" w:rsidP="00A853B7">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What level of uncertainty</w:t>
      </w:r>
    </w:p>
    <w:p w14:paraId="085CCA05" w14:textId="77777777" w:rsidR="00A853B7" w:rsidRDefault="00A853B7" w:rsidP="00A853B7">
      <w:pPr>
        <w:pStyle w:val="ListParagraph"/>
        <w:numPr>
          <w:ilvl w:val="3"/>
          <w:numId w:val="1"/>
        </w:numPr>
        <w:rPr>
          <w:rFonts w:ascii="Times New Roman" w:hAnsi="Times New Roman" w:cs="Times New Roman"/>
          <w:sz w:val="24"/>
          <w:szCs w:val="24"/>
        </w:rPr>
      </w:pPr>
      <w:r w:rsidRPr="00762D83">
        <w:rPr>
          <w:rFonts w:ascii="Times New Roman" w:hAnsi="Times New Roman" w:cs="Times New Roman"/>
          <w:sz w:val="24"/>
          <w:szCs w:val="24"/>
        </w:rPr>
        <w:t>How to deliver information to stakeholder</w:t>
      </w:r>
    </w:p>
    <w:p w14:paraId="6ABECE19" w14:textId="77777777" w:rsidR="00090465" w:rsidRPr="00762D83" w:rsidRDefault="00090465" w:rsidP="0009046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Uncertainty visualization</w:t>
      </w:r>
    </w:p>
    <w:p w14:paraId="34F57C56" w14:textId="77777777" w:rsidR="00A853B7" w:rsidRPr="00762D83" w:rsidRDefault="00A853B7" w:rsidP="00A853B7">
      <w:pPr>
        <w:pStyle w:val="ListParagraph"/>
        <w:numPr>
          <w:ilvl w:val="1"/>
          <w:numId w:val="1"/>
        </w:numPr>
        <w:rPr>
          <w:rFonts w:ascii="Times New Roman" w:hAnsi="Times New Roman" w:cs="Times New Roman"/>
          <w:sz w:val="24"/>
          <w:szCs w:val="24"/>
        </w:rPr>
      </w:pPr>
      <w:r w:rsidRPr="00762D83">
        <w:rPr>
          <w:rFonts w:ascii="Times New Roman" w:hAnsi="Times New Roman" w:cs="Times New Roman"/>
          <w:sz w:val="24"/>
          <w:szCs w:val="24"/>
        </w:rPr>
        <w:t>Scaling AR forecasts to other water bodies</w:t>
      </w:r>
    </w:p>
    <w:p w14:paraId="48AFAE42" w14:textId="77777777" w:rsidR="00A853B7" w:rsidRPr="00762D83" w:rsidRDefault="00A853B7" w:rsidP="00A853B7">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t>GLEON</w:t>
      </w:r>
    </w:p>
    <w:p w14:paraId="16BCEA9A" w14:textId="77777777" w:rsidR="00A853B7" w:rsidRPr="00762D83" w:rsidRDefault="00A853B7" w:rsidP="00A853B7">
      <w:pPr>
        <w:pStyle w:val="ListParagraph"/>
        <w:numPr>
          <w:ilvl w:val="2"/>
          <w:numId w:val="1"/>
        </w:numPr>
        <w:rPr>
          <w:rFonts w:ascii="Times New Roman" w:hAnsi="Times New Roman" w:cs="Times New Roman"/>
          <w:sz w:val="24"/>
          <w:szCs w:val="24"/>
        </w:rPr>
      </w:pPr>
      <w:r w:rsidRPr="00762D83">
        <w:rPr>
          <w:rFonts w:ascii="Times New Roman" w:hAnsi="Times New Roman" w:cs="Times New Roman"/>
          <w:sz w:val="24"/>
          <w:szCs w:val="24"/>
        </w:rPr>
        <w:lastRenderedPageBreak/>
        <w:t>Using simplistic AR models helps move us toward implementation of forecasts in a diverse set of lakes and reservoirs</w:t>
      </w:r>
    </w:p>
    <w:bookmarkEnd w:id="188"/>
    <w:p w14:paraId="6880DA81" w14:textId="77777777" w:rsidR="00F27E05" w:rsidRDefault="00F27E05" w:rsidP="0076428F">
      <w:pPr>
        <w:rPr>
          <w:ins w:id="189" w:author="Cayelan C. Carey" w:date="2020-02-25T10:52:00Z"/>
          <w:rFonts w:ascii="Times New Roman" w:hAnsi="Times New Roman" w:cs="Times New Roman"/>
          <w:sz w:val="24"/>
          <w:szCs w:val="24"/>
        </w:rPr>
      </w:pPr>
      <w:r w:rsidRPr="00762D83">
        <w:rPr>
          <w:rFonts w:ascii="Times New Roman" w:hAnsi="Times New Roman" w:cs="Times New Roman"/>
          <w:sz w:val="24"/>
          <w:szCs w:val="24"/>
        </w:rPr>
        <w:t>Figure and table list</w:t>
      </w:r>
    </w:p>
    <w:p w14:paraId="324B686C" w14:textId="77777777" w:rsidR="00EE307C" w:rsidRPr="00762D83" w:rsidRDefault="00EE307C" w:rsidP="0076428F">
      <w:pPr>
        <w:rPr>
          <w:rFonts w:ascii="Times New Roman" w:hAnsi="Times New Roman" w:cs="Times New Roman"/>
          <w:sz w:val="24"/>
          <w:szCs w:val="24"/>
          <w:rPrChange w:id="190" w:author="Whitney Woelmer" w:date="2019-09-10T13:48:00Z">
            <w:rPr/>
          </w:rPrChange>
        </w:rPr>
      </w:pPr>
      <w:ins w:id="191" w:author="Cayelan C. Carey" w:date="2020-02-25T10:52:00Z">
        <w:r>
          <w:rPr>
            <w:rFonts w:ascii="Times New Roman" w:hAnsi="Times New Roman" w:cs="Times New Roman"/>
            <w:sz w:val="24"/>
            <w:szCs w:val="24"/>
          </w:rPr>
          <w:t xml:space="preserve">Start to think about an authorship contribution statement? We can talk </w:t>
        </w:r>
      </w:ins>
      <w:ins w:id="192" w:author="Cayelan C. Carey" w:date="2020-02-25T10:53:00Z">
        <w:r>
          <w:rPr>
            <w:rFonts w:ascii="Times New Roman" w:hAnsi="Times New Roman" w:cs="Times New Roman"/>
            <w:sz w:val="24"/>
            <w:szCs w:val="24"/>
          </w:rPr>
          <w:t>through</w:t>
        </w:r>
      </w:ins>
      <w:ins w:id="193" w:author="Cayelan C. Carey" w:date="2020-02-25T10:52:00Z">
        <w:r>
          <w:rPr>
            <w:rFonts w:ascii="Times New Roman" w:hAnsi="Times New Roman" w:cs="Times New Roman"/>
            <w:sz w:val="24"/>
            <w:szCs w:val="24"/>
          </w:rPr>
          <w:t xml:space="preserve"> this too</w:t>
        </w:r>
      </w:ins>
    </w:p>
    <w:sectPr w:rsidR="00EE307C" w:rsidRPr="00762D83">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hitney Woelmer" w:date="2020-02-19T11:26:00Z" w:initials="WW">
    <w:p w14:paraId="11F1BDBF" w14:textId="77777777" w:rsidR="009C2279" w:rsidRDefault="009C2279">
      <w:pPr>
        <w:pStyle w:val="CommentText"/>
      </w:pPr>
      <w:r>
        <w:rPr>
          <w:rStyle w:val="CommentReference"/>
        </w:rPr>
        <w:annotationRef/>
      </w:r>
      <w:r>
        <w:t>Left the original title from back in September, plus a new suggestion</w:t>
      </w:r>
    </w:p>
  </w:comment>
  <w:comment w:id="1" w:author="Cayelan C. Carey" w:date="2020-02-25T09:06:00Z" w:initials="CCC">
    <w:p w14:paraId="0208F8F2" w14:textId="77777777" w:rsidR="00803369" w:rsidRDefault="00803369">
      <w:pPr>
        <w:pStyle w:val="CommentText"/>
      </w:pPr>
      <w:r>
        <w:rPr>
          <w:rStyle w:val="CommentReference"/>
        </w:rPr>
        <w:annotationRef/>
      </w:r>
      <w:r>
        <w:t>I like this one a lot better! The “informed” is a bit nebulous so am wondering if we could use a different verb?</w:t>
      </w:r>
    </w:p>
  </w:comment>
  <w:comment w:id="6" w:author="Cayelan C. Carey" w:date="2020-02-25T09:14:00Z" w:initials="CCC">
    <w:p w14:paraId="2D430401" w14:textId="77777777" w:rsidR="00803369" w:rsidRDefault="00803369">
      <w:pPr>
        <w:pStyle w:val="CommentText"/>
      </w:pPr>
      <w:r>
        <w:rPr>
          <w:rStyle w:val="CommentReference"/>
        </w:rPr>
        <w:annotationRef/>
      </w:r>
      <w:r>
        <w:t>I think that this is an important point to make here- the variability is increasing, hence the need for forecasts to help anticipate changes (</w:t>
      </w:r>
      <w:proofErr w:type="spellStart"/>
      <w:r>
        <w:t>bc</w:t>
      </w:r>
      <w:proofErr w:type="spellEnd"/>
      <w:r>
        <w:t xml:space="preserve"> you can’t rely on historical averages any more) </w:t>
      </w:r>
    </w:p>
  </w:comment>
  <w:comment w:id="9" w:author="Cayelan C. Carey" w:date="2020-02-25T09:21:00Z" w:initials="CCC">
    <w:p w14:paraId="7EFD54A8" w14:textId="77777777" w:rsidR="00803369" w:rsidRDefault="00803369">
      <w:pPr>
        <w:pStyle w:val="CommentText"/>
      </w:pPr>
      <w:r>
        <w:rPr>
          <w:rStyle w:val="CommentReference"/>
        </w:rPr>
        <w:annotationRef/>
      </w:r>
      <w:r>
        <w:t xml:space="preserve">Given that the blooms are likely </w:t>
      </w:r>
      <w:proofErr w:type="spellStart"/>
      <w:r>
        <w:t>cyano</w:t>
      </w:r>
      <w:proofErr w:type="spellEnd"/>
      <w:r>
        <w:t xml:space="preserve">, </w:t>
      </w:r>
      <w:r w:rsidR="001465ED">
        <w:t>phytoplankton would be the more appropriate term (algae = eukaryotes)</w:t>
      </w:r>
    </w:p>
  </w:comment>
  <w:comment w:id="10" w:author="Cayelan C. Carey" w:date="2020-02-25T09:20:00Z" w:initials="CCC">
    <w:p w14:paraId="57A5AE03" w14:textId="77777777" w:rsidR="00803369" w:rsidRDefault="00803369">
      <w:pPr>
        <w:pStyle w:val="CommentText"/>
      </w:pPr>
      <w:r>
        <w:rPr>
          <w:rStyle w:val="CommentReference"/>
        </w:rPr>
        <w:annotationRef/>
      </w:r>
      <w:r>
        <w:t>I think that this is my biggest picture comment- given how the terms fast and slow variables are used in the literature and understood by most ecologists, they would group both of your time scales as “fast”</w:t>
      </w:r>
      <w:r w:rsidR="001465ED">
        <w:t>; generally only variables operating on decadal time scales or longer are considered slow.</w:t>
      </w:r>
    </w:p>
    <w:p w14:paraId="0A118209" w14:textId="77777777" w:rsidR="001465ED" w:rsidRDefault="001465ED">
      <w:pPr>
        <w:pStyle w:val="CommentText"/>
      </w:pPr>
    </w:p>
    <w:p w14:paraId="5CB637AF" w14:textId="77777777" w:rsidR="001465ED" w:rsidRDefault="001465ED">
      <w:pPr>
        <w:pStyle w:val="CommentText"/>
      </w:pPr>
      <w:r>
        <w:t>I don’t think that it would take too much tweaking to tone this down, which I started to do here</w:t>
      </w:r>
    </w:p>
  </w:comment>
  <w:comment w:id="34" w:author="Cayelan C. Carey" w:date="2020-02-25T09:24:00Z" w:initials="CCC">
    <w:p w14:paraId="5583190D" w14:textId="77777777" w:rsidR="001465ED" w:rsidRDefault="001465ED">
      <w:pPr>
        <w:pStyle w:val="CommentText"/>
      </w:pPr>
      <w:r>
        <w:rPr>
          <w:rStyle w:val="CommentReference"/>
        </w:rPr>
        <w:annotationRef/>
      </w:r>
      <w:r>
        <w:t xml:space="preserve">Nicole found lots of great refs on how median vs max </w:t>
      </w:r>
      <w:proofErr w:type="spellStart"/>
      <w:r>
        <w:t>chla</w:t>
      </w:r>
      <w:proofErr w:type="spellEnd"/>
      <w:r>
        <w:t xml:space="preserve"> respond to different drivers- I would ask her for a copy of her ch1</w:t>
      </w:r>
    </w:p>
  </w:comment>
  <w:comment w:id="53" w:author="Cayelan C. Carey" w:date="2020-02-25T09:30:00Z" w:initials="CCC">
    <w:p w14:paraId="2164F7D1" w14:textId="77777777" w:rsidR="00DC71C2" w:rsidRDefault="00DC71C2">
      <w:pPr>
        <w:pStyle w:val="CommentText"/>
      </w:pPr>
      <w:r>
        <w:rPr>
          <w:rStyle w:val="CommentReference"/>
        </w:rPr>
        <w:annotationRef/>
      </w:r>
      <w:r>
        <w:t xml:space="preserve">Yes- check out all of Anna </w:t>
      </w:r>
      <w:proofErr w:type="spellStart"/>
      <w:r>
        <w:t>Rigosi’s</w:t>
      </w:r>
      <w:proofErr w:type="spellEnd"/>
      <w:r>
        <w:t xml:space="preserve"> PhD papers with Francisco Rueda, as well as Kevin Flynn’s papers on challenges of phytoplankton modeling… other good authors include Wolf </w:t>
      </w:r>
      <w:proofErr w:type="spellStart"/>
      <w:r>
        <w:t>Mooji</w:t>
      </w:r>
      <w:proofErr w:type="spellEnd"/>
      <w:r>
        <w:t xml:space="preserve"> and Marieke </w:t>
      </w:r>
      <w:proofErr w:type="spellStart"/>
      <w:r>
        <w:t>Frassl</w:t>
      </w:r>
      <w:proofErr w:type="spellEnd"/>
    </w:p>
  </w:comment>
  <w:comment w:id="54" w:author="Cayelan C. Carey" w:date="2020-02-25T09:31:00Z" w:initials="CCC">
    <w:p w14:paraId="3983DC93" w14:textId="77777777" w:rsidR="00DC71C2" w:rsidRDefault="00DC71C2">
      <w:pPr>
        <w:pStyle w:val="CommentText"/>
      </w:pPr>
      <w:r>
        <w:rPr>
          <w:rStyle w:val="CommentReference"/>
        </w:rPr>
        <w:annotationRef/>
      </w:r>
      <w:r>
        <w:t>Here, I think that the motivation needs to be expanded to discuss how the variability in phytoplankton on both time scales (days to weeks/months) is changing, hence the need for anticipation</w:t>
      </w:r>
    </w:p>
  </w:comment>
  <w:comment w:id="64" w:author="Cayelan C. Carey" w:date="2020-02-25T09:36:00Z" w:initials="CCC">
    <w:p w14:paraId="12B1D077" w14:textId="77777777" w:rsidR="00335B31" w:rsidRDefault="00335B31">
      <w:pPr>
        <w:pStyle w:val="CommentText"/>
      </w:pPr>
      <w:r>
        <w:rPr>
          <w:rStyle w:val="CommentReference"/>
        </w:rPr>
        <w:annotationRef/>
      </w:r>
      <w:r>
        <w:t>Go to the “conceptual/synthesis” bibliography for class- there are some great refs there for citing the power &amp; potential of EF for ecology</w:t>
      </w:r>
    </w:p>
  </w:comment>
  <w:comment w:id="65" w:author="Cayelan C. Carey" w:date="2020-02-25T09:37:00Z" w:initials="CCC">
    <w:p w14:paraId="4A972FA2" w14:textId="77777777" w:rsidR="00335B31" w:rsidRDefault="00335B31">
      <w:pPr>
        <w:pStyle w:val="CommentText"/>
      </w:pPr>
      <w:r>
        <w:rPr>
          <w:rStyle w:val="CommentReference"/>
        </w:rPr>
        <w:annotationRef/>
      </w:r>
      <w:r>
        <w:t>Fingers crossed!</w:t>
      </w:r>
    </w:p>
  </w:comment>
  <w:comment w:id="67" w:author="Cayelan C. Carey" w:date="2020-02-25T09:49:00Z" w:initials="CCC">
    <w:p w14:paraId="250B41DB" w14:textId="77777777" w:rsidR="00747772" w:rsidRDefault="00747772">
      <w:pPr>
        <w:pStyle w:val="CommentText"/>
      </w:pPr>
      <w:r>
        <w:rPr>
          <w:rStyle w:val="CommentReference"/>
        </w:rPr>
        <w:annotationRef/>
      </w:r>
      <w:r>
        <w:t>Do a lit review to make sure this is true!!</w:t>
      </w:r>
    </w:p>
  </w:comment>
  <w:comment w:id="84" w:author="Cayelan C. Carey" w:date="2020-02-25T09:41:00Z" w:initials="CCC">
    <w:p w14:paraId="3BEA2688" w14:textId="77777777" w:rsidR="00747772" w:rsidRDefault="00747772">
      <w:pPr>
        <w:pStyle w:val="CommentText"/>
      </w:pPr>
      <w:r>
        <w:rPr>
          <w:rStyle w:val="CommentReference"/>
        </w:rPr>
        <w:annotationRef/>
      </w:r>
      <w:r>
        <w:t>Maybe less on methods but more on the time step at which these other papers are generating their forecasts- i.e., are they mostly working on the daily step? (my guess). If so, then I would make this into its own paragraph to emphasize the need for BOTH time scales (daily/weekly)</w:t>
      </w:r>
    </w:p>
  </w:comment>
  <w:comment w:id="89" w:author="Cayelan C. Carey" w:date="2020-02-25T09:51:00Z" w:initials="CCC">
    <w:p w14:paraId="20D4FD2F" w14:textId="77777777" w:rsidR="00BF087D" w:rsidRDefault="00BF087D">
      <w:pPr>
        <w:pStyle w:val="CommentText"/>
      </w:pPr>
      <w:r>
        <w:rPr>
          <w:rStyle w:val="CommentReference"/>
        </w:rPr>
        <w:annotationRef/>
      </w:r>
      <w:r>
        <w:t>Maybe keep this for later because you’ll need to explain what a null model is and I don't think that you want to do that here</w:t>
      </w:r>
    </w:p>
  </w:comment>
  <w:comment w:id="107" w:author="Cayelan C. Carey" w:date="2020-02-25T10:33:00Z" w:initials="CCC">
    <w:p w14:paraId="2601BC62" w14:textId="77777777" w:rsidR="00CD4B02" w:rsidRDefault="00CD4B02">
      <w:pPr>
        <w:pStyle w:val="CommentText"/>
      </w:pPr>
      <w:r>
        <w:rPr>
          <w:rStyle w:val="CommentReference"/>
        </w:rPr>
        <w:annotationRef/>
      </w:r>
      <w:r>
        <w:t xml:space="preserve">I think that given that you’re doing comparisons of blooms after the bloom happened (thus dividing them into bloom vs non-bloom periods), </w:t>
      </w:r>
      <w:r w:rsidR="003F08C6">
        <w:t>they should be hindcasts- can you define this here for non-specialists?</w:t>
      </w:r>
    </w:p>
  </w:comment>
  <w:comment w:id="112" w:author="Cayelan C. Carey" w:date="2020-02-25T10:19:00Z" w:initials="CCC">
    <w:p w14:paraId="2BA4B9F2" w14:textId="77777777" w:rsidR="00C64D9D" w:rsidRDefault="00C64D9D">
      <w:pPr>
        <w:pStyle w:val="CommentText"/>
      </w:pPr>
      <w:r>
        <w:rPr>
          <w:rStyle w:val="CommentReference"/>
        </w:rPr>
        <w:annotationRef/>
      </w:r>
      <w:r>
        <w:t>I think that all 5 of the Qs are still here, but this writing is more concise to have in 2 Qs</w:t>
      </w:r>
    </w:p>
  </w:comment>
  <w:comment w:id="134" w:author="Whitney Woelmer" w:date="2020-02-19T13:45:00Z" w:initials="WW">
    <w:p w14:paraId="697E312F" w14:textId="77777777" w:rsidR="00366C9D" w:rsidRDefault="00366C9D">
      <w:pPr>
        <w:pStyle w:val="CommentText"/>
      </w:pPr>
      <w:r>
        <w:rPr>
          <w:rStyle w:val="CommentReference"/>
        </w:rPr>
        <w:annotationRef/>
      </w:r>
      <w:r>
        <w:t>Pending uncertainty analysis of daily forecasts!</w:t>
      </w:r>
    </w:p>
  </w:comment>
  <w:comment w:id="136" w:author="Whitney Woelmer" w:date="2020-02-19T13:00:00Z" w:initials="WW">
    <w:p w14:paraId="2931C1BA" w14:textId="77777777" w:rsidR="008D7785" w:rsidRDefault="008D7785">
      <w:pPr>
        <w:pStyle w:val="CommentText"/>
      </w:pPr>
      <w:r>
        <w:rPr>
          <w:rStyle w:val="CommentReference"/>
        </w:rPr>
        <w:annotationRef/>
      </w:r>
      <w:r>
        <w:t>I had written a lot of this into prose already, so I included that as a first go!</w:t>
      </w:r>
    </w:p>
  </w:comment>
  <w:comment w:id="140" w:author="Cayelan C. Carey" w:date="2020-02-25T10:20:00Z" w:initials="CCC">
    <w:p w14:paraId="74E1B464" w14:textId="77777777" w:rsidR="00C64D9D" w:rsidRDefault="00C64D9D">
      <w:pPr>
        <w:pStyle w:val="CommentText"/>
      </w:pPr>
      <w:r>
        <w:rPr>
          <w:rStyle w:val="CommentReference"/>
        </w:rPr>
        <w:annotationRef/>
      </w:r>
      <w:r>
        <w:t>I think that not all of the FCR water stays in Vinton when it’s operational</w:t>
      </w:r>
    </w:p>
  </w:comment>
  <w:comment w:id="154" w:author="Cayelan C. Carey" w:date="2020-02-25T10:22:00Z" w:initials="CCC">
    <w:p w14:paraId="11D24689" w14:textId="77777777" w:rsidR="00C64D9D" w:rsidRDefault="00C64D9D">
      <w:pPr>
        <w:pStyle w:val="CommentText"/>
      </w:pPr>
      <w:r>
        <w:rPr>
          <w:rStyle w:val="CommentReference"/>
        </w:rPr>
        <w:annotationRef/>
      </w:r>
      <w:r>
        <w:t>I think that you’ll need a setup here before diving into the model development that describes why you are setting up the weekly model the way you are- i.e., you need equal training datasets for the weekly vs daily models to let them fairly compete.</w:t>
      </w:r>
    </w:p>
  </w:comment>
  <w:comment w:id="155" w:author="Cayelan C. Carey" w:date="2020-02-25T10:28:00Z" w:initials="CCC">
    <w:p w14:paraId="4AE89FF4" w14:textId="77777777" w:rsidR="009D5F5A" w:rsidRDefault="009D5F5A">
      <w:pPr>
        <w:pStyle w:val="CommentText"/>
      </w:pPr>
      <w:r>
        <w:rPr>
          <w:rStyle w:val="CommentReference"/>
        </w:rPr>
        <w:annotationRef/>
      </w:r>
      <w:r>
        <w:t xml:space="preserve">I think that the list of potential covariates </w:t>
      </w:r>
      <w:proofErr w:type="gramStart"/>
      <w:r>
        <w:t>need</w:t>
      </w:r>
      <w:proofErr w:type="gramEnd"/>
      <w:r>
        <w:t xml:space="preserve"> to be a table somewhere (likely SI)</w:t>
      </w:r>
    </w:p>
  </w:comment>
  <w:comment w:id="156" w:author="Cayelan C. Carey" w:date="2020-02-25T10:24:00Z" w:initials="CCC">
    <w:p w14:paraId="594D3798" w14:textId="77777777" w:rsidR="00C64D9D" w:rsidRDefault="00C64D9D">
      <w:pPr>
        <w:pStyle w:val="CommentText"/>
      </w:pPr>
      <w:r>
        <w:rPr>
          <w:rStyle w:val="CommentReference"/>
        </w:rPr>
        <w:annotationRef/>
      </w:r>
      <w:r>
        <w:t xml:space="preserve">Lots of these details in EDI metadata for these questions, also be sure to cite the EDI DOIs! </w:t>
      </w:r>
      <w:proofErr w:type="spellStart"/>
      <w:r>
        <w:t>Ecol</w:t>
      </w:r>
      <w:proofErr w:type="spellEnd"/>
      <w:r>
        <w:t xml:space="preserve"> Apps requires it, I think-</w:t>
      </w:r>
    </w:p>
  </w:comment>
  <w:comment w:id="158" w:author="Whitney Woelmer" w:date="2020-02-19T13:35:00Z" w:initials="WW">
    <w:p w14:paraId="025AA7E7" w14:textId="77777777" w:rsidR="00662731" w:rsidRDefault="00662731">
      <w:pPr>
        <w:pStyle w:val="CommentText"/>
      </w:pPr>
      <w:r>
        <w:rPr>
          <w:rStyle w:val="CommentReference"/>
        </w:rPr>
        <w:annotationRef/>
      </w:r>
      <w:r>
        <w:t>Is this a result, actually? Could rewrite with this in results section if that makes more sense…</w:t>
      </w:r>
    </w:p>
  </w:comment>
  <w:comment w:id="159" w:author="Cayelan C. Carey" w:date="2020-02-25T10:25:00Z" w:initials="CCC">
    <w:p w14:paraId="6AE7E8AF" w14:textId="77777777" w:rsidR="002B4DE1" w:rsidRDefault="002B4DE1">
      <w:pPr>
        <w:pStyle w:val="CommentText"/>
      </w:pPr>
      <w:r>
        <w:rPr>
          <w:rStyle w:val="CommentReference"/>
        </w:rPr>
        <w:annotationRef/>
      </w:r>
      <w:r>
        <w:t>Good question! Given the setup you have above, I would keep this in the methods</w:t>
      </w:r>
    </w:p>
  </w:comment>
  <w:comment w:id="160" w:author="Cayelan C. Carey" w:date="2020-02-25T10:26:00Z" w:initials="CCC">
    <w:p w14:paraId="5DD68260" w14:textId="77777777" w:rsidR="002B4DE1" w:rsidRDefault="002B4DE1">
      <w:pPr>
        <w:pStyle w:val="CommentText"/>
      </w:pPr>
      <w:r>
        <w:rPr>
          <w:rStyle w:val="CommentReference"/>
        </w:rPr>
        <w:annotationRef/>
      </w:r>
      <w:r>
        <w:t>This could also be a supplement too</w:t>
      </w:r>
      <w:r w:rsidR="009D5F5A">
        <w:t>- is this the Table 1 I think needs to be earlier?</w:t>
      </w:r>
    </w:p>
  </w:comment>
  <w:comment w:id="164" w:author="Cayelan C. Carey" w:date="2020-02-25T10:29:00Z" w:initials="CCC">
    <w:p w14:paraId="095496F0" w14:textId="77777777" w:rsidR="009D5F5A" w:rsidRDefault="009D5F5A">
      <w:pPr>
        <w:pStyle w:val="CommentText"/>
      </w:pPr>
      <w:r>
        <w:rPr>
          <w:rStyle w:val="CommentReference"/>
        </w:rPr>
        <w:annotationRef/>
      </w:r>
      <w:r>
        <w:t>Hmm- ok- maybe in the Table 1 the list of all covariates could be listed, divided by which went into daily vs weekly model selection?</w:t>
      </w:r>
    </w:p>
  </w:comment>
  <w:comment w:id="167" w:author="Cayelan C. Carey" w:date="2020-02-25T10:29:00Z" w:initials="CCC">
    <w:p w14:paraId="0D2F248C" w14:textId="77777777" w:rsidR="009D5F5A" w:rsidRDefault="009D5F5A">
      <w:pPr>
        <w:pStyle w:val="CommentText"/>
      </w:pPr>
      <w:r>
        <w:rPr>
          <w:rStyle w:val="CommentReference"/>
        </w:rPr>
        <w:annotationRef/>
      </w:r>
      <w:r w:rsidR="00CD4B02">
        <w:t>Y</w:t>
      </w:r>
      <w:r>
        <w:t>up</w:t>
      </w:r>
      <w:r w:rsidR="00CD4B02">
        <w:t xml:space="preserve">! Quinn will also make lots of suggestions about how best to describe that you’re using the framework from </w:t>
      </w:r>
      <w:proofErr w:type="spellStart"/>
      <w:r w:rsidR="00CD4B02">
        <w:t>fLARE</w:t>
      </w:r>
      <w:proofErr w:type="spellEnd"/>
      <w:r w:rsidR="00CD4B02">
        <w:t>, not the actual forecasts for your model (like Ryan is0</w:t>
      </w:r>
    </w:p>
  </w:comment>
  <w:comment w:id="168" w:author="Cayelan C. Carey" w:date="2020-02-25T10:30:00Z" w:initials="CCC">
    <w:p w14:paraId="6499BA8A" w14:textId="77777777" w:rsidR="00CD4B02" w:rsidRDefault="00CD4B02">
      <w:pPr>
        <w:pStyle w:val="CommentText"/>
      </w:pPr>
      <w:r>
        <w:rPr>
          <w:rStyle w:val="CommentReference"/>
        </w:rPr>
        <w:annotationRef/>
      </w:r>
      <w:r>
        <w:t>Yes- about the fitting</w:t>
      </w:r>
    </w:p>
  </w:comment>
  <w:comment w:id="169" w:author="Cayelan C. Carey" w:date="2020-02-25T10:30:00Z" w:initials="CCC">
    <w:p w14:paraId="78963C5C" w14:textId="77777777" w:rsidR="00CD4B02" w:rsidRDefault="00CD4B02">
      <w:pPr>
        <w:pStyle w:val="CommentText"/>
      </w:pPr>
      <w:r>
        <w:rPr>
          <w:rStyle w:val="CommentReference"/>
        </w:rPr>
        <w:annotationRef/>
      </w:r>
      <w:r>
        <w:t>I would suggest having a separate section on Uncertainty &amp; partitioning, given that you are asking this as a research Q</w:t>
      </w:r>
    </w:p>
  </w:comment>
  <w:comment w:id="170" w:author="Cayelan C. Carey" w:date="2020-02-25T10:30:00Z" w:initials="CCC">
    <w:p w14:paraId="36969BC5" w14:textId="77777777" w:rsidR="00CD4B02" w:rsidRDefault="00CD4B02">
      <w:pPr>
        <w:pStyle w:val="CommentText"/>
      </w:pPr>
      <w:r>
        <w:rPr>
          <w:rStyle w:val="CommentReference"/>
        </w:rPr>
        <w:annotationRef/>
      </w:r>
      <w:r>
        <w:t xml:space="preserve">I think that this would be really helpful for anchoring this methods section because there are so many details! Try </w:t>
      </w:r>
      <w:proofErr w:type="spellStart"/>
      <w:r>
        <w:t>LucidChart</w:t>
      </w:r>
      <w:proofErr w:type="spellEnd"/>
      <w:r>
        <w:t xml:space="preserve"> as a way to do this cleanly- I really like their workflows (and the base version is free)</w:t>
      </w:r>
    </w:p>
  </w:comment>
  <w:comment w:id="172" w:author="Cayelan C. Carey" w:date="2020-02-25T10:31:00Z" w:initials="CCC">
    <w:p w14:paraId="4AE2A244" w14:textId="77777777" w:rsidR="00CD4B02" w:rsidRDefault="00CD4B02">
      <w:pPr>
        <w:pStyle w:val="CommentText"/>
      </w:pPr>
      <w:r>
        <w:rPr>
          <w:rStyle w:val="CommentReference"/>
        </w:rPr>
        <w:annotationRef/>
      </w:r>
      <w:r>
        <w:t>Wouldn’t this go above with the equations? Seems a bit repetitive here</w:t>
      </w:r>
    </w:p>
  </w:comment>
  <w:comment w:id="179" w:author="Cayelan C. Carey" w:date="2020-02-25T10:32:00Z" w:initials="CCC">
    <w:p w14:paraId="7377F267" w14:textId="77777777" w:rsidR="00CD4B02" w:rsidRDefault="00CD4B02">
      <w:pPr>
        <w:pStyle w:val="CommentText"/>
      </w:pPr>
      <w:r>
        <w:rPr>
          <w:rStyle w:val="CommentReference"/>
        </w:rPr>
        <w:annotationRef/>
      </w:r>
      <w:r>
        <w:t>Need to be clear that you’re doing hindcasts here; otherwise it appears a bit iffy as to how you “know” what the blooms are a priori</w:t>
      </w:r>
    </w:p>
  </w:comment>
  <w:comment w:id="180" w:author="Cayelan C. Carey" w:date="2020-02-25T10:39:00Z" w:initials="CCC">
    <w:p w14:paraId="5B9B423E" w14:textId="77777777" w:rsidR="003F08C6" w:rsidRDefault="003F08C6">
      <w:pPr>
        <w:pStyle w:val="CommentText"/>
      </w:pPr>
      <w:r>
        <w:rPr>
          <w:rStyle w:val="CommentReference"/>
        </w:rPr>
        <w:annotationRef/>
      </w:r>
      <w:r>
        <w:t xml:space="preserve">Wouldn't this be described above with the ensembles? </w:t>
      </w:r>
    </w:p>
    <w:p w14:paraId="6E4922DB" w14:textId="77777777" w:rsidR="003F08C6" w:rsidRDefault="003F08C6">
      <w:pPr>
        <w:pStyle w:val="CommentText"/>
      </w:pPr>
    </w:p>
    <w:p w14:paraId="06CB1FB4" w14:textId="77777777" w:rsidR="003F08C6" w:rsidRDefault="003F08C6">
      <w:pPr>
        <w:pStyle w:val="CommentText"/>
      </w:pPr>
      <w:r>
        <w:t>Having the workflow fig guide the ordering will be super helpful!</w:t>
      </w:r>
    </w:p>
  </w:comment>
  <w:comment w:id="181" w:author="Cayelan C. Carey" w:date="2020-02-25T10:41:00Z" w:initials="CCC">
    <w:p w14:paraId="398BDE7C" w14:textId="77777777" w:rsidR="003F08C6" w:rsidRDefault="003F08C6">
      <w:pPr>
        <w:pStyle w:val="CommentText"/>
      </w:pPr>
      <w:r>
        <w:rPr>
          <w:rStyle w:val="CommentReference"/>
        </w:rPr>
        <w:annotationRef/>
      </w:r>
      <w:r w:rsidR="00D160CB">
        <w:t>I would definitely keep the headers to help organize the text as you do here- it’s super helpful for readers</w:t>
      </w:r>
    </w:p>
  </w:comment>
  <w:comment w:id="185" w:author="Cayelan C. Carey" w:date="2020-02-25T10:42:00Z" w:initials="CCC">
    <w:p w14:paraId="45E30753" w14:textId="77777777" w:rsidR="00D160CB" w:rsidRDefault="00D160CB">
      <w:pPr>
        <w:pStyle w:val="CommentText"/>
      </w:pPr>
      <w:r>
        <w:rPr>
          <w:rStyle w:val="CommentReference"/>
        </w:rPr>
        <w:annotationRef/>
      </w:r>
      <w:r>
        <w:t>How messy would it be to put the day 7 weekly &amp; daily on the same plot vs observed? As well as then 14-day weekly &amp; daily?</w:t>
      </w:r>
    </w:p>
    <w:p w14:paraId="319CD18C" w14:textId="77777777" w:rsidR="00D160CB" w:rsidRDefault="00D160CB">
      <w:pPr>
        <w:pStyle w:val="CommentText"/>
      </w:pPr>
    </w:p>
    <w:p w14:paraId="681FABE4" w14:textId="77777777" w:rsidR="00D160CB" w:rsidRDefault="00D160CB">
      <w:pPr>
        <w:pStyle w:val="CommentText"/>
      </w:pPr>
      <w:r>
        <w:t>Then it would be 1-day daily, 7-day daily/weekly, 14-day daily/weekly, 3 panels total</w:t>
      </w:r>
    </w:p>
  </w:comment>
  <w:comment w:id="186" w:author="Cayelan C. Carey" w:date="2020-02-25T10:43:00Z" w:initials="CCC">
    <w:p w14:paraId="22124756" w14:textId="77777777" w:rsidR="00D160CB" w:rsidRDefault="00D160CB">
      <w:pPr>
        <w:pStyle w:val="CommentText"/>
      </w:pPr>
      <w:r>
        <w:rPr>
          <w:rStyle w:val="CommentReference"/>
        </w:rPr>
        <w:annotationRef/>
      </w:r>
      <w:r>
        <w:t xml:space="preserve">You might need to add a bunch of detail about the observed conditions first- i.e., during the forecasting period, one bloom occurred, on day XXX, </w:t>
      </w:r>
      <w:proofErr w:type="spellStart"/>
      <w:r>
        <w:t>etc</w:t>
      </w:r>
      <w:proofErr w:type="spellEnd"/>
      <w:r>
        <w:t xml:space="preserve"> before talking about its forecasts</w:t>
      </w:r>
    </w:p>
  </w:comment>
  <w:comment w:id="187" w:author="Cayelan C. Carey" w:date="2020-02-25T10:45:00Z" w:initials="CCC">
    <w:p w14:paraId="32476B3C" w14:textId="77777777" w:rsidR="00D160CB" w:rsidRDefault="00D160CB">
      <w:pPr>
        <w:pStyle w:val="CommentText"/>
      </w:pPr>
      <w:r>
        <w:rPr>
          <w:rStyle w:val="CommentReference"/>
        </w:rPr>
        <w:annotationRef/>
      </w:r>
      <w:r>
        <w:t>I would follow the same setup as above in talking about both daily vs weekly (following the new Q2)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F1BDBF" w15:done="0"/>
  <w15:commentEx w15:paraId="0208F8F2" w15:done="0"/>
  <w15:commentEx w15:paraId="2D430401" w15:done="0"/>
  <w15:commentEx w15:paraId="7EFD54A8" w15:done="0"/>
  <w15:commentEx w15:paraId="5CB637AF" w15:done="0"/>
  <w15:commentEx w15:paraId="5583190D" w15:done="0"/>
  <w15:commentEx w15:paraId="2164F7D1" w15:done="0"/>
  <w15:commentEx w15:paraId="3983DC93" w15:done="0"/>
  <w15:commentEx w15:paraId="12B1D077" w15:done="0"/>
  <w15:commentEx w15:paraId="4A972FA2" w15:done="0"/>
  <w15:commentEx w15:paraId="250B41DB" w15:done="0"/>
  <w15:commentEx w15:paraId="3BEA2688" w15:done="0"/>
  <w15:commentEx w15:paraId="20D4FD2F" w15:done="0"/>
  <w15:commentEx w15:paraId="2601BC62" w15:done="0"/>
  <w15:commentEx w15:paraId="2BA4B9F2" w15:done="0"/>
  <w15:commentEx w15:paraId="697E312F" w15:done="0"/>
  <w15:commentEx w15:paraId="2931C1BA" w15:done="0"/>
  <w15:commentEx w15:paraId="74E1B464" w15:done="0"/>
  <w15:commentEx w15:paraId="11D24689" w15:done="0"/>
  <w15:commentEx w15:paraId="4AE89FF4" w15:done="0"/>
  <w15:commentEx w15:paraId="594D3798" w15:done="0"/>
  <w15:commentEx w15:paraId="025AA7E7" w15:done="0"/>
  <w15:commentEx w15:paraId="6AE7E8AF" w15:done="0"/>
  <w15:commentEx w15:paraId="5DD68260" w15:done="0"/>
  <w15:commentEx w15:paraId="095496F0" w15:done="0"/>
  <w15:commentEx w15:paraId="0D2F248C" w15:done="0"/>
  <w15:commentEx w15:paraId="6499BA8A" w15:done="0"/>
  <w15:commentEx w15:paraId="78963C5C" w15:done="0"/>
  <w15:commentEx w15:paraId="36969BC5" w15:done="0"/>
  <w15:commentEx w15:paraId="4AE2A244" w15:done="0"/>
  <w15:commentEx w15:paraId="7377F267" w15:done="0"/>
  <w15:commentEx w15:paraId="06CB1FB4" w15:done="0"/>
  <w15:commentEx w15:paraId="398BDE7C" w15:done="0"/>
  <w15:commentEx w15:paraId="681FABE4" w15:done="0"/>
  <w15:commentEx w15:paraId="22124756" w15:done="0"/>
  <w15:commentEx w15:paraId="32476B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F1BDBF" w16cid:durableId="22088B14"/>
  <w16cid:commentId w16cid:paraId="0208F8F2" w16cid:durableId="22088B15"/>
  <w16cid:commentId w16cid:paraId="2D430401" w16cid:durableId="22088B16"/>
  <w16cid:commentId w16cid:paraId="7EFD54A8" w16cid:durableId="22088B17"/>
  <w16cid:commentId w16cid:paraId="5CB637AF" w16cid:durableId="22088B18"/>
  <w16cid:commentId w16cid:paraId="5583190D" w16cid:durableId="22088B19"/>
  <w16cid:commentId w16cid:paraId="2164F7D1" w16cid:durableId="22088B1A"/>
  <w16cid:commentId w16cid:paraId="3983DC93" w16cid:durableId="22088B1B"/>
  <w16cid:commentId w16cid:paraId="12B1D077" w16cid:durableId="22088B1C"/>
  <w16cid:commentId w16cid:paraId="4A972FA2" w16cid:durableId="22088B1D"/>
  <w16cid:commentId w16cid:paraId="250B41DB" w16cid:durableId="22088B1E"/>
  <w16cid:commentId w16cid:paraId="3BEA2688" w16cid:durableId="22088B1F"/>
  <w16cid:commentId w16cid:paraId="20D4FD2F" w16cid:durableId="22088B20"/>
  <w16cid:commentId w16cid:paraId="2601BC62" w16cid:durableId="22088B21"/>
  <w16cid:commentId w16cid:paraId="2BA4B9F2" w16cid:durableId="22088B22"/>
  <w16cid:commentId w16cid:paraId="697E312F" w16cid:durableId="22088B23"/>
  <w16cid:commentId w16cid:paraId="2931C1BA" w16cid:durableId="22088B24"/>
  <w16cid:commentId w16cid:paraId="74E1B464" w16cid:durableId="22088B25"/>
  <w16cid:commentId w16cid:paraId="11D24689" w16cid:durableId="22088B26"/>
  <w16cid:commentId w16cid:paraId="4AE89FF4" w16cid:durableId="22088B27"/>
  <w16cid:commentId w16cid:paraId="594D3798" w16cid:durableId="22088B28"/>
  <w16cid:commentId w16cid:paraId="025AA7E7" w16cid:durableId="22088B29"/>
  <w16cid:commentId w16cid:paraId="6AE7E8AF" w16cid:durableId="22088B2A"/>
  <w16cid:commentId w16cid:paraId="5DD68260" w16cid:durableId="22088B2B"/>
  <w16cid:commentId w16cid:paraId="095496F0" w16cid:durableId="22088B2C"/>
  <w16cid:commentId w16cid:paraId="0D2F248C" w16cid:durableId="22088B2D"/>
  <w16cid:commentId w16cid:paraId="6499BA8A" w16cid:durableId="22088B2E"/>
  <w16cid:commentId w16cid:paraId="78963C5C" w16cid:durableId="22088B2F"/>
  <w16cid:commentId w16cid:paraId="36969BC5" w16cid:durableId="22088B30"/>
  <w16cid:commentId w16cid:paraId="4AE2A244" w16cid:durableId="22088B31"/>
  <w16cid:commentId w16cid:paraId="7377F267" w16cid:durableId="22088B32"/>
  <w16cid:commentId w16cid:paraId="06CB1FB4" w16cid:durableId="22088B33"/>
  <w16cid:commentId w16cid:paraId="398BDE7C" w16cid:durableId="22088B34"/>
  <w16cid:commentId w16cid:paraId="681FABE4" w16cid:durableId="22088B35"/>
  <w16cid:commentId w16cid:paraId="22124756" w16cid:durableId="22088B36"/>
  <w16cid:commentId w16cid:paraId="32476B3C" w16cid:durableId="22088B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8FFB1" w14:textId="77777777" w:rsidR="009F5093" w:rsidRDefault="009F5093" w:rsidP="00C64D9D">
      <w:pPr>
        <w:spacing w:after="0" w:line="240" w:lineRule="auto"/>
      </w:pPr>
      <w:r>
        <w:separator/>
      </w:r>
    </w:p>
  </w:endnote>
  <w:endnote w:type="continuationSeparator" w:id="0">
    <w:p w14:paraId="4B19DBCD" w14:textId="77777777" w:rsidR="009F5093" w:rsidRDefault="009F5093" w:rsidP="00C6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94" w:author="Cayelan C. Carey" w:date="2020-02-25T10:21:00Z"/>
  <w:sdt>
    <w:sdtPr>
      <w:rPr>
        <w:rStyle w:val="PageNumber"/>
      </w:rPr>
      <w:id w:val="-906375251"/>
      <w:docPartObj>
        <w:docPartGallery w:val="Page Numbers (Bottom of Page)"/>
        <w:docPartUnique/>
      </w:docPartObj>
    </w:sdtPr>
    <w:sdtEndPr>
      <w:rPr>
        <w:rStyle w:val="PageNumber"/>
      </w:rPr>
    </w:sdtEndPr>
    <w:sdtContent>
      <w:customXmlInsRangeEnd w:id="194"/>
      <w:p w14:paraId="505E3461" w14:textId="77777777" w:rsidR="00C64D9D" w:rsidRDefault="00C64D9D" w:rsidP="007C713F">
        <w:pPr>
          <w:pStyle w:val="Footer"/>
          <w:framePr w:wrap="none" w:vAnchor="text" w:hAnchor="margin" w:xAlign="right" w:y="1"/>
          <w:rPr>
            <w:ins w:id="195" w:author="Cayelan C. Carey" w:date="2020-02-25T10:21:00Z"/>
            <w:rStyle w:val="PageNumber"/>
          </w:rPr>
        </w:pPr>
        <w:ins w:id="196" w:author="Cayelan C. Carey" w:date="2020-02-25T10:21:00Z">
          <w:r>
            <w:rPr>
              <w:rStyle w:val="PageNumber"/>
            </w:rPr>
            <w:fldChar w:fldCharType="begin"/>
          </w:r>
          <w:r>
            <w:rPr>
              <w:rStyle w:val="PageNumber"/>
            </w:rPr>
            <w:instrText xml:space="preserve"> PAGE </w:instrText>
          </w:r>
          <w:r>
            <w:rPr>
              <w:rStyle w:val="PageNumber"/>
            </w:rPr>
            <w:fldChar w:fldCharType="end"/>
          </w:r>
        </w:ins>
      </w:p>
      <w:customXmlInsRangeStart w:id="197" w:author="Cayelan C. Carey" w:date="2020-02-25T10:21:00Z"/>
    </w:sdtContent>
  </w:sdt>
  <w:customXmlInsRangeEnd w:id="197"/>
  <w:p w14:paraId="490C5457" w14:textId="77777777" w:rsidR="00C64D9D" w:rsidRDefault="00C64D9D">
    <w:pPr>
      <w:pStyle w:val="Footer"/>
      <w:ind w:right="360"/>
      <w:pPrChange w:id="198" w:author="Cayelan C. Carey" w:date="2020-02-25T10:21: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99" w:author="Cayelan C. Carey" w:date="2020-02-25T10:21:00Z"/>
  <w:sdt>
    <w:sdtPr>
      <w:rPr>
        <w:rStyle w:val="PageNumber"/>
      </w:rPr>
      <w:id w:val="-1923018740"/>
      <w:docPartObj>
        <w:docPartGallery w:val="Page Numbers (Bottom of Page)"/>
        <w:docPartUnique/>
      </w:docPartObj>
    </w:sdtPr>
    <w:sdtEndPr>
      <w:rPr>
        <w:rStyle w:val="PageNumber"/>
      </w:rPr>
    </w:sdtEndPr>
    <w:sdtContent>
      <w:customXmlInsRangeEnd w:id="199"/>
      <w:p w14:paraId="6B8D5639" w14:textId="77777777" w:rsidR="00C64D9D" w:rsidRDefault="00C64D9D" w:rsidP="007C713F">
        <w:pPr>
          <w:pStyle w:val="Footer"/>
          <w:framePr w:wrap="none" w:vAnchor="text" w:hAnchor="margin" w:xAlign="right" w:y="1"/>
          <w:rPr>
            <w:ins w:id="200" w:author="Cayelan C. Carey" w:date="2020-02-25T10:21:00Z"/>
            <w:rStyle w:val="PageNumber"/>
          </w:rPr>
        </w:pPr>
        <w:ins w:id="201" w:author="Cayelan C. Carey" w:date="2020-02-25T10:21: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202" w:author="Cayelan C. Carey" w:date="2020-02-25T10:21:00Z">
          <w:r>
            <w:rPr>
              <w:rStyle w:val="PageNumber"/>
            </w:rPr>
            <w:fldChar w:fldCharType="end"/>
          </w:r>
        </w:ins>
      </w:p>
      <w:customXmlInsRangeStart w:id="203" w:author="Cayelan C. Carey" w:date="2020-02-25T10:21:00Z"/>
    </w:sdtContent>
  </w:sdt>
  <w:customXmlInsRangeEnd w:id="203"/>
  <w:p w14:paraId="2831B308" w14:textId="77777777" w:rsidR="00C64D9D" w:rsidRDefault="00C64D9D">
    <w:pPr>
      <w:pStyle w:val="Footer"/>
      <w:ind w:right="360"/>
      <w:pPrChange w:id="204" w:author="Cayelan C. Carey" w:date="2020-02-25T10:21: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3D048" w14:textId="77777777" w:rsidR="009F5093" w:rsidRDefault="009F5093" w:rsidP="00C64D9D">
      <w:pPr>
        <w:spacing w:after="0" w:line="240" w:lineRule="auto"/>
      </w:pPr>
      <w:r>
        <w:separator/>
      </w:r>
    </w:p>
  </w:footnote>
  <w:footnote w:type="continuationSeparator" w:id="0">
    <w:p w14:paraId="69BC8A22" w14:textId="77777777" w:rsidR="009F5093" w:rsidRDefault="009F5093" w:rsidP="00C64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E681E"/>
    <w:multiLevelType w:val="hybridMultilevel"/>
    <w:tmpl w:val="31002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17">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81658"/>
    <w:multiLevelType w:val="hybridMultilevel"/>
    <w:tmpl w:val="B3D43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7">
      <w:start w:val="1"/>
      <w:numFmt w:val="lowerLetter"/>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94440"/>
    <w:multiLevelType w:val="hybridMultilevel"/>
    <w:tmpl w:val="AD565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A30EA"/>
    <w:multiLevelType w:val="hybridMultilevel"/>
    <w:tmpl w:val="9F0C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17">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35534"/>
    <w:multiLevelType w:val="hybridMultilevel"/>
    <w:tmpl w:val="CE481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12"/>
    <w:rsid w:val="0000405E"/>
    <w:rsid w:val="00025D06"/>
    <w:rsid w:val="0003233B"/>
    <w:rsid w:val="000457BA"/>
    <w:rsid w:val="00090465"/>
    <w:rsid w:val="00107246"/>
    <w:rsid w:val="001232AF"/>
    <w:rsid w:val="001465ED"/>
    <w:rsid w:val="001F1858"/>
    <w:rsid w:val="00272384"/>
    <w:rsid w:val="002B4DE1"/>
    <w:rsid w:val="00302403"/>
    <w:rsid w:val="00335B31"/>
    <w:rsid w:val="00366C9D"/>
    <w:rsid w:val="00386C1A"/>
    <w:rsid w:val="003A3BCE"/>
    <w:rsid w:val="003B470B"/>
    <w:rsid w:val="003C6021"/>
    <w:rsid w:val="003D0D8E"/>
    <w:rsid w:val="003F08C6"/>
    <w:rsid w:val="004214DA"/>
    <w:rsid w:val="004751F4"/>
    <w:rsid w:val="004D0036"/>
    <w:rsid w:val="004E1DE6"/>
    <w:rsid w:val="00543EF0"/>
    <w:rsid w:val="005639F1"/>
    <w:rsid w:val="005B0DF0"/>
    <w:rsid w:val="005C0AFC"/>
    <w:rsid w:val="00610C6E"/>
    <w:rsid w:val="00661965"/>
    <w:rsid w:val="00662731"/>
    <w:rsid w:val="006629B6"/>
    <w:rsid w:val="006A23B9"/>
    <w:rsid w:val="006C5DBD"/>
    <w:rsid w:val="00747772"/>
    <w:rsid w:val="00762D83"/>
    <w:rsid w:val="0076428F"/>
    <w:rsid w:val="007B4A9D"/>
    <w:rsid w:val="00803369"/>
    <w:rsid w:val="008223DF"/>
    <w:rsid w:val="00873C20"/>
    <w:rsid w:val="008D7785"/>
    <w:rsid w:val="008E49C6"/>
    <w:rsid w:val="008F6DBD"/>
    <w:rsid w:val="00943214"/>
    <w:rsid w:val="009C2279"/>
    <w:rsid w:val="009D3A9A"/>
    <w:rsid w:val="009D5F5A"/>
    <w:rsid w:val="009F5093"/>
    <w:rsid w:val="00A10DFF"/>
    <w:rsid w:val="00A35A3F"/>
    <w:rsid w:val="00A853B7"/>
    <w:rsid w:val="00AE323E"/>
    <w:rsid w:val="00B06012"/>
    <w:rsid w:val="00B2086F"/>
    <w:rsid w:val="00BA34AE"/>
    <w:rsid w:val="00BE0E7B"/>
    <w:rsid w:val="00BE5318"/>
    <w:rsid w:val="00BF087D"/>
    <w:rsid w:val="00C04B2F"/>
    <w:rsid w:val="00C10268"/>
    <w:rsid w:val="00C24FE6"/>
    <w:rsid w:val="00C64D9D"/>
    <w:rsid w:val="00CD4B02"/>
    <w:rsid w:val="00CF4BB7"/>
    <w:rsid w:val="00D160CB"/>
    <w:rsid w:val="00D3153E"/>
    <w:rsid w:val="00D73C15"/>
    <w:rsid w:val="00D8368E"/>
    <w:rsid w:val="00DA552B"/>
    <w:rsid w:val="00DC71C2"/>
    <w:rsid w:val="00DD4461"/>
    <w:rsid w:val="00E90408"/>
    <w:rsid w:val="00EB26E6"/>
    <w:rsid w:val="00EE307C"/>
    <w:rsid w:val="00F27E05"/>
    <w:rsid w:val="00F407DC"/>
    <w:rsid w:val="00F418B3"/>
    <w:rsid w:val="00F9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BC60"/>
  <w15:chartTrackingRefBased/>
  <w15:docId w15:val="{2CF5B3C7-1BBD-4215-95FB-DBBA0F2B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012"/>
    <w:pPr>
      <w:ind w:left="720"/>
      <w:contextualSpacing/>
    </w:pPr>
  </w:style>
  <w:style w:type="character" w:styleId="CommentReference">
    <w:name w:val="annotation reference"/>
    <w:basedOn w:val="DefaultParagraphFont"/>
    <w:uiPriority w:val="99"/>
    <w:semiHidden/>
    <w:unhideWhenUsed/>
    <w:rsid w:val="00873C20"/>
    <w:rPr>
      <w:sz w:val="16"/>
      <w:szCs w:val="16"/>
    </w:rPr>
  </w:style>
  <w:style w:type="paragraph" w:styleId="CommentText">
    <w:name w:val="annotation text"/>
    <w:basedOn w:val="Normal"/>
    <w:link w:val="CommentTextChar"/>
    <w:uiPriority w:val="99"/>
    <w:semiHidden/>
    <w:unhideWhenUsed/>
    <w:rsid w:val="00873C20"/>
    <w:pPr>
      <w:spacing w:line="240" w:lineRule="auto"/>
    </w:pPr>
    <w:rPr>
      <w:sz w:val="20"/>
      <w:szCs w:val="20"/>
    </w:rPr>
  </w:style>
  <w:style w:type="character" w:customStyle="1" w:styleId="CommentTextChar">
    <w:name w:val="Comment Text Char"/>
    <w:basedOn w:val="DefaultParagraphFont"/>
    <w:link w:val="CommentText"/>
    <w:uiPriority w:val="99"/>
    <w:semiHidden/>
    <w:rsid w:val="00873C20"/>
    <w:rPr>
      <w:sz w:val="20"/>
      <w:szCs w:val="20"/>
    </w:rPr>
  </w:style>
  <w:style w:type="paragraph" w:styleId="CommentSubject">
    <w:name w:val="annotation subject"/>
    <w:basedOn w:val="CommentText"/>
    <w:next w:val="CommentText"/>
    <w:link w:val="CommentSubjectChar"/>
    <w:uiPriority w:val="99"/>
    <w:semiHidden/>
    <w:unhideWhenUsed/>
    <w:rsid w:val="00873C20"/>
    <w:rPr>
      <w:b/>
      <w:bCs/>
    </w:rPr>
  </w:style>
  <w:style w:type="character" w:customStyle="1" w:styleId="CommentSubjectChar">
    <w:name w:val="Comment Subject Char"/>
    <w:basedOn w:val="CommentTextChar"/>
    <w:link w:val="CommentSubject"/>
    <w:uiPriority w:val="99"/>
    <w:semiHidden/>
    <w:rsid w:val="00873C20"/>
    <w:rPr>
      <w:b/>
      <w:bCs/>
      <w:sz w:val="20"/>
      <w:szCs w:val="20"/>
    </w:rPr>
  </w:style>
  <w:style w:type="paragraph" w:styleId="BalloonText">
    <w:name w:val="Balloon Text"/>
    <w:basedOn w:val="Normal"/>
    <w:link w:val="BalloonTextChar"/>
    <w:uiPriority w:val="99"/>
    <w:semiHidden/>
    <w:unhideWhenUsed/>
    <w:rsid w:val="00873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C20"/>
    <w:rPr>
      <w:rFonts w:ascii="Segoe UI" w:hAnsi="Segoe UI" w:cs="Segoe UI"/>
      <w:sz w:val="18"/>
      <w:szCs w:val="18"/>
    </w:rPr>
  </w:style>
  <w:style w:type="paragraph" w:styleId="Revision">
    <w:name w:val="Revision"/>
    <w:hidden/>
    <w:uiPriority w:val="99"/>
    <w:semiHidden/>
    <w:rsid w:val="00747772"/>
    <w:pPr>
      <w:spacing w:after="0" w:line="240" w:lineRule="auto"/>
    </w:pPr>
  </w:style>
  <w:style w:type="paragraph" w:styleId="Footer">
    <w:name w:val="footer"/>
    <w:basedOn w:val="Normal"/>
    <w:link w:val="FooterChar"/>
    <w:uiPriority w:val="99"/>
    <w:unhideWhenUsed/>
    <w:rsid w:val="00C64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9D"/>
  </w:style>
  <w:style w:type="character" w:styleId="PageNumber">
    <w:name w:val="page number"/>
    <w:basedOn w:val="DefaultParagraphFont"/>
    <w:uiPriority w:val="99"/>
    <w:semiHidden/>
    <w:unhideWhenUsed/>
    <w:rsid w:val="00C6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9</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14</cp:revision>
  <dcterms:created xsi:type="dcterms:W3CDTF">2020-02-25T14:06:00Z</dcterms:created>
  <dcterms:modified xsi:type="dcterms:W3CDTF">2020-04-06T20:18:00Z</dcterms:modified>
</cp:coreProperties>
</file>