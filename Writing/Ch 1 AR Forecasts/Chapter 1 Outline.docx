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DC4D" w14:textId="79E168BA" w:rsidR="008223DF" w:rsidRPr="00661965" w:rsidRDefault="00B06012" w:rsidP="005C0AFC">
      <w:pPr>
        <w:jc w:val="center"/>
        <w:rPr>
          <w:rFonts w:ascii="Times New Roman" w:hAnsi="Times New Roman" w:cs="Times New Roman"/>
          <w:b/>
          <w:bCs/>
          <w:sz w:val="24"/>
          <w:szCs w:val="24"/>
        </w:rPr>
      </w:pPr>
      <w:r w:rsidRPr="00661965">
        <w:rPr>
          <w:rFonts w:ascii="Times New Roman" w:hAnsi="Times New Roman" w:cs="Times New Roman"/>
          <w:b/>
          <w:bCs/>
          <w:sz w:val="24"/>
          <w:szCs w:val="24"/>
        </w:rPr>
        <w:t>Chapter 1:</w:t>
      </w:r>
      <w:commentRangeStart w:id="0"/>
      <w:r w:rsidRPr="00661965">
        <w:rPr>
          <w:rFonts w:ascii="Times New Roman" w:hAnsi="Times New Roman" w:cs="Times New Roman"/>
          <w:b/>
          <w:bCs/>
          <w:sz w:val="24"/>
          <w:szCs w:val="24"/>
        </w:rPr>
        <w:t xml:space="preserve"> Successful production of near-term, iterative forecasts of </w:t>
      </w:r>
      <w:r w:rsidR="003C6021">
        <w:rPr>
          <w:rFonts w:ascii="Times New Roman" w:hAnsi="Times New Roman" w:cs="Times New Roman"/>
          <w:b/>
          <w:bCs/>
          <w:sz w:val="24"/>
          <w:szCs w:val="24"/>
        </w:rPr>
        <w:t>phytoplankton</w:t>
      </w:r>
      <w:r w:rsidRPr="00661965">
        <w:rPr>
          <w:rFonts w:ascii="Times New Roman" w:hAnsi="Times New Roman" w:cs="Times New Roman"/>
          <w:b/>
          <w:bCs/>
          <w:sz w:val="24"/>
          <w:szCs w:val="24"/>
        </w:rPr>
        <w:t xml:space="preserve"> blooms using autoregressive linear model</w:t>
      </w:r>
      <w:r w:rsidR="003D0D8E" w:rsidRPr="00661965">
        <w:rPr>
          <w:rFonts w:ascii="Times New Roman" w:hAnsi="Times New Roman" w:cs="Times New Roman"/>
          <w:b/>
          <w:bCs/>
          <w:sz w:val="24"/>
          <w:szCs w:val="24"/>
        </w:rPr>
        <w:t>s</w:t>
      </w:r>
      <w:commentRangeEnd w:id="0"/>
      <w:r w:rsidR="003C6021">
        <w:rPr>
          <w:rStyle w:val="CommentReference"/>
        </w:rPr>
        <w:commentReference w:id="0"/>
      </w:r>
    </w:p>
    <w:p w14:paraId="786F307F" w14:textId="630AA0DB" w:rsidR="00B06012" w:rsidRPr="000457BA"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Intro</w:t>
      </w:r>
    </w:p>
    <w:p w14:paraId="19767E16" w14:textId="77777777" w:rsidR="003C6021" w:rsidRDefault="003C6021" w:rsidP="003D0D8E">
      <w:pPr>
        <w:pStyle w:val="ListParagraph"/>
        <w:numPr>
          <w:ilvl w:val="1"/>
          <w:numId w:val="1"/>
        </w:numPr>
        <w:rPr>
          <w:ins w:id="1" w:author="Whitney Woelmer" w:date="2019-09-10T13:17:00Z"/>
          <w:rFonts w:ascii="Times New Roman" w:hAnsi="Times New Roman" w:cs="Times New Roman"/>
          <w:sz w:val="24"/>
          <w:szCs w:val="24"/>
        </w:rPr>
      </w:pPr>
      <w:moveToRangeStart w:id="2" w:author="Whitney Woelmer" w:date="2019-09-10T13:16:00Z" w:name="move19013831"/>
      <w:moveTo w:id="3" w:author="Whitney Woelmer" w:date="2019-09-10T13:16:00Z">
        <w:r w:rsidRPr="000457BA">
          <w:rPr>
            <w:rFonts w:ascii="Times New Roman" w:hAnsi="Times New Roman" w:cs="Times New Roman"/>
            <w:sz w:val="24"/>
            <w:szCs w:val="24"/>
          </w:rPr>
          <w:t>Forecasting has been instrumental to society through the development of successful forecasts in multiple fields, including meteorology, economics, agricultural science, and epidemiology (citations from prospectus). Forecasting of ecological variables is in its relative infancy (</w:t>
        </w:r>
        <w:proofErr w:type="spellStart"/>
        <w:r w:rsidRPr="000457BA">
          <w:rPr>
            <w:rFonts w:ascii="Times New Roman" w:hAnsi="Times New Roman" w:cs="Times New Roman"/>
            <w:sz w:val="24"/>
            <w:szCs w:val="24"/>
          </w:rPr>
          <w:t>Dietze</w:t>
        </w:r>
        <w:proofErr w:type="spellEnd"/>
        <w:r w:rsidRPr="000457BA">
          <w:rPr>
            <w:rFonts w:ascii="Times New Roman" w:hAnsi="Times New Roman" w:cs="Times New Roman"/>
            <w:sz w:val="24"/>
            <w:szCs w:val="24"/>
          </w:rPr>
          <w:t>, 2017) but has shown promise in many sub-disciplines of ecology (citations? Thomas et al 2019? Etc.)</w:t>
        </w:r>
      </w:moveTo>
      <w:ins w:id="4" w:author="Whitney Woelmer" w:date="2019-09-10T13:17:00Z">
        <w:r>
          <w:rPr>
            <w:rFonts w:ascii="Times New Roman" w:hAnsi="Times New Roman" w:cs="Times New Roman"/>
            <w:sz w:val="24"/>
            <w:szCs w:val="24"/>
          </w:rPr>
          <w:t xml:space="preserve"> to improve management of freshwater ecosystems</w:t>
        </w:r>
      </w:ins>
    </w:p>
    <w:p w14:paraId="7E061474" w14:textId="0FC1D0DE" w:rsidR="005C0AFC" w:rsidRDefault="003C6021" w:rsidP="003D0D8E">
      <w:pPr>
        <w:pStyle w:val="ListParagraph"/>
        <w:numPr>
          <w:ilvl w:val="1"/>
          <w:numId w:val="1"/>
        </w:numPr>
        <w:rPr>
          <w:rFonts w:ascii="Times New Roman" w:hAnsi="Times New Roman" w:cs="Times New Roman"/>
          <w:sz w:val="24"/>
          <w:szCs w:val="24"/>
        </w:rPr>
      </w:pPr>
      <w:bookmarkStart w:id="5" w:name="_Hlk19543316"/>
      <w:moveTo w:id="6" w:author="Whitney Woelmer" w:date="2019-09-10T13:16:00Z">
        <w:del w:id="7" w:author="Whitney Woelmer" w:date="2019-09-10T13:17:00Z">
          <w:r w:rsidRPr="000457BA" w:rsidDel="003C6021">
            <w:rPr>
              <w:rFonts w:ascii="Times New Roman" w:hAnsi="Times New Roman" w:cs="Times New Roman"/>
              <w:sz w:val="24"/>
              <w:szCs w:val="24"/>
            </w:rPr>
            <w:delText xml:space="preserve">. </w:delText>
          </w:r>
        </w:del>
      </w:moveTo>
      <w:moveToRangeEnd w:id="2"/>
      <w:r w:rsidR="00B06012" w:rsidRPr="000457BA">
        <w:rPr>
          <w:rFonts w:ascii="Times New Roman" w:hAnsi="Times New Roman" w:cs="Times New Roman"/>
          <w:sz w:val="24"/>
          <w:szCs w:val="24"/>
        </w:rPr>
        <w:t>Ecosystem services provided by lentic freshwater systems are crucial to society</w:t>
      </w:r>
      <w:r w:rsidR="003D0D8E" w:rsidRPr="000457BA">
        <w:rPr>
          <w:rFonts w:ascii="Times New Roman" w:hAnsi="Times New Roman" w:cs="Times New Roman"/>
          <w:sz w:val="24"/>
          <w:szCs w:val="24"/>
        </w:rPr>
        <w:t>, and yet lakes and reservoirs are increasingly threatened by eutrophication</w:t>
      </w:r>
      <w:r w:rsidR="005C0AFC">
        <w:rPr>
          <w:rFonts w:ascii="Times New Roman" w:hAnsi="Times New Roman" w:cs="Times New Roman"/>
          <w:sz w:val="24"/>
          <w:szCs w:val="24"/>
        </w:rPr>
        <w:t>.</w:t>
      </w:r>
    </w:p>
    <w:bookmarkEnd w:id="5"/>
    <w:p w14:paraId="501D139D" w14:textId="22433E4A" w:rsidR="005C0AFC" w:rsidRDefault="005C0AFC" w:rsidP="005C0AF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Services include cultural and aesthetic value, food production, drinking water, etc. </w:t>
      </w:r>
    </w:p>
    <w:p w14:paraId="61680D01" w14:textId="4A4B9196" w:rsidR="003D0D8E" w:rsidRPr="000457BA" w:rsidRDefault="003D0D8E" w:rsidP="005C0AFC">
      <w:pPr>
        <w:pStyle w:val="ListParagraph"/>
        <w:numPr>
          <w:ilvl w:val="2"/>
          <w:numId w:val="1"/>
        </w:numPr>
        <w:rPr>
          <w:rFonts w:ascii="Times New Roman" w:hAnsi="Times New Roman" w:cs="Times New Roman"/>
          <w:sz w:val="24"/>
          <w:szCs w:val="24"/>
        </w:rPr>
      </w:pPr>
      <w:r w:rsidRPr="000457BA">
        <w:rPr>
          <w:rFonts w:ascii="Times New Roman" w:hAnsi="Times New Roman" w:cs="Times New Roman"/>
          <w:sz w:val="24"/>
          <w:szCs w:val="24"/>
        </w:rPr>
        <w:t xml:space="preserve">as impacts of human society on the environment continue to increase globally. </w:t>
      </w:r>
    </w:p>
    <w:p w14:paraId="2C942E1A" w14:textId="46100EE0" w:rsidR="00B06012" w:rsidRPr="000457BA" w:rsidRDefault="00A10DFF" w:rsidP="003D0D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Broad e</w:t>
      </w:r>
      <w:r w:rsidR="003D0D8E" w:rsidRPr="000457BA">
        <w:rPr>
          <w:rFonts w:ascii="Times New Roman" w:hAnsi="Times New Roman" w:cs="Times New Roman"/>
          <w:sz w:val="24"/>
          <w:szCs w:val="24"/>
        </w:rPr>
        <w:t>xamples of severe water quality degradation in drinking water sources</w:t>
      </w:r>
      <w:ins w:id="8" w:author="Whitney Woelmer" w:date="2019-09-10T13:17:00Z">
        <w:r w:rsidR="003C6021">
          <w:rPr>
            <w:rFonts w:ascii="Times New Roman" w:hAnsi="Times New Roman" w:cs="Times New Roman"/>
            <w:sz w:val="24"/>
            <w:szCs w:val="24"/>
          </w:rPr>
          <w:t xml:space="preserve"> -- </w:t>
        </w:r>
      </w:ins>
    </w:p>
    <w:p w14:paraId="15FEF443" w14:textId="0D548E27" w:rsidR="000457BA" w:rsidRPr="000457BA" w:rsidRDefault="000457BA" w:rsidP="00A10DFF">
      <w:pPr>
        <w:pStyle w:val="ListParagraph"/>
        <w:numPr>
          <w:ilvl w:val="3"/>
          <w:numId w:val="1"/>
        </w:numPr>
        <w:rPr>
          <w:rFonts w:ascii="Times New Roman" w:hAnsi="Times New Roman" w:cs="Times New Roman"/>
          <w:sz w:val="24"/>
          <w:szCs w:val="24"/>
        </w:rPr>
      </w:pPr>
      <w:r w:rsidRPr="000457BA">
        <w:rPr>
          <w:rFonts w:ascii="Times New Roman" w:hAnsi="Times New Roman" w:cs="Times New Roman"/>
          <w:sz w:val="24"/>
          <w:szCs w:val="24"/>
        </w:rPr>
        <w:t xml:space="preserve">Focus in on HABs (stay at HABs level </w:t>
      </w:r>
      <w:r w:rsidR="00A10DFF">
        <w:rPr>
          <w:rFonts w:ascii="Times New Roman" w:hAnsi="Times New Roman" w:cs="Times New Roman"/>
          <w:sz w:val="24"/>
          <w:szCs w:val="24"/>
        </w:rPr>
        <w:t xml:space="preserve">when discussing water quality </w:t>
      </w:r>
      <w:r w:rsidRPr="000457BA">
        <w:rPr>
          <w:rFonts w:ascii="Times New Roman" w:hAnsi="Times New Roman" w:cs="Times New Roman"/>
          <w:sz w:val="24"/>
          <w:szCs w:val="24"/>
        </w:rPr>
        <w:t>through the rest of the intro)</w:t>
      </w:r>
    </w:p>
    <w:p w14:paraId="4C7C279F" w14:textId="71178BB4" w:rsidR="003D0D8E" w:rsidRDefault="003D0D8E">
      <w:pPr>
        <w:pStyle w:val="ListParagraph"/>
        <w:numPr>
          <w:ilvl w:val="2"/>
          <w:numId w:val="1"/>
        </w:numPr>
        <w:rPr>
          <w:ins w:id="9" w:author="Whitney Woelmer" w:date="2019-09-10T13:17:00Z"/>
          <w:rFonts w:ascii="Times New Roman" w:hAnsi="Times New Roman" w:cs="Times New Roman"/>
          <w:sz w:val="24"/>
          <w:szCs w:val="24"/>
        </w:rPr>
        <w:pPrChange w:id="10" w:author="Whitney Woelmer" w:date="2019-09-10T13:19:00Z">
          <w:pPr>
            <w:pStyle w:val="ListParagraph"/>
            <w:numPr>
              <w:ilvl w:val="1"/>
              <w:numId w:val="1"/>
            </w:numPr>
            <w:ind w:left="1440" w:hanging="360"/>
          </w:pPr>
        </w:pPrChange>
      </w:pPr>
      <w:r w:rsidRPr="000457BA">
        <w:rPr>
          <w:rFonts w:ascii="Times New Roman" w:hAnsi="Times New Roman" w:cs="Times New Roman"/>
          <w:sz w:val="24"/>
          <w:szCs w:val="24"/>
        </w:rPr>
        <w:t xml:space="preserve">As this degradation increases, it </w:t>
      </w:r>
      <w:r w:rsidR="00B2086F" w:rsidRPr="000457BA">
        <w:rPr>
          <w:rFonts w:ascii="Times New Roman" w:hAnsi="Times New Roman" w:cs="Times New Roman"/>
          <w:sz w:val="24"/>
          <w:szCs w:val="24"/>
        </w:rPr>
        <w:t xml:space="preserve">has </w:t>
      </w:r>
      <w:r w:rsidRPr="000457BA">
        <w:rPr>
          <w:rFonts w:ascii="Times New Roman" w:hAnsi="Times New Roman" w:cs="Times New Roman"/>
          <w:sz w:val="24"/>
          <w:szCs w:val="24"/>
        </w:rPr>
        <w:t xml:space="preserve">become more important than ever to not only respond to eutrophication events but to be able to anticipate them before they occur. </w:t>
      </w:r>
    </w:p>
    <w:p w14:paraId="2F575A8C" w14:textId="39D55E38" w:rsidR="003C6021" w:rsidRPr="000457BA" w:rsidRDefault="003C6021" w:rsidP="003D0D8E">
      <w:pPr>
        <w:pStyle w:val="ListParagraph"/>
        <w:numPr>
          <w:ilvl w:val="1"/>
          <w:numId w:val="1"/>
        </w:numPr>
        <w:rPr>
          <w:rFonts w:ascii="Times New Roman" w:hAnsi="Times New Roman" w:cs="Times New Roman"/>
          <w:sz w:val="24"/>
          <w:szCs w:val="24"/>
        </w:rPr>
      </w:pPr>
      <w:ins w:id="11" w:author="Whitney Woelmer" w:date="2019-09-10T13:17:00Z">
        <w:r>
          <w:rPr>
            <w:rFonts w:ascii="Times New Roman" w:hAnsi="Times New Roman" w:cs="Times New Roman"/>
            <w:sz w:val="24"/>
            <w:szCs w:val="24"/>
          </w:rPr>
          <w:t>HABS a</w:t>
        </w:r>
      </w:ins>
      <w:ins w:id="12" w:author="Whitney Woelmer" w:date="2019-09-10T13:18:00Z">
        <w:r>
          <w:rPr>
            <w:rFonts w:ascii="Times New Roman" w:hAnsi="Times New Roman" w:cs="Times New Roman"/>
            <w:sz w:val="24"/>
            <w:szCs w:val="24"/>
          </w:rPr>
          <w:t xml:space="preserve">re ephemeral, short-term events that have large impacts, making them critical to anticipate. </w:t>
        </w:r>
      </w:ins>
    </w:p>
    <w:p w14:paraId="4DB6D78E" w14:textId="2CA45CD0" w:rsidR="00610C6E" w:rsidRDefault="00610C6E">
      <w:pPr>
        <w:pStyle w:val="ListParagraph"/>
        <w:numPr>
          <w:ilvl w:val="2"/>
          <w:numId w:val="1"/>
        </w:numPr>
        <w:rPr>
          <w:rFonts w:ascii="Times New Roman" w:hAnsi="Times New Roman" w:cs="Times New Roman"/>
          <w:sz w:val="24"/>
          <w:szCs w:val="24"/>
        </w:rPr>
        <w:pPrChange w:id="13" w:author="Whitney Woelmer" w:date="2019-09-10T13:19:00Z">
          <w:pPr>
            <w:pStyle w:val="ListParagraph"/>
            <w:numPr>
              <w:ilvl w:val="1"/>
              <w:numId w:val="1"/>
            </w:numPr>
            <w:ind w:left="1440" w:hanging="360"/>
          </w:pPr>
        </w:pPrChange>
      </w:pPr>
      <w:commentRangeStart w:id="14"/>
      <w:r w:rsidRPr="000457BA">
        <w:rPr>
          <w:rFonts w:ascii="Times New Roman" w:hAnsi="Times New Roman" w:cs="Times New Roman"/>
          <w:sz w:val="24"/>
          <w:szCs w:val="24"/>
        </w:rPr>
        <w:t xml:space="preserve">Maybe a paragraph about HABs </w:t>
      </w:r>
      <w:commentRangeStart w:id="15"/>
      <w:r w:rsidRPr="000457BA">
        <w:rPr>
          <w:rFonts w:ascii="Times New Roman" w:hAnsi="Times New Roman" w:cs="Times New Roman"/>
          <w:sz w:val="24"/>
          <w:szCs w:val="24"/>
        </w:rPr>
        <w:t xml:space="preserve">ecology </w:t>
      </w:r>
      <w:commentRangeEnd w:id="15"/>
      <w:r w:rsidR="003C6021">
        <w:rPr>
          <w:rStyle w:val="CommentReference"/>
        </w:rPr>
        <w:commentReference w:id="15"/>
      </w:r>
      <w:r w:rsidRPr="000457BA">
        <w:rPr>
          <w:rFonts w:ascii="Times New Roman" w:hAnsi="Times New Roman" w:cs="Times New Roman"/>
          <w:sz w:val="24"/>
          <w:szCs w:val="24"/>
        </w:rPr>
        <w:t>and modeling</w:t>
      </w:r>
      <w:commentRangeEnd w:id="14"/>
      <w:r w:rsidR="00A10DFF">
        <w:rPr>
          <w:rStyle w:val="CommentReference"/>
        </w:rPr>
        <w:commentReference w:id="14"/>
      </w:r>
    </w:p>
    <w:p w14:paraId="388964BD" w14:textId="29768A9E" w:rsidR="00D73C15" w:rsidRPr="000457BA" w:rsidRDefault="00D73C15" w:rsidP="00D73C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Kara et al 2012</w:t>
      </w:r>
      <w:r w:rsidR="005C0AFC">
        <w:rPr>
          <w:rFonts w:ascii="Times New Roman" w:hAnsi="Times New Roman" w:cs="Times New Roman"/>
          <w:sz w:val="24"/>
          <w:szCs w:val="24"/>
        </w:rPr>
        <w:t xml:space="preserve">: short-term </w:t>
      </w:r>
      <w:proofErr w:type="spellStart"/>
      <w:r w:rsidR="005C0AFC">
        <w:rPr>
          <w:rFonts w:ascii="Times New Roman" w:hAnsi="Times New Roman" w:cs="Times New Roman"/>
          <w:sz w:val="24"/>
          <w:szCs w:val="24"/>
        </w:rPr>
        <w:t>phyto</w:t>
      </w:r>
      <w:proofErr w:type="spellEnd"/>
      <w:r w:rsidR="005C0AFC">
        <w:rPr>
          <w:rFonts w:ascii="Times New Roman" w:hAnsi="Times New Roman" w:cs="Times New Roman"/>
          <w:sz w:val="24"/>
          <w:szCs w:val="24"/>
        </w:rPr>
        <w:t xml:space="preserve"> dynamics difficult to reproduce</w:t>
      </w:r>
    </w:p>
    <w:p w14:paraId="06E2A179" w14:textId="37AAC3F0" w:rsidR="00873C20" w:rsidRPr="003C6021" w:rsidRDefault="00B2086F" w:rsidP="00D8368E">
      <w:pPr>
        <w:pStyle w:val="ListParagraph"/>
        <w:numPr>
          <w:ilvl w:val="1"/>
          <w:numId w:val="1"/>
        </w:numPr>
        <w:rPr>
          <w:rFonts w:ascii="Times New Roman" w:hAnsi="Times New Roman" w:cs="Times New Roman"/>
          <w:sz w:val="24"/>
          <w:szCs w:val="24"/>
          <w:highlight w:val="yellow"/>
          <w:rPrChange w:id="16" w:author="Whitney Woelmer" w:date="2019-09-10T13:20:00Z">
            <w:rPr>
              <w:rFonts w:ascii="Times New Roman" w:hAnsi="Times New Roman" w:cs="Times New Roman"/>
              <w:sz w:val="24"/>
              <w:szCs w:val="24"/>
            </w:rPr>
          </w:rPrChange>
        </w:rPr>
      </w:pPr>
      <w:moveFromRangeStart w:id="17" w:author="Whitney Woelmer" w:date="2019-09-10T13:16:00Z" w:name="move19013831"/>
      <w:moveFrom w:id="18" w:author="Whitney Woelmer" w:date="2019-09-10T13:16:00Z">
        <w:r w:rsidRPr="000457BA" w:rsidDel="003C6021">
          <w:rPr>
            <w:rFonts w:ascii="Times New Roman" w:hAnsi="Times New Roman" w:cs="Times New Roman"/>
            <w:sz w:val="24"/>
            <w:szCs w:val="24"/>
          </w:rPr>
          <w:t xml:space="preserve">Forecasting has been instrumental to society through the development of successful forecasts in multiple fields, including meteorology, </w:t>
        </w:r>
        <w:r w:rsidR="000457BA" w:rsidRPr="000457BA" w:rsidDel="003C6021">
          <w:rPr>
            <w:rFonts w:ascii="Times New Roman" w:hAnsi="Times New Roman" w:cs="Times New Roman"/>
            <w:sz w:val="24"/>
            <w:szCs w:val="24"/>
          </w:rPr>
          <w:t xml:space="preserve">economics, </w:t>
        </w:r>
        <w:r w:rsidRPr="000457BA" w:rsidDel="003C6021">
          <w:rPr>
            <w:rFonts w:ascii="Times New Roman" w:hAnsi="Times New Roman" w:cs="Times New Roman"/>
            <w:sz w:val="24"/>
            <w:szCs w:val="24"/>
          </w:rPr>
          <w:t>agricultural science, and epidemiology (citations from prospectus). Forecasting of ecological variables is in its relative infancy</w:t>
        </w:r>
        <w:r w:rsidR="000457BA" w:rsidRPr="000457BA" w:rsidDel="003C6021">
          <w:rPr>
            <w:rFonts w:ascii="Times New Roman" w:hAnsi="Times New Roman" w:cs="Times New Roman"/>
            <w:sz w:val="24"/>
            <w:szCs w:val="24"/>
          </w:rPr>
          <w:t xml:space="preserve"> (Dietze, 2017)</w:t>
        </w:r>
        <w:r w:rsidRPr="000457BA" w:rsidDel="003C6021">
          <w:rPr>
            <w:rFonts w:ascii="Times New Roman" w:hAnsi="Times New Roman" w:cs="Times New Roman"/>
            <w:sz w:val="24"/>
            <w:szCs w:val="24"/>
          </w:rPr>
          <w:t xml:space="preserve"> but has shown promise in many sub-disciplines of ecology (citations? Thomas et al 2019? Etc.)</w:t>
        </w:r>
        <w:r w:rsidR="00610C6E" w:rsidRPr="000457BA" w:rsidDel="003C6021">
          <w:rPr>
            <w:rFonts w:ascii="Times New Roman" w:hAnsi="Times New Roman" w:cs="Times New Roman"/>
            <w:sz w:val="24"/>
            <w:szCs w:val="24"/>
          </w:rPr>
          <w:t xml:space="preserve">. </w:t>
        </w:r>
      </w:moveFrom>
      <w:moveFromRangeEnd w:id="17"/>
      <w:r w:rsidR="00610C6E" w:rsidRPr="000457BA">
        <w:rPr>
          <w:rFonts w:ascii="Times New Roman" w:hAnsi="Times New Roman" w:cs="Times New Roman"/>
          <w:sz w:val="24"/>
          <w:szCs w:val="24"/>
        </w:rPr>
        <w:t>However, because ecological forecasting</w:t>
      </w:r>
      <w:r w:rsidR="000457BA" w:rsidRPr="000457BA">
        <w:rPr>
          <w:rFonts w:ascii="Times New Roman" w:hAnsi="Times New Roman" w:cs="Times New Roman"/>
          <w:sz w:val="24"/>
          <w:szCs w:val="24"/>
        </w:rPr>
        <w:t>, and especially forecasting of HABs,</w:t>
      </w:r>
      <w:r w:rsidR="00610C6E" w:rsidRPr="000457BA">
        <w:rPr>
          <w:rFonts w:ascii="Times New Roman" w:hAnsi="Times New Roman" w:cs="Times New Roman"/>
          <w:sz w:val="24"/>
          <w:szCs w:val="24"/>
        </w:rPr>
        <w:t xml:space="preserve"> is </w:t>
      </w:r>
      <w:r w:rsidR="000457BA" w:rsidRPr="000457BA">
        <w:rPr>
          <w:rFonts w:ascii="Times New Roman" w:hAnsi="Times New Roman" w:cs="Times New Roman"/>
          <w:sz w:val="24"/>
          <w:szCs w:val="24"/>
        </w:rPr>
        <w:t>a developing field</w:t>
      </w:r>
      <w:r w:rsidR="00610C6E" w:rsidRPr="000457BA">
        <w:rPr>
          <w:rFonts w:ascii="Times New Roman" w:hAnsi="Times New Roman" w:cs="Times New Roman"/>
          <w:sz w:val="24"/>
          <w:szCs w:val="24"/>
        </w:rPr>
        <w:t>, there is not yet a consensus as to the best approach</w:t>
      </w:r>
      <w:r w:rsidR="000457BA" w:rsidRPr="000457BA">
        <w:rPr>
          <w:rFonts w:ascii="Times New Roman" w:hAnsi="Times New Roman" w:cs="Times New Roman"/>
          <w:sz w:val="24"/>
          <w:szCs w:val="24"/>
        </w:rPr>
        <w:t xml:space="preserve"> for predicting future water quality.</w:t>
      </w:r>
      <w:ins w:id="19" w:author="Whitney Woelmer" w:date="2019-09-10T13:20:00Z">
        <w:r w:rsidR="003C6021">
          <w:rPr>
            <w:rFonts w:ascii="Times New Roman" w:hAnsi="Times New Roman" w:cs="Times New Roman"/>
            <w:sz w:val="24"/>
            <w:szCs w:val="24"/>
          </w:rPr>
          <w:t xml:space="preserve"> </w:t>
        </w:r>
        <w:proofErr w:type="gramStart"/>
        <w:r w:rsidR="003C6021">
          <w:rPr>
            <w:rFonts w:ascii="Times New Roman" w:hAnsi="Times New Roman" w:cs="Times New Roman"/>
            <w:sz w:val="24"/>
            <w:szCs w:val="24"/>
          </w:rPr>
          <w:t>In particular, it</w:t>
        </w:r>
        <w:proofErr w:type="gramEnd"/>
        <w:r w:rsidR="003C6021">
          <w:rPr>
            <w:rFonts w:ascii="Times New Roman" w:hAnsi="Times New Roman" w:cs="Times New Roman"/>
            <w:sz w:val="24"/>
            <w:szCs w:val="24"/>
          </w:rPr>
          <w:t xml:space="preserve"> is unclear how </w:t>
        </w:r>
      </w:ins>
      <w:ins w:id="20" w:author="Whitney Woelmer" w:date="2019-09-10T13:21:00Z">
        <w:r w:rsidR="003C6021">
          <w:rPr>
            <w:rFonts w:ascii="Times New Roman" w:hAnsi="Times New Roman" w:cs="Times New Roman"/>
            <w:sz w:val="24"/>
            <w:szCs w:val="24"/>
          </w:rPr>
          <w:t>well data-driven empirical models are able to predict ecological dynamics.</w:t>
        </w:r>
      </w:ins>
      <w:r w:rsidR="000457BA" w:rsidRPr="000457BA">
        <w:rPr>
          <w:rFonts w:ascii="Times New Roman" w:hAnsi="Times New Roman" w:cs="Times New Roman"/>
          <w:sz w:val="24"/>
          <w:szCs w:val="24"/>
        </w:rPr>
        <w:t xml:space="preserve"> </w:t>
      </w:r>
      <w:proofErr w:type="gramStart"/>
      <w:r w:rsidR="000457BA" w:rsidRPr="003C6021">
        <w:rPr>
          <w:rFonts w:ascii="Times New Roman" w:hAnsi="Times New Roman" w:cs="Times New Roman"/>
          <w:sz w:val="24"/>
          <w:szCs w:val="24"/>
          <w:highlight w:val="yellow"/>
          <w:rPrChange w:id="21" w:author="Whitney Woelmer" w:date="2019-09-10T13:20:00Z">
            <w:rPr>
              <w:rFonts w:ascii="Times New Roman" w:hAnsi="Times New Roman" w:cs="Times New Roman"/>
              <w:sz w:val="24"/>
              <w:szCs w:val="24"/>
            </w:rPr>
          </w:rPrChange>
        </w:rPr>
        <w:t>In particular, it</w:t>
      </w:r>
      <w:proofErr w:type="gramEnd"/>
      <w:r w:rsidR="000457BA" w:rsidRPr="003C6021">
        <w:rPr>
          <w:rFonts w:ascii="Times New Roman" w:hAnsi="Times New Roman" w:cs="Times New Roman"/>
          <w:sz w:val="24"/>
          <w:szCs w:val="24"/>
          <w:highlight w:val="yellow"/>
          <w:rPrChange w:id="22" w:author="Whitney Woelmer" w:date="2019-09-10T13:20:00Z">
            <w:rPr>
              <w:rFonts w:ascii="Times New Roman" w:hAnsi="Times New Roman" w:cs="Times New Roman"/>
              <w:sz w:val="24"/>
              <w:szCs w:val="24"/>
            </w:rPr>
          </w:rPrChange>
        </w:rPr>
        <w:t xml:space="preserve"> is unclear if data-driven empirical models or numerical simulation process-based models yield more accurate forecasts (</w:t>
      </w:r>
      <w:proofErr w:type="spellStart"/>
      <w:r w:rsidR="000457BA" w:rsidRPr="003C6021">
        <w:rPr>
          <w:rFonts w:ascii="Times New Roman" w:hAnsi="Times New Roman" w:cs="Times New Roman"/>
          <w:sz w:val="24"/>
          <w:szCs w:val="24"/>
          <w:highlight w:val="yellow"/>
          <w:rPrChange w:id="23" w:author="Whitney Woelmer" w:date="2019-09-10T13:20:00Z">
            <w:rPr>
              <w:rFonts w:ascii="Times New Roman" w:hAnsi="Times New Roman" w:cs="Times New Roman"/>
              <w:sz w:val="24"/>
              <w:szCs w:val="24"/>
            </w:rPr>
          </w:rPrChange>
        </w:rPr>
        <w:t>Dietze</w:t>
      </w:r>
      <w:proofErr w:type="spellEnd"/>
      <w:r w:rsidR="000457BA" w:rsidRPr="003C6021">
        <w:rPr>
          <w:rFonts w:ascii="Times New Roman" w:hAnsi="Times New Roman" w:cs="Times New Roman"/>
          <w:sz w:val="24"/>
          <w:szCs w:val="24"/>
          <w:highlight w:val="yellow"/>
          <w:rPrChange w:id="24" w:author="Whitney Woelmer" w:date="2019-09-10T13:20:00Z">
            <w:rPr>
              <w:rFonts w:ascii="Times New Roman" w:hAnsi="Times New Roman" w:cs="Times New Roman"/>
              <w:sz w:val="24"/>
              <w:szCs w:val="24"/>
            </w:rPr>
          </w:rPrChange>
        </w:rPr>
        <w:t>, 2017).</w:t>
      </w:r>
      <w:r w:rsidR="00D8368E" w:rsidRPr="003C6021">
        <w:rPr>
          <w:rFonts w:ascii="Times New Roman" w:hAnsi="Times New Roman" w:cs="Times New Roman"/>
          <w:sz w:val="24"/>
          <w:szCs w:val="24"/>
          <w:highlight w:val="yellow"/>
          <w:rPrChange w:id="25" w:author="Whitney Woelmer" w:date="2019-09-10T13:20:00Z">
            <w:rPr>
              <w:rFonts w:ascii="Times New Roman" w:hAnsi="Times New Roman" w:cs="Times New Roman"/>
              <w:sz w:val="24"/>
              <w:szCs w:val="24"/>
            </w:rPr>
          </w:rPrChange>
        </w:rPr>
        <w:t xml:space="preserve"> </w:t>
      </w:r>
      <w:r w:rsidR="000457BA" w:rsidRPr="003C6021">
        <w:rPr>
          <w:rFonts w:ascii="Times New Roman" w:hAnsi="Times New Roman" w:cs="Times New Roman"/>
          <w:sz w:val="24"/>
          <w:szCs w:val="24"/>
          <w:highlight w:val="yellow"/>
          <w:rPrChange w:id="26" w:author="Whitney Woelmer" w:date="2019-09-10T13:20:00Z">
            <w:rPr>
              <w:rFonts w:ascii="Times New Roman" w:hAnsi="Times New Roman" w:cs="Times New Roman"/>
              <w:sz w:val="24"/>
              <w:szCs w:val="24"/>
            </w:rPr>
          </w:rPrChange>
        </w:rPr>
        <w:t>Based on a high-level literature review, we found that empirical modelin</w:t>
      </w:r>
      <w:r w:rsidR="00D8368E" w:rsidRPr="003C6021">
        <w:rPr>
          <w:rFonts w:ascii="Times New Roman" w:hAnsi="Times New Roman" w:cs="Times New Roman"/>
          <w:sz w:val="24"/>
          <w:szCs w:val="24"/>
          <w:highlight w:val="yellow"/>
          <w:rPrChange w:id="27" w:author="Whitney Woelmer" w:date="2019-09-10T13:20:00Z">
            <w:rPr>
              <w:rFonts w:ascii="Times New Roman" w:hAnsi="Times New Roman" w:cs="Times New Roman"/>
              <w:sz w:val="24"/>
              <w:szCs w:val="24"/>
            </w:rPr>
          </w:rPrChange>
        </w:rPr>
        <w:t xml:space="preserve">g to produce ecological forecasts was chosen in </w:t>
      </w:r>
      <w:proofErr w:type="gramStart"/>
      <w:r w:rsidR="00D8368E" w:rsidRPr="003C6021">
        <w:rPr>
          <w:rFonts w:ascii="Times New Roman" w:hAnsi="Times New Roman" w:cs="Times New Roman"/>
          <w:sz w:val="24"/>
          <w:szCs w:val="24"/>
          <w:highlight w:val="yellow"/>
          <w:rPrChange w:id="28" w:author="Whitney Woelmer" w:date="2019-09-10T13:20:00Z">
            <w:rPr>
              <w:rFonts w:ascii="Times New Roman" w:hAnsi="Times New Roman" w:cs="Times New Roman"/>
              <w:sz w:val="24"/>
              <w:szCs w:val="24"/>
            </w:rPr>
          </w:rPrChange>
        </w:rPr>
        <w:t>a majority of</w:t>
      </w:r>
      <w:proofErr w:type="gramEnd"/>
      <w:r w:rsidR="00D8368E" w:rsidRPr="003C6021">
        <w:rPr>
          <w:rFonts w:ascii="Times New Roman" w:hAnsi="Times New Roman" w:cs="Times New Roman"/>
          <w:sz w:val="24"/>
          <w:szCs w:val="24"/>
          <w:highlight w:val="yellow"/>
          <w:rPrChange w:id="29" w:author="Whitney Woelmer" w:date="2019-09-10T13:20:00Z">
            <w:rPr>
              <w:rFonts w:ascii="Times New Roman" w:hAnsi="Times New Roman" w:cs="Times New Roman"/>
              <w:sz w:val="24"/>
              <w:szCs w:val="24"/>
            </w:rPr>
          </w:rPrChange>
        </w:rPr>
        <w:t xml:space="preserve"> studies (65%, n=17</w:t>
      </w:r>
      <w:ins w:id="30" w:author="Whitney Woelmer" w:date="2019-09-16T12:01:00Z">
        <w:r w:rsidR="00BE5318">
          <w:rPr>
            <w:rFonts w:ascii="Times New Roman" w:hAnsi="Times New Roman" w:cs="Times New Roman"/>
            <w:sz w:val="24"/>
            <w:szCs w:val="24"/>
            <w:highlight w:val="yellow"/>
          </w:rPr>
          <w:t>, Table 1</w:t>
        </w:r>
      </w:ins>
      <w:r w:rsidR="00D8368E" w:rsidRPr="003C6021">
        <w:rPr>
          <w:rFonts w:ascii="Times New Roman" w:hAnsi="Times New Roman" w:cs="Times New Roman"/>
          <w:sz w:val="24"/>
          <w:szCs w:val="24"/>
          <w:highlight w:val="yellow"/>
          <w:rPrChange w:id="31" w:author="Whitney Woelmer" w:date="2019-09-10T13:20:00Z">
            <w:rPr>
              <w:rFonts w:ascii="Times New Roman" w:hAnsi="Times New Roman" w:cs="Times New Roman"/>
              <w:sz w:val="24"/>
              <w:szCs w:val="24"/>
            </w:rPr>
          </w:rPrChange>
        </w:rPr>
        <w:t xml:space="preserve">). </w:t>
      </w:r>
    </w:p>
    <w:p w14:paraId="62FB2421" w14:textId="710E1BDA" w:rsidR="00873C20" w:rsidRDefault="00873C20" w:rsidP="00D836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Empirical models </w:t>
      </w:r>
      <w:commentRangeStart w:id="32"/>
      <w:r>
        <w:rPr>
          <w:rFonts w:ascii="Times New Roman" w:hAnsi="Times New Roman" w:cs="Times New Roman"/>
          <w:sz w:val="24"/>
          <w:szCs w:val="24"/>
        </w:rPr>
        <w:t>run the gamut</w:t>
      </w:r>
      <w:commentRangeEnd w:id="32"/>
      <w:r>
        <w:rPr>
          <w:rStyle w:val="CommentReference"/>
        </w:rPr>
        <w:commentReference w:id="32"/>
      </w:r>
      <w:r>
        <w:rPr>
          <w:rFonts w:ascii="Times New Roman" w:hAnsi="Times New Roman" w:cs="Times New Roman"/>
          <w:sz w:val="24"/>
          <w:szCs w:val="24"/>
        </w:rPr>
        <w:t xml:space="preserve"> from simplistic generalized linear models (GLM) to more complex machine-learning techniques such artificial neural networks (ANN). Use this paragraph to justify using linear models (simplistic approach may be more applicable across a broad range of drinking water systems and accessible to managers varying levels of modeling expertise)</w:t>
      </w:r>
    </w:p>
    <w:p w14:paraId="301149EC" w14:textId="6A840166" w:rsidR="00D8368E" w:rsidRDefault="00D8368E" w:rsidP="00D836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Uncertainties in forecasts</w:t>
      </w:r>
      <w:ins w:id="33" w:author="Whitney Woelmer" w:date="2019-09-10T13:21:00Z">
        <w:r w:rsidR="003C6021">
          <w:rPr>
            <w:rFonts w:ascii="Times New Roman" w:hAnsi="Times New Roman" w:cs="Times New Roman"/>
            <w:sz w:val="24"/>
            <w:szCs w:val="24"/>
          </w:rPr>
          <w:t xml:space="preserve"> – set up definitions here of different kinds of uncertai</w:t>
        </w:r>
      </w:ins>
      <w:ins w:id="34" w:author="Whitney Woelmer" w:date="2019-09-10T13:22:00Z">
        <w:r w:rsidR="003C6021">
          <w:rPr>
            <w:rFonts w:ascii="Times New Roman" w:hAnsi="Times New Roman" w:cs="Times New Roman"/>
            <w:sz w:val="24"/>
            <w:szCs w:val="24"/>
          </w:rPr>
          <w:t>nty in forecasts</w:t>
        </w:r>
      </w:ins>
    </w:p>
    <w:p w14:paraId="607781E9" w14:textId="4A9778A0" w:rsidR="00D8368E" w:rsidRDefault="00D8368E" w:rsidP="00D8368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Crucial to the application of forecast products in order to properly inform management decisions</w:t>
      </w:r>
    </w:p>
    <w:p w14:paraId="33A25001" w14:textId="1E4D594B" w:rsidR="00D8368E" w:rsidRDefault="00D8368E" w:rsidP="00D836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Often unconsidered or at least unreported</w:t>
      </w:r>
      <w:ins w:id="35" w:author="Whitney Woelmer" w:date="2019-09-10T13:22:00Z">
        <w:r w:rsidR="003C6021">
          <w:rPr>
            <w:rFonts w:ascii="Times New Roman" w:hAnsi="Times New Roman" w:cs="Times New Roman"/>
            <w:sz w:val="24"/>
            <w:szCs w:val="24"/>
          </w:rPr>
          <w:t xml:space="preserve"> </w:t>
        </w:r>
        <w:r w:rsidR="003C6021" w:rsidRPr="003C6021">
          <w:rPr>
            <w:rFonts w:ascii="Times New Roman" w:hAnsi="Times New Roman" w:cs="Times New Roman"/>
            <w:sz w:val="24"/>
            <w:szCs w:val="24"/>
          </w:rPr>
          <w:sym w:font="Wingdings" w:char="F0E0"/>
        </w:r>
        <w:r w:rsidR="003C6021">
          <w:rPr>
            <w:rFonts w:ascii="Times New Roman" w:hAnsi="Times New Roman" w:cs="Times New Roman"/>
            <w:sz w:val="24"/>
            <w:szCs w:val="24"/>
          </w:rPr>
          <w:t xml:space="preserve"> for managers, uncertainty</w:t>
        </w:r>
      </w:ins>
      <w:ins w:id="36" w:author="Whitney Woelmer" w:date="2019-09-10T13:23:00Z">
        <w:r w:rsidR="004214DA">
          <w:rPr>
            <w:rFonts w:ascii="Times New Roman" w:hAnsi="Times New Roman" w:cs="Times New Roman"/>
            <w:sz w:val="24"/>
            <w:szCs w:val="24"/>
          </w:rPr>
          <w:t xml:space="preserve">, threshold of risk, check out decision support from </w:t>
        </w:r>
        <w:proofErr w:type="spellStart"/>
        <w:r w:rsidR="004214DA">
          <w:rPr>
            <w:rFonts w:ascii="Times New Roman" w:hAnsi="Times New Roman" w:cs="Times New Roman"/>
            <w:sz w:val="24"/>
            <w:szCs w:val="24"/>
          </w:rPr>
          <w:t>dietze</w:t>
        </w:r>
        <w:proofErr w:type="spellEnd"/>
        <w:r w:rsidR="004214DA">
          <w:rPr>
            <w:rFonts w:ascii="Times New Roman" w:hAnsi="Times New Roman" w:cs="Times New Roman"/>
            <w:sz w:val="24"/>
            <w:szCs w:val="24"/>
          </w:rPr>
          <w:t xml:space="preserve"> again</w:t>
        </w:r>
      </w:ins>
    </w:p>
    <w:p w14:paraId="40B24B15" w14:textId="32B0FD36" w:rsidR="000457BA" w:rsidRDefault="00D8368E" w:rsidP="00D836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further assess the success of empirical models in forecasting HABs, we developed near-term (2 week), iterative forecasts using several types of autoregressive (AR) linear models. We aimed to answer three main questions:</w:t>
      </w:r>
    </w:p>
    <w:p w14:paraId="4AEECBC5" w14:textId="35C2B199" w:rsidR="00D8368E" w:rsidRDefault="00D8368E" w:rsidP="00D8368E">
      <w:pPr>
        <w:pStyle w:val="ListParagraph"/>
        <w:numPr>
          <w:ilvl w:val="2"/>
          <w:numId w:val="1"/>
        </w:numPr>
        <w:rPr>
          <w:ins w:id="37" w:author="Whitney Woelmer" w:date="2019-09-10T13:39:00Z"/>
          <w:rFonts w:ascii="Times New Roman" w:hAnsi="Times New Roman" w:cs="Times New Roman"/>
          <w:sz w:val="24"/>
          <w:szCs w:val="24"/>
        </w:rPr>
      </w:pPr>
      <w:r>
        <w:rPr>
          <w:rFonts w:ascii="Times New Roman" w:hAnsi="Times New Roman" w:cs="Times New Roman"/>
          <w:sz w:val="24"/>
          <w:szCs w:val="24"/>
        </w:rPr>
        <w:t xml:space="preserve">1. How well can we forecast </w:t>
      </w:r>
      <w:r w:rsidR="00AE323E">
        <w:rPr>
          <w:rFonts w:ascii="Times New Roman" w:hAnsi="Times New Roman" w:cs="Times New Roman"/>
          <w:sz w:val="24"/>
          <w:szCs w:val="24"/>
        </w:rPr>
        <w:t xml:space="preserve">near-term (two-week horizon) </w:t>
      </w:r>
      <w:r>
        <w:rPr>
          <w:rFonts w:ascii="Times New Roman" w:hAnsi="Times New Roman" w:cs="Times New Roman"/>
          <w:sz w:val="24"/>
          <w:szCs w:val="24"/>
        </w:rPr>
        <w:t>chlorophyll-a (a proxy for HABs) over a one-year time period?</w:t>
      </w:r>
    </w:p>
    <w:p w14:paraId="09241686" w14:textId="1F4F3A7D" w:rsidR="00EB26E6" w:rsidRDefault="00F94545" w:rsidP="00D8368E">
      <w:pPr>
        <w:pStyle w:val="ListParagraph"/>
        <w:numPr>
          <w:ilvl w:val="2"/>
          <w:numId w:val="1"/>
        </w:numPr>
        <w:rPr>
          <w:rFonts w:ascii="Times New Roman" w:hAnsi="Times New Roman" w:cs="Times New Roman"/>
          <w:sz w:val="24"/>
          <w:szCs w:val="24"/>
        </w:rPr>
      </w:pPr>
      <w:ins w:id="38" w:author="Whitney Woelmer" w:date="2019-09-16T12:41:00Z">
        <w:r>
          <w:rPr>
            <w:rFonts w:ascii="Times New Roman" w:hAnsi="Times New Roman" w:cs="Times New Roman"/>
            <w:sz w:val="24"/>
            <w:szCs w:val="24"/>
          </w:rPr>
          <w:t>2. How does data assimilation outside of the training period improve forecast accuracy?</w:t>
        </w:r>
      </w:ins>
    </w:p>
    <w:p w14:paraId="1A2801A1" w14:textId="3D83884E" w:rsidR="00D8368E" w:rsidRDefault="00F94545" w:rsidP="00D8368E">
      <w:pPr>
        <w:pStyle w:val="ListParagraph"/>
        <w:numPr>
          <w:ilvl w:val="2"/>
          <w:numId w:val="1"/>
        </w:numPr>
        <w:rPr>
          <w:rFonts w:ascii="Times New Roman" w:hAnsi="Times New Roman" w:cs="Times New Roman"/>
          <w:sz w:val="24"/>
          <w:szCs w:val="24"/>
        </w:rPr>
      </w:pPr>
      <w:ins w:id="39" w:author="Whitney Woelmer" w:date="2019-09-16T12:41:00Z">
        <w:r>
          <w:rPr>
            <w:rFonts w:ascii="Times New Roman" w:hAnsi="Times New Roman" w:cs="Times New Roman"/>
            <w:sz w:val="24"/>
            <w:szCs w:val="24"/>
          </w:rPr>
          <w:t>3</w:t>
        </w:r>
      </w:ins>
      <w:del w:id="40" w:author="Whitney Woelmer" w:date="2019-09-16T12:41:00Z">
        <w:r w:rsidR="00D8368E" w:rsidDel="00F94545">
          <w:rPr>
            <w:rFonts w:ascii="Times New Roman" w:hAnsi="Times New Roman" w:cs="Times New Roman"/>
            <w:sz w:val="24"/>
            <w:szCs w:val="24"/>
          </w:rPr>
          <w:delText>2</w:delText>
        </w:r>
      </w:del>
      <w:r w:rsidR="00D8368E">
        <w:rPr>
          <w:rFonts w:ascii="Times New Roman" w:hAnsi="Times New Roman" w:cs="Times New Roman"/>
          <w:sz w:val="24"/>
          <w:szCs w:val="24"/>
        </w:rPr>
        <w:t>. What are the major contributions of uncertainty in our forecasts?</w:t>
      </w:r>
    </w:p>
    <w:p w14:paraId="4334F2EF" w14:textId="7A10E955" w:rsidR="00D8368E" w:rsidRPr="00D8368E" w:rsidRDefault="00F94545" w:rsidP="00D8368E">
      <w:pPr>
        <w:pStyle w:val="ListParagraph"/>
        <w:numPr>
          <w:ilvl w:val="2"/>
          <w:numId w:val="1"/>
        </w:numPr>
        <w:rPr>
          <w:rFonts w:ascii="Times New Roman" w:hAnsi="Times New Roman" w:cs="Times New Roman"/>
          <w:sz w:val="24"/>
          <w:szCs w:val="24"/>
        </w:rPr>
      </w:pPr>
      <w:ins w:id="41" w:author="Whitney Woelmer" w:date="2019-09-16T12:41:00Z">
        <w:r>
          <w:rPr>
            <w:rFonts w:ascii="Times New Roman" w:hAnsi="Times New Roman" w:cs="Times New Roman"/>
            <w:sz w:val="24"/>
            <w:szCs w:val="24"/>
          </w:rPr>
          <w:t>4</w:t>
        </w:r>
      </w:ins>
      <w:del w:id="42" w:author="Whitney Woelmer" w:date="2019-09-16T12:41:00Z">
        <w:r w:rsidR="00D8368E" w:rsidDel="00F94545">
          <w:rPr>
            <w:rFonts w:ascii="Times New Roman" w:hAnsi="Times New Roman" w:cs="Times New Roman"/>
            <w:sz w:val="24"/>
            <w:szCs w:val="24"/>
          </w:rPr>
          <w:delText>3</w:delText>
        </w:r>
      </w:del>
      <w:r w:rsidR="00D8368E">
        <w:rPr>
          <w:rFonts w:ascii="Times New Roman" w:hAnsi="Times New Roman" w:cs="Times New Roman"/>
          <w:sz w:val="24"/>
          <w:szCs w:val="24"/>
        </w:rPr>
        <w:t>. How does the relative importance of sources of uncertainty change over time?</w:t>
      </w:r>
    </w:p>
    <w:p w14:paraId="09A69521" w14:textId="28395DFB" w:rsidR="00B06012"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Methods</w:t>
      </w:r>
    </w:p>
    <w:p w14:paraId="3BD73695" w14:textId="02D2C32E" w:rsidR="00AE323E" w:rsidRDefault="00AE323E" w:rsidP="00AE323E">
      <w:pPr>
        <w:pStyle w:val="ListParagraph"/>
        <w:numPr>
          <w:ilvl w:val="1"/>
          <w:numId w:val="1"/>
        </w:numPr>
        <w:rPr>
          <w:ins w:id="43" w:author="Whitney Woelmer" w:date="2019-09-16T13:01:00Z"/>
          <w:rFonts w:ascii="Times New Roman" w:hAnsi="Times New Roman" w:cs="Times New Roman"/>
          <w:sz w:val="24"/>
          <w:szCs w:val="24"/>
        </w:rPr>
      </w:pPr>
      <w:r>
        <w:rPr>
          <w:rFonts w:ascii="Times New Roman" w:hAnsi="Times New Roman" w:cs="Times New Roman"/>
          <w:sz w:val="24"/>
          <w:szCs w:val="24"/>
        </w:rPr>
        <w:t>Study site</w:t>
      </w:r>
    </w:p>
    <w:p w14:paraId="6A966E36" w14:textId="68812DF6" w:rsidR="00CF4BB7" w:rsidRDefault="00CF4BB7">
      <w:pPr>
        <w:pStyle w:val="ListParagraph"/>
        <w:numPr>
          <w:ilvl w:val="2"/>
          <w:numId w:val="1"/>
        </w:numPr>
        <w:rPr>
          <w:rFonts w:ascii="Times New Roman" w:hAnsi="Times New Roman" w:cs="Times New Roman"/>
          <w:sz w:val="24"/>
          <w:szCs w:val="24"/>
        </w:rPr>
        <w:pPrChange w:id="44" w:author="Whitney Woelmer" w:date="2019-09-16T13:01:00Z">
          <w:pPr>
            <w:pStyle w:val="ListParagraph"/>
            <w:numPr>
              <w:ilvl w:val="1"/>
              <w:numId w:val="1"/>
            </w:numPr>
            <w:ind w:left="1440" w:hanging="360"/>
          </w:pPr>
        </w:pPrChange>
      </w:pPr>
      <w:ins w:id="45" w:author="Whitney Woelmer" w:date="2019-09-16T13:01:00Z">
        <w:r>
          <w:rPr>
            <w:rFonts w:ascii="Times New Roman" w:hAnsi="Times New Roman" w:cs="Times New Roman"/>
            <w:sz w:val="24"/>
            <w:szCs w:val="24"/>
          </w:rPr>
          <w:t>Figure 1. Map of study site</w:t>
        </w:r>
      </w:ins>
    </w:p>
    <w:p w14:paraId="7CB78C5E" w14:textId="3ECD2FC0" w:rsidR="005C0AFC" w:rsidRDefault="00AE323E" w:rsidP="005C0AFC">
      <w:pPr>
        <w:pStyle w:val="ListParagraph"/>
        <w:numPr>
          <w:ilvl w:val="1"/>
          <w:numId w:val="1"/>
        </w:numPr>
        <w:rPr>
          <w:ins w:id="46" w:author="Whitney Woelmer" w:date="2019-09-16T13:01:00Z"/>
          <w:rFonts w:ascii="Times New Roman" w:hAnsi="Times New Roman" w:cs="Times New Roman"/>
          <w:sz w:val="24"/>
          <w:szCs w:val="24"/>
        </w:rPr>
      </w:pPr>
      <w:r>
        <w:rPr>
          <w:rFonts w:ascii="Times New Roman" w:hAnsi="Times New Roman" w:cs="Times New Roman"/>
          <w:sz w:val="24"/>
          <w:szCs w:val="24"/>
        </w:rPr>
        <w:t>Historical and sensor dataset</w:t>
      </w:r>
    </w:p>
    <w:p w14:paraId="60ADBC7A" w14:textId="4689B943" w:rsidR="00CF4BB7" w:rsidRDefault="00CF4BB7">
      <w:pPr>
        <w:pStyle w:val="ListParagraph"/>
        <w:numPr>
          <w:ilvl w:val="2"/>
          <w:numId w:val="1"/>
        </w:numPr>
        <w:rPr>
          <w:rFonts w:ascii="Times New Roman" w:hAnsi="Times New Roman" w:cs="Times New Roman"/>
          <w:sz w:val="24"/>
          <w:szCs w:val="24"/>
        </w:rPr>
        <w:pPrChange w:id="47" w:author="Whitney Woelmer" w:date="2019-09-16T13:01:00Z">
          <w:pPr>
            <w:pStyle w:val="ListParagraph"/>
            <w:numPr>
              <w:ilvl w:val="1"/>
              <w:numId w:val="1"/>
            </w:numPr>
            <w:ind w:left="1440" w:hanging="360"/>
          </w:pPr>
        </w:pPrChange>
      </w:pPr>
      <w:ins w:id="48" w:author="Whitney Woelmer" w:date="2019-09-16T13:01:00Z">
        <w:r>
          <w:rPr>
            <w:rFonts w:ascii="Times New Roman" w:hAnsi="Times New Roman" w:cs="Times New Roman"/>
            <w:sz w:val="24"/>
            <w:szCs w:val="24"/>
          </w:rPr>
          <w:t>Table 2. Summary of historical and se</w:t>
        </w:r>
      </w:ins>
      <w:ins w:id="49" w:author="Whitney Woelmer" w:date="2019-09-16T13:02:00Z">
        <w:r>
          <w:rPr>
            <w:rFonts w:ascii="Times New Roman" w:hAnsi="Times New Roman" w:cs="Times New Roman"/>
            <w:sz w:val="24"/>
            <w:szCs w:val="24"/>
          </w:rPr>
          <w:t>nsor datasets</w:t>
        </w:r>
      </w:ins>
    </w:p>
    <w:p w14:paraId="4FF2019C" w14:textId="61B38A5A" w:rsidR="00AE323E" w:rsidRDefault="00AE323E"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development</w:t>
      </w:r>
    </w:p>
    <w:p w14:paraId="3FCF7D7B" w14:textId="6F773C34" w:rsidR="006629B6" w:rsidRDefault="006629B6"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driver selection</w:t>
      </w:r>
    </w:p>
    <w:p w14:paraId="4C4D8615" w14:textId="45E4D96D" w:rsidR="006629B6" w:rsidRDefault="006629B6" w:rsidP="006629B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Selected 3 models within 2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units</w:t>
      </w:r>
    </w:p>
    <w:p w14:paraId="777606D5" w14:textId="1A7CDDCA" w:rsidR="006629B6" w:rsidRDefault="00025D06" w:rsidP="006629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Model I: </w:t>
      </w:r>
      <w:proofErr w:type="spellStart"/>
      <w:r w:rsidR="006629B6">
        <w:rPr>
          <w:rFonts w:ascii="Times New Roman" w:hAnsi="Times New Roman" w:cs="Times New Roman"/>
          <w:sz w:val="24"/>
          <w:szCs w:val="24"/>
        </w:rPr>
        <w:t>Chla</w:t>
      </w:r>
      <w:proofErr w:type="spellEnd"/>
      <w:r w:rsidR="006629B6">
        <w:rPr>
          <w:rFonts w:ascii="Times New Roman" w:hAnsi="Times New Roman" w:cs="Times New Roman"/>
          <w:sz w:val="24"/>
          <w:szCs w:val="24"/>
        </w:rPr>
        <w:t xml:space="preserve">(t) = </w:t>
      </w:r>
      <w:proofErr w:type="spellStart"/>
      <w:r w:rsidR="006629B6">
        <w:rPr>
          <w:rFonts w:ascii="Times New Roman" w:hAnsi="Times New Roman" w:cs="Times New Roman"/>
          <w:sz w:val="24"/>
          <w:szCs w:val="24"/>
        </w:rPr>
        <w:t>chla</w:t>
      </w:r>
      <w:proofErr w:type="spellEnd"/>
      <w:r w:rsidR="006629B6">
        <w:rPr>
          <w:rFonts w:ascii="Times New Roman" w:hAnsi="Times New Roman" w:cs="Times New Roman"/>
          <w:sz w:val="24"/>
          <w:szCs w:val="24"/>
        </w:rPr>
        <w:t>(t-1) + SW mean(t) + mean flow(t)</w:t>
      </w:r>
    </w:p>
    <w:p w14:paraId="73749C2F" w14:textId="3F1A96CE" w:rsidR="006629B6" w:rsidRDefault="00025D06" w:rsidP="006629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Model II: </w:t>
      </w:r>
      <w:proofErr w:type="spellStart"/>
      <w:r w:rsidR="006629B6">
        <w:rPr>
          <w:rFonts w:ascii="Times New Roman" w:hAnsi="Times New Roman" w:cs="Times New Roman"/>
          <w:sz w:val="24"/>
          <w:szCs w:val="24"/>
        </w:rPr>
        <w:t>Chla</w:t>
      </w:r>
      <w:proofErr w:type="spellEnd"/>
      <w:r w:rsidR="006629B6">
        <w:rPr>
          <w:rFonts w:ascii="Times New Roman" w:hAnsi="Times New Roman" w:cs="Times New Roman"/>
          <w:sz w:val="24"/>
          <w:szCs w:val="24"/>
        </w:rPr>
        <w:t xml:space="preserve">(t) = </w:t>
      </w:r>
      <w:proofErr w:type="spellStart"/>
      <w:r w:rsidR="006629B6">
        <w:rPr>
          <w:rFonts w:ascii="Times New Roman" w:hAnsi="Times New Roman" w:cs="Times New Roman"/>
          <w:sz w:val="24"/>
          <w:szCs w:val="24"/>
        </w:rPr>
        <w:t>chla</w:t>
      </w:r>
      <w:proofErr w:type="spellEnd"/>
      <w:r w:rsidR="006629B6">
        <w:rPr>
          <w:rFonts w:ascii="Times New Roman" w:hAnsi="Times New Roman" w:cs="Times New Roman"/>
          <w:sz w:val="24"/>
          <w:szCs w:val="24"/>
        </w:rPr>
        <w:t>(t-1) + SW mean(t) + mean flow(t) + air temp mean(t)</w:t>
      </w:r>
    </w:p>
    <w:p w14:paraId="65F497E8" w14:textId="2C89EF83" w:rsidR="006629B6" w:rsidRPr="006629B6" w:rsidRDefault="00025D06" w:rsidP="006629B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Model III: </w:t>
      </w:r>
      <w:proofErr w:type="spellStart"/>
      <w:r w:rsidR="006629B6">
        <w:rPr>
          <w:rFonts w:ascii="Times New Roman" w:hAnsi="Times New Roman" w:cs="Times New Roman"/>
          <w:sz w:val="24"/>
          <w:szCs w:val="24"/>
        </w:rPr>
        <w:t>Chla</w:t>
      </w:r>
      <w:proofErr w:type="spellEnd"/>
      <w:r w:rsidR="006629B6">
        <w:rPr>
          <w:rFonts w:ascii="Times New Roman" w:hAnsi="Times New Roman" w:cs="Times New Roman"/>
          <w:sz w:val="24"/>
          <w:szCs w:val="24"/>
        </w:rPr>
        <w:t xml:space="preserve">(t) = </w:t>
      </w:r>
      <w:proofErr w:type="spellStart"/>
      <w:r w:rsidR="006629B6">
        <w:rPr>
          <w:rFonts w:ascii="Times New Roman" w:hAnsi="Times New Roman" w:cs="Times New Roman"/>
          <w:sz w:val="24"/>
          <w:szCs w:val="24"/>
        </w:rPr>
        <w:t>chla</w:t>
      </w:r>
      <w:proofErr w:type="spellEnd"/>
      <w:r w:rsidR="006629B6">
        <w:rPr>
          <w:rFonts w:ascii="Times New Roman" w:hAnsi="Times New Roman" w:cs="Times New Roman"/>
          <w:sz w:val="24"/>
          <w:szCs w:val="24"/>
        </w:rPr>
        <w:t>(t-1) + SW mean(t) + mean flow(t) + wind speed mean(t)</w:t>
      </w:r>
    </w:p>
    <w:p w14:paraId="3C277A3B" w14:textId="441AB516" w:rsidR="006629B6" w:rsidRDefault="006629B6"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training</w:t>
      </w:r>
      <w:r w:rsidR="00272384">
        <w:rPr>
          <w:rFonts w:ascii="Times New Roman" w:hAnsi="Times New Roman" w:cs="Times New Roman"/>
          <w:sz w:val="24"/>
          <w:szCs w:val="24"/>
        </w:rPr>
        <w:t xml:space="preserve"> over four years, 2013-2016</w:t>
      </w:r>
    </w:p>
    <w:p w14:paraId="42609394" w14:textId="2C952A90" w:rsidR="00AE323E" w:rsidRDefault="00AE323E" w:rsidP="005C0AFC">
      <w:pPr>
        <w:pStyle w:val="ListParagraph"/>
        <w:numPr>
          <w:ilvl w:val="1"/>
          <w:numId w:val="1"/>
        </w:numPr>
        <w:rPr>
          <w:ins w:id="50" w:author="Whitney Woelmer" w:date="2019-09-16T13:02:00Z"/>
          <w:rFonts w:ascii="Times New Roman" w:hAnsi="Times New Roman" w:cs="Times New Roman"/>
          <w:sz w:val="24"/>
          <w:szCs w:val="24"/>
        </w:rPr>
      </w:pPr>
      <w:r>
        <w:rPr>
          <w:rFonts w:ascii="Times New Roman" w:hAnsi="Times New Roman" w:cs="Times New Roman"/>
          <w:sz w:val="24"/>
          <w:szCs w:val="24"/>
        </w:rPr>
        <w:t>Forecasting framework (FLARE)</w:t>
      </w:r>
    </w:p>
    <w:p w14:paraId="718EAD60" w14:textId="1C83A67A" w:rsidR="00CF4BB7" w:rsidRDefault="00CF4BB7">
      <w:pPr>
        <w:pStyle w:val="ListParagraph"/>
        <w:numPr>
          <w:ilvl w:val="2"/>
          <w:numId w:val="1"/>
        </w:numPr>
        <w:rPr>
          <w:rFonts w:ascii="Times New Roman" w:hAnsi="Times New Roman" w:cs="Times New Roman"/>
          <w:sz w:val="24"/>
          <w:szCs w:val="24"/>
        </w:rPr>
        <w:pPrChange w:id="51" w:author="Whitney Woelmer" w:date="2019-09-16T13:02:00Z">
          <w:pPr>
            <w:pStyle w:val="ListParagraph"/>
            <w:numPr>
              <w:ilvl w:val="1"/>
              <w:numId w:val="1"/>
            </w:numPr>
            <w:ind w:left="1440" w:hanging="360"/>
          </w:pPr>
        </w:pPrChange>
      </w:pPr>
      <w:ins w:id="52" w:author="Whitney Woelmer" w:date="2019-09-16T13:02:00Z">
        <w:r>
          <w:rPr>
            <w:rFonts w:ascii="Times New Roman" w:hAnsi="Times New Roman" w:cs="Times New Roman"/>
            <w:sz w:val="24"/>
            <w:szCs w:val="24"/>
          </w:rPr>
          <w:t>Figure 2. FLARE Workflow</w:t>
        </w:r>
      </w:ins>
    </w:p>
    <w:p w14:paraId="6BE01C34" w14:textId="67A0ACBE" w:rsidR="006629B6" w:rsidRPr="00943214" w:rsidRDefault="006629B6" w:rsidP="006629B6">
      <w:pPr>
        <w:pStyle w:val="ListParagraph"/>
        <w:numPr>
          <w:ilvl w:val="2"/>
          <w:numId w:val="1"/>
        </w:numPr>
        <w:rPr>
          <w:rFonts w:ascii="Times New Roman" w:hAnsi="Times New Roman" w:cs="Times New Roman"/>
          <w:sz w:val="24"/>
          <w:szCs w:val="24"/>
          <w:highlight w:val="yellow"/>
        </w:rPr>
      </w:pPr>
      <w:r w:rsidRPr="00943214">
        <w:rPr>
          <w:rFonts w:ascii="Times New Roman" w:hAnsi="Times New Roman" w:cs="Times New Roman"/>
          <w:sz w:val="24"/>
          <w:szCs w:val="24"/>
          <w:highlight w:val="yellow"/>
        </w:rPr>
        <w:t>Data assimilation (not currently doing this but am thinking of ways to incorporate incoming CTD or EXO data—may be a good conversation with RQT</w:t>
      </w:r>
      <w:r w:rsidR="00943214" w:rsidRPr="00943214">
        <w:rPr>
          <w:rFonts w:ascii="Times New Roman" w:hAnsi="Times New Roman" w:cs="Times New Roman"/>
          <w:sz w:val="24"/>
          <w:szCs w:val="24"/>
          <w:highlight w:val="yellow"/>
        </w:rPr>
        <w:t>—could be a whole separate analysis that points to the value of automated data assimilation??</w:t>
      </w:r>
      <w:r w:rsidRPr="00943214">
        <w:rPr>
          <w:rFonts w:ascii="Times New Roman" w:hAnsi="Times New Roman" w:cs="Times New Roman"/>
          <w:sz w:val="24"/>
          <w:szCs w:val="24"/>
          <w:highlight w:val="yellow"/>
        </w:rPr>
        <w:t>)</w:t>
      </w:r>
    </w:p>
    <w:p w14:paraId="3C7E6142" w14:textId="4AEBE05C" w:rsidR="00AE323E" w:rsidRDefault="006629B6"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Forecast</w:t>
      </w:r>
      <w:r w:rsidR="00AE323E">
        <w:rPr>
          <w:rFonts w:ascii="Times New Roman" w:hAnsi="Times New Roman" w:cs="Times New Roman"/>
          <w:sz w:val="24"/>
          <w:szCs w:val="24"/>
        </w:rPr>
        <w:t xml:space="preserve"> assessment</w:t>
      </w:r>
    </w:p>
    <w:p w14:paraId="560AF9AB" w14:textId="20478C01" w:rsidR="006629B6" w:rsidRDefault="00873C20"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Null-persistence model </w:t>
      </w:r>
    </w:p>
    <w:p w14:paraId="73D2BC21" w14:textId="2140B2A1" w:rsidR="00873C20" w:rsidRDefault="00873C20" w:rsidP="006629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Assessment metrics</w:t>
      </w:r>
    </w:p>
    <w:p w14:paraId="1E700CEB" w14:textId="7B3EE8CE" w:rsidR="00AE323E" w:rsidRDefault="00AE323E" w:rsidP="005C0AF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Uncertainty analysis</w:t>
      </w:r>
    </w:p>
    <w:p w14:paraId="1021F2E2" w14:textId="4E259A36" w:rsidR="00943214" w:rsidRDefault="00943214" w:rsidP="00943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Our model partitions five types of uncertainty which contribute to the variance in our forecasts</w:t>
      </w:r>
    </w:p>
    <w:p w14:paraId="10B7FCB0"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w:t>
      </w:r>
    </w:p>
    <w:p w14:paraId="7D65B477"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Initial conditions</w:t>
      </w:r>
    </w:p>
    <w:p w14:paraId="41C932D7"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Discharge driver</w:t>
      </w:r>
    </w:p>
    <w:p w14:paraId="5EB03473" w14:textId="77777777"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Meteorological driver</w:t>
      </w:r>
    </w:p>
    <w:p w14:paraId="1399DCCA" w14:textId="28D91185" w:rsidR="00943214" w:rsidRDefault="00943214" w:rsidP="0094321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Parameter</w:t>
      </w:r>
    </w:p>
    <w:p w14:paraId="73716262" w14:textId="6EC8CE3D" w:rsidR="00661965" w:rsidRPr="00943214" w:rsidRDefault="00943214" w:rsidP="0094321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Relative contributions of uncertainty were quantified by isolating each type of uncertainty and holding that uncertainty constant while allowing all others to vary.</w:t>
      </w:r>
    </w:p>
    <w:p w14:paraId="2D60254D" w14:textId="42E2111E" w:rsidR="00B06012"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Results</w:t>
      </w:r>
    </w:p>
    <w:p w14:paraId="75B77853" w14:textId="3450BC08" w:rsidR="00AE323E" w:rsidRDefault="00025D06" w:rsidP="00AE323E">
      <w:pPr>
        <w:pStyle w:val="ListParagraph"/>
        <w:numPr>
          <w:ilvl w:val="1"/>
          <w:numId w:val="1"/>
        </w:numPr>
        <w:rPr>
          <w:rFonts w:ascii="Times New Roman" w:hAnsi="Times New Roman" w:cs="Times New Roman"/>
          <w:sz w:val="24"/>
          <w:szCs w:val="24"/>
        </w:rPr>
      </w:pPr>
      <w:commentRangeStart w:id="53"/>
      <w:r>
        <w:rPr>
          <w:rFonts w:ascii="Times New Roman" w:hAnsi="Times New Roman" w:cs="Times New Roman"/>
          <w:sz w:val="24"/>
          <w:szCs w:val="24"/>
        </w:rPr>
        <w:t>Model training</w:t>
      </w:r>
      <w:commentRangeEnd w:id="53"/>
      <w:r w:rsidR="00EB26E6">
        <w:rPr>
          <w:rStyle w:val="CommentReference"/>
        </w:rPr>
        <w:commentReference w:id="53"/>
      </w:r>
    </w:p>
    <w:p w14:paraId="184A6197" w14:textId="05ABB765" w:rsidR="008F6DBD" w:rsidRDefault="008F6DBD"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 three models successfully recreated observed dynamics over the historical training period of four years (R2 = 0.4, RMSE = 1.7 ug/L</w:t>
      </w:r>
      <w:ins w:id="54" w:author="Whitney Woelmer" w:date="2019-09-16T12:43:00Z">
        <w:r w:rsidR="00F94545">
          <w:rPr>
            <w:rFonts w:ascii="Times New Roman" w:hAnsi="Times New Roman" w:cs="Times New Roman"/>
            <w:sz w:val="24"/>
            <w:szCs w:val="24"/>
          </w:rPr>
          <w:t xml:space="preserve">, </w:t>
        </w:r>
      </w:ins>
      <w:ins w:id="55" w:author="Whitney Woelmer" w:date="2019-09-16T13:18:00Z">
        <w:r w:rsidR="005B0DF0">
          <w:rPr>
            <w:rFonts w:ascii="Times New Roman" w:hAnsi="Times New Roman" w:cs="Times New Roman"/>
            <w:sz w:val="24"/>
            <w:szCs w:val="24"/>
          </w:rPr>
          <w:t>Figure 3</w:t>
        </w:r>
      </w:ins>
      <w:r>
        <w:rPr>
          <w:rFonts w:ascii="Times New Roman" w:hAnsi="Times New Roman" w:cs="Times New Roman"/>
          <w:sz w:val="24"/>
          <w:szCs w:val="24"/>
        </w:rPr>
        <w:t>)</w:t>
      </w:r>
    </w:p>
    <w:p w14:paraId="53AC29A6" w14:textId="510C0EC0" w:rsidR="00025D06" w:rsidRDefault="00025D06" w:rsidP="00025D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I</w:t>
      </w:r>
      <w:r w:rsidR="00272384">
        <w:rPr>
          <w:rFonts w:ascii="Times New Roman" w:hAnsi="Times New Roman" w:cs="Times New Roman"/>
          <w:sz w:val="24"/>
          <w:szCs w:val="24"/>
        </w:rPr>
        <w:t xml:space="preserve"> (SW mean + mean flow)</w:t>
      </w:r>
    </w:p>
    <w:p w14:paraId="327B42E6" w14:textId="66CB0FDE"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R2 = 0.443</w:t>
      </w:r>
    </w:p>
    <w:p w14:paraId="581067D5" w14:textId="4B12F6FC"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RMSE = 1.71 ug/L</w:t>
      </w:r>
    </w:p>
    <w:p w14:paraId="16F51A09" w14:textId="34F4EEE0" w:rsidR="00025D06" w:rsidRDefault="00025D06" w:rsidP="00025D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II</w:t>
      </w:r>
      <w:r w:rsidR="00272384">
        <w:rPr>
          <w:rFonts w:ascii="Times New Roman" w:hAnsi="Times New Roman" w:cs="Times New Roman"/>
          <w:sz w:val="24"/>
          <w:szCs w:val="24"/>
        </w:rPr>
        <w:t xml:space="preserve"> (SW mean + mean flow + air temp mean)</w:t>
      </w:r>
    </w:p>
    <w:p w14:paraId="7B1A18F6" w14:textId="118D6955"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R2 = </w:t>
      </w:r>
      <w:r w:rsidR="00272384">
        <w:rPr>
          <w:rFonts w:ascii="Times New Roman" w:hAnsi="Times New Roman" w:cs="Times New Roman"/>
          <w:sz w:val="24"/>
          <w:szCs w:val="24"/>
        </w:rPr>
        <w:t>0.449</w:t>
      </w:r>
    </w:p>
    <w:p w14:paraId="34E6193C" w14:textId="786A1EF2"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RMSE = </w:t>
      </w:r>
      <w:r w:rsidR="00272384">
        <w:rPr>
          <w:rFonts w:ascii="Times New Roman" w:hAnsi="Times New Roman" w:cs="Times New Roman"/>
          <w:sz w:val="24"/>
          <w:szCs w:val="24"/>
        </w:rPr>
        <w:t>1.71 ug/L</w:t>
      </w:r>
    </w:p>
    <w:p w14:paraId="4AF184BD" w14:textId="15A62432" w:rsidR="00025D06" w:rsidRDefault="00025D06" w:rsidP="00025D0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III</w:t>
      </w:r>
      <w:r w:rsidR="00272384">
        <w:rPr>
          <w:rFonts w:ascii="Times New Roman" w:hAnsi="Times New Roman" w:cs="Times New Roman"/>
          <w:sz w:val="24"/>
          <w:szCs w:val="24"/>
        </w:rPr>
        <w:t xml:space="preserve"> (SW mean + mean flow + wind speed mean)</w:t>
      </w:r>
    </w:p>
    <w:p w14:paraId="3FC7E66F" w14:textId="128E17A2"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R2</w:t>
      </w:r>
      <w:r w:rsidR="00272384">
        <w:rPr>
          <w:rFonts w:ascii="Times New Roman" w:hAnsi="Times New Roman" w:cs="Times New Roman"/>
          <w:sz w:val="24"/>
          <w:szCs w:val="24"/>
        </w:rPr>
        <w:t xml:space="preserve"> = 0.446</w:t>
      </w:r>
    </w:p>
    <w:p w14:paraId="405CFAEB" w14:textId="21C76017" w:rsidR="00025D06" w:rsidRDefault="00025D06" w:rsidP="00025D0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RMSE</w:t>
      </w:r>
      <w:r w:rsidR="00272384">
        <w:rPr>
          <w:rFonts w:ascii="Times New Roman" w:hAnsi="Times New Roman" w:cs="Times New Roman"/>
          <w:sz w:val="24"/>
          <w:szCs w:val="24"/>
        </w:rPr>
        <w:t xml:space="preserve"> = 1.70 ug/L</w:t>
      </w:r>
    </w:p>
    <w:p w14:paraId="78BE2898" w14:textId="1502E05D" w:rsidR="00272384" w:rsidRDefault="00272384"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year of forecasts, 15-Aug-2018 to 15-Aug-2019</w:t>
      </w:r>
    </w:p>
    <w:p w14:paraId="2A66128C" w14:textId="274C33E4" w:rsidR="00272384" w:rsidRDefault="00272384" w:rsidP="00272384">
      <w:pPr>
        <w:pStyle w:val="ListParagraph"/>
        <w:numPr>
          <w:ilvl w:val="2"/>
          <w:numId w:val="1"/>
        </w:numPr>
        <w:rPr>
          <w:ins w:id="56" w:author="Whitney Woelmer" w:date="2019-09-16T15:57:00Z"/>
          <w:rFonts w:ascii="Times New Roman" w:hAnsi="Times New Roman" w:cs="Times New Roman"/>
          <w:sz w:val="24"/>
          <w:szCs w:val="24"/>
        </w:rPr>
      </w:pPr>
      <w:r>
        <w:rPr>
          <w:rFonts w:ascii="Times New Roman" w:hAnsi="Times New Roman" w:cs="Times New Roman"/>
          <w:sz w:val="24"/>
          <w:szCs w:val="24"/>
        </w:rPr>
        <w:t>Table of assessment metrics</w:t>
      </w:r>
    </w:p>
    <w:p w14:paraId="316F83BA" w14:textId="09215126" w:rsidR="006A23B9" w:rsidRDefault="006A23B9" w:rsidP="00272384">
      <w:pPr>
        <w:pStyle w:val="ListParagraph"/>
        <w:numPr>
          <w:ilvl w:val="2"/>
          <w:numId w:val="1"/>
        </w:numPr>
        <w:rPr>
          <w:rFonts w:ascii="Times New Roman" w:hAnsi="Times New Roman" w:cs="Times New Roman"/>
          <w:sz w:val="24"/>
          <w:szCs w:val="24"/>
        </w:rPr>
      </w:pPr>
      <w:ins w:id="57" w:author="Whitney Woelmer" w:date="2019-09-16T15:57:00Z">
        <w:r>
          <w:rPr>
            <w:rFonts w:ascii="Times New Roman" w:hAnsi="Times New Roman" w:cs="Times New Roman"/>
            <w:sz w:val="24"/>
            <w:szCs w:val="24"/>
          </w:rPr>
          <w:t xml:space="preserve">Figure of time series including 95% CI and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chl</w:t>
        </w:r>
      </w:ins>
      <w:proofErr w:type="spellEnd"/>
    </w:p>
    <w:p w14:paraId="492DA150" w14:textId="1C4B5F78" w:rsidR="00272384" w:rsidRDefault="00A853B7" w:rsidP="00272384">
      <w:pPr>
        <w:pStyle w:val="ListParagraph"/>
        <w:numPr>
          <w:ilvl w:val="1"/>
          <w:numId w:val="1"/>
        </w:numPr>
        <w:rPr>
          <w:rFonts w:ascii="Times New Roman" w:hAnsi="Times New Roman" w:cs="Times New Roman"/>
          <w:sz w:val="24"/>
          <w:szCs w:val="24"/>
        </w:rPr>
      </w:pPr>
      <w:commentRangeStart w:id="58"/>
      <w:r>
        <w:rPr>
          <w:rFonts w:ascii="Times New Roman" w:hAnsi="Times New Roman" w:cs="Times New Roman"/>
          <w:sz w:val="24"/>
          <w:szCs w:val="24"/>
        </w:rPr>
        <w:t xml:space="preserve">Uncertainty </w:t>
      </w:r>
      <w:r w:rsidR="008F6DBD">
        <w:rPr>
          <w:rFonts w:ascii="Times New Roman" w:hAnsi="Times New Roman" w:cs="Times New Roman"/>
          <w:sz w:val="24"/>
          <w:szCs w:val="24"/>
        </w:rPr>
        <w:t>analysis</w:t>
      </w:r>
      <w:commentRangeEnd w:id="58"/>
      <w:r w:rsidR="008F6DBD">
        <w:rPr>
          <w:rStyle w:val="CommentReference"/>
        </w:rPr>
        <w:commentReference w:id="58"/>
      </w:r>
    </w:p>
    <w:p w14:paraId="129A3824" w14:textId="10FB9833" w:rsidR="008F6DBD" w:rsidRDefault="008F6DBD" w:rsidP="008F6D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Process error dominant source when averaged over the entire time period</w:t>
      </w:r>
      <w:ins w:id="59" w:author="Whitney Woelmer" w:date="2019-09-16T16:00:00Z">
        <w:r w:rsidR="006A23B9">
          <w:rPr>
            <w:rFonts w:ascii="Times New Roman" w:hAnsi="Times New Roman" w:cs="Times New Roman"/>
            <w:sz w:val="24"/>
            <w:szCs w:val="24"/>
          </w:rPr>
          <w:t xml:space="preserve"> (</w:t>
        </w:r>
        <w:proofErr w:type="gramStart"/>
        <w:r w:rsidR="006A23B9">
          <w:rPr>
            <w:rFonts w:ascii="Times New Roman" w:hAnsi="Times New Roman" w:cs="Times New Roman"/>
            <w:sz w:val="24"/>
            <w:szCs w:val="24"/>
          </w:rPr>
          <w:t>Figure )</w:t>
        </w:r>
      </w:ins>
      <w:proofErr w:type="gramEnd"/>
    </w:p>
    <w:p w14:paraId="267D69CE" w14:textId="25A85F58" w:rsidR="008F6DBD" w:rsidRPr="000457BA" w:rsidRDefault="00EB26E6" w:rsidP="008F6DBD">
      <w:pPr>
        <w:pStyle w:val="ListParagraph"/>
        <w:numPr>
          <w:ilvl w:val="2"/>
          <w:numId w:val="1"/>
        </w:numPr>
        <w:rPr>
          <w:rFonts w:ascii="Times New Roman" w:hAnsi="Times New Roman" w:cs="Times New Roman"/>
          <w:sz w:val="24"/>
          <w:szCs w:val="24"/>
        </w:rPr>
      </w:pPr>
      <w:ins w:id="60" w:author="Whitney Woelmer" w:date="2019-09-10T13:41:00Z">
        <w:r>
          <w:rPr>
            <w:rFonts w:ascii="Times New Roman" w:hAnsi="Times New Roman" w:cs="Times New Roman"/>
            <w:sz w:val="24"/>
            <w:szCs w:val="24"/>
          </w:rPr>
          <w:t>What conditions lead to relative contribution of uncertainties changing over time</w:t>
        </w:r>
      </w:ins>
      <w:ins w:id="61" w:author="Whitney Woelmer" w:date="2019-09-16T16:00:00Z">
        <w:r w:rsidR="006A23B9">
          <w:rPr>
            <w:rFonts w:ascii="Times New Roman" w:hAnsi="Times New Roman" w:cs="Times New Roman"/>
            <w:sz w:val="24"/>
            <w:szCs w:val="24"/>
          </w:rPr>
          <w:t xml:space="preserve"> (Figure)</w:t>
        </w:r>
      </w:ins>
    </w:p>
    <w:p w14:paraId="2E28D5DB" w14:textId="292F6BEF" w:rsidR="00B06012" w:rsidRDefault="00B06012" w:rsidP="00B06012">
      <w:pPr>
        <w:pStyle w:val="ListParagraph"/>
        <w:numPr>
          <w:ilvl w:val="0"/>
          <w:numId w:val="1"/>
        </w:numPr>
        <w:rPr>
          <w:rFonts w:ascii="Times New Roman" w:hAnsi="Times New Roman" w:cs="Times New Roman"/>
          <w:sz w:val="24"/>
          <w:szCs w:val="24"/>
        </w:rPr>
      </w:pPr>
      <w:r w:rsidRPr="000457BA">
        <w:rPr>
          <w:rFonts w:ascii="Times New Roman" w:hAnsi="Times New Roman" w:cs="Times New Roman"/>
          <w:sz w:val="24"/>
          <w:szCs w:val="24"/>
        </w:rPr>
        <w:t>Discussion</w:t>
      </w:r>
    </w:p>
    <w:p w14:paraId="41EABF2C" w14:textId="55F33021" w:rsidR="00A853B7" w:rsidRPr="00A853B7" w:rsidRDefault="008F6DBD"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successfully developed a near-term, iterative forecast of </w:t>
      </w:r>
      <w:proofErr w:type="spellStart"/>
      <w:r>
        <w:rPr>
          <w:rFonts w:ascii="Times New Roman" w:hAnsi="Times New Roman" w:cs="Times New Roman"/>
          <w:sz w:val="24"/>
          <w:szCs w:val="24"/>
        </w:rPr>
        <w:t>chl</w:t>
      </w:r>
      <w:proofErr w:type="spellEnd"/>
      <w:r>
        <w:rPr>
          <w:rFonts w:ascii="Times New Roman" w:hAnsi="Times New Roman" w:cs="Times New Roman"/>
          <w:sz w:val="24"/>
          <w:szCs w:val="24"/>
        </w:rPr>
        <w:t xml:space="preserve">-a that produced forecasts </w:t>
      </w:r>
      <w:r w:rsidR="00873C20">
        <w:rPr>
          <w:rFonts w:ascii="Times New Roman" w:hAnsi="Times New Roman" w:cs="Times New Roman"/>
          <w:sz w:val="24"/>
          <w:szCs w:val="24"/>
        </w:rPr>
        <w:t>within ~ 2 ug/L</w:t>
      </w:r>
      <w:r>
        <w:rPr>
          <w:rFonts w:ascii="Times New Roman" w:hAnsi="Times New Roman" w:cs="Times New Roman"/>
          <w:sz w:val="24"/>
          <w:szCs w:val="24"/>
        </w:rPr>
        <w:t xml:space="preserve"> over a one-year time period.</w:t>
      </w:r>
      <w:ins w:id="62" w:author="Whitney Woelmer" w:date="2019-09-10T13:41:00Z">
        <w:r w:rsidR="00EB26E6">
          <w:rPr>
            <w:rFonts w:ascii="Times New Roman" w:hAnsi="Times New Roman" w:cs="Times New Roman"/>
            <w:sz w:val="24"/>
            <w:szCs w:val="24"/>
          </w:rPr>
          <w:t xml:space="preserve"> But unable to capture blooms</w:t>
        </w:r>
      </w:ins>
    </w:p>
    <w:p w14:paraId="6B149F20" w14:textId="09FD4B44" w:rsidR="00873C20" w:rsidRDefault="00873C20"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Our dominant source of uncertainty was process error</w:t>
      </w:r>
      <w:r w:rsidR="008F6DBD">
        <w:rPr>
          <w:rFonts w:ascii="Times New Roman" w:hAnsi="Times New Roman" w:cs="Times New Roman"/>
          <w:sz w:val="24"/>
          <w:szCs w:val="24"/>
        </w:rPr>
        <w:t xml:space="preserve">, indicating that our model was missing key processes that control dynamics in phytoplankton abundance. </w:t>
      </w:r>
    </w:p>
    <w:p w14:paraId="4BC4D469" w14:textId="7AF79380" w:rsidR="00873C20" w:rsidRDefault="00873C20"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Relative contributions of uncertainty were not static throughout the year. Driver uncertainty, particularly </w:t>
      </w:r>
      <w:r w:rsidR="00DA552B">
        <w:rPr>
          <w:rFonts w:ascii="Times New Roman" w:hAnsi="Times New Roman" w:cs="Times New Roman"/>
          <w:sz w:val="24"/>
          <w:szCs w:val="24"/>
        </w:rPr>
        <w:t xml:space="preserve">discharge driver uncertainty, increased in relative importance at various time throughout the year, especially during periods of high precipitation (e.g., fall hurricane season and spring rainfall). </w:t>
      </w:r>
    </w:p>
    <w:p w14:paraId="06E28F43" w14:textId="2653DB9D" w:rsidR="00DA552B" w:rsidRDefault="00DA552B" w:rsidP="00272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Considering driver variables to include in forecasts</w:t>
      </w:r>
    </w:p>
    <w:p w14:paraId="7A1CE442" w14:textId="4C808028" w:rsidR="00DA552B" w:rsidRDefault="00DA552B" w:rsidP="00DA552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Must have confidence in forecastability of driver covariates </w:t>
      </w:r>
    </w:p>
    <w:p w14:paraId="2294807F" w14:textId="37300407" w:rsidR="00DA552B" w:rsidRDefault="00A853B7" w:rsidP="006619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I m</w:t>
      </w:r>
      <w:r w:rsidR="00DA552B">
        <w:rPr>
          <w:rFonts w:ascii="Times New Roman" w:hAnsi="Times New Roman" w:cs="Times New Roman"/>
          <w:sz w:val="24"/>
          <w:szCs w:val="24"/>
        </w:rPr>
        <w:t>issed large bloom events in 2019</w:t>
      </w:r>
    </w:p>
    <w:p w14:paraId="2D88F089" w14:textId="1E762CAF" w:rsidR="00F27E05" w:rsidRDefault="00F27E05" w:rsidP="00661965">
      <w:pPr>
        <w:pStyle w:val="ListParagraph"/>
        <w:numPr>
          <w:ilvl w:val="2"/>
          <w:numId w:val="1"/>
        </w:numPr>
        <w:rPr>
          <w:ins w:id="63" w:author="Whitney Woelmer" w:date="2019-09-10T13:45:00Z"/>
          <w:rFonts w:ascii="Times New Roman" w:hAnsi="Times New Roman" w:cs="Times New Roman"/>
          <w:sz w:val="24"/>
          <w:szCs w:val="24"/>
          <w:highlight w:val="yellow"/>
        </w:rPr>
      </w:pPr>
      <w:ins w:id="64" w:author="Whitney Woelmer" w:date="2019-09-10T13:44:00Z">
        <w:r>
          <w:rPr>
            <w:rFonts w:ascii="Times New Roman" w:hAnsi="Times New Roman" w:cs="Times New Roman"/>
            <w:sz w:val="24"/>
            <w:szCs w:val="24"/>
            <w:highlight w:val="yellow"/>
          </w:rPr>
          <w:t xml:space="preserve">Define bloom, check </w:t>
        </w:r>
        <w:proofErr w:type="spellStart"/>
        <w:r>
          <w:rPr>
            <w:rFonts w:ascii="Times New Roman" w:hAnsi="Times New Roman" w:cs="Times New Roman"/>
            <w:sz w:val="24"/>
            <w:szCs w:val="24"/>
            <w:highlight w:val="yellow"/>
          </w:rPr>
          <w:t>ariana’s</w:t>
        </w:r>
        <w:proofErr w:type="spellEnd"/>
        <w:r>
          <w:rPr>
            <w:rFonts w:ascii="Times New Roman" w:hAnsi="Times New Roman" w:cs="Times New Roman"/>
            <w:sz w:val="24"/>
            <w:szCs w:val="24"/>
            <w:highlight w:val="yellow"/>
          </w:rPr>
          <w:t xml:space="preserve"> </w:t>
        </w:r>
      </w:ins>
      <w:ins w:id="65" w:author="Whitney Woelmer" w:date="2019-09-10T13:45:00Z">
        <w:r>
          <w:rPr>
            <w:rFonts w:ascii="Times New Roman" w:hAnsi="Times New Roman" w:cs="Times New Roman"/>
            <w:sz w:val="24"/>
            <w:szCs w:val="24"/>
            <w:highlight w:val="yellow"/>
          </w:rPr>
          <w:t>latest paper</w:t>
        </w:r>
      </w:ins>
    </w:p>
    <w:p w14:paraId="369CF1F8" w14:textId="0518F4B2" w:rsidR="00F27E05" w:rsidRDefault="00F27E05" w:rsidP="00F27E05">
      <w:pPr>
        <w:pStyle w:val="ListParagraph"/>
        <w:numPr>
          <w:ilvl w:val="3"/>
          <w:numId w:val="1"/>
        </w:numPr>
        <w:rPr>
          <w:ins w:id="66" w:author="Whitney Woelmer" w:date="2019-09-10T13:46:00Z"/>
          <w:rFonts w:ascii="Times New Roman" w:hAnsi="Times New Roman" w:cs="Times New Roman"/>
          <w:sz w:val="24"/>
          <w:szCs w:val="24"/>
          <w:highlight w:val="yellow"/>
        </w:rPr>
      </w:pPr>
      <w:ins w:id="67" w:author="Whitney Woelmer" w:date="2019-09-10T13:45:00Z">
        <w:r>
          <w:rPr>
            <w:rFonts w:ascii="Times New Roman" w:hAnsi="Times New Roman" w:cs="Times New Roman"/>
            <w:sz w:val="24"/>
            <w:szCs w:val="24"/>
            <w:highlight w:val="yellow"/>
          </w:rPr>
          <w:lastRenderedPageBreak/>
          <w:t xml:space="preserve">When did forecast successful predict a bloom to occur, did forecast predict a bloom even if it misses the </w:t>
        </w:r>
        <w:proofErr w:type="gramStart"/>
        <w:r>
          <w:rPr>
            <w:rFonts w:ascii="Times New Roman" w:hAnsi="Times New Roman" w:cs="Times New Roman"/>
            <w:sz w:val="24"/>
            <w:szCs w:val="24"/>
            <w:highlight w:val="yellow"/>
          </w:rPr>
          <w:t>magnitude</w:t>
        </w:r>
      </w:ins>
      <w:proofErr w:type="gramEnd"/>
    </w:p>
    <w:p w14:paraId="296FF741" w14:textId="629198C5" w:rsidR="00F27E05" w:rsidRDefault="00F27E05">
      <w:pPr>
        <w:pStyle w:val="ListParagraph"/>
        <w:numPr>
          <w:ilvl w:val="3"/>
          <w:numId w:val="1"/>
        </w:numPr>
        <w:rPr>
          <w:ins w:id="68" w:author="Whitney Woelmer" w:date="2019-09-10T13:44:00Z"/>
          <w:rFonts w:ascii="Times New Roman" w:hAnsi="Times New Roman" w:cs="Times New Roman"/>
          <w:sz w:val="24"/>
          <w:szCs w:val="24"/>
          <w:highlight w:val="yellow"/>
        </w:rPr>
        <w:pPrChange w:id="69" w:author="Whitney Woelmer" w:date="2019-09-10T13:45:00Z">
          <w:pPr>
            <w:pStyle w:val="ListParagraph"/>
            <w:numPr>
              <w:ilvl w:val="2"/>
              <w:numId w:val="1"/>
            </w:numPr>
            <w:ind w:left="2160" w:hanging="360"/>
          </w:pPr>
        </w:pPrChange>
      </w:pPr>
      <w:ins w:id="70" w:author="Whitney Woelmer" w:date="2019-09-10T13:46:00Z">
        <w:r>
          <w:rPr>
            <w:rFonts w:ascii="Times New Roman" w:hAnsi="Times New Roman" w:cs="Times New Roman"/>
            <w:sz w:val="24"/>
            <w:szCs w:val="24"/>
            <w:highlight w:val="yellow"/>
          </w:rPr>
          <w:t>Use threshold to calculate hits and misses</w:t>
        </w:r>
      </w:ins>
    </w:p>
    <w:p w14:paraId="03C3F9A8" w14:textId="476FF7F9" w:rsidR="00661965" w:rsidRPr="00661965" w:rsidRDefault="00661965" w:rsidP="00661965">
      <w:pPr>
        <w:pStyle w:val="ListParagraph"/>
        <w:numPr>
          <w:ilvl w:val="2"/>
          <w:numId w:val="1"/>
        </w:numPr>
        <w:rPr>
          <w:rFonts w:ascii="Times New Roman" w:hAnsi="Times New Roman" w:cs="Times New Roman"/>
          <w:sz w:val="24"/>
          <w:szCs w:val="24"/>
          <w:highlight w:val="yellow"/>
        </w:rPr>
      </w:pPr>
      <w:r w:rsidRPr="00661965">
        <w:rPr>
          <w:rFonts w:ascii="Times New Roman" w:hAnsi="Times New Roman" w:cs="Times New Roman"/>
          <w:sz w:val="24"/>
          <w:szCs w:val="24"/>
          <w:highlight w:val="yellow"/>
        </w:rPr>
        <w:t xml:space="preserve">Do some analysis </w:t>
      </w:r>
      <w:proofErr w:type="gramStart"/>
      <w:r w:rsidRPr="00661965">
        <w:rPr>
          <w:rFonts w:ascii="Times New Roman" w:hAnsi="Times New Roman" w:cs="Times New Roman"/>
          <w:sz w:val="24"/>
          <w:szCs w:val="24"/>
          <w:highlight w:val="yellow"/>
        </w:rPr>
        <w:t>similar to</w:t>
      </w:r>
      <w:proofErr w:type="gramEnd"/>
      <w:r w:rsidRPr="00661965">
        <w:rPr>
          <w:rFonts w:ascii="Times New Roman" w:hAnsi="Times New Roman" w:cs="Times New Roman"/>
          <w:sz w:val="24"/>
          <w:szCs w:val="24"/>
          <w:highlight w:val="yellow"/>
        </w:rPr>
        <w:t xml:space="preserve"> the % likelihood of turnover to analyze how far ahead the model needed to recognize the bloom (because it eventually recognizes high concentrations or something about how long it took to get back into the CI of the forecast</w:t>
      </w:r>
    </w:p>
    <w:p w14:paraId="0C6B3D46" w14:textId="1B59DBBC" w:rsidR="00661965" w:rsidRPr="00661965" w:rsidRDefault="00661965" w:rsidP="00661965">
      <w:pPr>
        <w:pStyle w:val="ListParagraph"/>
        <w:numPr>
          <w:ilvl w:val="3"/>
          <w:numId w:val="1"/>
        </w:numPr>
        <w:rPr>
          <w:rFonts w:ascii="Times New Roman" w:hAnsi="Times New Roman" w:cs="Times New Roman"/>
          <w:sz w:val="24"/>
          <w:szCs w:val="24"/>
          <w:highlight w:val="yellow"/>
        </w:rPr>
      </w:pPr>
      <w:r w:rsidRPr="00661965">
        <w:rPr>
          <w:rFonts w:ascii="Times New Roman" w:hAnsi="Times New Roman" w:cs="Times New Roman"/>
          <w:sz w:val="24"/>
          <w:szCs w:val="24"/>
          <w:highlight w:val="yellow"/>
        </w:rPr>
        <w:t>Analysis of high-resolution EXO data to see if a signal of increased variability if noticeable before the bloom develops?</w:t>
      </w:r>
    </w:p>
    <w:p w14:paraId="51937059" w14:textId="069E9FA7" w:rsidR="00661965" w:rsidRDefault="00661965" w:rsidP="00661965">
      <w:pPr>
        <w:pStyle w:val="ListParagraph"/>
        <w:numPr>
          <w:ilvl w:val="2"/>
          <w:numId w:val="1"/>
        </w:numPr>
        <w:rPr>
          <w:ins w:id="71" w:author="Whitney Woelmer" w:date="2019-09-10T13:47:00Z"/>
          <w:rFonts w:ascii="Times New Roman" w:hAnsi="Times New Roman" w:cs="Times New Roman"/>
          <w:sz w:val="24"/>
          <w:szCs w:val="24"/>
        </w:rPr>
      </w:pPr>
      <w:r>
        <w:rPr>
          <w:rFonts w:ascii="Times New Roman" w:hAnsi="Times New Roman" w:cs="Times New Roman"/>
          <w:sz w:val="24"/>
          <w:szCs w:val="24"/>
        </w:rPr>
        <w:t>Copper sulfate events</w:t>
      </w:r>
    </w:p>
    <w:p w14:paraId="0E5F743B" w14:textId="14D62A7E" w:rsidR="00F27E05" w:rsidRDefault="00F27E05">
      <w:pPr>
        <w:pStyle w:val="ListParagraph"/>
        <w:numPr>
          <w:ilvl w:val="3"/>
          <w:numId w:val="1"/>
        </w:numPr>
        <w:rPr>
          <w:rFonts w:ascii="Times New Roman" w:hAnsi="Times New Roman" w:cs="Times New Roman"/>
          <w:sz w:val="24"/>
          <w:szCs w:val="24"/>
        </w:rPr>
        <w:pPrChange w:id="72" w:author="Whitney Woelmer" w:date="2019-09-10T13:47:00Z">
          <w:pPr>
            <w:pStyle w:val="ListParagraph"/>
            <w:numPr>
              <w:ilvl w:val="2"/>
              <w:numId w:val="1"/>
            </w:numPr>
            <w:ind w:left="2160" w:hanging="360"/>
          </w:pPr>
        </w:pPrChange>
      </w:pPr>
      <w:ins w:id="73" w:author="Whitney Woelmer" w:date="2019-09-10T13:47:00Z">
        <w:r>
          <w:rPr>
            <w:rFonts w:ascii="Times New Roman" w:hAnsi="Times New Roman" w:cs="Times New Roman"/>
            <w:sz w:val="24"/>
            <w:szCs w:val="24"/>
          </w:rPr>
          <w:t>Need to incorporate human behavior into forecasts</w:t>
        </w:r>
      </w:ins>
    </w:p>
    <w:p w14:paraId="052558D4" w14:textId="280C87D7" w:rsidR="00DA552B" w:rsidRDefault="00DA552B"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 uncharacteristic of AR models</w:t>
      </w:r>
    </w:p>
    <w:p w14:paraId="008EBF87" w14:textId="11BC8A27" w:rsidR="00A853B7" w:rsidRDefault="00661965" w:rsidP="006619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Discussion of</w:t>
      </w:r>
      <w:r w:rsidR="00A853B7">
        <w:rPr>
          <w:rFonts w:ascii="Times New Roman" w:hAnsi="Times New Roman" w:cs="Times New Roman"/>
          <w:sz w:val="24"/>
          <w:szCs w:val="24"/>
        </w:rPr>
        <w:t xml:space="preserve"> </w:t>
      </w:r>
      <w:r>
        <w:rPr>
          <w:rFonts w:ascii="Times New Roman" w:hAnsi="Times New Roman" w:cs="Times New Roman"/>
          <w:sz w:val="24"/>
          <w:szCs w:val="24"/>
        </w:rPr>
        <w:t>utility</w:t>
      </w:r>
      <w:r w:rsidR="00A853B7">
        <w:rPr>
          <w:rFonts w:ascii="Times New Roman" w:hAnsi="Times New Roman" w:cs="Times New Roman"/>
          <w:sz w:val="24"/>
          <w:szCs w:val="24"/>
        </w:rPr>
        <w:t xml:space="preserve"> of </w:t>
      </w:r>
      <w:r>
        <w:rPr>
          <w:rFonts w:ascii="Times New Roman" w:hAnsi="Times New Roman" w:cs="Times New Roman"/>
          <w:sz w:val="24"/>
          <w:szCs w:val="24"/>
        </w:rPr>
        <w:t xml:space="preserve">developing </w:t>
      </w:r>
      <w:r w:rsidR="00A853B7">
        <w:rPr>
          <w:rFonts w:ascii="Times New Roman" w:hAnsi="Times New Roman" w:cs="Times New Roman"/>
          <w:sz w:val="24"/>
          <w:szCs w:val="24"/>
        </w:rPr>
        <w:t>other types of models</w:t>
      </w:r>
    </w:p>
    <w:p w14:paraId="090CB4EA" w14:textId="572612F3" w:rsidR="00661965" w:rsidRDefault="00661965"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Other empirical models (GAM, ANN, process-based, etc.)</w:t>
      </w:r>
    </w:p>
    <w:p w14:paraId="6AB1DCE0" w14:textId="5E98D411" w:rsidR="00661965" w:rsidRDefault="00661965" w:rsidP="0066196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Modeling averaging/ensembles</w:t>
      </w:r>
    </w:p>
    <w:p w14:paraId="25AAC905" w14:textId="5BE6294F" w:rsidR="00DA552B" w:rsidRDefault="00A853B7"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Applications/uses of HABs forecasts</w:t>
      </w:r>
    </w:p>
    <w:p w14:paraId="27CB9E62" w14:textId="12F406A6" w:rsidR="00A853B7" w:rsidRDefault="00A853B7" w:rsidP="00A853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is a useful forecast?</w:t>
      </w:r>
    </w:p>
    <w:p w14:paraId="36AFD0C4" w14:textId="651F63D9" w:rsidR="00A853B7" w:rsidRDefault="00A853B7" w:rsidP="00A853B7">
      <w:pPr>
        <w:pStyle w:val="ListParagraph"/>
        <w:numPr>
          <w:ilvl w:val="3"/>
          <w:numId w:val="1"/>
        </w:numPr>
        <w:rPr>
          <w:ins w:id="74" w:author="Whitney Woelmer" w:date="2019-09-17T13:49:00Z"/>
          <w:rFonts w:ascii="Times New Roman" w:hAnsi="Times New Roman" w:cs="Times New Roman"/>
          <w:sz w:val="24"/>
          <w:szCs w:val="24"/>
        </w:rPr>
      </w:pPr>
      <w:r>
        <w:rPr>
          <w:rFonts w:ascii="Times New Roman" w:hAnsi="Times New Roman" w:cs="Times New Roman"/>
          <w:sz w:val="24"/>
          <w:szCs w:val="24"/>
        </w:rPr>
        <w:t>What time step</w:t>
      </w:r>
    </w:p>
    <w:p w14:paraId="00466749" w14:textId="14055D07" w:rsidR="009D3A9A" w:rsidRDefault="009D3A9A" w:rsidP="009D3A9A">
      <w:pPr>
        <w:pStyle w:val="ListParagraph"/>
        <w:numPr>
          <w:ilvl w:val="4"/>
          <w:numId w:val="1"/>
        </w:numPr>
        <w:rPr>
          <w:rFonts w:ascii="Times New Roman" w:hAnsi="Times New Roman" w:cs="Times New Roman"/>
          <w:sz w:val="24"/>
          <w:szCs w:val="24"/>
        </w:rPr>
        <w:pPrChange w:id="75" w:author="Whitney Woelmer" w:date="2019-09-17T13:49:00Z">
          <w:pPr>
            <w:pStyle w:val="ListParagraph"/>
            <w:numPr>
              <w:ilvl w:val="3"/>
              <w:numId w:val="1"/>
            </w:numPr>
            <w:ind w:left="2880" w:hanging="360"/>
          </w:pPr>
        </w:pPrChange>
      </w:pPr>
      <w:ins w:id="76" w:author="Whitney Woelmer" w:date="2019-09-17T13:49:00Z">
        <w:r>
          <w:rPr>
            <w:rFonts w:ascii="Times New Roman" w:hAnsi="Times New Roman" w:cs="Times New Roman"/>
            <w:sz w:val="24"/>
            <w:szCs w:val="24"/>
          </w:rPr>
          <w:t xml:space="preserve">Why are weekly </w:t>
        </w:r>
        <w:proofErr w:type="spellStart"/>
        <w:r>
          <w:rPr>
            <w:rFonts w:ascii="Times New Roman" w:hAnsi="Times New Roman" w:cs="Times New Roman"/>
            <w:sz w:val="24"/>
            <w:szCs w:val="24"/>
          </w:rPr>
          <w:t>chl</w:t>
        </w:r>
        <w:proofErr w:type="spellEnd"/>
        <w:r>
          <w:rPr>
            <w:rFonts w:ascii="Times New Roman" w:hAnsi="Times New Roman" w:cs="Times New Roman"/>
            <w:sz w:val="24"/>
            <w:szCs w:val="24"/>
          </w:rPr>
          <w:t xml:space="preserve"> </w:t>
        </w:r>
        <w:bookmarkStart w:id="77" w:name="_GoBack"/>
        <w:bookmarkEnd w:id="77"/>
        <w:r>
          <w:rPr>
            <w:rFonts w:ascii="Times New Roman" w:hAnsi="Times New Roman" w:cs="Times New Roman"/>
            <w:sz w:val="24"/>
            <w:szCs w:val="24"/>
          </w:rPr>
          <w:t>forecasts still useful?</w:t>
        </w:r>
      </w:ins>
    </w:p>
    <w:p w14:paraId="27634CB1" w14:textId="3FA5E44A" w:rsidR="00A853B7" w:rsidRDefault="00A853B7" w:rsidP="00A853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level of accuracy</w:t>
      </w:r>
      <w:r w:rsidR="00661965">
        <w:rPr>
          <w:rFonts w:ascii="Times New Roman" w:hAnsi="Times New Roman" w:cs="Times New Roman"/>
          <w:sz w:val="24"/>
          <w:szCs w:val="24"/>
        </w:rPr>
        <w:t xml:space="preserve"> (# of ug/L?)</w:t>
      </w:r>
    </w:p>
    <w:p w14:paraId="16AB626F" w14:textId="0F4F9BAF" w:rsidR="00A853B7" w:rsidRDefault="00A853B7" w:rsidP="00A853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What level of uncertainty</w:t>
      </w:r>
    </w:p>
    <w:p w14:paraId="7C14402B" w14:textId="0E7C1849" w:rsidR="00A853B7" w:rsidRDefault="00A853B7" w:rsidP="00A853B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 to deliver information to stakeholder</w:t>
      </w:r>
    </w:p>
    <w:p w14:paraId="49BC564D" w14:textId="42E155CE" w:rsidR="00A853B7" w:rsidRDefault="00A853B7" w:rsidP="00A853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Scaling AR forecasts to other water bodies</w:t>
      </w:r>
    </w:p>
    <w:p w14:paraId="59A59B52" w14:textId="1D11F152" w:rsidR="00A853B7" w:rsidRDefault="00A853B7" w:rsidP="00A853B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GLEON</w:t>
      </w:r>
    </w:p>
    <w:p w14:paraId="5463A84F" w14:textId="7728D440" w:rsidR="00A853B7" w:rsidRDefault="00A853B7" w:rsidP="00A853B7">
      <w:pPr>
        <w:pStyle w:val="ListParagraph"/>
        <w:numPr>
          <w:ilvl w:val="2"/>
          <w:numId w:val="1"/>
        </w:numPr>
        <w:rPr>
          <w:ins w:id="78" w:author="Whitney Woelmer" w:date="2019-09-10T13:48:00Z"/>
          <w:rFonts w:ascii="Times New Roman" w:hAnsi="Times New Roman" w:cs="Times New Roman"/>
          <w:sz w:val="24"/>
          <w:szCs w:val="24"/>
        </w:rPr>
      </w:pPr>
      <w:r>
        <w:rPr>
          <w:rFonts w:ascii="Times New Roman" w:hAnsi="Times New Roman" w:cs="Times New Roman"/>
          <w:sz w:val="24"/>
          <w:szCs w:val="24"/>
        </w:rPr>
        <w:t>Using simplistic AR models helps move us toward implementation of forecasts in a diverse set of lakes and reservoirs</w:t>
      </w:r>
    </w:p>
    <w:p w14:paraId="74638918" w14:textId="271EBB55" w:rsidR="00F27E05" w:rsidRPr="00F27E05" w:rsidRDefault="00F27E05">
      <w:pPr>
        <w:rPr>
          <w:rFonts w:ascii="Times New Roman" w:hAnsi="Times New Roman" w:cs="Times New Roman"/>
          <w:sz w:val="24"/>
          <w:szCs w:val="24"/>
          <w:rPrChange w:id="79" w:author="Whitney Woelmer" w:date="2019-09-10T13:48:00Z">
            <w:rPr/>
          </w:rPrChange>
        </w:rPr>
        <w:pPrChange w:id="80" w:author="Whitney Woelmer" w:date="2019-09-10T13:48:00Z">
          <w:pPr>
            <w:pStyle w:val="ListParagraph"/>
            <w:numPr>
              <w:ilvl w:val="2"/>
              <w:numId w:val="1"/>
            </w:numPr>
            <w:ind w:left="2160" w:hanging="360"/>
          </w:pPr>
        </w:pPrChange>
      </w:pPr>
      <w:ins w:id="81" w:author="Whitney Woelmer" w:date="2019-09-10T13:48:00Z">
        <w:r>
          <w:rPr>
            <w:rFonts w:ascii="Times New Roman" w:hAnsi="Times New Roman" w:cs="Times New Roman"/>
            <w:sz w:val="24"/>
            <w:szCs w:val="24"/>
          </w:rPr>
          <w:t>Figure and table list</w:t>
        </w:r>
      </w:ins>
    </w:p>
    <w:sectPr w:rsidR="00F27E05" w:rsidRPr="00F27E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19-09-10T13:13:00Z" w:initials="WW">
    <w:p w14:paraId="1B21968D" w14:textId="02DDDF3E" w:rsidR="003C6021" w:rsidRDefault="003C6021">
      <w:pPr>
        <w:pStyle w:val="CommentText"/>
      </w:pPr>
      <w:r>
        <w:rPr>
          <w:rStyle w:val="CommentReference"/>
        </w:rPr>
        <w:annotationRef/>
      </w:r>
      <w:r>
        <w:t>Come back to this—some action</w:t>
      </w:r>
    </w:p>
  </w:comment>
  <w:comment w:id="15" w:author="Whitney Woelmer" w:date="2019-09-10T13:14:00Z" w:initials="WW">
    <w:p w14:paraId="577BB269" w14:textId="0D7AFDF0" w:rsidR="003C6021" w:rsidRDefault="003C6021">
      <w:pPr>
        <w:pStyle w:val="CommentText"/>
      </w:pPr>
      <w:r>
        <w:rPr>
          <w:rStyle w:val="CommentReference"/>
        </w:rPr>
        <w:annotationRef/>
      </w:r>
      <w:proofErr w:type="spellStart"/>
      <w:r>
        <w:t>Rigossi</w:t>
      </w:r>
      <w:proofErr w:type="spellEnd"/>
      <w:r>
        <w:t xml:space="preserve"> 2013 predicting blooms eco applications</w:t>
      </w:r>
    </w:p>
  </w:comment>
  <w:comment w:id="14" w:author="Whitney Woelmer" w:date="2019-09-10T10:08:00Z" w:initials="WW">
    <w:p w14:paraId="7FDE1580" w14:textId="649EF784" w:rsidR="00A10DFF" w:rsidRDefault="00A10DFF">
      <w:pPr>
        <w:pStyle w:val="CommentText"/>
      </w:pPr>
      <w:r>
        <w:rPr>
          <w:rStyle w:val="CommentReference"/>
        </w:rPr>
        <w:annotationRef/>
      </w:r>
      <w:r>
        <w:t>Not sure if this should go before forecasting or when digging deeper into forecasting of HABs</w:t>
      </w:r>
    </w:p>
  </w:comment>
  <w:comment w:id="32" w:author="Whitney Woelmer" w:date="2019-09-05T11:55:00Z" w:initials="WW">
    <w:p w14:paraId="0D6E6744" w14:textId="5908F6F6" w:rsidR="00873C20" w:rsidRDefault="00873C20">
      <w:pPr>
        <w:pStyle w:val="CommentText"/>
      </w:pPr>
      <w:r>
        <w:rPr>
          <w:rStyle w:val="CommentReference"/>
        </w:rPr>
        <w:annotationRef/>
      </w:r>
      <w:r>
        <w:t>May need to consult someone with more statistical background for this paragraph</w:t>
      </w:r>
    </w:p>
  </w:comment>
  <w:comment w:id="53" w:author="Whitney Woelmer" w:date="2019-09-10T13:36:00Z" w:initials="WW">
    <w:p w14:paraId="04CFC17E" w14:textId="77777777" w:rsidR="00EB26E6" w:rsidRDefault="00EB26E6">
      <w:pPr>
        <w:pStyle w:val="CommentText"/>
      </w:pPr>
      <w:r>
        <w:rPr>
          <w:rStyle w:val="CommentReference"/>
        </w:rPr>
        <w:annotationRef/>
      </w:r>
    </w:p>
    <w:p w14:paraId="7A13EB74" w14:textId="643DE68E" w:rsidR="00EB26E6" w:rsidRDefault="00EB26E6">
      <w:pPr>
        <w:pStyle w:val="CommentText"/>
      </w:pPr>
      <w:proofErr w:type="spellStart"/>
      <w:r>
        <w:t>Dic</w:t>
      </w:r>
      <w:proofErr w:type="spellEnd"/>
      <w:r>
        <w:t xml:space="preserve"> </w:t>
      </w:r>
      <w:proofErr w:type="spellStart"/>
      <w:r>
        <w:t>bayesian</w:t>
      </w:r>
      <w:proofErr w:type="spellEnd"/>
      <w:r>
        <w:t xml:space="preserve"> model selection</w:t>
      </w:r>
    </w:p>
  </w:comment>
  <w:comment w:id="58" w:author="Whitney Woelmer" w:date="2019-09-05T13:07:00Z" w:initials="WW">
    <w:p w14:paraId="6084FBFD" w14:textId="04A22F10" w:rsidR="008F6DBD" w:rsidRDefault="008F6DBD">
      <w:pPr>
        <w:pStyle w:val="CommentText"/>
      </w:pPr>
      <w:r>
        <w:rPr>
          <w:rStyle w:val="CommentReference"/>
        </w:rPr>
        <w:annotationRef/>
      </w:r>
      <w:r>
        <w:t>Question for discussion: run uncertainty analysis for all 3 models or stick with model I (which is already done) since it is most parsimonious (fewer driver variables meaning fewer sources of uncertainty)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21968D" w15:done="0"/>
  <w15:commentEx w15:paraId="577BB269" w15:done="0"/>
  <w15:commentEx w15:paraId="7FDE1580" w15:done="0"/>
  <w15:commentEx w15:paraId="0D6E6744" w15:done="0"/>
  <w15:commentEx w15:paraId="7A13EB74" w15:done="0"/>
  <w15:commentEx w15:paraId="6084FB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21968D" w16cid:durableId="21221FDD"/>
  <w16cid:commentId w16cid:paraId="577BB269" w16cid:durableId="2122202F"/>
  <w16cid:commentId w16cid:paraId="7FDE1580" w16cid:durableId="2121F496"/>
  <w16cid:commentId w16cid:paraId="0D6E6744" w16cid:durableId="211B762A"/>
  <w16cid:commentId w16cid:paraId="7A13EB74" w16cid:durableId="2122257A"/>
  <w16cid:commentId w16cid:paraId="6084FBFD" w16cid:durableId="211B87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94440"/>
    <w:multiLevelType w:val="hybridMultilevel"/>
    <w:tmpl w:val="456E2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35534"/>
    <w:multiLevelType w:val="hybridMultilevel"/>
    <w:tmpl w:val="CE48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12"/>
    <w:rsid w:val="00025D06"/>
    <w:rsid w:val="0003233B"/>
    <w:rsid w:val="000457BA"/>
    <w:rsid w:val="00272384"/>
    <w:rsid w:val="00302403"/>
    <w:rsid w:val="003C6021"/>
    <w:rsid w:val="003D0D8E"/>
    <w:rsid w:val="004214DA"/>
    <w:rsid w:val="005639F1"/>
    <w:rsid w:val="005B0DF0"/>
    <w:rsid w:val="005C0AFC"/>
    <w:rsid w:val="00610C6E"/>
    <w:rsid w:val="00661965"/>
    <w:rsid w:val="006629B6"/>
    <w:rsid w:val="006A23B9"/>
    <w:rsid w:val="008223DF"/>
    <w:rsid w:val="00873C20"/>
    <w:rsid w:val="008F6DBD"/>
    <w:rsid w:val="00943214"/>
    <w:rsid w:val="009D3A9A"/>
    <w:rsid w:val="00A10DFF"/>
    <w:rsid w:val="00A853B7"/>
    <w:rsid w:val="00AE323E"/>
    <w:rsid w:val="00B06012"/>
    <w:rsid w:val="00B2086F"/>
    <w:rsid w:val="00BE5318"/>
    <w:rsid w:val="00CF4BB7"/>
    <w:rsid w:val="00D73C15"/>
    <w:rsid w:val="00D8368E"/>
    <w:rsid w:val="00DA552B"/>
    <w:rsid w:val="00EB26E6"/>
    <w:rsid w:val="00F27E05"/>
    <w:rsid w:val="00F9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FF09"/>
  <w15:chartTrackingRefBased/>
  <w15:docId w15:val="{2CF5B3C7-1BBD-4215-95FB-DBBA0F2B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12"/>
    <w:pPr>
      <w:ind w:left="720"/>
      <w:contextualSpacing/>
    </w:pPr>
  </w:style>
  <w:style w:type="character" w:styleId="CommentReference">
    <w:name w:val="annotation reference"/>
    <w:basedOn w:val="DefaultParagraphFont"/>
    <w:uiPriority w:val="99"/>
    <w:semiHidden/>
    <w:unhideWhenUsed/>
    <w:rsid w:val="00873C20"/>
    <w:rPr>
      <w:sz w:val="16"/>
      <w:szCs w:val="16"/>
    </w:rPr>
  </w:style>
  <w:style w:type="paragraph" w:styleId="CommentText">
    <w:name w:val="annotation text"/>
    <w:basedOn w:val="Normal"/>
    <w:link w:val="CommentTextChar"/>
    <w:uiPriority w:val="99"/>
    <w:semiHidden/>
    <w:unhideWhenUsed/>
    <w:rsid w:val="00873C20"/>
    <w:pPr>
      <w:spacing w:line="240" w:lineRule="auto"/>
    </w:pPr>
    <w:rPr>
      <w:sz w:val="20"/>
      <w:szCs w:val="20"/>
    </w:rPr>
  </w:style>
  <w:style w:type="character" w:customStyle="1" w:styleId="CommentTextChar">
    <w:name w:val="Comment Text Char"/>
    <w:basedOn w:val="DefaultParagraphFont"/>
    <w:link w:val="CommentText"/>
    <w:uiPriority w:val="99"/>
    <w:semiHidden/>
    <w:rsid w:val="00873C20"/>
    <w:rPr>
      <w:sz w:val="20"/>
      <w:szCs w:val="20"/>
    </w:rPr>
  </w:style>
  <w:style w:type="paragraph" w:styleId="CommentSubject">
    <w:name w:val="annotation subject"/>
    <w:basedOn w:val="CommentText"/>
    <w:next w:val="CommentText"/>
    <w:link w:val="CommentSubjectChar"/>
    <w:uiPriority w:val="99"/>
    <w:semiHidden/>
    <w:unhideWhenUsed/>
    <w:rsid w:val="00873C20"/>
    <w:rPr>
      <w:b/>
      <w:bCs/>
    </w:rPr>
  </w:style>
  <w:style w:type="character" w:customStyle="1" w:styleId="CommentSubjectChar">
    <w:name w:val="Comment Subject Char"/>
    <w:basedOn w:val="CommentTextChar"/>
    <w:link w:val="CommentSubject"/>
    <w:uiPriority w:val="99"/>
    <w:semiHidden/>
    <w:rsid w:val="00873C20"/>
    <w:rPr>
      <w:b/>
      <w:bCs/>
      <w:sz w:val="20"/>
      <w:szCs w:val="20"/>
    </w:rPr>
  </w:style>
  <w:style w:type="paragraph" w:styleId="BalloonText">
    <w:name w:val="Balloon Text"/>
    <w:basedOn w:val="Normal"/>
    <w:link w:val="BalloonTextChar"/>
    <w:uiPriority w:val="99"/>
    <w:semiHidden/>
    <w:unhideWhenUsed/>
    <w:rsid w:val="00873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C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6</cp:revision>
  <dcterms:created xsi:type="dcterms:W3CDTF">2019-09-05T13:24:00Z</dcterms:created>
  <dcterms:modified xsi:type="dcterms:W3CDTF">2019-09-18T02:54:00Z</dcterms:modified>
</cp:coreProperties>
</file>