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76961" w14:textId="1519E763" w:rsidR="00FE3B89" w:rsidRPr="00ED5601" w:rsidRDefault="00B06012" w:rsidP="00FE3B89">
      <w:pPr>
        <w:jc w:val="center"/>
        <w:rPr>
          <w:rFonts w:ascii="Times New Roman" w:hAnsi="Times New Roman" w:cs="Times New Roman"/>
          <w:b/>
          <w:bCs/>
          <w:sz w:val="24"/>
          <w:szCs w:val="24"/>
        </w:rPr>
      </w:pPr>
      <w:r w:rsidRPr="00ED5601">
        <w:rPr>
          <w:rFonts w:ascii="Times New Roman" w:hAnsi="Times New Roman" w:cs="Times New Roman"/>
          <w:b/>
          <w:bCs/>
          <w:sz w:val="24"/>
          <w:szCs w:val="24"/>
        </w:rPr>
        <w:t xml:space="preserve">Chapter 1: </w:t>
      </w:r>
      <w:r w:rsidR="00FE3B89" w:rsidRPr="00ED5601">
        <w:rPr>
          <w:rFonts w:ascii="Times New Roman" w:hAnsi="Times New Roman" w:cs="Times New Roman"/>
          <w:b/>
          <w:bCs/>
          <w:sz w:val="24"/>
          <w:szCs w:val="24"/>
        </w:rPr>
        <w:t>Near-term iterative hindcasts at multiple time scales improves understanding of phytoplankton dynamics</w:t>
      </w:r>
    </w:p>
    <w:p w14:paraId="0DB9D01C" w14:textId="6391FB4C" w:rsidR="00FE3B89" w:rsidRPr="00ED5601" w:rsidRDefault="00FE3B89" w:rsidP="00FE3B89">
      <w:pPr>
        <w:jc w:val="center"/>
        <w:rPr>
          <w:rFonts w:ascii="Times New Roman" w:hAnsi="Times New Roman" w:cs="Times New Roman"/>
          <w:b/>
          <w:bCs/>
          <w:sz w:val="24"/>
          <w:szCs w:val="24"/>
        </w:rPr>
      </w:pPr>
    </w:p>
    <w:p w14:paraId="72627669" w14:textId="04DA02A2" w:rsidR="0000725E" w:rsidRPr="00ED5601" w:rsidRDefault="0000725E" w:rsidP="00FE3B89">
      <w:pPr>
        <w:jc w:val="center"/>
        <w:rPr>
          <w:rFonts w:ascii="Times New Roman" w:hAnsi="Times New Roman" w:cs="Times New Roman"/>
          <w:b/>
          <w:bCs/>
          <w:sz w:val="24"/>
          <w:szCs w:val="24"/>
        </w:rPr>
      </w:pPr>
      <w:r w:rsidRPr="00ED5601">
        <w:rPr>
          <w:rFonts w:ascii="Times New Roman" w:hAnsi="Times New Roman" w:cs="Times New Roman"/>
          <w:b/>
          <w:bCs/>
          <w:sz w:val="24"/>
          <w:szCs w:val="24"/>
          <w:highlight w:val="yellow"/>
        </w:rPr>
        <w:t>NOTE CHANGE ALL ALGAE TO PHYTOS</w:t>
      </w:r>
    </w:p>
    <w:p w14:paraId="14CB9F85" w14:textId="0CB53EE1" w:rsidR="00B06012" w:rsidRPr="00ED5601" w:rsidRDefault="00B06012" w:rsidP="00FE3B89">
      <w:pPr>
        <w:rPr>
          <w:rFonts w:ascii="Times New Roman" w:hAnsi="Times New Roman" w:cs="Times New Roman"/>
          <w:sz w:val="24"/>
          <w:szCs w:val="24"/>
        </w:rPr>
      </w:pPr>
      <w:r w:rsidRPr="00ED5601">
        <w:rPr>
          <w:rFonts w:ascii="Times New Roman" w:hAnsi="Times New Roman" w:cs="Times New Roman"/>
          <w:sz w:val="24"/>
          <w:szCs w:val="24"/>
        </w:rPr>
        <w:t>Intro</w:t>
      </w:r>
      <w:r w:rsidR="001B1810" w:rsidRPr="00ED5601">
        <w:rPr>
          <w:rFonts w:ascii="Times New Roman" w:hAnsi="Times New Roman" w:cs="Times New Roman"/>
          <w:sz w:val="24"/>
          <w:szCs w:val="24"/>
        </w:rPr>
        <w:t>duction</w:t>
      </w:r>
    </w:p>
    <w:p w14:paraId="3AA8C30D" w14:textId="04B4692E" w:rsidR="00867B4C" w:rsidRPr="00ED5601" w:rsidRDefault="007B4A9D" w:rsidP="001B1810">
      <w:pPr>
        <w:rPr>
          <w:rFonts w:ascii="Times New Roman" w:hAnsi="Times New Roman" w:cs="Times New Roman"/>
          <w:sz w:val="24"/>
          <w:szCs w:val="24"/>
        </w:rPr>
      </w:pPr>
      <w:bookmarkStart w:id="0" w:name="_Hlk19543316"/>
      <w:r w:rsidRPr="00ED5601">
        <w:rPr>
          <w:rFonts w:ascii="Times New Roman" w:hAnsi="Times New Roman" w:cs="Times New Roman"/>
          <w:sz w:val="24"/>
          <w:szCs w:val="24"/>
        </w:rPr>
        <w:t>Ecosystem services provided by lentic freshwater systems are crucial to society, and yet lakes and reservoirs are increasingly threatened by eutrophication.</w:t>
      </w:r>
      <w:r w:rsidR="001B1810" w:rsidRPr="00ED5601">
        <w:rPr>
          <w:rFonts w:ascii="Times New Roman" w:hAnsi="Times New Roman" w:cs="Times New Roman"/>
          <w:sz w:val="24"/>
          <w:szCs w:val="24"/>
        </w:rPr>
        <w:t xml:space="preserve"> </w:t>
      </w:r>
      <w:r w:rsidR="00ED5601">
        <w:rPr>
          <w:rFonts w:ascii="Times New Roman" w:hAnsi="Times New Roman" w:cs="Times New Roman"/>
          <w:sz w:val="24"/>
          <w:szCs w:val="24"/>
        </w:rPr>
        <w:t>On a</w:t>
      </w:r>
      <w:r w:rsidR="001B1810" w:rsidRPr="00ED5601">
        <w:rPr>
          <w:rFonts w:ascii="Times New Roman" w:hAnsi="Times New Roman" w:cs="Times New Roman"/>
          <w:sz w:val="24"/>
          <w:szCs w:val="24"/>
        </w:rPr>
        <w:t xml:space="preserve"> global</w:t>
      </w:r>
      <w:r w:rsidR="00ED5601">
        <w:rPr>
          <w:rFonts w:ascii="Times New Roman" w:hAnsi="Times New Roman" w:cs="Times New Roman"/>
          <w:sz w:val="24"/>
          <w:szCs w:val="24"/>
        </w:rPr>
        <w:t xml:space="preserve"> </w:t>
      </w:r>
      <w:r w:rsidR="001B1810" w:rsidRPr="00ED5601">
        <w:rPr>
          <w:rFonts w:ascii="Times New Roman" w:hAnsi="Times New Roman" w:cs="Times New Roman"/>
          <w:sz w:val="24"/>
          <w:szCs w:val="24"/>
        </w:rPr>
        <w:t>level, lakes and reservoirs are experiencing</w:t>
      </w:r>
      <w:r w:rsidR="00ED5601">
        <w:rPr>
          <w:rFonts w:ascii="Times New Roman" w:hAnsi="Times New Roman" w:cs="Times New Roman"/>
          <w:sz w:val="24"/>
          <w:szCs w:val="24"/>
        </w:rPr>
        <w:t xml:space="preserve"> changes to many water quality metrics, including</w:t>
      </w:r>
      <w:r w:rsidR="001B1810" w:rsidRPr="00ED5601">
        <w:rPr>
          <w:rFonts w:ascii="Times New Roman" w:hAnsi="Times New Roman" w:cs="Times New Roman"/>
          <w:sz w:val="24"/>
          <w:szCs w:val="24"/>
        </w:rPr>
        <w:t xml:space="preserve"> increases in surface water temperature (</w:t>
      </w:r>
      <w:r w:rsidR="00E2232C">
        <w:rPr>
          <w:rFonts w:ascii="Times New Roman" w:hAnsi="Times New Roman" w:cs="Times New Roman"/>
          <w:sz w:val="24"/>
          <w:szCs w:val="24"/>
        </w:rPr>
        <w:t>O’Reilly et al., 2015</w:t>
      </w:r>
      <w:r w:rsidR="001B1810" w:rsidRPr="00ED5601">
        <w:rPr>
          <w:rFonts w:ascii="Times New Roman" w:hAnsi="Times New Roman" w:cs="Times New Roman"/>
          <w:sz w:val="24"/>
          <w:szCs w:val="24"/>
        </w:rPr>
        <w:t xml:space="preserve">), </w:t>
      </w:r>
      <w:r w:rsidR="00867B4C" w:rsidRPr="00ED5601">
        <w:rPr>
          <w:rFonts w:ascii="Times New Roman" w:hAnsi="Times New Roman" w:cs="Times New Roman"/>
          <w:sz w:val="24"/>
          <w:szCs w:val="24"/>
        </w:rPr>
        <w:t xml:space="preserve">changes to mixing regimes (CITATION), and as well as shifts in trophic status </w:t>
      </w:r>
      <w:r w:rsidR="001B1810" w:rsidRPr="00ED5601">
        <w:rPr>
          <w:rFonts w:ascii="Times New Roman" w:hAnsi="Times New Roman" w:cs="Times New Roman"/>
          <w:sz w:val="24"/>
          <w:szCs w:val="24"/>
        </w:rPr>
        <w:t>(CITATION)</w:t>
      </w:r>
      <w:r w:rsidR="00867B4C" w:rsidRPr="00ED5601">
        <w:rPr>
          <w:rFonts w:ascii="Times New Roman" w:hAnsi="Times New Roman" w:cs="Times New Roman"/>
          <w:sz w:val="24"/>
          <w:szCs w:val="24"/>
        </w:rPr>
        <w:t xml:space="preserve"> (others?). One increasingly common form of water quality degradation </w:t>
      </w:r>
      <w:r w:rsidR="00ED5601">
        <w:rPr>
          <w:rFonts w:ascii="Times New Roman" w:hAnsi="Times New Roman" w:cs="Times New Roman"/>
          <w:sz w:val="24"/>
          <w:szCs w:val="24"/>
        </w:rPr>
        <w:t xml:space="preserve">in lakes and reservoirs </w:t>
      </w:r>
      <w:r w:rsidR="00867B4C" w:rsidRPr="00ED5601">
        <w:rPr>
          <w:rFonts w:ascii="Times New Roman" w:hAnsi="Times New Roman" w:cs="Times New Roman"/>
          <w:sz w:val="24"/>
          <w:szCs w:val="24"/>
        </w:rPr>
        <w:t xml:space="preserve">is eutrophication, </w:t>
      </w:r>
      <w:r w:rsidR="00E5203D">
        <w:rPr>
          <w:rFonts w:ascii="Times New Roman" w:hAnsi="Times New Roman" w:cs="Times New Roman"/>
          <w:sz w:val="24"/>
          <w:szCs w:val="24"/>
        </w:rPr>
        <w:t xml:space="preserve">or </w:t>
      </w:r>
      <w:r w:rsidR="00ED5601">
        <w:rPr>
          <w:rFonts w:ascii="Times New Roman" w:hAnsi="Times New Roman" w:cs="Times New Roman"/>
          <w:sz w:val="24"/>
          <w:szCs w:val="24"/>
        </w:rPr>
        <w:t>excessive nutrient enrichment</w:t>
      </w:r>
      <w:r w:rsidR="00E5203D">
        <w:rPr>
          <w:rFonts w:ascii="Times New Roman" w:hAnsi="Times New Roman" w:cs="Times New Roman"/>
          <w:sz w:val="24"/>
          <w:szCs w:val="24"/>
        </w:rPr>
        <w:t xml:space="preserve"> </w:t>
      </w:r>
      <w:r w:rsidR="00ED5601">
        <w:rPr>
          <w:rFonts w:ascii="Times New Roman" w:hAnsi="Times New Roman" w:cs="Times New Roman"/>
          <w:sz w:val="24"/>
          <w:szCs w:val="24"/>
        </w:rPr>
        <w:t>(Smith 2003)</w:t>
      </w:r>
      <w:r w:rsidR="00867B4C" w:rsidRPr="00ED5601">
        <w:rPr>
          <w:rFonts w:ascii="Times New Roman" w:hAnsi="Times New Roman" w:cs="Times New Roman"/>
          <w:sz w:val="24"/>
          <w:szCs w:val="24"/>
        </w:rPr>
        <w:t xml:space="preserve">. Eutrophication often results in increases in large phytoplankton blooms, as well as increases in the presence of cyanobacteria, a type phytoplankton which are known to produce toxins harmful to human health (CITATION). </w:t>
      </w:r>
      <w:r w:rsidR="00140C98" w:rsidRPr="00ED5601">
        <w:rPr>
          <w:rFonts w:ascii="Times New Roman" w:hAnsi="Times New Roman" w:cs="Times New Roman"/>
          <w:sz w:val="24"/>
          <w:szCs w:val="24"/>
        </w:rPr>
        <w:t xml:space="preserve">Phytoplankton blooms are a significant burden to the treatment of drinking water, by increasing the need for physical, as well as chemical treatment of water before it can be delivered to citizens, and </w:t>
      </w:r>
      <w:r w:rsidR="00ED5601">
        <w:rPr>
          <w:rFonts w:ascii="Times New Roman" w:hAnsi="Times New Roman" w:cs="Times New Roman"/>
          <w:sz w:val="24"/>
          <w:szCs w:val="24"/>
        </w:rPr>
        <w:t>is estimated to cost $2 billion annual</w:t>
      </w:r>
      <w:r w:rsidR="00290A15">
        <w:rPr>
          <w:rFonts w:ascii="Times New Roman" w:hAnsi="Times New Roman" w:cs="Times New Roman"/>
          <w:sz w:val="24"/>
          <w:szCs w:val="24"/>
        </w:rPr>
        <w:t>l</w:t>
      </w:r>
      <w:r w:rsidR="00ED5601">
        <w:rPr>
          <w:rFonts w:ascii="Times New Roman" w:hAnsi="Times New Roman" w:cs="Times New Roman"/>
          <w:sz w:val="24"/>
          <w:szCs w:val="24"/>
        </w:rPr>
        <w:t>y</w:t>
      </w:r>
      <w:r w:rsidR="00140C98" w:rsidRPr="00ED5601">
        <w:rPr>
          <w:rFonts w:ascii="Times New Roman" w:hAnsi="Times New Roman" w:cs="Times New Roman"/>
          <w:sz w:val="24"/>
          <w:szCs w:val="24"/>
        </w:rPr>
        <w:t xml:space="preserve"> in the U.S. alone</w:t>
      </w:r>
      <w:r w:rsidR="00ED5601">
        <w:rPr>
          <w:rFonts w:ascii="Times New Roman" w:hAnsi="Times New Roman" w:cs="Times New Roman"/>
          <w:sz w:val="24"/>
          <w:szCs w:val="24"/>
        </w:rPr>
        <w:t xml:space="preserve"> (</w:t>
      </w:r>
      <w:proofErr w:type="spellStart"/>
      <w:r w:rsidR="00ED5601">
        <w:rPr>
          <w:rFonts w:ascii="Times New Roman" w:hAnsi="Times New Roman" w:cs="Times New Roman"/>
          <w:sz w:val="24"/>
          <w:szCs w:val="24"/>
        </w:rPr>
        <w:t>Dodds</w:t>
      </w:r>
      <w:proofErr w:type="spellEnd"/>
      <w:r w:rsidR="00ED5601">
        <w:rPr>
          <w:rFonts w:ascii="Times New Roman" w:hAnsi="Times New Roman" w:cs="Times New Roman"/>
          <w:sz w:val="24"/>
          <w:szCs w:val="24"/>
        </w:rPr>
        <w:t xml:space="preserve"> et al., 2009)</w:t>
      </w:r>
      <w:r w:rsidR="00140C98" w:rsidRPr="00ED5601">
        <w:rPr>
          <w:rFonts w:ascii="Times New Roman" w:hAnsi="Times New Roman" w:cs="Times New Roman"/>
          <w:sz w:val="24"/>
          <w:szCs w:val="24"/>
        </w:rPr>
        <w:t xml:space="preserve">. </w:t>
      </w:r>
    </w:p>
    <w:bookmarkEnd w:id="0"/>
    <w:p w14:paraId="4E0AB3B6" w14:textId="77777777" w:rsidR="00E5203D" w:rsidRDefault="00140C98" w:rsidP="00E5203D">
      <w:pPr>
        <w:rPr>
          <w:rFonts w:ascii="Times New Roman" w:hAnsi="Times New Roman" w:cs="Times New Roman"/>
          <w:sz w:val="24"/>
          <w:szCs w:val="24"/>
        </w:rPr>
      </w:pPr>
      <w:r w:rsidRPr="00ED5601">
        <w:rPr>
          <w:rFonts w:ascii="Times New Roman" w:hAnsi="Times New Roman" w:cs="Times New Roman"/>
          <w:sz w:val="24"/>
          <w:szCs w:val="24"/>
        </w:rPr>
        <w:t xml:space="preserve">Phytoplankton dynamics are governed by highly variable processes operating on different time scales in response to changing environmental conditions (CITATIONS). “Baseline” or median phytoplankton concentrations may exhibit small fluctuations on a weekly to monthly basis in response to seasonal drivers (e.g., water temperature, light availability), but quickly exhibit exponential growth on the daily scale in response to increased nutrient availability and create blooms, or large aggregations of biomass. While baseline phytoplankton concentrations are critical to daily operations of drinking water supplies during </w:t>
      </w:r>
      <w:proofErr w:type="gramStart"/>
      <w:r w:rsidRPr="00ED5601">
        <w:rPr>
          <w:rFonts w:ascii="Times New Roman" w:hAnsi="Times New Roman" w:cs="Times New Roman"/>
          <w:sz w:val="24"/>
          <w:szCs w:val="24"/>
        </w:rPr>
        <w:t>a majority of</w:t>
      </w:r>
      <w:proofErr w:type="gramEnd"/>
      <w:r w:rsidRPr="00ED5601">
        <w:rPr>
          <w:rFonts w:ascii="Times New Roman" w:hAnsi="Times New Roman" w:cs="Times New Roman"/>
          <w:sz w:val="24"/>
          <w:szCs w:val="24"/>
        </w:rPr>
        <w:t xml:space="preserve"> the year, rare, ephemeral phytoplankton blooms may cause disproportionate disruptions to drinking water management relative to their frequency. Given the relative importance of phytoplankton bloom events, it is crucial to drinking water management to be able to anticipate both daily fluctuations as well as large blooms. </w:t>
      </w:r>
    </w:p>
    <w:p w14:paraId="0B4F9331" w14:textId="0E40BF4E" w:rsidR="00140C98" w:rsidRDefault="00E5203D" w:rsidP="00140C98">
      <w:pPr>
        <w:rPr>
          <w:rFonts w:ascii="Times New Roman" w:hAnsi="Times New Roman" w:cs="Times New Roman"/>
          <w:sz w:val="24"/>
          <w:szCs w:val="24"/>
        </w:rPr>
      </w:pPr>
      <w:r w:rsidRPr="00ED5601">
        <w:rPr>
          <w:rFonts w:ascii="Times New Roman" w:hAnsi="Times New Roman" w:cs="Times New Roman"/>
          <w:sz w:val="24"/>
          <w:szCs w:val="24"/>
        </w:rPr>
        <w:t xml:space="preserve">While increasing trends in eutrophication are occurring globally, we are also seeing </w:t>
      </w:r>
      <w:r>
        <w:rPr>
          <w:rFonts w:ascii="Times New Roman" w:hAnsi="Times New Roman" w:cs="Times New Roman"/>
          <w:sz w:val="24"/>
          <w:szCs w:val="24"/>
        </w:rPr>
        <w:t xml:space="preserve">much more </w:t>
      </w:r>
      <w:r w:rsidRPr="00ED5601">
        <w:rPr>
          <w:rFonts w:ascii="Times New Roman" w:hAnsi="Times New Roman" w:cs="Times New Roman"/>
          <w:sz w:val="24"/>
          <w:szCs w:val="24"/>
        </w:rPr>
        <w:t xml:space="preserve">variability </w:t>
      </w:r>
      <w:r>
        <w:rPr>
          <w:rFonts w:ascii="Times New Roman" w:hAnsi="Times New Roman" w:cs="Times New Roman"/>
          <w:sz w:val="24"/>
          <w:szCs w:val="24"/>
        </w:rPr>
        <w:t xml:space="preserve">in </w:t>
      </w:r>
      <w:r w:rsidRPr="00ED5601">
        <w:rPr>
          <w:rFonts w:ascii="Times New Roman" w:hAnsi="Times New Roman" w:cs="Times New Roman"/>
          <w:sz w:val="24"/>
          <w:szCs w:val="24"/>
        </w:rPr>
        <w:t xml:space="preserve">phytoplankton </w:t>
      </w:r>
      <w:r>
        <w:rPr>
          <w:rFonts w:ascii="Times New Roman" w:hAnsi="Times New Roman" w:cs="Times New Roman"/>
          <w:sz w:val="24"/>
          <w:szCs w:val="24"/>
        </w:rPr>
        <w:t>o</w:t>
      </w:r>
      <w:r w:rsidRPr="00ED5601">
        <w:rPr>
          <w:rFonts w:ascii="Times New Roman" w:hAnsi="Times New Roman" w:cs="Times New Roman"/>
          <w:sz w:val="24"/>
          <w:szCs w:val="24"/>
        </w:rPr>
        <w:t>n a daily scale (</w:t>
      </w:r>
      <w:proofErr w:type="spellStart"/>
      <w:r w:rsidRPr="00ED5601">
        <w:rPr>
          <w:rFonts w:ascii="Times New Roman" w:hAnsi="Times New Roman" w:cs="Times New Roman"/>
          <w:color w:val="000000"/>
          <w:sz w:val="24"/>
          <w:szCs w:val="24"/>
        </w:rPr>
        <w:t>Paerl</w:t>
      </w:r>
      <w:proofErr w:type="spellEnd"/>
      <w:r w:rsidRPr="00ED5601">
        <w:rPr>
          <w:rFonts w:ascii="Times New Roman" w:hAnsi="Times New Roman" w:cs="Times New Roman"/>
          <w:color w:val="000000"/>
          <w:sz w:val="24"/>
          <w:szCs w:val="24"/>
        </w:rPr>
        <w:t xml:space="preserve"> and Paul 2012, Carey et al. 2012, Ho et al., 2019</w:t>
      </w:r>
      <w:r w:rsidRPr="00ED5601">
        <w:rPr>
          <w:rFonts w:ascii="Times New Roman" w:hAnsi="Times New Roman" w:cs="Times New Roman"/>
          <w:sz w:val="24"/>
          <w:szCs w:val="24"/>
        </w:rPr>
        <w:t xml:space="preserve">). </w:t>
      </w:r>
      <w:r>
        <w:rPr>
          <w:rFonts w:ascii="Times New Roman" w:hAnsi="Times New Roman" w:cs="Times New Roman"/>
          <w:sz w:val="24"/>
          <w:szCs w:val="24"/>
        </w:rPr>
        <w:t xml:space="preserve">Given the global trend of water quality degradation and increase in daily variability is outside the range of historical conditions experienced by most water bodies, it is becoming increasingly difficult to manage drinking water resources in the face of uncertainty. </w:t>
      </w:r>
      <w:r w:rsidRPr="00ED5601">
        <w:rPr>
          <w:rFonts w:ascii="Times New Roman" w:hAnsi="Times New Roman" w:cs="Times New Roman"/>
          <w:sz w:val="24"/>
          <w:szCs w:val="24"/>
        </w:rPr>
        <w:t xml:space="preserve"> </w:t>
      </w:r>
    </w:p>
    <w:p w14:paraId="7CC6F93E" w14:textId="29D2C9E4" w:rsidR="00E5203D" w:rsidRDefault="00E5203D" w:rsidP="00E5203D">
      <w:pPr>
        <w:rPr>
          <w:rFonts w:ascii="Times New Roman" w:hAnsi="Times New Roman" w:cs="Times New Roman"/>
          <w:sz w:val="24"/>
          <w:szCs w:val="24"/>
        </w:rPr>
      </w:pPr>
      <w:r w:rsidRPr="00ED5601">
        <w:rPr>
          <w:rFonts w:ascii="Times New Roman" w:hAnsi="Times New Roman" w:cs="Times New Roman"/>
          <w:sz w:val="24"/>
          <w:szCs w:val="24"/>
        </w:rPr>
        <w:t xml:space="preserve">One tool </w:t>
      </w:r>
      <w:r w:rsidR="00753224">
        <w:rPr>
          <w:rFonts w:ascii="Times New Roman" w:hAnsi="Times New Roman" w:cs="Times New Roman"/>
          <w:sz w:val="24"/>
          <w:szCs w:val="24"/>
        </w:rPr>
        <w:t xml:space="preserve">with novel potential to improve manager’s </w:t>
      </w:r>
      <w:r w:rsidRPr="00ED5601">
        <w:rPr>
          <w:rFonts w:ascii="Times New Roman" w:hAnsi="Times New Roman" w:cs="Times New Roman"/>
          <w:sz w:val="24"/>
          <w:szCs w:val="24"/>
        </w:rPr>
        <w:t xml:space="preserve">ability to anticipate increases in phytoplankton biomass is </w:t>
      </w:r>
      <w:proofErr w:type="gramStart"/>
      <w:r w:rsidRPr="00ED5601">
        <w:rPr>
          <w:rFonts w:ascii="Times New Roman" w:hAnsi="Times New Roman" w:cs="Times New Roman"/>
          <w:sz w:val="24"/>
          <w:szCs w:val="24"/>
        </w:rPr>
        <w:t>through the use of</w:t>
      </w:r>
      <w:proofErr w:type="gramEnd"/>
      <w:r w:rsidRPr="00ED5601">
        <w:rPr>
          <w:rFonts w:ascii="Times New Roman" w:hAnsi="Times New Roman" w:cs="Times New Roman"/>
          <w:sz w:val="24"/>
          <w:szCs w:val="24"/>
        </w:rPr>
        <w:t xml:space="preserve"> ecological forecasts. </w:t>
      </w:r>
      <w:r>
        <w:rPr>
          <w:rFonts w:ascii="Times New Roman" w:hAnsi="Times New Roman" w:cs="Times New Roman"/>
          <w:sz w:val="24"/>
          <w:szCs w:val="24"/>
        </w:rPr>
        <w:t>An ecological forecast provides an estimate into the future of one or more ecological propert</w:t>
      </w:r>
      <w:r w:rsidR="00753224">
        <w:rPr>
          <w:rFonts w:ascii="Times New Roman" w:hAnsi="Times New Roman" w:cs="Times New Roman"/>
          <w:sz w:val="24"/>
          <w:szCs w:val="24"/>
        </w:rPr>
        <w:t>ies</w:t>
      </w:r>
      <w:r>
        <w:rPr>
          <w:rFonts w:ascii="Times New Roman" w:hAnsi="Times New Roman" w:cs="Times New Roman"/>
          <w:sz w:val="24"/>
          <w:szCs w:val="24"/>
        </w:rPr>
        <w:t xml:space="preserve"> with quantified uncertainty around the estimate. </w:t>
      </w:r>
      <w:r w:rsidR="002E4BF3">
        <w:rPr>
          <w:rFonts w:ascii="Times New Roman" w:hAnsi="Times New Roman" w:cs="Times New Roman"/>
          <w:sz w:val="24"/>
          <w:szCs w:val="24"/>
        </w:rPr>
        <w:t xml:space="preserve">While the field of ecological forecast is currently developing, a common step in developing operational forecasts is to produce hindcasts, or forecasts which are produced for a time period that has already occurred, but which use forecasted driver data, </w:t>
      </w:r>
      <w:r w:rsidR="002E4BF3">
        <w:rPr>
          <w:rFonts w:ascii="Times New Roman" w:hAnsi="Times New Roman" w:cs="Times New Roman"/>
          <w:sz w:val="24"/>
          <w:szCs w:val="24"/>
        </w:rPr>
        <w:lastRenderedPageBreak/>
        <w:t>effectively simulating a ‘future’ state from the perspective of the model. Developing hindcasts can help in the iterative process of improving forecast models</w:t>
      </w:r>
      <w:r w:rsidR="000B7676">
        <w:rPr>
          <w:rFonts w:ascii="Times New Roman" w:hAnsi="Times New Roman" w:cs="Times New Roman"/>
          <w:sz w:val="24"/>
          <w:szCs w:val="24"/>
        </w:rPr>
        <w:t xml:space="preserve"> before investing in fully operational forecast</w:t>
      </w:r>
      <w:r w:rsidR="00753224">
        <w:rPr>
          <w:rFonts w:ascii="Times New Roman" w:hAnsi="Times New Roman" w:cs="Times New Roman"/>
          <w:sz w:val="24"/>
          <w:szCs w:val="24"/>
        </w:rPr>
        <w:t>ing systems</w:t>
      </w:r>
      <w:r w:rsidR="002E4BF3">
        <w:rPr>
          <w:rFonts w:ascii="Times New Roman" w:hAnsi="Times New Roman" w:cs="Times New Roman"/>
          <w:sz w:val="24"/>
          <w:szCs w:val="24"/>
        </w:rPr>
        <w:t xml:space="preserve">. </w:t>
      </w:r>
      <w:r w:rsidRPr="00ED5601">
        <w:rPr>
          <w:rFonts w:ascii="Times New Roman" w:hAnsi="Times New Roman" w:cs="Times New Roman"/>
          <w:sz w:val="24"/>
          <w:szCs w:val="24"/>
        </w:rPr>
        <w:t xml:space="preserve">Forecasting </w:t>
      </w:r>
      <w:r>
        <w:rPr>
          <w:rFonts w:ascii="Times New Roman" w:hAnsi="Times New Roman" w:cs="Times New Roman"/>
          <w:sz w:val="24"/>
          <w:szCs w:val="24"/>
        </w:rPr>
        <w:t xml:space="preserve">in other fields </w:t>
      </w:r>
      <w:r w:rsidRPr="00ED5601">
        <w:rPr>
          <w:rFonts w:ascii="Times New Roman" w:hAnsi="Times New Roman" w:cs="Times New Roman"/>
          <w:sz w:val="24"/>
          <w:szCs w:val="24"/>
        </w:rPr>
        <w:t xml:space="preserve">has been instrumental to society through the development of successful forecasts in meteorology, economics, agricultural science, and epidemiology (citations from prospectus). Forecasting of ecological variables is </w:t>
      </w:r>
      <w:r>
        <w:rPr>
          <w:rFonts w:ascii="Times New Roman" w:hAnsi="Times New Roman" w:cs="Times New Roman"/>
          <w:sz w:val="24"/>
          <w:szCs w:val="24"/>
        </w:rPr>
        <w:t>a rapidly developing field</w:t>
      </w:r>
      <w:r w:rsidRPr="00ED5601">
        <w:rPr>
          <w:rFonts w:ascii="Times New Roman" w:hAnsi="Times New Roman" w:cs="Times New Roman"/>
          <w:sz w:val="24"/>
          <w:szCs w:val="24"/>
        </w:rPr>
        <w:t xml:space="preserve"> (</w:t>
      </w:r>
      <w:proofErr w:type="spellStart"/>
      <w:r w:rsidRPr="00ED5601">
        <w:rPr>
          <w:rFonts w:ascii="Times New Roman" w:hAnsi="Times New Roman" w:cs="Times New Roman"/>
          <w:sz w:val="24"/>
          <w:szCs w:val="24"/>
        </w:rPr>
        <w:t>Dietze</w:t>
      </w:r>
      <w:proofErr w:type="spellEnd"/>
      <w:r w:rsidRPr="00ED5601">
        <w:rPr>
          <w:rFonts w:ascii="Times New Roman" w:hAnsi="Times New Roman" w:cs="Times New Roman"/>
          <w:sz w:val="24"/>
          <w:szCs w:val="24"/>
        </w:rPr>
        <w:t xml:space="preserve">, 2017) </w:t>
      </w:r>
      <w:r>
        <w:rPr>
          <w:rFonts w:ascii="Times New Roman" w:hAnsi="Times New Roman" w:cs="Times New Roman"/>
          <w:sz w:val="24"/>
          <w:szCs w:val="24"/>
        </w:rPr>
        <w:t>which</w:t>
      </w:r>
      <w:r w:rsidRPr="00ED5601">
        <w:rPr>
          <w:rFonts w:ascii="Times New Roman" w:hAnsi="Times New Roman" w:cs="Times New Roman"/>
          <w:sz w:val="24"/>
          <w:szCs w:val="24"/>
        </w:rPr>
        <w:t xml:space="preserve"> has shown promise in many sub-disciplines of ecology</w:t>
      </w:r>
      <w:r>
        <w:rPr>
          <w:rFonts w:ascii="Times New Roman" w:hAnsi="Times New Roman" w:cs="Times New Roman"/>
          <w:sz w:val="24"/>
          <w:szCs w:val="24"/>
        </w:rPr>
        <w:t xml:space="preserve"> </w:t>
      </w:r>
      <w:r w:rsidRPr="00ED5601">
        <w:rPr>
          <w:rFonts w:ascii="Times New Roman" w:hAnsi="Times New Roman" w:cs="Times New Roman"/>
          <w:sz w:val="24"/>
          <w:szCs w:val="24"/>
        </w:rPr>
        <w:t>to improve management of freshwater ecosystems</w:t>
      </w:r>
      <w:r>
        <w:rPr>
          <w:rFonts w:ascii="Times New Roman" w:hAnsi="Times New Roman" w:cs="Times New Roman"/>
          <w:sz w:val="24"/>
          <w:szCs w:val="24"/>
        </w:rPr>
        <w:t xml:space="preserve"> (Thomas et al. 2019, others from EF class </w:t>
      </w:r>
      <w:proofErr w:type="spellStart"/>
      <w:r>
        <w:rPr>
          <w:rFonts w:ascii="Times New Roman" w:hAnsi="Times New Roman" w:cs="Times New Roman"/>
          <w:sz w:val="24"/>
          <w:szCs w:val="24"/>
        </w:rPr>
        <w:t>biblio</w:t>
      </w:r>
      <w:proofErr w:type="spellEnd"/>
      <w:r>
        <w:rPr>
          <w:rFonts w:ascii="Times New Roman" w:hAnsi="Times New Roman" w:cs="Times New Roman"/>
          <w:sz w:val="24"/>
          <w:szCs w:val="24"/>
        </w:rPr>
        <w:t>)</w:t>
      </w:r>
      <w:r>
        <w:rPr>
          <w:rFonts w:ascii="Times New Roman" w:hAnsi="Times New Roman" w:cs="Times New Roman"/>
          <w:sz w:val="24"/>
          <w:szCs w:val="24"/>
        </w:rPr>
        <w:t>.</w:t>
      </w:r>
      <w:r w:rsidR="002E4BF3">
        <w:rPr>
          <w:rFonts w:ascii="Times New Roman" w:hAnsi="Times New Roman" w:cs="Times New Roman"/>
          <w:sz w:val="24"/>
          <w:szCs w:val="24"/>
        </w:rPr>
        <w:t xml:space="preserve"> </w:t>
      </w:r>
    </w:p>
    <w:p w14:paraId="5FD53E7C" w14:textId="12D8D045" w:rsidR="00524F88" w:rsidRDefault="00E5203D" w:rsidP="00E5203D">
      <w:pPr>
        <w:rPr>
          <w:rFonts w:ascii="Times New Roman" w:hAnsi="Times New Roman" w:cs="Times New Roman"/>
          <w:sz w:val="24"/>
          <w:szCs w:val="24"/>
        </w:rPr>
      </w:pPr>
      <w:r>
        <w:rPr>
          <w:rFonts w:ascii="Times New Roman" w:hAnsi="Times New Roman" w:cs="Times New Roman"/>
          <w:sz w:val="24"/>
          <w:szCs w:val="24"/>
        </w:rPr>
        <w:t xml:space="preserve">While </w:t>
      </w:r>
      <w:r w:rsidR="00753224">
        <w:rPr>
          <w:rFonts w:ascii="Times New Roman" w:hAnsi="Times New Roman" w:cs="Times New Roman"/>
          <w:sz w:val="24"/>
          <w:szCs w:val="24"/>
        </w:rPr>
        <w:t xml:space="preserve">forecasts of phytoplankton </w:t>
      </w:r>
      <w:r>
        <w:rPr>
          <w:rFonts w:ascii="Times New Roman" w:hAnsi="Times New Roman" w:cs="Times New Roman"/>
          <w:sz w:val="24"/>
          <w:szCs w:val="24"/>
        </w:rPr>
        <w:t>dynamics ha</w:t>
      </w:r>
      <w:r w:rsidR="00753224">
        <w:rPr>
          <w:rFonts w:ascii="Times New Roman" w:hAnsi="Times New Roman" w:cs="Times New Roman"/>
          <w:sz w:val="24"/>
          <w:szCs w:val="24"/>
        </w:rPr>
        <w:t>ve</w:t>
      </w:r>
      <w:r>
        <w:rPr>
          <w:rFonts w:ascii="Times New Roman" w:hAnsi="Times New Roman" w:cs="Times New Roman"/>
          <w:sz w:val="24"/>
          <w:szCs w:val="24"/>
        </w:rPr>
        <w:t xml:space="preserve"> been increasing in recent years, </w:t>
      </w:r>
      <w:r w:rsidR="00524F88">
        <w:rPr>
          <w:rFonts w:ascii="Times New Roman" w:hAnsi="Times New Roman" w:cs="Times New Roman"/>
          <w:sz w:val="24"/>
          <w:szCs w:val="24"/>
        </w:rPr>
        <w:t>they are highly variable in the time horizon being forecasted</w:t>
      </w:r>
      <w:r>
        <w:rPr>
          <w:rFonts w:ascii="Times New Roman" w:hAnsi="Times New Roman" w:cs="Times New Roman"/>
          <w:sz w:val="24"/>
          <w:szCs w:val="24"/>
        </w:rPr>
        <w:t xml:space="preserve">. </w:t>
      </w:r>
      <w:r w:rsidR="00524F88">
        <w:rPr>
          <w:rFonts w:ascii="Times New Roman" w:hAnsi="Times New Roman" w:cs="Times New Roman"/>
          <w:sz w:val="24"/>
          <w:szCs w:val="24"/>
        </w:rPr>
        <w:t xml:space="preserve">Many are focused on sub-weekly to daily time scales, while some forecast up to two weeks in the future. Because phytoplankton are highly dynamic and respond to changes in drivers on multiple time scales </w:t>
      </w:r>
      <w:r w:rsidRPr="00ED5601">
        <w:rPr>
          <w:rFonts w:ascii="Times New Roman" w:hAnsi="Times New Roman" w:cs="Times New Roman"/>
          <w:sz w:val="24"/>
          <w:szCs w:val="24"/>
        </w:rPr>
        <w:t xml:space="preserve">(REFS), it is unclear as to what timestep </w:t>
      </w:r>
      <w:r w:rsidR="00524F88">
        <w:rPr>
          <w:rFonts w:ascii="Times New Roman" w:hAnsi="Times New Roman" w:cs="Times New Roman"/>
          <w:sz w:val="24"/>
          <w:szCs w:val="24"/>
        </w:rPr>
        <w:t>is most effective at forecasting phytoplankton</w:t>
      </w:r>
      <w:r w:rsidRPr="00ED5601">
        <w:rPr>
          <w:rFonts w:ascii="Times New Roman" w:hAnsi="Times New Roman" w:cs="Times New Roman"/>
          <w:sz w:val="24"/>
          <w:szCs w:val="24"/>
        </w:rPr>
        <w:t>.</w:t>
      </w:r>
      <w:r>
        <w:rPr>
          <w:rFonts w:ascii="Times New Roman" w:hAnsi="Times New Roman" w:cs="Times New Roman"/>
          <w:sz w:val="24"/>
          <w:szCs w:val="24"/>
        </w:rPr>
        <w:t xml:space="preserve"> Further, </w:t>
      </w:r>
      <w:r w:rsidR="00524F88">
        <w:rPr>
          <w:rFonts w:ascii="Times New Roman" w:hAnsi="Times New Roman" w:cs="Times New Roman"/>
          <w:sz w:val="24"/>
          <w:szCs w:val="24"/>
        </w:rPr>
        <w:t>data availability is not consistent between daily and weekly time scales in many lakes and reservoirs. M</w:t>
      </w:r>
      <w:r>
        <w:rPr>
          <w:rFonts w:ascii="Times New Roman" w:hAnsi="Times New Roman" w:cs="Times New Roman"/>
          <w:sz w:val="24"/>
          <w:szCs w:val="24"/>
        </w:rPr>
        <w:t xml:space="preserve">any long-term monitoring programs of lakes and reservoirs typically take place on a weekly scale, </w:t>
      </w:r>
      <w:r w:rsidR="00524F88">
        <w:rPr>
          <w:rFonts w:ascii="Times New Roman" w:hAnsi="Times New Roman" w:cs="Times New Roman"/>
          <w:sz w:val="24"/>
          <w:szCs w:val="24"/>
        </w:rPr>
        <w:t xml:space="preserve">meaning data for developing weekly forecasts may be readily available in </w:t>
      </w:r>
      <w:proofErr w:type="gramStart"/>
      <w:r w:rsidR="00524F88">
        <w:rPr>
          <w:rFonts w:ascii="Times New Roman" w:hAnsi="Times New Roman" w:cs="Times New Roman"/>
          <w:sz w:val="24"/>
          <w:szCs w:val="24"/>
        </w:rPr>
        <w:t>a large number of</w:t>
      </w:r>
      <w:proofErr w:type="gramEnd"/>
      <w:r w:rsidR="00524F88">
        <w:rPr>
          <w:rFonts w:ascii="Times New Roman" w:hAnsi="Times New Roman" w:cs="Times New Roman"/>
          <w:sz w:val="24"/>
          <w:szCs w:val="24"/>
        </w:rPr>
        <w:t xml:space="preserve"> waterbodies. Because of the design of weekly monitoring program, there are typically an abundance of potential model covariates which are collected on the same time </w:t>
      </w:r>
      <w:r w:rsidR="00753224">
        <w:rPr>
          <w:rFonts w:ascii="Times New Roman" w:hAnsi="Times New Roman" w:cs="Times New Roman"/>
          <w:sz w:val="24"/>
          <w:szCs w:val="24"/>
        </w:rPr>
        <w:t>scale as the response variable, phytoplankton</w:t>
      </w:r>
      <w:r w:rsidR="00524F88">
        <w:rPr>
          <w:rFonts w:ascii="Times New Roman" w:hAnsi="Times New Roman" w:cs="Times New Roman"/>
          <w:sz w:val="24"/>
          <w:szCs w:val="24"/>
        </w:rPr>
        <w:t>. In contrast, a recent increase in the deployment of high-frequency senso</w:t>
      </w:r>
      <w:r w:rsidR="00753224">
        <w:rPr>
          <w:rFonts w:ascii="Times New Roman" w:hAnsi="Times New Roman" w:cs="Times New Roman"/>
          <w:sz w:val="24"/>
          <w:szCs w:val="24"/>
        </w:rPr>
        <w:t xml:space="preserve">rs which collect data on the sub-daily scale has allowed for the development of datasets which are amenable to producing daily models of phytoplankton. However, it remains to be seen which time scale is most effective for forecasting phytoplankton within a given waterbody, and under what conditions. </w:t>
      </w:r>
    </w:p>
    <w:p w14:paraId="3FB71995" w14:textId="77777777" w:rsidR="007F4941" w:rsidRDefault="00E5203D" w:rsidP="007F4941">
      <w:pPr>
        <w:rPr>
          <w:rFonts w:ascii="Times New Roman" w:hAnsi="Times New Roman" w:cs="Times New Roman"/>
          <w:sz w:val="24"/>
          <w:szCs w:val="24"/>
        </w:rPr>
      </w:pPr>
      <w:r w:rsidRPr="00ED5601">
        <w:rPr>
          <w:rFonts w:ascii="Times New Roman" w:hAnsi="Times New Roman" w:cs="Times New Roman"/>
          <w:sz w:val="24"/>
          <w:szCs w:val="24"/>
        </w:rPr>
        <w:t xml:space="preserve">In addition to the prediction of phytoplankton concentration, an important </w:t>
      </w:r>
      <w:r>
        <w:rPr>
          <w:rFonts w:ascii="Times New Roman" w:hAnsi="Times New Roman" w:cs="Times New Roman"/>
          <w:sz w:val="24"/>
          <w:szCs w:val="24"/>
        </w:rPr>
        <w:t>component</w:t>
      </w:r>
      <w:r w:rsidRPr="00ED5601">
        <w:rPr>
          <w:rFonts w:ascii="Times New Roman" w:hAnsi="Times New Roman" w:cs="Times New Roman"/>
          <w:sz w:val="24"/>
          <w:szCs w:val="24"/>
        </w:rPr>
        <w:t xml:space="preserve"> of a forecast is the uncertainty around that prediction. Uncertainty i</w:t>
      </w:r>
      <w:r>
        <w:rPr>
          <w:rFonts w:ascii="Times New Roman" w:hAnsi="Times New Roman" w:cs="Times New Roman"/>
          <w:sz w:val="24"/>
          <w:szCs w:val="24"/>
        </w:rPr>
        <w:t>s c</w:t>
      </w:r>
      <w:r w:rsidRPr="00E5203D">
        <w:rPr>
          <w:rFonts w:ascii="Times New Roman" w:hAnsi="Times New Roman" w:cs="Times New Roman"/>
          <w:sz w:val="24"/>
          <w:szCs w:val="24"/>
        </w:rPr>
        <w:t>rucial to the application of forecast products in order to properly inform management decisions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E5203D">
        <w:rPr>
          <w:rFonts w:ascii="Times New Roman" w:hAnsi="Times New Roman" w:cs="Times New Roman"/>
          <w:sz w:val="24"/>
          <w:szCs w:val="24"/>
        </w:rPr>
        <w:t>also</w:t>
      </w:r>
      <w:proofErr w:type="gramEnd"/>
      <w:r w:rsidRPr="00E5203D">
        <w:rPr>
          <w:rFonts w:ascii="Times New Roman" w:hAnsi="Times New Roman" w:cs="Times New Roman"/>
          <w:sz w:val="24"/>
          <w:szCs w:val="24"/>
        </w:rPr>
        <w:t xml:space="preserve"> </w:t>
      </w:r>
      <w:r>
        <w:rPr>
          <w:rFonts w:ascii="Times New Roman" w:hAnsi="Times New Roman" w:cs="Times New Roman"/>
          <w:sz w:val="24"/>
          <w:szCs w:val="24"/>
        </w:rPr>
        <w:t>as a way to iteratively</w:t>
      </w:r>
      <w:r w:rsidRPr="00E5203D">
        <w:rPr>
          <w:rFonts w:ascii="Times New Roman" w:hAnsi="Times New Roman" w:cs="Times New Roman"/>
          <w:sz w:val="24"/>
          <w:szCs w:val="24"/>
        </w:rPr>
        <w:t xml:space="preserve"> </w:t>
      </w:r>
      <w:r w:rsidR="000B7676">
        <w:rPr>
          <w:rFonts w:ascii="Times New Roman" w:hAnsi="Times New Roman" w:cs="Times New Roman"/>
          <w:sz w:val="24"/>
          <w:szCs w:val="24"/>
        </w:rPr>
        <w:t xml:space="preserve">improve forecast skill by addressing large sources of uncertainty </w:t>
      </w:r>
      <w:r w:rsidRPr="00E5203D">
        <w:rPr>
          <w:rFonts w:ascii="Times New Roman" w:hAnsi="Times New Roman" w:cs="Times New Roman"/>
          <w:sz w:val="24"/>
          <w:szCs w:val="24"/>
        </w:rPr>
        <w:t>(see Mary’s refs on this from the IW manuscript)</w:t>
      </w:r>
      <w:r>
        <w:rPr>
          <w:rFonts w:ascii="Times New Roman" w:hAnsi="Times New Roman" w:cs="Times New Roman"/>
          <w:sz w:val="24"/>
          <w:szCs w:val="24"/>
        </w:rPr>
        <w:t xml:space="preserve">. </w:t>
      </w:r>
      <w:r w:rsidR="000B7676">
        <w:rPr>
          <w:rFonts w:ascii="Times New Roman" w:hAnsi="Times New Roman" w:cs="Times New Roman"/>
          <w:sz w:val="24"/>
          <w:szCs w:val="24"/>
        </w:rPr>
        <w:t xml:space="preserve">Sources of uncertainty are far-reaching but can be reasonably assumed to be caused by several sources. These include </w:t>
      </w:r>
      <w:r w:rsidR="007F4941">
        <w:rPr>
          <w:rFonts w:ascii="Times New Roman" w:hAnsi="Times New Roman" w:cs="Times New Roman"/>
          <w:sz w:val="24"/>
          <w:szCs w:val="24"/>
        </w:rPr>
        <w:t xml:space="preserve">but are not limited to </w:t>
      </w:r>
      <w:r w:rsidR="000B7676">
        <w:rPr>
          <w:rFonts w:ascii="Times New Roman" w:hAnsi="Times New Roman" w:cs="Times New Roman"/>
          <w:sz w:val="24"/>
          <w:szCs w:val="24"/>
        </w:rPr>
        <w:t>process</w:t>
      </w:r>
      <w:r w:rsidR="007F4941">
        <w:rPr>
          <w:rFonts w:ascii="Times New Roman" w:hAnsi="Times New Roman" w:cs="Times New Roman"/>
          <w:sz w:val="24"/>
          <w:szCs w:val="24"/>
        </w:rPr>
        <w:t xml:space="preserve">, parameter, initial condition, driver, and observational uncertainty (see Box 1 for definitions). </w:t>
      </w:r>
      <w:r w:rsidR="007F4941" w:rsidRPr="00E5203D">
        <w:rPr>
          <w:rFonts w:ascii="Times New Roman" w:hAnsi="Times New Roman" w:cs="Times New Roman"/>
          <w:sz w:val="24"/>
          <w:szCs w:val="24"/>
        </w:rPr>
        <w:t>Despite the need for uncertainty estimates, however, they are often unconsidered or at least unreported</w:t>
      </w:r>
      <w:r w:rsidR="007F4941">
        <w:rPr>
          <w:rFonts w:ascii="Times New Roman" w:hAnsi="Times New Roman" w:cs="Times New Roman"/>
          <w:sz w:val="24"/>
          <w:szCs w:val="24"/>
        </w:rPr>
        <w:t xml:space="preserve"> in current ecological forecasts. </w:t>
      </w:r>
    </w:p>
    <w:p w14:paraId="0BD4A1BB" w14:textId="36FDB17C" w:rsidR="007F4941" w:rsidRPr="00ED5601" w:rsidRDefault="007F4941" w:rsidP="007F4941">
      <w:pPr>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sz w:val="24"/>
          <w:szCs w:val="24"/>
        </w:rPr>
        <w:t xml:space="preserve">assess our ability to forecast phytoplankton </w:t>
      </w:r>
      <w:r w:rsidR="00F73F0A">
        <w:rPr>
          <w:rFonts w:ascii="Times New Roman" w:hAnsi="Times New Roman" w:cs="Times New Roman"/>
          <w:sz w:val="24"/>
          <w:szCs w:val="24"/>
        </w:rPr>
        <w:t>dynamics with fully specified uncertainty</w:t>
      </w:r>
      <w:r>
        <w:rPr>
          <w:rFonts w:ascii="Times New Roman" w:hAnsi="Times New Roman" w:cs="Times New Roman"/>
          <w:sz w:val="24"/>
          <w:szCs w:val="24"/>
        </w:rPr>
        <w:t>, w</w:t>
      </w:r>
      <w:r w:rsidRPr="00ED5601">
        <w:rPr>
          <w:rFonts w:ascii="Times New Roman" w:hAnsi="Times New Roman" w:cs="Times New Roman"/>
          <w:sz w:val="24"/>
          <w:szCs w:val="24"/>
        </w:rPr>
        <w:t xml:space="preserve">e developed near-term, iterative hindcasts </w:t>
      </w:r>
      <w:r>
        <w:rPr>
          <w:rFonts w:ascii="Times New Roman" w:hAnsi="Times New Roman" w:cs="Times New Roman"/>
          <w:sz w:val="24"/>
          <w:szCs w:val="24"/>
        </w:rPr>
        <w:t xml:space="preserve">of phytoplankton biomass </w:t>
      </w:r>
      <w:r w:rsidRPr="00ED5601">
        <w:rPr>
          <w:rFonts w:ascii="Times New Roman" w:hAnsi="Times New Roman" w:cs="Times New Roman"/>
          <w:sz w:val="24"/>
          <w:szCs w:val="24"/>
        </w:rPr>
        <w:t>(DEFINITION) using autoregressive (AR) linear models operating at both weekly and daily time steps. We aimed to answer two main questions:</w:t>
      </w:r>
    </w:p>
    <w:p w14:paraId="774D3FC6" w14:textId="77777777" w:rsidR="007F4941" w:rsidRPr="00ED5601" w:rsidRDefault="007F4941" w:rsidP="007F4941">
      <w:pPr>
        <w:ind w:left="720"/>
        <w:rPr>
          <w:rFonts w:ascii="Times New Roman" w:hAnsi="Times New Roman" w:cs="Times New Roman"/>
          <w:sz w:val="24"/>
          <w:szCs w:val="24"/>
        </w:rPr>
      </w:pPr>
      <w:r w:rsidRPr="00ED5601">
        <w:rPr>
          <w:rFonts w:ascii="Times New Roman" w:hAnsi="Times New Roman" w:cs="Times New Roman"/>
          <w:sz w:val="24"/>
          <w:szCs w:val="24"/>
        </w:rPr>
        <w:t xml:space="preserve">1. How does a daily vs. weekly forecast </w:t>
      </w:r>
      <w:r>
        <w:rPr>
          <w:rFonts w:ascii="Times New Roman" w:hAnsi="Times New Roman" w:cs="Times New Roman"/>
          <w:sz w:val="24"/>
          <w:szCs w:val="24"/>
        </w:rPr>
        <w:t xml:space="preserve">recreate observed, </w:t>
      </w:r>
      <w:r w:rsidRPr="00ED5601">
        <w:rPr>
          <w:rFonts w:ascii="Times New Roman" w:hAnsi="Times New Roman" w:cs="Times New Roman"/>
          <w:sz w:val="24"/>
          <w:szCs w:val="24"/>
        </w:rPr>
        <w:t>near-term chlorophyll-a (a proxy for phytoplankton) over a one-year time period, during both bloom and non-bloom conditions?</w:t>
      </w:r>
    </w:p>
    <w:p w14:paraId="69947BA6" w14:textId="77777777" w:rsidR="007F4941" w:rsidRPr="00ED5601" w:rsidRDefault="007F4941" w:rsidP="007F4941">
      <w:pPr>
        <w:ind w:left="720"/>
        <w:rPr>
          <w:rFonts w:ascii="Times New Roman" w:hAnsi="Times New Roman" w:cs="Times New Roman"/>
          <w:sz w:val="24"/>
          <w:szCs w:val="24"/>
        </w:rPr>
      </w:pPr>
      <w:r w:rsidRPr="00ED5601">
        <w:rPr>
          <w:rFonts w:ascii="Times New Roman" w:hAnsi="Times New Roman" w:cs="Times New Roman"/>
          <w:sz w:val="24"/>
          <w:szCs w:val="24"/>
        </w:rPr>
        <w:lastRenderedPageBreak/>
        <w:t xml:space="preserve">2. How do the major contributions of uncertainty over time </w:t>
      </w:r>
      <w:r>
        <w:rPr>
          <w:rFonts w:ascii="Times New Roman" w:hAnsi="Times New Roman" w:cs="Times New Roman"/>
          <w:sz w:val="24"/>
          <w:szCs w:val="24"/>
        </w:rPr>
        <w:t xml:space="preserve">and forecast horizon </w:t>
      </w:r>
      <w:r w:rsidRPr="00ED5601">
        <w:rPr>
          <w:rFonts w:ascii="Times New Roman" w:hAnsi="Times New Roman" w:cs="Times New Roman"/>
          <w:sz w:val="24"/>
          <w:szCs w:val="24"/>
        </w:rPr>
        <w:t>vary between the daily and weekly forecasts?</w:t>
      </w:r>
    </w:p>
    <w:p w14:paraId="61274217" w14:textId="6E5D2C90" w:rsidR="000B7676" w:rsidRDefault="000B7676" w:rsidP="00E5203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7F4941" w14:paraId="45C658E3" w14:textId="77777777" w:rsidTr="00911E77">
        <w:tc>
          <w:tcPr>
            <w:tcW w:w="9350" w:type="dxa"/>
            <w:gridSpan w:val="3"/>
          </w:tcPr>
          <w:p w14:paraId="6AE3F1F6" w14:textId="79126B6F" w:rsidR="007F4941" w:rsidRDefault="007F4941" w:rsidP="00E5203D">
            <w:pPr>
              <w:rPr>
                <w:rFonts w:ascii="Times New Roman" w:hAnsi="Times New Roman" w:cs="Times New Roman"/>
                <w:sz w:val="24"/>
                <w:szCs w:val="24"/>
              </w:rPr>
            </w:pPr>
            <w:commentRangeStart w:id="1"/>
            <w:r>
              <w:rPr>
                <w:rFonts w:ascii="Times New Roman" w:hAnsi="Times New Roman" w:cs="Times New Roman"/>
                <w:sz w:val="24"/>
                <w:szCs w:val="24"/>
              </w:rPr>
              <w:t xml:space="preserve">Box </w:t>
            </w:r>
            <w:commentRangeEnd w:id="1"/>
            <w:r>
              <w:rPr>
                <w:rStyle w:val="CommentReference"/>
              </w:rPr>
              <w:commentReference w:id="1"/>
            </w:r>
            <w:r>
              <w:rPr>
                <w:rFonts w:ascii="Times New Roman" w:hAnsi="Times New Roman" w:cs="Times New Roman"/>
                <w:sz w:val="24"/>
                <w:szCs w:val="24"/>
              </w:rPr>
              <w:t>1. Definitions of uncertainty sources</w:t>
            </w:r>
          </w:p>
        </w:tc>
      </w:tr>
      <w:tr w:rsidR="007F4941" w14:paraId="72733548" w14:textId="77777777" w:rsidTr="007F4941">
        <w:tc>
          <w:tcPr>
            <w:tcW w:w="3116" w:type="dxa"/>
          </w:tcPr>
          <w:p w14:paraId="00BF5506" w14:textId="2C3A3848" w:rsidR="007F4941" w:rsidRDefault="007F4941" w:rsidP="00E5203D">
            <w:pPr>
              <w:rPr>
                <w:rFonts w:ascii="Times New Roman" w:hAnsi="Times New Roman" w:cs="Times New Roman"/>
                <w:sz w:val="24"/>
                <w:szCs w:val="24"/>
              </w:rPr>
            </w:pPr>
            <w:r>
              <w:rPr>
                <w:rFonts w:ascii="Times New Roman" w:hAnsi="Times New Roman" w:cs="Times New Roman"/>
                <w:sz w:val="24"/>
                <w:szCs w:val="24"/>
              </w:rPr>
              <w:t>Uncertainty type</w:t>
            </w:r>
          </w:p>
        </w:tc>
        <w:tc>
          <w:tcPr>
            <w:tcW w:w="3117" w:type="dxa"/>
          </w:tcPr>
          <w:p w14:paraId="472D697F" w14:textId="654E5A81" w:rsidR="007F4941" w:rsidRDefault="007F4941" w:rsidP="00E5203D">
            <w:pPr>
              <w:rPr>
                <w:rFonts w:ascii="Times New Roman" w:hAnsi="Times New Roman" w:cs="Times New Roman"/>
                <w:sz w:val="24"/>
                <w:szCs w:val="24"/>
              </w:rPr>
            </w:pPr>
            <w:r>
              <w:rPr>
                <w:rFonts w:ascii="Times New Roman" w:hAnsi="Times New Roman" w:cs="Times New Roman"/>
                <w:sz w:val="24"/>
                <w:szCs w:val="24"/>
              </w:rPr>
              <w:t>Definition</w:t>
            </w:r>
          </w:p>
        </w:tc>
        <w:tc>
          <w:tcPr>
            <w:tcW w:w="3117" w:type="dxa"/>
          </w:tcPr>
          <w:p w14:paraId="34350E52" w14:textId="034EC9B0" w:rsidR="007F4941" w:rsidRDefault="007F4941" w:rsidP="00E5203D">
            <w:pPr>
              <w:rPr>
                <w:rFonts w:ascii="Times New Roman" w:hAnsi="Times New Roman" w:cs="Times New Roman"/>
                <w:sz w:val="24"/>
                <w:szCs w:val="24"/>
              </w:rPr>
            </w:pPr>
            <w:r>
              <w:rPr>
                <w:rFonts w:ascii="Times New Roman" w:hAnsi="Times New Roman" w:cs="Times New Roman"/>
                <w:sz w:val="24"/>
                <w:szCs w:val="24"/>
              </w:rPr>
              <w:t>Example</w:t>
            </w:r>
          </w:p>
        </w:tc>
      </w:tr>
      <w:tr w:rsidR="007F4941" w14:paraId="08C556E4" w14:textId="77777777" w:rsidTr="007F4941">
        <w:tc>
          <w:tcPr>
            <w:tcW w:w="3116" w:type="dxa"/>
          </w:tcPr>
          <w:p w14:paraId="48CFEEA9" w14:textId="1E640444" w:rsidR="007F4941" w:rsidRDefault="007F4941" w:rsidP="00E5203D">
            <w:pPr>
              <w:rPr>
                <w:rFonts w:ascii="Times New Roman" w:hAnsi="Times New Roman" w:cs="Times New Roman"/>
                <w:sz w:val="24"/>
                <w:szCs w:val="24"/>
              </w:rPr>
            </w:pPr>
            <w:r>
              <w:rPr>
                <w:rFonts w:ascii="Times New Roman" w:hAnsi="Times New Roman" w:cs="Times New Roman"/>
                <w:sz w:val="24"/>
                <w:szCs w:val="24"/>
              </w:rPr>
              <w:t>Process</w:t>
            </w:r>
          </w:p>
        </w:tc>
        <w:tc>
          <w:tcPr>
            <w:tcW w:w="3117" w:type="dxa"/>
          </w:tcPr>
          <w:p w14:paraId="6C03ABA0" w14:textId="7E0477CC" w:rsidR="007F4941" w:rsidRDefault="007F4941" w:rsidP="00E5203D">
            <w:pPr>
              <w:rPr>
                <w:rFonts w:ascii="Times New Roman" w:hAnsi="Times New Roman" w:cs="Times New Roman"/>
                <w:sz w:val="24"/>
                <w:szCs w:val="24"/>
              </w:rPr>
            </w:pPr>
            <w:r>
              <w:rPr>
                <w:rFonts w:ascii="Times New Roman" w:hAnsi="Times New Roman" w:cs="Times New Roman"/>
                <w:sz w:val="24"/>
                <w:szCs w:val="24"/>
              </w:rPr>
              <w:t>error due to a mismatch between the structure of the model being used to forecast and the process being modelled</w:t>
            </w:r>
          </w:p>
        </w:tc>
        <w:tc>
          <w:tcPr>
            <w:tcW w:w="3117" w:type="dxa"/>
          </w:tcPr>
          <w:p w14:paraId="63DBF7FB" w14:textId="77777777" w:rsidR="007F4941" w:rsidRDefault="007F4941" w:rsidP="00E5203D">
            <w:pPr>
              <w:rPr>
                <w:rFonts w:ascii="Times New Roman" w:hAnsi="Times New Roman" w:cs="Times New Roman"/>
                <w:sz w:val="24"/>
                <w:szCs w:val="24"/>
              </w:rPr>
            </w:pPr>
          </w:p>
        </w:tc>
      </w:tr>
      <w:tr w:rsidR="007F4941" w14:paraId="31507925" w14:textId="77777777" w:rsidTr="007F4941">
        <w:tc>
          <w:tcPr>
            <w:tcW w:w="3116" w:type="dxa"/>
          </w:tcPr>
          <w:p w14:paraId="15A3223A" w14:textId="77719B60" w:rsidR="007F4941" w:rsidRDefault="007F4941" w:rsidP="00E5203D">
            <w:pPr>
              <w:rPr>
                <w:rFonts w:ascii="Times New Roman" w:hAnsi="Times New Roman" w:cs="Times New Roman"/>
                <w:sz w:val="24"/>
                <w:szCs w:val="24"/>
              </w:rPr>
            </w:pPr>
            <w:r>
              <w:rPr>
                <w:rFonts w:ascii="Times New Roman" w:hAnsi="Times New Roman" w:cs="Times New Roman"/>
                <w:sz w:val="24"/>
                <w:szCs w:val="24"/>
              </w:rPr>
              <w:t>Parameter</w:t>
            </w:r>
          </w:p>
        </w:tc>
        <w:tc>
          <w:tcPr>
            <w:tcW w:w="3117" w:type="dxa"/>
          </w:tcPr>
          <w:p w14:paraId="2E64C3CB" w14:textId="4CDBD6FA" w:rsidR="007F4941" w:rsidRDefault="007F4941" w:rsidP="00E5203D">
            <w:pPr>
              <w:rPr>
                <w:rFonts w:ascii="Times New Roman" w:hAnsi="Times New Roman" w:cs="Times New Roman"/>
                <w:sz w:val="24"/>
                <w:szCs w:val="24"/>
              </w:rPr>
            </w:pPr>
            <w:r>
              <w:rPr>
                <w:rFonts w:ascii="Times New Roman" w:hAnsi="Times New Roman" w:cs="Times New Roman"/>
                <w:sz w:val="24"/>
                <w:szCs w:val="24"/>
              </w:rPr>
              <w:t>uncertainty in the actual values of model parameters</w:t>
            </w:r>
          </w:p>
        </w:tc>
        <w:tc>
          <w:tcPr>
            <w:tcW w:w="3117" w:type="dxa"/>
          </w:tcPr>
          <w:p w14:paraId="6AB8097A" w14:textId="77777777" w:rsidR="007F4941" w:rsidRDefault="007F4941" w:rsidP="00E5203D">
            <w:pPr>
              <w:rPr>
                <w:rFonts w:ascii="Times New Roman" w:hAnsi="Times New Roman" w:cs="Times New Roman"/>
                <w:sz w:val="24"/>
                <w:szCs w:val="24"/>
              </w:rPr>
            </w:pPr>
          </w:p>
        </w:tc>
      </w:tr>
      <w:tr w:rsidR="007F4941" w14:paraId="44E6CE9A" w14:textId="77777777" w:rsidTr="007F4941">
        <w:tc>
          <w:tcPr>
            <w:tcW w:w="3116" w:type="dxa"/>
          </w:tcPr>
          <w:p w14:paraId="77444286" w14:textId="78CF0C6D" w:rsidR="007F4941" w:rsidRDefault="007F4941" w:rsidP="00E5203D">
            <w:pPr>
              <w:rPr>
                <w:rFonts w:ascii="Times New Roman" w:hAnsi="Times New Roman" w:cs="Times New Roman"/>
                <w:sz w:val="24"/>
                <w:szCs w:val="24"/>
              </w:rPr>
            </w:pPr>
            <w:r>
              <w:rPr>
                <w:rFonts w:ascii="Times New Roman" w:hAnsi="Times New Roman" w:cs="Times New Roman"/>
                <w:sz w:val="24"/>
                <w:szCs w:val="24"/>
              </w:rPr>
              <w:t>Initial condition</w:t>
            </w:r>
          </w:p>
        </w:tc>
        <w:tc>
          <w:tcPr>
            <w:tcW w:w="3117" w:type="dxa"/>
          </w:tcPr>
          <w:p w14:paraId="10B916D4" w14:textId="0CE156E9" w:rsidR="007F4941" w:rsidRDefault="007F4941" w:rsidP="00E5203D">
            <w:pPr>
              <w:rPr>
                <w:rFonts w:ascii="Times New Roman" w:hAnsi="Times New Roman" w:cs="Times New Roman"/>
                <w:sz w:val="24"/>
                <w:szCs w:val="24"/>
              </w:rPr>
            </w:pPr>
            <w:r>
              <w:rPr>
                <w:rFonts w:ascii="Times New Roman" w:hAnsi="Times New Roman" w:cs="Times New Roman"/>
                <w:sz w:val="24"/>
                <w:szCs w:val="24"/>
              </w:rPr>
              <w:t>Uncertainty in the actual initial conditions needed to start a forecast run</w:t>
            </w:r>
          </w:p>
        </w:tc>
        <w:tc>
          <w:tcPr>
            <w:tcW w:w="3117" w:type="dxa"/>
          </w:tcPr>
          <w:p w14:paraId="27AD7824" w14:textId="77777777" w:rsidR="007F4941" w:rsidRDefault="007F4941" w:rsidP="00E5203D">
            <w:pPr>
              <w:rPr>
                <w:rFonts w:ascii="Times New Roman" w:hAnsi="Times New Roman" w:cs="Times New Roman"/>
                <w:sz w:val="24"/>
                <w:szCs w:val="24"/>
              </w:rPr>
            </w:pPr>
          </w:p>
        </w:tc>
      </w:tr>
      <w:tr w:rsidR="007F4941" w14:paraId="3C64EFAC" w14:textId="77777777" w:rsidTr="007F4941">
        <w:tc>
          <w:tcPr>
            <w:tcW w:w="3116" w:type="dxa"/>
          </w:tcPr>
          <w:p w14:paraId="6590B565" w14:textId="5A63BF6D" w:rsidR="007F4941" w:rsidRDefault="007F4941" w:rsidP="00E5203D">
            <w:pPr>
              <w:rPr>
                <w:rFonts w:ascii="Times New Roman" w:hAnsi="Times New Roman" w:cs="Times New Roman"/>
                <w:sz w:val="24"/>
                <w:szCs w:val="24"/>
              </w:rPr>
            </w:pPr>
            <w:r>
              <w:rPr>
                <w:rFonts w:ascii="Times New Roman" w:hAnsi="Times New Roman" w:cs="Times New Roman"/>
                <w:sz w:val="24"/>
                <w:szCs w:val="24"/>
              </w:rPr>
              <w:t>Driver</w:t>
            </w:r>
          </w:p>
        </w:tc>
        <w:tc>
          <w:tcPr>
            <w:tcW w:w="3117" w:type="dxa"/>
          </w:tcPr>
          <w:p w14:paraId="7B8BE085" w14:textId="27FB9F07" w:rsidR="007F4941" w:rsidRDefault="007F4941" w:rsidP="00E5203D">
            <w:pPr>
              <w:rPr>
                <w:rFonts w:ascii="Times New Roman" w:hAnsi="Times New Roman" w:cs="Times New Roman"/>
                <w:sz w:val="24"/>
                <w:szCs w:val="24"/>
              </w:rPr>
            </w:pPr>
            <w:r>
              <w:rPr>
                <w:rFonts w:ascii="Times New Roman" w:hAnsi="Times New Roman" w:cs="Times New Roman"/>
                <w:sz w:val="24"/>
                <w:szCs w:val="24"/>
              </w:rPr>
              <w:t>Uncertainty in the actual value of forecasted model co-variates</w:t>
            </w:r>
          </w:p>
        </w:tc>
        <w:tc>
          <w:tcPr>
            <w:tcW w:w="3117" w:type="dxa"/>
          </w:tcPr>
          <w:p w14:paraId="40313FAF" w14:textId="77777777" w:rsidR="007F4941" w:rsidRDefault="007F4941" w:rsidP="00E5203D">
            <w:pPr>
              <w:rPr>
                <w:rFonts w:ascii="Times New Roman" w:hAnsi="Times New Roman" w:cs="Times New Roman"/>
                <w:sz w:val="24"/>
                <w:szCs w:val="24"/>
              </w:rPr>
            </w:pPr>
          </w:p>
        </w:tc>
      </w:tr>
      <w:tr w:rsidR="007F4941" w14:paraId="4DDE60F4" w14:textId="77777777" w:rsidTr="007F4941">
        <w:tc>
          <w:tcPr>
            <w:tcW w:w="3116" w:type="dxa"/>
          </w:tcPr>
          <w:p w14:paraId="7C46AA6C" w14:textId="3EE67E25" w:rsidR="007F4941" w:rsidRDefault="007F4941" w:rsidP="00E5203D">
            <w:pPr>
              <w:rPr>
                <w:rFonts w:ascii="Times New Roman" w:hAnsi="Times New Roman" w:cs="Times New Roman"/>
                <w:sz w:val="24"/>
                <w:szCs w:val="24"/>
              </w:rPr>
            </w:pPr>
            <w:r>
              <w:rPr>
                <w:rFonts w:ascii="Times New Roman" w:hAnsi="Times New Roman" w:cs="Times New Roman"/>
                <w:sz w:val="24"/>
                <w:szCs w:val="24"/>
              </w:rPr>
              <w:t>Observational</w:t>
            </w:r>
          </w:p>
        </w:tc>
        <w:tc>
          <w:tcPr>
            <w:tcW w:w="3117" w:type="dxa"/>
          </w:tcPr>
          <w:p w14:paraId="3E04DC02" w14:textId="77BBCD72" w:rsidR="007F4941" w:rsidRDefault="007F4941" w:rsidP="00E5203D">
            <w:pPr>
              <w:rPr>
                <w:rFonts w:ascii="Times New Roman" w:hAnsi="Times New Roman" w:cs="Times New Roman"/>
                <w:sz w:val="24"/>
                <w:szCs w:val="24"/>
              </w:rPr>
            </w:pPr>
            <w:r>
              <w:rPr>
                <w:rFonts w:ascii="Times New Roman" w:hAnsi="Times New Roman" w:cs="Times New Roman"/>
                <w:sz w:val="24"/>
                <w:szCs w:val="24"/>
              </w:rPr>
              <w:t>Uncertainty in the actual observed value of driver or response variables</w:t>
            </w:r>
          </w:p>
        </w:tc>
        <w:tc>
          <w:tcPr>
            <w:tcW w:w="3117" w:type="dxa"/>
          </w:tcPr>
          <w:p w14:paraId="5B790C6C" w14:textId="77777777" w:rsidR="007F4941" w:rsidRDefault="007F4941" w:rsidP="00E5203D">
            <w:pPr>
              <w:rPr>
                <w:rFonts w:ascii="Times New Roman" w:hAnsi="Times New Roman" w:cs="Times New Roman"/>
                <w:sz w:val="24"/>
                <w:szCs w:val="24"/>
              </w:rPr>
            </w:pPr>
          </w:p>
        </w:tc>
      </w:tr>
    </w:tbl>
    <w:p w14:paraId="114C7AA0" w14:textId="77777777" w:rsidR="007F4941" w:rsidRDefault="007F4941" w:rsidP="00E5203D">
      <w:pPr>
        <w:rPr>
          <w:rFonts w:ascii="Times New Roman" w:hAnsi="Times New Roman" w:cs="Times New Roman"/>
          <w:sz w:val="24"/>
          <w:szCs w:val="24"/>
        </w:rPr>
      </w:pPr>
    </w:p>
    <w:p w14:paraId="33C08BFB" w14:textId="77777777" w:rsidR="00E5203D" w:rsidRPr="00ED5601" w:rsidRDefault="00E5203D" w:rsidP="00140C98">
      <w:pPr>
        <w:rPr>
          <w:rFonts w:ascii="Times New Roman" w:hAnsi="Times New Roman" w:cs="Times New Roman"/>
          <w:sz w:val="24"/>
          <w:szCs w:val="24"/>
        </w:rPr>
      </w:pPr>
    </w:p>
    <w:p w14:paraId="3B9801B8" w14:textId="77777777" w:rsidR="00140C98" w:rsidRPr="00ED5601" w:rsidRDefault="00140C98" w:rsidP="00140C98">
      <w:pPr>
        <w:rPr>
          <w:rFonts w:ascii="Times New Roman" w:hAnsi="Times New Roman" w:cs="Times New Roman"/>
          <w:b/>
          <w:bCs/>
          <w:sz w:val="24"/>
          <w:szCs w:val="24"/>
        </w:rPr>
      </w:pPr>
      <w:r w:rsidRPr="00ED5601">
        <w:rPr>
          <w:rFonts w:ascii="Times New Roman" w:hAnsi="Times New Roman" w:cs="Times New Roman"/>
          <w:b/>
          <w:bCs/>
          <w:sz w:val="24"/>
          <w:szCs w:val="24"/>
        </w:rPr>
        <w:t>This paragraph should dive into HABs ecology and modeling, making the case for both daily and weekly monitoring needs as a result of multiple timescales of phytoplankton growth responses</w:t>
      </w:r>
    </w:p>
    <w:p w14:paraId="5186D479" w14:textId="77777777" w:rsidR="00140C98" w:rsidRPr="00ED5601" w:rsidRDefault="00140C98" w:rsidP="00140C98">
      <w:pPr>
        <w:pStyle w:val="ListParagraph"/>
        <w:numPr>
          <w:ilvl w:val="3"/>
          <w:numId w:val="1"/>
        </w:numPr>
        <w:rPr>
          <w:rFonts w:ascii="Times New Roman" w:hAnsi="Times New Roman" w:cs="Times New Roman"/>
          <w:sz w:val="24"/>
          <w:szCs w:val="24"/>
        </w:rPr>
      </w:pPr>
      <w:commentRangeStart w:id="2"/>
      <w:r w:rsidRPr="00ED5601">
        <w:rPr>
          <w:rFonts w:ascii="Times New Roman" w:hAnsi="Times New Roman" w:cs="Times New Roman"/>
          <w:sz w:val="24"/>
          <w:szCs w:val="24"/>
        </w:rPr>
        <w:t xml:space="preserve">Kara et al 2012: short-term </w:t>
      </w:r>
      <w:proofErr w:type="spellStart"/>
      <w:r w:rsidRPr="00ED5601">
        <w:rPr>
          <w:rFonts w:ascii="Times New Roman" w:hAnsi="Times New Roman" w:cs="Times New Roman"/>
          <w:sz w:val="24"/>
          <w:szCs w:val="24"/>
        </w:rPr>
        <w:t>phyto</w:t>
      </w:r>
      <w:proofErr w:type="spellEnd"/>
      <w:r w:rsidRPr="00ED5601">
        <w:rPr>
          <w:rFonts w:ascii="Times New Roman" w:hAnsi="Times New Roman" w:cs="Times New Roman"/>
          <w:sz w:val="24"/>
          <w:szCs w:val="24"/>
        </w:rPr>
        <w:t xml:space="preserve"> dynamics difficult to reproduce, </w:t>
      </w:r>
      <w:proofErr w:type="spellStart"/>
      <w:r w:rsidRPr="00ED5601">
        <w:rPr>
          <w:rFonts w:ascii="Times New Roman" w:hAnsi="Times New Roman" w:cs="Times New Roman"/>
          <w:sz w:val="24"/>
          <w:szCs w:val="24"/>
        </w:rPr>
        <w:t>Rigossi</w:t>
      </w:r>
      <w:proofErr w:type="spellEnd"/>
      <w:r w:rsidRPr="00ED5601">
        <w:rPr>
          <w:rFonts w:ascii="Times New Roman" w:hAnsi="Times New Roman" w:cs="Times New Roman"/>
          <w:sz w:val="24"/>
          <w:szCs w:val="24"/>
        </w:rPr>
        <w:t xml:space="preserve"> 2013</w:t>
      </w:r>
      <w:commentRangeEnd w:id="2"/>
      <w:r w:rsidRPr="00ED5601">
        <w:rPr>
          <w:rStyle w:val="CommentReference"/>
          <w:rFonts w:ascii="Times New Roman" w:hAnsi="Times New Roman" w:cs="Times New Roman"/>
          <w:sz w:val="24"/>
          <w:szCs w:val="24"/>
        </w:rPr>
        <w:commentReference w:id="2"/>
      </w:r>
    </w:p>
    <w:p w14:paraId="3C91FDA0" w14:textId="77777777" w:rsidR="00140C98" w:rsidRPr="00ED5601" w:rsidRDefault="00140C98" w:rsidP="00140C98">
      <w:pPr>
        <w:rPr>
          <w:rFonts w:ascii="Times New Roman" w:hAnsi="Times New Roman" w:cs="Times New Roman"/>
          <w:sz w:val="24"/>
          <w:szCs w:val="24"/>
        </w:rPr>
      </w:pPr>
    </w:p>
    <w:p w14:paraId="05753276" w14:textId="77777777" w:rsidR="00140C98" w:rsidRPr="00ED5601" w:rsidRDefault="00140C98" w:rsidP="001B1810">
      <w:pPr>
        <w:rPr>
          <w:rFonts w:ascii="Times New Roman" w:hAnsi="Times New Roman" w:cs="Times New Roman"/>
          <w:sz w:val="24"/>
          <w:szCs w:val="24"/>
        </w:rPr>
      </w:pPr>
    </w:p>
    <w:p w14:paraId="13A70510" w14:textId="00A5C8D4" w:rsidR="007B4A9D" w:rsidRPr="00ED5601" w:rsidRDefault="007B4A9D" w:rsidP="001B1810">
      <w:pPr>
        <w:rPr>
          <w:rFonts w:ascii="Times New Roman" w:hAnsi="Times New Roman" w:cs="Times New Roman"/>
          <w:sz w:val="24"/>
          <w:szCs w:val="24"/>
        </w:rPr>
      </w:pPr>
    </w:p>
    <w:p w14:paraId="5143C70B" w14:textId="3037D999" w:rsidR="00896D1E" w:rsidRPr="00ED5601" w:rsidRDefault="00896D1E" w:rsidP="00896D1E">
      <w:pPr>
        <w:rPr>
          <w:rFonts w:ascii="Times New Roman" w:hAnsi="Times New Roman" w:cs="Times New Roman"/>
          <w:sz w:val="24"/>
          <w:szCs w:val="24"/>
        </w:rPr>
      </w:pPr>
    </w:p>
    <w:p w14:paraId="69A38BEF" w14:textId="423C495C" w:rsidR="00896D1E" w:rsidRPr="00ED5601" w:rsidRDefault="00896D1E" w:rsidP="00896D1E">
      <w:pPr>
        <w:rPr>
          <w:rFonts w:ascii="Times New Roman" w:hAnsi="Times New Roman" w:cs="Times New Roman"/>
          <w:sz w:val="24"/>
          <w:szCs w:val="24"/>
        </w:rPr>
      </w:pPr>
    </w:p>
    <w:p w14:paraId="1DD719BA" w14:textId="6002BD19" w:rsidR="00896D1E" w:rsidRPr="00ED5601" w:rsidRDefault="00896D1E" w:rsidP="00896D1E">
      <w:pPr>
        <w:rPr>
          <w:rFonts w:ascii="Times New Roman" w:hAnsi="Times New Roman" w:cs="Times New Roman"/>
          <w:sz w:val="24"/>
          <w:szCs w:val="24"/>
        </w:rPr>
      </w:pPr>
    </w:p>
    <w:p w14:paraId="641D61B0" w14:textId="56399592" w:rsidR="00896D1E" w:rsidRPr="00ED5601" w:rsidRDefault="00896D1E" w:rsidP="00896D1E">
      <w:pPr>
        <w:rPr>
          <w:rFonts w:ascii="Times New Roman" w:hAnsi="Times New Roman" w:cs="Times New Roman"/>
          <w:sz w:val="24"/>
          <w:szCs w:val="24"/>
        </w:rPr>
      </w:pPr>
    </w:p>
    <w:p w14:paraId="7A2BECCF" w14:textId="77777777" w:rsidR="00896D1E" w:rsidRPr="00ED5601" w:rsidRDefault="00896D1E" w:rsidP="00896D1E">
      <w:pPr>
        <w:rPr>
          <w:rFonts w:ascii="Times New Roman" w:hAnsi="Times New Roman" w:cs="Times New Roman"/>
          <w:sz w:val="24"/>
          <w:szCs w:val="24"/>
        </w:rPr>
      </w:pPr>
    </w:p>
    <w:p w14:paraId="0B532D50" w14:textId="77777777" w:rsidR="002C043F" w:rsidRDefault="002C043F" w:rsidP="002C043F">
      <w:pPr>
        <w:rPr>
          <w:rFonts w:ascii="Times New Roman" w:hAnsi="Times New Roman" w:cs="Times New Roman"/>
          <w:sz w:val="24"/>
          <w:szCs w:val="24"/>
        </w:rPr>
      </w:pPr>
    </w:p>
    <w:p w14:paraId="6188D141" w14:textId="13B46A00" w:rsidR="00B06012" w:rsidRPr="002C043F" w:rsidRDefault="00B06012" w:rsidP="002C043F">
      <w:pPr>
        <w:rPr>
          <w:rFonts w:ascii="Times New Roman" w:hAnsi="Times New Roman" w:cs="Times New Roman"/>
          <w:sz w:val="24"/>
          <w:szCs w:val="24"/>
        </w:rPr>
      </w:pPr>
      <w:r w:rsidRPr="002C043F">
        <w:rPr>
          <w:rFonts w:ascii="Times New Roman" w:hAnsi="Times New Roman" w:cs="Times New Roman"/>
          <w:sz w:val="24"/>
          <w:szCs w:val="24"/>
        </w:rPr>
        <w:lastRenderedPageBreak/>
        <w:t>Methods</w:t>
      </w:r>
    </w:p>
    <w:p w14:paraId="58D085CD" w14:textId="77777777" w:rsidR="00AE323E" w:rsidRPr="002C043F" w:rsidRDefault="00AE323E" w:rsidP="002C043F">
      <w:pPr>
        <w:rPr>
          <w:rFonts w:ascii="Times New Roman" w:hAnsi="Times New Roman" w:cs="Times New Roman"/>
          <w:i/>
          <w:iCs/>
          <w:sz w:val="24"/>
          <w:szCs w:val="24"/>
        </w:rPr>
      </w:pPr>
      <w:r w:rsidRPr="002C043F">
        <w:rPr>
          <w:rFonts w:ascii="Times New Roman" w:hAnsi="Times New Roman" w:cs="Times New Roman"/>
          <w:i/>
          <w:iCs/>
          <w:sz w:val="24"/>
          <w:szCs w:val="24"/>
        </w:rPr>
        <w:t>Study site</w:t>
      </w:r>
    </w:p>
    <w:p w14:paraId="534A82ED" w14:textId="4333F69D" w:rsidR="002C043F" w:rsidRDefault="008D7785" w:rsidP="002C043F">
      <w:pPr>
        <w:rPr>
          <w:rFonts w:ascii="Times New Roman" w:hAnsi="Times New Roman" w:cs="Times New Roman"/>
          <w:sz w:val="24"/>
          <w:szCs w:val="24"/>
        </w:rPr>
      </w:pPr>
      <w:r w:rsidRPr="002C043F">
        <w:rPr>
          <w:rFonts w:ascii="Times New Roman" w:hAnsi="Times New Roman" w:cs="Times New Roman"/>
          <w:sz w:val="24"/>
          <w:szCs w:val="24"/>
        </w:rPr>
        <w:t>Falling Creek Reservoir</w:t>
      </w:r>
      <w:r w:rsidR="002C043F">
        <w:rPr>
          <w:rFonts w:ascii="Times New Roman" w:hAnsi="Times New Roman" w:cs="Times New Roman"/>
          <w:sz w:val="24"/>
          <w:szCs w:val="24"/>
        </w:rPr>
        <w:t xml:space="preserve"> (FCR)</w:t>
      </w:r>
      <w:r w:rsidRPr="002C043F">
        <w:rPr>
          <w:rFonts w:ascii="Times New Roman" w:hAnsi="Times New Roman" w:cs="Times New Roman"/>
          <w:sz w:val="24"/>
          <w:szCs w:val="24"/>
        </w:rPr>
        <w:t xml:space="preserve"> is a small (0.119 km</w:t>
      </w:r>
      <w:r w:rsidRPr="002C043F">
        <w:rPr>
          <w:rFonts w:ascii="Times New Roman" w:hAnsi="Times New Roman" w:cs="Times New Roman"/>
          <w:sz w:val="24"/>
          <w:szCs w:val="24"/>
          <w:vertAlign w:val="superscript"/>
        </w:rPr>
        <w:t>2</w:t>
      </w:r>
      <w:r w:rsidRPr="002C043F">
        <w:rPr>
          <w:rFonts w:ascii="Times New Roman" w:hAnsi="Times New Roman" w:cs="Times New Roman"/>
          <w:sz w:val="24"/>
          <w:szCs w:val="24"/>
        </w:rPr>
        <w:t xml:space="preserve">), eutrophic drinking water </w:t>
      </w:r>
      <w:r w:rsidR="00C64D9D" w:rsidRPr="002C043F">
        <w:rPr>
          <w:rFonts w:ascii="Times New Roman" w:hAnsi="Times New Roman" w:cs="Times New Roman"/>
          <w:sz w:val="24"/>
          <w:szCs w:val="24"/>
        </w:rPr>
        <w:t xml:space="preserve">supply </w:t>
      </w:r>
      <w:r w:rsidRPr="002C043F">
        <w:rPr>
          <w:rFonts w:ascii="Times New Roman" w:hAnsi="Times New Roman" w:cs="Times New Roman"/>
          <w:sz w:val="24"/>
          <w:szCs w:val="24"/>
        </w:rPr>
        <w:t xml:space="preserve">reservoir </w:t>
      </w:r>
      <w:r w:rsidR="00C64D9D" w:rsidRPr="002C043F">
        <w:rPr>
          <w:rFonts w:ascii="Times New Roman" w:hAnsi="Times New Roman" w:cs="Times New Roman"/>
          <w:sz w:val="24"/>
          <w:szCs w:val="24"/>
        </w:rPr>
        <w:t xml:space="preserve">located in </w:t>
      </w:r>
      <w:r w:rsidRPr="002C043F">
        <w:rPr>
          <w:rFonts w:ascii="Times New Roman" w:hAnsi="Times New Roman" w:cs="Times New Roman"/>
          <w:sz w:val="24"/>
          <w:szCs w:val="24"/>
        </w:rPr>
        <w:t xml:space="preserve">Vinton, VA. It is owned and operated by the Western Virginia Water Authority and has been monitored </w:t>
      </w:r>
      <w:r w:rsidR="00C64D9D" w:rsidRPr="002C043F">
        <w:rPr>
          <w:rFonts w:ascii="Times New Roman" w:hAnsi="Times New Roman" w:cs="Times New Roman"/>
          <w:sz w:val="24"/>
          <w:szCs w:val="24"/>
        </w:rPr>
        <w:t xml:space="preserve">weekly in the summer months by our research team </w:t>
      </w:r>
      <w:r w:rsidRPr="002C043F">
        <w:rPr>
          <w:rFonts w:ascii="Times New Roman" w:hAnsi="Times New Roman" w:cs="Times New Roman"/>
          <w:sz w:val="24"/>
          <w:szCs w:val="24"/>
        </w:rPr>
        <w:t>since 2013.</w:t>
      </w:r>
      <w:r w:rsidR="00C64D9D" w:rsidRPr="002C043F">
        <w:rPr>
          <w:rFonts w:ascii="Times New Roman" w:hAnsi="Times New Roman" w:cs="Times New Roman"/>
          <w:sz w:val="24"/>
          <w:szCs w:val="24"/>
        </w:rPr>
        <w:t xml:space="preserve"> </w:t>
      </w:r>
      <w:r w:rsidR="002C043F">
        <w:rPr>
          <w:rFonts w:ascii="Times New Roman" w:hAnsi="Times New Roman" w:cs="Times New Roman"/>
          <w:sz w:val="24"/>
          <w:szCs w:val="24"/>
        </w:rPr>
        <w:t xml:space="preserve">FCR is a </w:t>
      </w:r>
      <w:proofErr w:type="spellStart"/>
      <w:r w:rsidR="002C043F">
        <w:rPr>
          <w:rFonts w:ascii="Times New Roman" w:hAnsi="Times New Roman" w:cs="Times New Roman"/>
          <w:sz w:val="24"/>
          <w:szCs w:val="24"/>
        </w:rPr>
        <w:t>monomictic</w:t>
      </w:r>
      <w:proofErr w:type="spellEnd"/>
      <w:r w:rsidR="002C043F">
        <w:rPr>
          <w:rFonts w:ascii="Times New Roman" w:hAnsi="Times New Roman" w:cs="Times New Roman"/>
          <w:sz w:val="24"/>
          <w:szCs w:val="24"/>
        </w:rPr>
        <w:t xml:space="preserve"> reservoir with a history of phytoplankton blooms</w:t>
      </w:r>
      <w:r w:rsidR="000724E7">
        <w:rPr>
          <w:rFonts w:ascii="Times New Roman" w:hAnsi="Times New Roman" w:cs="Times New Roman"/>
          <w:sz w:val="24"/>
          <w:szCs w:val="24"/>
        </w:rPr>
        <w:t xml:space="preserve"> (Gerling et al. 2014, 2016)</w:t>
      </w:r>
      <w:r w:rsidR="002C043F">
        <w:rPr>
          <w:rFonts w:ascii="Times New Roman" w:hAnsi="Times New Roman" w:cs="Times New Roman"/>
          <w:sz w:val="24"/>
          <w:szCs w:val="24"/>
        </w:rPr>
        <w:t>, and one major upstream tributary that has been monitored with a weir since 2013 (). LOOK UP SOME FCR PAPERS FOR OTHER THINGS TO MENTION AND WHAT TO CITE</w:t>
      </w:r>
    </w:p>
    <w:p w14:paraId="5AD5A1FC" w14:textId="77777777" w:rsidR="00CF4BB7" w:rsidRPr="002C043F" w:rsidRDefault="00CF4BB7" w:rsidP="002C043F">
      <w:pPr>
        <w:rPr>
          <w:rFonts w:ascii="Times New Roman" w:hAnsi="Times New Roman" w:cs="Times New Roman"/>
          <w:b/>
          <w:bCs/>
          <w:sz w:val="24"/>
          <w:szCs w:val="24"/>
        </w:rPr>
      </w:pPr>
      <w:r w:rsidRPr="002C043F">
        <w:rPr>
          <w:rFonts w:ascii="Times New Roman" w:hAnsi="Times New Roman" w:cs="Times New Roman"/>
          <w:b/>
          <w:bCs/>
          <w:sz w:val="24"/>
          <w:szCs w:val="24"/>
        </w:rPr>
        <w:t>Figure 1. Map of study site</w:t>
      </w:r>
    </w:p>
    <w:p w14:paraId="50B41584" w14:textId="77777777" w:rsidR="002B4DE1" w:rsidRPr="00ED5601" w:rsidRDefault="002B4DE1" w:rsidP="005C0AFC">
      <w:pPr>
        <w:pStyle w:val="ListParagraph"/>
        <w:numPr>
          <w:ilvl w:val="1"/>
          <w:numId w:val="1"/>
        </w:numPr>
        <w:rPr>
          <w:ins w:id="3" w:author="Cayelan C. Carey" w:date="2020-02-25T10:26:00Z"/>
          <w:rFonts w:ascii="Times New Roman" w:hAnsi="Times New Roman" w:cs="Times New Roman"/>
          <w:sz w:val="24"/>
          <w:szCs w:val="24"/>
        </w:rPr>
      </w:pPr>
      <w:ins w:id="4" w:author="Cayelan C. Carey" w:date="2020-02-25T10:26:00Z">
        <w:r w:rsidRPr="00ED5601">
          <w:rPr>
            <w:rFonts w:ascii="Times New Roman" w:hAnsi="Times New Roman" w:cs="Times New Roman"/>
            <w:sz w:val="24"/>
            <w:szCs w:val="24"/>
          </w:rPr>
          <w:t>Overview of weekly vs daily forecast development</w:t>
        </w:r>
      </w:ins>
    </w:p>
    <w:p w14:paraId="27AA420B" w14:textId="77777777" w:rsidR="005C0AFC" w:rsidRPr="002C043F" w:rsidRDefault="00AE323E" w:rsidP="002C043F">
      <w:pPr>
        <w:rPr>
          <w:rFonts w:ascii="Times New Roman" w:hAnsi="Times New Roman" w:cs="Times New Roman"/>
          <w:i/>
          <w:sz w:val="24"/>
          <w:szCs w:val="24"/>
          <w:rPrChange w:id="5" w:author="Cayelan C. Carey" w:date="2020-02-25T10:26:00Z">
            <w:rPr>
              <w:rFonts w:ascii="Times New Roman" w:hAnsi="Times New Roman" w:cs="Times New Roman"/>
              <w:sz w:val="24"/>
              <w:szCs w:val="24"/>
            </w:rPr>
          </w:rPrChange>
        </w:rPr>
      </w:pPr>
      <w:r w:rsidRPr="002C043F">
        <w:rPr>
          <w:rFonts w:ascii="Times New Roman" w:hAnsi="Times New Roman" w:cs="Times New Roman"/>
          <w:i/>
          <w:sz w:val="24"/>
          <w:szCs w:val="24"/>
          <w:rPrChange w:id="6" w:author="Cayelan C. Carey" w:date="2020-02-25T10:26:00Z">
            <w:rPr>
              <w:rFonts w:ascii="Times New Roman" w:hAnsi="Times New Roman" w:cs="Times New Roman"/>
              <w:sz w:val="24"/>
              <w:szCs w:val="24"/>
            </w:rPr>
          </w:rPrChange>
        </w:rPr>
        <w:t xml:space="preserve">Historical </w:t>
      </w:r>
      <w:r w:rsidR="004E1DE6" w:rsidRPr="002C043F">
        <w:rPr>
          <w:rFonts w:ascii="Times New Roman" w:hAnsi="Times New Roman" w:cs="Times New Roman"/>
          <w:i/>
          <w:sz w:val="24"/>
          <w:szCs w:val="24"/>
          <w:rPrChange w:id="7" w:author="Cayelan C. Carey" w:date="2020-02-25T10:26:00Z">
            <w:rPr>
              <w:rFonts w:ascii="Times New Roman" w:hAnsi="Times New Roman" w:cs="Times New Roman"/>
              <w:sz w:val="24"/>
              <w:szCs w:val="24"/>
            </w:rPr>
          </w:rPrChange>
        </w:rPr>
        <w:t>Weekly Dataset and Model Development</w:t>
      </w:r>
    </w:p>
    <w:p w14:paraId="49B478B6" w14:textId="77777777" w:rsidR="008D7785" w:rsidRPr="002C043F" w:rsidRDefault="008D7785" w:rsidP="002C043F">
      <w:pPr>
        <w:rPr>
          <w:rFonts w:ascii="Times New Roman" w:hAnsi="Times New Roman" w:cs="Times New Roman"/>
          <w:i/>
          <w:iCs/>
          <w:sz w:val="24"/>
          <w:szCs w:val="24"/>
        </w:rPr>
      </w:pPr>
      <w:r w:rsidRPr="002C043F">
        <w:rPr>
          <w:rFonts w:ascii="Times New Roman" w:hAnsi="Times New Roman" w:cs="Times New Roman"/>
          <w:sz w:val="24"/>
          <w:szCs w:val="24"/>
        </w:rPr>
        <w:t>The weekly training dataset covered four years (2013-2016) and was developed from weekly measurements of chlorophyll-a, meteorological variables, as well as discharge at the major inflow to the reservoir. These were all chosen as covariates because they are either available as forecasts from National Oceanic and Atmospheric Administration (NOAA) or able to be forecasted using simple linear regression models (e.g., discharge). Chlorophyll-a was estimated by taking weekly profiles using a CTD (</w:t>
      </w:r>
      <w:proofErr w:type="spellStart"/>
      <w:r w:rsidRPr="002C043F">
        <w:rPr>
          <w:rFonts w:ascii="Times New Roman" w:hAnsi="Times New Roman" w:cs="Times New Roman"/>
          <w:sz w:val="24"/>
          <w:szCs w:val="24"/>
        </w:rPr>
        <w:t>SeaBird</w:t>
      </w:r>
      <w:proofErr w:type="spellEnd"/>
      <w:r w:rsidRPr="002C043F">
        <w:rPr>
          <w:rFonts w:ascii="Times New Roman" w:hAnsi="Times New Roman" w:cs="Times New Roman"/>
          <w:sz w:val="24"/>
          <w:szCs w:val="24"/>
        </w:rPr>
        <w:t xml:space="preserve"> SERIAL NUMBER). We measured discharge using a pressure transducer at a weir installed at the major inflow to FCR. Flow was measured every 15 minutes, and discharge to the reservoir was calculated, as described in Gerling et al. (2014). A meteorological station measuring X, Y, Z collected data every ten minutes using THESE INSTRUMENTS (serial numbers) from YYYY-present. Any weeks were data was missing (n=XX) were linearly interpolated. Variables that did not follow a normal distribution were transformed to meet the assumptions of a linear model. An autoregressive lag of chlorophyll-a was chosen at one timestep (i.e. one week) and was determined using the package ‘</w:t>
      </w:r>
      <w:proofErr w:type="spellStart"/>
      <w:r w:rsidRPr="002C043F">
        <w:rPr>
          <w:rFonts w:ascii="Times New Roman" w:hAnsi="Times New Roman" w:cs="Times New Roman"/>
          <w:sz w:val="24"/>
          <w:szCs w:val="24"/>
        </w:rPr>
        <w:t>asta</w:t>
      </w:r>
      <w:proofErr w:type="spellEnd"/>
      <w:r w:rsidRPr="002C043F">
        <w:rPr>
          <w:rFonts w:ascii="Times New Roman" w:hAnsi="Times New Roman" w:cs="Times New Roman"/>
          <w:sz w:val="24"/>
          <w:szCs w:val="24"/>
        </w:rPr>
        <w:t xml:space="preserve">’ in R (some citation). </w:t>
      </w:r>
    </w:p>
    <w:p w14:paraId="1A727C81" w14:textId="77777777" w:rsidR="002C043F" w:rsidRDefault="008D7785" w:rsidP="002C043F">
      <w:pPr>
        <w:rPr>
          <w:rFonts w:ascii="Times New Roman" w:hAnsi="Times New Roman" w:cs="Times New Roman"/>
          <w:sz w:val="24"/>
          <w:szCs w:val="24"/>
        </w:rPr>
      </w:pPr>
      <w:r w:rsidRPr="002C043F">
        <w:rPr>
          <w:rFonts w:ascii="Times New Roman" w:hAnsi="Times New Roman" w:cs="Times New Roman"/>
          <w:sz w:val="24"/>
          <w:szCs w:val="24"/>
        </w:rPr>
        <w:t>The weekly training dataset was limited to May to October, as this is when sampling consistently occurred on a weekly basis</w:t>
      </w:r>
      <w:r w:rsidR="002B4DE1" w:rsidRPr="002C043F">
        <w:rPr>
          <w:rFonts w:ascii="Times New Roman" w:hAnsi="Times New Roman" w:cs="Times New Roman"/>
          <w:sz w:val="24"/>
          <w:szCs w:val="24"/>
        </w:rPr>
        <w:t xml:space="preserve"> during 2013-201</w:t>
      </w:r>
      <w:r w:rsidR="002C043F" w:rsidRPr="002C043F">
        <w:rPr>
          <w:rFonts w:ascii="Times New Roman" w:hAnsi="Times New Roman" w:cs="Times New Roman"/>
          <w:sz w:val="24"/>
          <w:szCs w:val="24"/>
        </w:rPr>
        <w:t>6</w:t>
      </w:r>
      <w:r w:rsidRPr="002C043F">
        <w:rPr>
          <w:rFonts w:ascii="Times New Roman" w:hAnsi="Times New Roman" w:cs="Times New Roman"/>
          <w:sz w:val="24"/>
          <w:szCs w:val="24"/>
        </w:rPr>
        <w:t>. Using the training dataset described above</w:t>
      </w:r>
      <w:r w:rsidR="00762D83" w:rsidRPr="002C043F">
        <w:rPr>
          <w:rFonts w:ascii="Times New Roman" w:hAnsi="Times New Roman" w:cs="Times New Roman"/>
          <w:sz w:val="24"/>
          <w:szCs w:val="24"/>
        </w:rPr>
        <w:t xml:space="preserve"> (number of datapoints = XX)</w:t>
      </w:r>
      <w:r w:rsidRPr="002C043F">
        <w:rPr>
          <w:rFonts w:ascii="Times New Roman" w:hAnsi="Times New Roman" w:cs="Times New Roman"/>
          <w:sz w:val="24"/>
          <w:szCs w:val="24"/>
        </w:rPr>
        <w:t>, we fit multiple linear regression models using the function ‘dredge’ in the package ‘</w:t>
      </w:r>
      <w:proofErr w:type="spellStart"/>
      <w:r w:rsidRPr="002C043F">
        <w:rPr>
          <w:rFonts w:ascii="Times New Roman" w:hAnsi="Times New Roman" w:cs="Times New Roman"/>
          <w:sz w:val="24"/>
          <w:szCs w:val="24"/>
        </w:rPr>
        <w:t>MuMIn</w:t>
      </w:r>
      <w:proofErr w:type="spellEnd"/>
      <w:proofErr w:type="gramStart"/>
      <w:r w:rsidRPr="002C043F">
        <w:rPr>
          <w:rFonts w:ascii="Times New Roman" w:hAnsi="Times New Roman" w:cs="Times New Roman"/>
          <w:sz w:val="24"/>
          <w:szCs w:val="24"/>
        </w:rPr>
        <w:t>’, and</w:t>
      </w:r>
      <w:proofErr w:type="gramEnd"/>
      <w:r w:rsidRPr="002C043F">
        <w:rPr>
          <w:rFonts w:ascii="Times New Roman" w:hAnsi="Times New Roman" w:cs="Times New Roman"/>
          <w:sz w:val="24"/>
          <w:szCs w:val="24"/>
        </w:rPr>
        <w:t xml:space="preserve"> selected the best and most parsimonious model using </w:t>
      </w:r>
      <w:proofErr w:type="spellStart"/>
      <w:r w:rsidRPr="002C043F">
        <w:rPr>
          <w:rFonts w:ascii="Times New Roman" w:hAnsi="Times New Roman" w:cs="Times New Roman"/>
          <w:sz w:val="24"/>
          <w:szCs w:val="24"/>
        </w:rPr>
        <w:t>AICc</w:t>
      </w:r>
      <w:proofErr w:type="spellEnd"/>
      <w:r w:rsidRPr="002C043F">
        <w:rPr>
          <w:rFonts w:ascii="Times New Roman" w:hAnsi="Times New Roman" w:cs="Times New Roman"/>
          <w:sz w:val="24"/>
          <w:szCs w:val="24"/>
        </w:rPr>
        <w:t>. Our weekly autoregressive model is as follows</w:t>
      </w:r>
    </w:p>
    <w:p w14:paraId="1104FF8A" w14:textId="23449E1D" w:rsidR="008D7785" w:rsidRPr="00ED5601" w:rsidRDefault="008D7785" w:rsidP="002C043F">
      <w:pPr>
        <w:jc w:val="center"/>
        <w:rPr>
          <w:rFonts w:ascii="Times New Roman" w:hAnsi="Times New Roman" w:cs="Times New Roman"/>
          <w:sz w:val="24"/>
          <w:szCs w:val="24"/>
        </w:rPr>
      </w:pPr>
      <w:proofErr w:type="spellStart"/>
      <w:r w:rsidRPr="00ED5601">
        <w:rPr>
          <w:rFonts w:ascii="Times New Roman" w:hAnsi="Times New Roman" w:cs="Times New Roman"/>
          <w:sz w:val="24"/>
          <w:szCs w:val="24"/>
        </w:rPr>
        <w:t>Chl</w:t>
      </w:r>
      <w:proofErr w:type="spellEnd"/>
      <w:r w:rsidRPr="00ED5601">
        <w:rPr>
          <w:rFonts w:ascii="Times New Roman" w:hAnsi="Times New Roman" w:cs="Times New Roman"/>
          <w:sz w:val="24"/>
          <w:szCs w:val="24"/>
        </w:rPr>
        <w:t>-a(t) = β</w:t>
      </w:r>
      <w:r w:rsidRPr="00ED5601">
        <w:rPr>
          <w:rFonts w:ascii="Times New Roman" w:hAnsi="Times New Roman" w:cs="Times New Roman"/>
          <w:sz w:val="24"/>
          <w:szCs w:val="24"/>
          <w:vertAlign w:val="subscript"/>
        </w:rPr>
        <w:t>1</w:t>
      </w:r>
      <w:r w:rsidRPr="00ED5601">
        <w:rPr>
          <w:rFonts w:ascii="Times New Roman" w:hAnsi="Times New Roman" w:cs="Times New Roman"/>
          <w:sz w:val="24"/>
          <w:szCs w:val="24"/>
        </w:rPr>
        <w:t xml:space="preserve"> + β</w:t>
      </w:r>
      <w:r w:rsidRPr="00ED5601">
        <w:rPr>
          <w:rFonts w:ascii="Times New Roman" w:hAnsi="Times New Roman" w:cs="Times New Roman"/>
          <w:sz w:val="24"/>
          <w:szCs w:val="24"/>
          <w:vertAlign w:val="subscript"/>
        </w:rPr>
        <w:t>2</w:t>
      </w:r>
      <w:r w:rsidRPr="00ED5601">
        <w:rPr>
          <w:rFonts w:ascii="Times New Roman" w:hAnsi="Times New Roman" w:cs="Times New Roman"/>
          <w:sz w:val="24"/>
          <w:szCs w:val="24"/>
        </w:rPr>
        <w:t>Chl-a(t-1) + β</w:t>
      </w:r>
      <w:r w:rsidRPr="00ED5601">
        <w:rPr>
          <w:rFonts w:ascii="Times New Roman" w:hAnsi="Times New Roman" w:cs="Times New Roman"/>
          <w:sz w:val="24"/>
          <w:szCs w:val="24"/>
          <w:vertAlign w:val="subscript"/>
        </w:rPr>
        <w:t>3</w:t>
      </w:r>
      <w:r w:rsidRPr="00ED5601">
        <w:rPr>
          <w:rFonts w:ascii="Times New Roman" w:hAnsi="Times New Roman" w:cs="Times New Roman"/>
          <w:sz w:val="24"/>
          <w:szCs w:val="24"/>
        </w:rPr>
        <w:t>SW mean(t) + β</w:t>
      </w:r>
      <w:r w:rsidRPr="00ED5601">
        <w:rPr>
          <w:rFonts w:ascii="Times New Roman" w:hAnsi="Times New Roman" w:cs="Times New Roman"/>
          <w:sz w:val="24"/>
          <w:szCs w:val="24"/>
          <w:vertAlign w:val="subscript"/>
        </w:rPr>
        <w:t>4</w:t>
      </w:r>
      <w:r w:rsidRPr="00ED5601">
        <w:rPr>
          <w:rFonts w:ascii="Times New Roman" w:hAnsi="Times New Roman" w:cs="Times New Roman"/>
          <w:sz w:val="24"/>
          <w:szCs w:val="24"/>
        </w:rPr>
        <w:t xml:space="preserve">mean flow(t) + </w:t>
      </w:r>
      <w:proofErr w:type="gramStart"/>
      <w:r w:rsidRPr="00ED5601">
        <w:rPr>
          <w:rFonts w:ascii="Times New Roman" w:hAnsi="Times New Roman" w:cs="Times New Roman"/>
          <w:sz w:val="24"/>
          <w:szCs w:val="24"/>
        </w:rPr>
        <w:t xml:space="preserve">Ɛ  </w:t>
      </w:r>
      <w:r w:rsidRPr="002C043F">
        <w:rPr>
          <w:rFonts w:ascii="Times New Roman" w:hAnsi="Times New Roman" w:cs="Times New Roman"/>
          <w:b/>
          <w:bCs/>
          <w:sz w:val="24"/>
          <w:szCs w:val="24"/>
        </w:rPr>
        <w:t>(</w:t>
      </w:r>
      <w:proofErr w:type="gramEnd"/>
      <w:r w:rsidRPr="002C043F">
        <w:rPr>
          <w:rFonts w:ascii="Times New Roman" w:hAnsi="Times New Roman" w:cs="Times New Roman"/>
          <w:b/>
          <w:bCs/>
          <w:sz w:val="24"/>
          <w:szCs w:val="24"/>
        </w:rPr>
        <w:t>Eq. 1)</w:t>
      </w:r>
    </w:p>
    <w:p w14:paraId="07CC19BE" w14:textId="77777777" w:rsidR="008D7785" w:rsidRPr="002C043F" w:rsidRDefault="008D7785" w:rsidP="002C043F">
      <w:pPr>
        <w:rPr>
          <w:rFonts w:ascii="Times New Roman" w:hAnsi="Times New Roman" w:cs="Times New Roman"/>
          <w:sz w:val="24"/>
          <w:szCs w:val="24"/>
        </w:rPr>
      </w:pPr>
      <w:r w:rsidRPr="002C043F">
        <w:rPr>
          <w:rFonts w:ascii="Times New Roman" w:hAnsi="Times New Roman" w:cs="Times New Roman"/>
          <w:sz w:val="24"/>
          <w:szCs w:val="24"/>
        </w:rPr>
        <w:t xml:space="preserve">Where the response, </w:t>
      </w:r>
      <w:proofErr w:type="spellStart"/>
      <w:r w:rsidRPr="002C043F">
        <w:rPr>
          <w:rFonts w:ascii="Times New Roman" w:hAnsi="Times New Roman" w:cs="Times New Roman"/>
          <w:sz w:val="24"/>
          <w:szCs w:val="24"/>
        </w:rPr>
        <w:t>Chl</w:t>
      </w:r>
      <w:proofErr w:type="spellEnd"/>
      <w:r w:rsidRPr="002C043F">
        <w:rPr>
          <w:rFonts w:ascii="Times New Roman" w:hAnsi="Times New Roman" w:cs="Times New Roman"/>
          <w:sz w:val="24"/>
          <w:szCs w:val="24"/>
        </w:rPr>
        <w:t xml:space="preserve">-a(t), is the chlorophyll-a concentration at the forecasted timestep, t. </w:t>
      </w:r>
      <w:proofErr w:type="spellStart"/>
      <w:r w:rsidRPr="002C043F">
        <w:rPr>
          <w:rFonts w:ascii="Times New Roman" w:hAnsi="Times New Roman" w:cs="Times New Roman"/>
          <w:sz w:val="24"/>
          <w:szCs w:val="24"/>
        </w:rPr>
        <w:t>Chl</w:t>
      </w:r>
      <w:proofErr w:type="spellEnd"/>
      <w:r w:rsidRPr="002C043F">
        <w:rPr>
          <w:rFonts w:ascii="Times New Roman" w:hAnsi="Times New Roman" w:cs="Times New Roman"/>
          <w:sz w:val="24"/>
          <w:szCs w:val="24"/>
        </w:rPr>
        <w:t>-a(t-1) is the autoregressive term or chlorophyll-a at the previous timestep, 1 week earlier. SW mean(t) is the mean shortwave on the forecasted timestep. Mean flow(t) is the mean discharge on the forecasted timestep. β</w:t>
      </w:r>
      <w:proofErr w:type="gramStart"/>
      <w:r w:rsidRPr="002C043F">
        <w:rPr>
          <w:rFonts w:ascii="Times New Roman" w:hAnsi="Times New Roman" w:cs="Times New Roman"/>
          <w:sz w:val="24"/>
          <w:szCs w:val="24"/>
          <w:vertAlign w:val="subscript"/>
        </w:rPr>
        <w:t xml:space="preserve">1 </w:t>
      </w:r>
      <w:r w:rsidRPr="002C043F">
        <w:rPr>
          <w:rFonts w:ascii="Times New Roman" w:hAnsi="Times New Roman" w:cs="Times New Roman"/>
          <w:sz w:val="24"/>
          <w:szCs w:val="24"/>
        </w:rPr>
        <w:t>,</w:t>
      </w:r>
      <w:proofErr w:type="gramEnd"/>
      <w:r w:rsidRPr="002C043F">
        <w:rPr>
          <w:rFonts w:ascii="Times New Roman" w:hAnsi="Times New Roman" w:cs="Times New Roman"/>
          <w:sz w:val="24"/>
          <w:szCs w:val="24"/>
        </w:rPr>
        <w:t xml:space="preserve"> β</w:t>
      </w:r>
      <w:r w:rsidRPr="002C043F">
        <w:rPr>
          <w:rFonts w:ascii="Times New Roman" w:hAnsi="Times New Roman" w:cs="Times New Roman"/>
          <w:sz w:val="24"/>
          <w:szCs w:val="24"/>
          <w:vertAlign w:val="subscript"/>
        </w:rPr>
        <w:t>2</w:t>
      </w:r>
      <w:r w:rsidRPr="002C043F">
        <w:rPr>
          <w:rFonts w:ascii="Times New Roman" w:hAnsi="Times New Roman" w:cs="Times New Roman"/>
          <w:sz w:val="24"/>
          <w:szCs w:val="24"/>
        </w:rPr>
        <w:t>, β</w:t>
      </w:r>
      <w:r w:rsidRPr="002C043F">
        <w:rPr>
          <w:rFonts w:ascii="Times New Roman" w:hAnsi="Times New Roman" w:cs="Times New Roman"/>
          <w:sz w:val="24"/>
          <w:szCs w:val="24"/>
          <w:vertAlign w:val="subscript"/>
        </w:rPr>
        <w:t>3</w:t>
      </w:r>
      <w:r w:rsidRPr="002C043F">
        <w:rPr>
          <w:rFonts w:ascii="Times New Roman" w:hAnsi="Times New Roman" w:cs="Times New Roman"/>
          <w:sz w:val="24"/>
          <w:szCs w:val="24"/>
        </w:rPr>
        <w:t>, and β</w:t>
      </w:r>
      <w:r w:rsidRPr="002C043F">
        <w:rPr>
          <w:rFonts w:ascii="Times New Roman" w:hAnsi="Times New Roman" w:cs="Times New Roman"/>
          <w:sz w:val="24"/>
          <w:szCs w:val="24"/>
          <w:vertAlign w:val="subscript"/>
        </w:rPr>
        <w:t>4</w:t>
      </w:r>
      <w:r w:rsidRPr="002C043F">
        <w:rPr>
          <w:rFonts w:ascii="Times New Roman" w:hAnsi="Times New Roman" w:cs="Times New Roman"/>
          <w:sz w:val="24"/>
          <w:szCs w:val="24"/>
        </w:rPr>
        <w:t xml:space="preserve"> are parameters and Ɛ is an error term.  </w:t>
      </w:r>
    </w:p>
    <w:p w14:paraId="3C0441E0" w14:textId="5F9AC5A0" w:rsidR="00CF4BB7" w:rsidRPr="002C043F" w:rsidRDefault="00CF4BB7" w:rsidP="002C043F">
      <w:pPr>
        <w:rPr>
          <w:rFonts w:ascii="Times New Roman" w:hAnsi="Times New Roman" w:cs="Times New Roman"/>
          <w:b/>
          <w:bCs/>
          <w:sz w:val="24"/>
          <w:szCs w:val="24"/>
        </w:rPr>
      </w:pPr>
      <w:r w:rsidRPr="002C043F">
        <w:rPr>
          <w:rFonts w:ascii="Times New Roman" w:hAnsi="Times New Roman" w:cs="Times New Roman"/>
          <w:b/>
          <w:bCs/>
          <w:sz w:val="24"/>
          <w:szCs w:val="24"/>
        </w:rPr>
        <w:t xml:space="preserve">Table </w:t>
      </w:r>
      <w:r w:rsidR="002C043F" w:rsidRPr="002C043F">
        <w:rPr>
          <w:rFonts w:ascii="Times New Roman" w:hAnsi="Times New Roman" w:cs="Times New Roman"/>
          <w:b/>
          <w:bCs/>
          <w:sz w:val="24"/>
          <w:szCs w:val="24"/>
        </w:rPr>
        <w:t>1</w:t>
      </w:r>
      <w:r w:rsidRPr="002C043F">
        <w:rPr>
          <w:rFonts w:ascii="Times New Roman" w:hAnsi="Times New Roman" w:cs="Times New Roman"/>
          <w:b/>
          <w:bCs/>
          <w:sz w:val="24"/>
          <w:szCs w:val="24"/>
        </w:rPr>
        <w:t>. Summary of historical and sensor datasets</w:t>
      </w:r>
      <w:r w:rsidR="008D7785" w:rsidRPr="002C043F">
        <w:rPr>
          <w:rFonts w:ascii="Times New Roman" w:hAnsi="Times New Roman" w:cs="Times New Roman"/>
          <w:b/>
          <w:bCs/>
          <w:sz w:val="24"/>
          <w:szCs w:val="24"/>
        </w:rPr>
        <w:t>, including data measured and length of dataset</w:t>
      </w:r>
    </w:p>
    <w:p w14:paraId="0A5FFC87" w14:textId="77777777" w:rsidR="00AE323E" w:rsidRPr="002C043F" w:rsidRDefault="00BA34AE" w:rsidP="002C043F">
      <w:pPr>
        <w:rPr>
          <w:rFonts w:ascii="Times New Roman" w:hAnsi="Times New Roman" w:cs="Times New Roman"/>
          <w:i/>
          <w:sz w:val="24"/>
          <w:szCs w:val="24"/>
          <w:rPrChange w:id="8" w:author="Cayelan C. Carey" w:date="2020-02-25T10:26:00Z">
            <w:rPr>
              <w:rFonts w:ascii="Times New Roman" w:hAnsi="Times New Roman" w:cs="Times New Roman"/>
              <w:sz w:val="24"/>
              <w:szCs w:val="24"/>
            </w:rPr>
          </w:rPrChange>
        </w:rPr>
      </w:pPr>
      <w:r w:rsidRPr="002C043F">
        <w:rPr>
          <w:rFonts w:ascii="Times New Roman" w:hAnsi="Times New Roman" w:cs="Times New Roman"/>
          <w:i/>
          <w:sz w:val="24"/>
          <w:szCs w:val="24"/>
          <w:rPrChange w:id="9" w:author="Cayelan C. Carey" w:date="2020-02-25T10:26:00Z">
            <w:rPr>
              <w:rFonts w:ascii="Times New Roman" w:hAnsi="Times New Roman" w:cs="Times New Roman"/>
              <w:sz w:val="24"/>
              <w:szCs w:val="24"/>
            </w:rPr>
          </w:rPrChange>
        </w:rPr>
        <w:lastRenderedPageBreak/>
        <w:t xml:space="preserve">Daily Dataset and </w:t>
      </w:r>
      <w:r w:rsidR="00AE323E" w:rsidRPr="002C043F">
        <w:rPr>
          <w:rFonts w:ascii="Times New Roman" w:hAnsi="Times New Roman" w:cs="Times New Roman"/>
          <w:i/>
          <w:sz w:val="24"/>
          <w:szCs w:val="24"/>
          <w:rPrChange w:id="10" w:author="Cayelan C. Carey" w:date="2020-02-25T10:26:00Z">
            <w:rPr>
              <w:rFonts w:ascii="Times New Roman" w:hAnsi="Times New Roman" w:cs="Times New Roman"/>
              <w:sz w:val="24"/>
              <w:szCs w:val="24"/>
            </w:rPr>
          </w:rPrChange>
        </w:rPr>
        <w:t>Model development</w:t>
      </w:r>
    </w:p>
    <w:p w14:paraId="1F678BD4" w14:textId="77777777" w:rsidR="00F418B3" w:rsidRPr="002C043F" w:rsidRDefault="00F418B3" w:rsidP="002C043F">
      <w:pPr>
        <w:rPr>
          <w:rFonts w:ascii="Times New Roman" w:hAnsi="Times New Roman" w:cs="Times New Roman"/>
          <w:sz w:val="24"/>
          <w:szCs w:val="24"/>
        </w:rPr>
      </w:pPr>
      <w:r w:rsidRPr="002C043F">
        <w:rPr>
          <w:rFonts w:ascii="Times New Roman" w:hAnsi="Times New Roman" w:cs="Times New Roman"/>
          <w:sz w:val="24"/>
          <w:szCs w:val="24"/>
        </w:rPr>
        <w:t xml:space="preserve">Beginning in </w:t>
      </w:r>
      <w:proofErr w:type="gramStart"/>
      <w:r w:rsidRPr="002C043F">
        <w:rPr>
          <w:rFonts w:ascii="Times New Roman" w:hAnsi="Times New Roman" w:cs="Times New Roman"/>
          <w:sz w:val="24"/>
          <w:szCs w:val="24"/>
        </w:rPr>
        <w:t>August,</w:t>
      </w:r>
      <w:proofErr w:type="gramEnd"/>
      <w:r w:rsidRPr="002C043F">
        <w:rPr>
          <w:rFonts w:ascii="Times New Roman" w:hAnsi="Times New Roman" w:cs="Times New Roman"/>
          <w:sz w:val="24"/>
          <w:szCs w:val="24"/>
        </w:rPr>
        <w:t xml:space="preserve"> 2018, an EXO </w:t>
      </w:r>
      <w:proofErr w:type="spellStart"/>
      <w:r w:rsidRPr="002C043F">
        <w:rPr>
          <w:rFonts w:ascii="Times New Roman" w:hAnsi="Times New Roman" w:cs="Times New Roman"/>
          <w:sz w:val="24"/>
          <w:szCs w:val="24"/>
        </w:rPr>
        <w:t>sonde</w:t>
      </w:r>
      <w:proofErr w:type="spellEnd"/>
      <w:r w:rsidRPr="002C043F">
        <w:rPr>
          <w:rFonts w:ascii="Times New Roman" w:hAnsi="Times New Roman" w:cs="Times New Roman"/>
          <w:sz w:val="24"/>
          <w:szCs w:val="24"/>
        </w:rPr>
        <w:t xml:space="preserve"> (serial numbers) was installed at the deepest site at FCR, measuring chlorophyll-a fluorescence at 15-minute intervals. Using the same potential covariates as listed above for the weekly model (i.e., meteorological and discharge variables), and following the same model selection protocol, we developed all possible combinations of autoregressive linear models. Because the weekly model was limited to XX number of datapoints in its training dataset, we trained our daily model on the same number of datapoints, which results in a training dataset from August 15, 2018 to December 15, 2018. Our best selected daily model is as follows</w:t>
      </w:r>
      <w:r w:rsidRPr="002C043F">
        <w:rPr>
          <w:rFonts w:ascii="Times New Roman" w:hAnsi="Times New Roman" w:cs="Times New Roman"/>
          <w:i/>
          <w:iCs/>
          <w:sz w:val="24"/>
          <w:szCs w:val="24"/>
        </w:rPr>
        <w:t xml:space="preserve"> </w:t>
      </w:r>
    </w:p>
    <w:p w14:paraId="626C141D" w14:textId="0748C429" w:rsidR="00F418B3" w:rsidRPr="00ED5601" w:rsidRDefault="00F418B3" w:rsidP="00F418B3">
      <w:pPr>
        <w:jc w:val="center"/>
        <w:rPr>
          <w:rFonts w:ascii="Times New Roman" w:hAnsi="Times New Roman" w:cs="Times New Roman"/>
          <w:sz w:val="24"/>
          <w:szCs w:val="24"/>
        </w:rPr>
      </w:pPr>
      <w:proofErr w:type="spellStart"/>
      <w:r w:rsidRPr="00ED5601">
        <w:rPr>
          <w:rFonts w:ascii="Times New Roman" w:hAnsi="Times New Roman" w:cs="Times New Roman"/>
          <w:sz w:val="24"/>
          <w:szCs w:val="24"/>
        </w:rPr>
        <w:t>Chl</w:t>
      </w:r>
      <w:proofErr w:type="spellEnd"/>
      <w:r w:rsidRPr="00ED5601">
        <w:rPr>
          <w:rFonts w:ascii="Times New Roman" w:hAnsi="Times New Roman" w:cs="Times New Roman"/>
          <w:sz w:val="24"/>
          <w:szCs w:val="24"/>
        </w:rPr>
        <w:t>-a(t) = β</w:t>
      </w:r>
      <w:r w:rsidRPr="00ED5601">
        <w:rPr>
          <w:rFonts w:ascii="Times New Roman" w:hAnsi="Times New Roman" w:cs="Times New Roman"/>
          <w:sz w:val="24"/>
          <w:szCs w:val="24"/>
          <w:vertAlign w:val="subscript"/>
        </w:rPr>
        <w:t>1</w:t>
      </w:r>
      <w:r w:rsidRPr="00ED5601">
        <w:rPr>
          <w:rFonts w:ascii="Times New Roman" w:hAnsi="Times New Roman" w:cs="Times New Roman"/>
          <w:sz w:val="24"/>
          <w:szCs w:val="24"/>
        </w:rPr>
        <w:t xml:space="preserve"> + β</w:t>
      </w:r>
      <w:r w:rsidRPr="00ED5601">
        <w:rPr>
          <w:rFonts w:ascii="Times New Roman" w:hAnsi="Times New Roman" w:cs="Times New Roman"/>
          <w:sz w:val="24"/>
          <w:szCs w:val="24"/>
          <w:vertAlign w:val="subscript"/>
        </w:rPr>
        <w:t>2</w:t>
      </w:r>
      <w:r w:rsidRPr="00ED5601">
        <w:rPr>
          <w:rFonts w:ascii="Times New Roman" w:hAnsi="Times New Roman" w:cs="Times New Roman"/>
          <w:sz w:val="24"/>
          <w:szCs w:val="24"/>
        </w:rPr>
        <w:t>Chl-a(t-1) + β</w:t>
      </w:r>
      <w:r w:rsidRPr="00ED5601">
        <w:rPr>
          <w:rFonts w:ascii="Times New Roman" w:hAnsi="Times New Roman" w:cs="Times New Roman"/>
          <w:sz w:val="24"/>
          <w:szCs w:val="24"/>
          <w:vertAlign w:val="subscript"/>
        </w:rPr>
        <w:t>3</w:t>
      </w:r>
      <w:r w:rsidRPr="00ED5601">
        <w:rPr>
          <w:rFonts w:ascii="Times New Roman" w:hAnsi="Times New Roman" w:cs="Times New Roman"/>
          <w:sz w:val="24"/>
          <w:szCs w:val="24"/>
        </w:rPr>
        <w:t xml:space="preserve">RelHum mean(t) + Ɛ                </w:t>
      </w:r>
      <w:proofErr w:type="gramStart"/>
      <w:r w:rsidRPr="00ED5601">
        <w:rPr>
          <w:rFonts w:ascii="Times New Roman" w:hAnsi="Times New Roman" w:cs="Times New Roman"/>
          <w:sz w:val="24"/>
          <w:szCs w:val="24"/>
        </w:rPr>
        <w:t xml:space="preserve">  </w:t>
      </w:r>
      <w:r w:rsidRPr="002C043F">
        <w:rPr>
          <w:rFonts w:ascii="Times New Roman" w:hAnsi="Times New Roman" w:cs="Times New Roman"/>
          <w:b/>
          <w:bCs/>
          <w:sz w:val="24"/>
          <w:szCs w:val="24"/>
        </w:rPr>
        <w:t xml:space="preserve"> (</w:t>
      </w:r>
      <w:proofErr w:type="gramEnd"/>
      <w:r w:rsidRPr="002C043F">
        <w:rPr>
          <w:rFonts w:ascii="Times New Roman" w:hAnsi="Times New Roman" w:cs="Times New Roman"/>
          <w:b/>
          <w:bCs/>
          <w:sz w:val="24"/>
          <w:szCs w:val="24"/>
        </w:rPr>
        <w:t xml:space="preserve">Eq. </w:t>
      </w:r>
      <w:r w:rsidR="009D5F5A" w:rsidRPr="002C043F">
        <w:rPr>
          <w:rFonts w:ascii="Times New Roman" w:hAnsi="Times New Roman" w:cs="Times New Roman"/>
          <w:b/>
          <w:bCs/>
          <w:sz w:val="24"/>
          <w:szCs w:val="24"/>
        </w:rPr>
        <w:t>2</w:t>
      </w:r>
      <w:r w:rsidRPr="002C043F">
        <w:rPr>
          <w:rFonts w:ascii="Times New Roman" w:hAnsi="Times New Roman" w:cs="Times New Roman"/>
          <w:b/>
          <w:bCs/>
          <w:sz w:val="24"/>
          <w:szCs w:val="24"/>
        </w:rPr>
        <w:t>)</w:t>
      </w:r>
    </w:p>
    <w:p w14:paraId="674C7D0A" w14:textId="77777777" w:rsidR="00F418B3" w:rsidRPr="002C043F" w:rsidRDefault="00F418B3" w:rsidP="002C043F">
      <w:pPr>
        <w:rPr>
          <w:rFonts w:ascii="Times New Roman" w:hAnsi="Times New Roman" w:cs="Times New Roman"/>
          <w:sz w:val="24"/>
          <w:szCs w:val="24"/>
        </w:rPr>
      </w:pPr>
      <w:r w:rsidRPr="002C043F">
        <w:rPr>
          <w:rFonts w:ascii="Times New Roman" w:hAnsi="Times New Roman" w:cs="Times New Roman"/>
          <w:sz w:val="24"/>
          <w:szCs w:val="24"/>
        </w:rPr>
        <w:t xml:space="preserve">Where the response, </w:t>
      </w:r>
      <w:proofErr w:type="spellStart"/>
      <w:r w:rsidRPr="002C043F">
        <w:rPr>
          <w:rFonts w:ascii="Times New Roman" w:hAnsi="Times New Roman" w:cs="Times New Roman"/>
          <w:sz w:val="24"/>
          <w:szCs w:val="24"/>
        </w:rPr>
        <w:t>Chl</w:t>
      </w:r>
      <w:proofErr w:type="spellEnd"/>
      <w:r w:rsidRPr="002C043F">
        <w:rPr>
          <w:rFonts w:ascii="Times New Roman" w:hAnsi="Times New Roman" w:cs="Times New Roman"/>
          <w:sz w:val="24"/>
          <w:szCs w:val="24"/>
        </w:rPr>
        <w:t xml:space="preserve">-a(t), is the chlorophyll-a concentration at the forecasted timestep, t. </w:t>
      </w:r>
      <w:proofErr w:type="spellStart"/>
      <w:r w:rsidRPr="002C043F">
        <w:rPr>
          <w:rFonts w:ascii="Times New Roman" w:hAnsi="Times New Roman" w:cs="Times New Roman"/>
          <w:sz w:val="24"/>
          <w:szCs w:val="24"/>
        </w:rPr>
        <w:t>Chl</w:t>
      </w:r>
      <w:proofErr w:type="spellEnd"/>
      <w:r w:rsidRPr="002C043F">
        <w:rPr>
          <w:rFonts w:ascii="Times New Roman" w:hAnsi="Times New Roman" w:cs="Times New Roman"/>
          <w:sz w:val="24"/>
          <w:szCs w:val="24"/>
        </w:rPr>
        <w:t xml:space="preserve">-a(t-1) is the autoregressive term or chlorophyll-a at the previous timestep, ‘n’ days earlier. </w:t>
      </w:r>
      <w:proofErr w:type="spellStart"/>
      <w:r w:rsidRPr="002C043F">
        <w:rPr>
          <w:rFonts w:ascii="Times New Roman" w:hAnsi="Times New Roman" w:cs="Times New Roman"/>
          <w:sz w:val="24"/>
          <w:szCs w:val="24"/>
        </w:rPr>
        <w:t>RelHum</w:t>
      </w:r>
      <w:proofErr w:type="spellEnd"/>
      <w:r w:rsidRPr="002C043F">
        <w:rPr>
          <w:rFonts w:ascii="Times New Roman" w:hAnsi="Times New Roman" w:cs="Times New Roman"/>
          <w:sz w:val="24"/>
          <w:szCs w:val="24"/>
        </w:rPr>
        <w:t xml:space="preserve"> mean(t) is the mean relative humidity on the forecasted timestep. β</w:t>
      </w:r>
      <w:proofErr w:type="gramStart"/>
      <w:r w:rsidRPr="002C043F">
        <w:rPr>
          <w:rFonts w:ascii="Times New Roman" w:hAnsi="Times New Roman" w:cs="Times New Roman"/>
          <w:sz w:val="24"/>
          <w:szCs w:val="24"/>
          <w:vertAlign w:val="subscript"/>
        </w:rPr>
        <w:t xml:space="preserve">1 </w:t>
      </w:r>
      <w:r w:rsidRPr="002C043F">
        <w:rPr>
          <w:rFonts w:ascii="Times New Roman" w:hAnsi="Times New Roman" w:cs="Times New Roman"/>
          <w:sz w:val="24"/>
          <w:szCs w:val="24"/>
        </w:rPr>
        <w:t>,</w:t>
      </w:r>
      <w:proofErr w:type="gramEnd"/>
      <w:r w:rsidRPr="002C043F">
        <w:rPr>
          <w:rFonts w:ascii="Times New Roman" w:hAnsi="Times New Roman" w:cs="Times New Roman"/>
          <w:sz w:val="24"/>
          <w:szCs w:val="24"/>
        </w:rPr>
        <w:t xml:space="preserve"> β</w:t>
      </w:r>
      <w:r w:rsidRPr="002C043F">
        <w:rPr>
          <w:rFonts w:ascii="Times New Roman" w:hAnsi="Times New Roman" w:cs="Times New Roman"/>
          <w:sz w:val="24"/>
          <w:szCs w:val="24"/>
          <w:vertAlign w:val="subscript"/>
        </w:rPr>
        <w:t>2</w:t>
      </w:r>
      <w:r w:rsidRPr="002C043F">
        <w:rPr>
          <w:rFonts w:ascii="Times New Roman" w:hAnsi="Times New Roman" w:cs="Times New Roman"/>
          <w:sz w:val="24"/>
          <w:szCs w:val="24"/>
        </w:rPr>
        <w:t>, and β</w:t>
      </w:r>
      <w:r w:rsidRPr="002C043F">
        <w:rPr>
          <w:rFonts w:ascii="Times New Roman" w:hAnsi="Times New Roman" w:cs="Times New Roman"/>
          <w:sz w:val="24"/>
          <w:szCs w:val="24"/>
          <w:vertAlign w:val="subscript"/>
        </w:rPr>
        <w:t>3</w:t>
      </w:r>
      <w:r w:rsidRPr="002C043F">
        <w:rPr>
          <w:rFonts w:ascii="Times New Roman" w:hAnsi="Times New Roman" w:cs="Times New Roman"/>
          <w:sz w:val="24"/>
          <w:szCs w:val="24"/>
        </w:rPr>
        <w:t xml:space="preserve"> are parameters and Ɛ is an error term.  </w:t>
      </w:r>
    </w:p>
    <w:p w14:paraId="7C65E709" w14:textId="77777777" w:rsidR="00AE323E" w:rsidRPr="002C043F" w:rsidRDefault="00AE323E" w:rsidP="002C043F">
      <w:pPr>
        <w:rPr>
          <w:rFonts w:ascii="Times New Roman" w:hAnsi="Times New Roman" w:cs="Times New Roman"/>
          <w:sz w:val="24"/>
          <w:szCs w:val="24"/>
        </w:rPr>
      </w:pPr>
      <w:r w:rsidRPr="002C043F">
        <w:rPr>
          <w:rFonts w:ascii="Times New Roman" w:hAnsi="Times New Roman" w:cs="Times New Roman"/>
          <w:sz w:val="24"/>
          <w:szCs w:val="24"/>
        </w:rPr>
        <w:t>Forecasting framework (FLARE)</w:t>
      </w:r>
    </w:p>
    <w:p w14:paraId="6C5D2E84" w14:textId="08049620" w:rsidR="00F418B3" w:rsidRPr="002C043F" w:rsidRDefault="00F418B3" w:rsidP="002C043F">
      <w:pPr>
        <w:rPr>
          <w:rFonts w:ascii="Times New Roman" w:hAnsi="Times New Roman" w:cs="Times New Roman"/>
          <w:i/>
          <w:iCs/>
          <w:sz w:val="24"/>
          <w:szCs w:val="24"/>
        </w:rPr>
      </w:pPr>
      <w:r w:rsidRPr="002C043F">
        <w:rPr>
          <w:rFonts w:ascii="Times New Roman" w:hAnsi="Times New Roman" w:cs="Times New Roman"/>
          <w:sz w:val="24"/>
          <w:szCs w:val="24"/>
        </w:rPr>
        <w:t xml:space="preserve">Using the linear autoregressive model described above (Eq. 1), the model was adapted to produce forecasts with uncertainty using the Forecasting Lake and Reservoir Ecosystems (FLARE) forecasting framework (Thomas et al. 2020). Using FLARE, real-time sensor data is automatically uploaded to a data repository (GitHub, link?). Sensor data includes a suite of physical, chemical, and biological data, including chlorophyll-a fluorescence measured using an EXO </w:t>
      </w:r>
      <w:proofErr w:type="spellStart"/>
      <w:r w:rsidRPr="002C043F">
        <w:rPr>
          <w:rFonts w:ascii="Times New Roman" w:hAnsi="Times New Roman" w:cs="Times New Roman"/>
          <w:sz w:val="24"/>
          <w:szCs w:val="24"/>
        </w:rPr>
        <w:t>sonde</w:t>
      </w:r>
      <w:proofErr w:type="spellEnd"/>
      <w:r w:rsidRPr="002C043F">
        <w:rPr>
          <w:rFonts w:ascii="Times New Roman" w:hAnsi="Times New Roman" w:cs="Times New Roman"/>
          <w:sz w:val="24"/>
          <w:szCs w:val="24"/>
        </w:rPr>
        <w:t xml:space="preserve"> (serial numbers and company), meteorological variables (</w:t>
      </w:r>
      <w:r w:rsidRPr="002C043F">
        <w:rPr>
          <w:rFonts w:ascii="Times New Roman" w:hAnsi="Times New Roman" w:cs="Times New Roman"/>
          <w:color w:val="000000"/>
          <w:sz w:val="24"/>
          <w:szCs w:val="24"/>
        </w:rPr>
        <w:t>At FCR, weather data are collected on the minute resolution from a meteorological station (with sensors measuring air temperature, wind speed, relative humidity, shortwave and longwave radiation, and precipitation; see Carey et al. 2019x)</w:t>
      </w:r>
      <w:r w:rsidRPr="002C043F">
        <w:rPr>
          <w:rFonts w:ascii="Times New Roman" w:hAnsi="Times New Roman" w:cs="Times New Roman"/>
          <w:sz w:val="24"/>
          <w:szCs w:val="24"/>
        </w:rPr>
        <w:t xml:space="preserve"> and discharge at the major inflow to the reservoir. </w:t>
      </w:r>
    </w:p>
    <w:p w14:paraId="4DCE6DAC" w14:textId="77777777" w:rsidR="00F418B3" w:rsidRPr="00C1357A" w:rsidRDefault="00F418B3" w:rsidP="00C1357A">
      <w:pPr>
        <w:rPr>
          <w:rFonts w:ascii="Times New Roman" w:hAnsi="Times New Roman" w:cs="Times New Roman"/>
          <w:sz w:val="24"/>
          <w:szCs w:val="24"/>
        </w:rPr>
      </w:pPr>
      <w:r w:rsidRPr="00C1357A">
        <w:rPr>
          <w:rFonts w:ascii="Times New Roman" w:hAnsi="Times New Roman" w:cs="Times New Roman"/>
          <w:sz w:val="24"/>
          <w:szCs w:val="24"/>
        </w:rPr>
        <w:t>Something about the Bayesian framework</w:t>
      </w:r>
    </w:p>
    <w:p w14:paraId="035232BC" w14:textId="2B032593" w:rsidR="00F418B3" w:rsidRPr="00C1357A" w:rsidRDefault="00F418B3" w:rsidP="00C1357A">
      <w:pPr>
        <w:rPr>
          <w:rFonts w:ascii="Times New Roman" w:hAnsi="Times New Roman" w:cs="Times New Roman"/>
          <w:sz w:val="24"/>
          <w:szCs w:val="24"/>
        </w:rPr>
      </w:pPr>
      <w:r w:rsidRPr="00C1357A">
        <w:rPr>
          <w:rFonts w:ascii="Times New Roman" w:hAnsi="Times New Roman" w:cs="Times New Roman"/>
          <w:sz w:val="24"/>
          <w:szCs w:val="24"/>
        </w:rPr>
        <w:t>Number of ensembles</w:t>
      </w:r>
      <w:r w:rsidR="00C1357A" w:rsidRPr="00C1357A">
        <w:rPr>
          <w:rFonts w:ascii="Times New Roman" w:hAnsi="Times New Roman" w:cs="Times New Roman"/>
          <w:sz w:val="24"/>
          <w:szCs w:val="24"/>
        </w:rPr>
        <w:t>, maybe include this in a separate section about uncertainty analysis set up</w:t>
      </w:r>
    </w:p>
    <w:p w14:paraId="03710235" w14:textId="77777777" w:rsidR="00CF4BB7" w:rsidRPr="00C1357A" w:rsidRDefault="00CF4BB7" w:rsidP="00C1357A">
      <w:pPr>
        <w:rPr>
          <w:rFonts w:ascii="Times New Roman" w:hAnsi="Times New Roman" w:cs="Times New Roman"/>
          <w:b/>
          <w:bCs/>
          <w:sz w:val="24"/>
          <w:szCs w:val="24"/>
        </w:rPr>
      </w:pPr>
      <w:r w:rsidRPr="00C1357A">
        <w:rPr>
          <w:rFonts w:ascii="Times New Roman" w:hAnsi="Times New Roman" w:cs="Times New Roman"/>
          <w:b/>
          <w:bCs/>
          <w:sz w:val="24"/>
          <w:szCs w:val="24"/>
        </w:rPr>
        <w:t>Figure 2. FLARE Workflow</w:t>
      </w:r>
    </w:p>
    <w:p w14:paraId="216E6FAB" w14:textId="6BB8605C" w:rsidR="00BA34AE" w:rsidRPr="00ED5601" w:rsidRDefault="00BA34AE" w:rsidP="005C0AFC">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Weekly forecasts</w:t>
      </w:r>
    </w:p>
    <w:p w14:paraId="1B558CB4" w14:textId="7510FD02" w:rsidR="0000405E" w:rsidRPr="00ED5601" w:rsidRDefault="0000405E" w:rsidP="00C1357A">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Exo data converted into CTD units and square root transformed inside model framework</w:t>
      </w:r>
    </w:p>
    <w:p w14:paraId="24BEB760" w14:textId="77777777" w:rsidR="00F418B3" w:rsidRPr="00ED5601" w:rsidRDefault="00F418B3" w:rsidP="00F418B3">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 xml:space="preserve">Using the weekly model developed above, weekly forecasts, providing 1-week ahead and 2-week ahead forecasts, were produced every day from January 01, 2019 to December 22, 2019. The time period from August 15, 2018 to December 15, 2018 (number of datapoints = K) when the driver data was available </w:t>
      </w:r>
      <w:proofErr w:type="gramStart"/>
      <w:r w:rsidRPr="00ED5601">
        <w:rPr>
          <w:rFonts w:ascii="Times New Roman" w:hAnsi="Times New Roman" w:cs="Times New Roman"/>
          <w:sz w:val="24"/>
          <w:szCs w:val="24"/>
        </w:rPr>
        <w:t>on a daily basis</w:t>
      </w:r>
      <w:proofErr w:type="gramEnd"/>
      <w:r w:rsidRPr="00ED5601">
        <w:rPr>
          <w:rFonts w:ascii="Times New Roman" w:hAnsi="Times New Roman" w:cs="Times New Roman"/>
          <w:sz w:val="24"/>
          <w:szCs w:val="24"/>
        </w:rPr>
        <w:t xml:space="preserve"> was used as a spin-up period. While in forecasting mode, new driver data was assimilated weekly on Monday (in order to follow the weekly timestep), and the model was re-fit at each time step under a Bayesian framework to allow the parameter values to evolve </w:t>
      </w:r>
      <w:r w:rsidRPr="00ED5601">
        <w:rPr>
          <w:rFonts w:ascii="Times New Roman" w:hAnsi="Times New Roman" w:cs="Times New Roman"/>
          <w:sz w:val="24"/>
          <w:szCs w:val="24"/>
        </w:rPr>
        <w:lastRenderedPageBreak/>
        <w:t xml:space="preserve">over time. All ensemble members (n=420) and parameter values were saved for archiving at each timestep. </w:t>
      </w:r>
    </w:p>
    <w:p w14:paraId="438D944F" w14:textId="77777777" w:rsidR="00BA34AE" w:rsidRPr="00ED5601" w:rsidRDefault="00BA34AE" w:rsidP="005C0AFC">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Daily forecasts</w:t>
      </w:r>
    </w:p>
    <w:p w14:paraId="297F8643" w14:textId="77777777" w:rsidR="00F418B3" w:rsidRPr="00ED5601" w:rsidRDefault="00F418B3" w:rsidP="00F418B3">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 xml:space="preserve">Using the daily model developed above, daily forecasts, from 1- to 16-days ahead, were produced from January 01, 2019 to December 22, 2019. To allow a </w:t>
      </w:r>
      <w:proofErr w:type="spellStart"/>
      <w:r w:rsidRPr="00ED5601">
        <w:rPr>
          <w:rFonts w:ascii="Times New Roman" w:hAnsi="Times New Roman" w:cs="Times New Roman"/>
          <w:sz w:val="24"/>
          <w:szCs w:val="24"/>
        </w:rPr>
        <w:t>spinup</w:t>
      </w:r>
      <w:proofErr w:type="spellEnd"/>
      <w:r w:rsidRPr="00ED5601">
        <w:rPr>
          <w:rFonts w:ascii="Times New Roman" w:hAnsi="Times New Roman" w:cs="Times New Roman"/>
          <w:sz w:val="24"/>
          <w:szCs w:val="24"/>
        </w:rPr>
        <w:t xml:space="preserve"> period </w:t>
      </w:r>
      <w:proofErr w:type="gramStart"/>
      <w:r w:rsidRPr="00ED5601">
        <w:rPr>
          <w:rFonts w:ascii="Times New Roman" w:hAnsi="Times New Roman" w:cs="Times New Roman"/>
          <w:sz w:val="24"/>
          <w:szCs w:val="24"/>
        </w:rPr>
        <w:t>similar to</w:t>
      </w:r>
      <w:proofErr w:type="gramEnd"/>
      <w:r w:rsidRPr="00ED5601">
        <w:rPr>
          <w:rFonts w:ascii="Times New Roman" w:hAnsi="Times New Roman" w:cs="Times New Roman"/>
          <w:sz w:val="24"/>
          <w:szCs w:val="24"/>
        </w:rPr>
        <w:t xml:space="preserve"> the weekly model, forecasts from December 15, 2018 to January 01, 2019 were used as a </w:t>
      </w:r>
      <w:proofErr w:type="spellStart"/>
      <w:r w:rsidRPr="00ED5601">
        <w:rPr>
          <w:rFonts w:ascii="Times New Roman" w:hAnsi="Times New Roman" w:cs="Times New Roman"/>
          <w:sz w:val="24"/>
          <w:szCs w:val="24"/>
        </w:rPr>
        <w:t>spinup</w:t>
      </w:r>
      <w:proofErr w:type="spellEnd"/>
      <w:r w:rsidRPr="00ED5601">
        <w:rPr>
          <w:rFonts w:ascii="Times New Roman" w:hAnsi="Times New Roman" w:cs="Times New Roman"/>
          <w:sz w:val="24"/>
          <w:szCs w:val="24"/>
        </w:rPr>
        <w:t xml:space="preserve"> period and not included in final forecast analyses. While in forecasting model, new driver data was assimilated daily when available, and the model was re-fit at each time step under a Bayesian framework to allow the parameter values and model fit to evolve over time. All ensemble members (n=420) and parameter values were saved for archiving at each timestep.</w:t>
      </w:r>
    </w:p>
    <w:p w14:paraId="1C4E752F" w14:textId="77777777" w:rsidR="00AE323E" w:rsidRPr="00ED5601" w:rsidRDefault="006629B6" w:rsidP="005C0AFC">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Forecast</w:t>
      </w:r>
      <w:r w:rsidR="00AE323E" w:rsidRPr="00ED5601">
        <w:rPr>
          <w:rFonts w:ascii="Times New Roman" w:hAnsi="Times New Roman" w:cs="Times New Roman"/>
          <w:sz w:val="24"/>
          <w:szCs w:val="24"/>
        </w:rPr>
        <w:t xml:space="preserve"> assessment</w:t>
      </w:r>
    </w:p>
    <w:p w14:paraId="08F25270" w14:textId="77777777" w:rsidR="00366C9D" w:rsidRPr="00ED5601" w:rsidRDefault="00366C9D" w:rsidP="006629B6">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Assessing skill under different conditions</w:t>
      </w:r>
    </w:p>
    <w:p w14:paraId="5351354E" w14:textId="77777777" w:rsidR="00366C9D" w:rsidRPr="00ED5601" w:rsidRDefault="00366C9D" w:rsidP="00366C9D">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 xml:space="preserve">Because phytoplankton exhibit different </w:t>
      </w:r>
      <w:r w:rsidR="00107246" w:rsidRPr="00ED5601">
        <w:rPr>
          <w:rFonts w:ascii="Times New Roman" w:hAnsi="Times New Roman" w:cs="Times New Roman"/>
          <w:sz w:val="24"/>
          <w:szCs w:val="24"/>
        </w:rPr>
        <w:t xml:space="preserve">growth </w:t>
      </w:r>
      <w:r w:rsidRPr="00ED5601">
        <w:rPr>
          <w:rFonts w:ascii="Times New Roman" w:hAnsi="Times New Roman" w:cs="Times New Roman"/>
          <w:sz w:val="24"/>
          <w:szCs w:val="24"/>
        </w:rPr>
        <w:t xml:space="preserve">responses to ecological </w:t>
      </w:r>
      <w:r w:rsidR="00107246" w:rsidRPr="00ED5601">
        <w:rPr>
          <w:rFonts w:ascii="Times New Roman" w:hAnsi="Times New Roman" w:cs="Times New Roman"/>
          <w:sz w:val="24"/>
          <w:szCs w:val="24"/>
        </w:rPr>
        <w:t>conditions at different times, we analyzed our forecasts under three time period</w:t>
      </w:r>
      <w:ins w:id="11" w:author="Cayelan C. Carey" w:date="2020-02-25T10:32:00Z">
        <w:r w:rsidR="00CD4B02" w:rsidRPr="00ED5601">
          <w:rPr>
            <w:rFonts w:ascii="Times New Roman" w:hAnsi="Times New Roman" w:cs="Times New Roman"/>
            <w:sz w:val="24"/>
            <w:szCs w:val="24"/>
          </w:rPr>
          <w:t>s</w:t>
        </w:r>
      </w:ins>
      <w:r w:rsidR="00107246" w:rsidRPr="00ED5601">
        <w:rPr>
          <w:rFonts w:ascii="Times New Roman" w:hAnsi="Times New Roman" w:cs="Times New Roman"/>
          <w:sz w:val="24"/>
          <w:szCs w:val="24"/>
        </w:rPr>
        <w:t xml:space="preserve">: 1) the entire year period where forecasts were produced, </w:t>
      </w:r>
      <w:commentRangeStart w:id="12"/>
      <w:r w:rsidR="00107246" w:rsidRPr="00ED5601">
        <w:rPr>
          <w:rFonts w:ascii="Times New Roman" w:hAnsi="Times New Roman" w:cs="Times New Roman"/>
          <w:sz w:val="24"/>
          <w:szCs w:val="24"/>
        </w:rPr>
        <w:t xml:space="preserve">2) under </w:t>
      </w:r>
      <w:proofErr w:type="spellStart"/>
      <w:r w:rsidR="00107246" w:rsidRPr="00ED5601">
        <w:rPr>
          <w:rFonts w:ascii="Times New Roman" w:hAnsi="Times New Roman" w:cs="Times New Roman"/>
          <w:sz w:val="24"/>
          <w:szCs w:val="24"/>
        </w:rPr>
        <w:t>nonbloom</w:t>
      </w:r>
      <w:proofErr w:type="spellEnd"/>
      <w:r w:rsidR="00107246" w:rsidRPr="00ED5601">
        <w:rPr>
          <w:rFonts w:ascii="Times New Roman" w:hAnsi="Times New Roman" w:cs="Times New Roman"/>
          <w:sz w:val="24"/>
          <w:szCs w:val="24"/>
        </w:rPr>
        <w:t xml:space="preserve"> conditions, defined as X days before and after the peak observed chlorophyll-a value, and 3) under bloom conditions</w:t>
      </w:r>
      <w:commentRangeEnd w:id="12"/>
      <w:r w:rsidR="00CD4B02" w:rsidRPr="00ED5601">
        <w:rPr>
          <w:rStyle w:val="CommentReference"/>
          <w:rFonts w:ascii="Times New Roman" w:hAnsi="Times New Roman" w:cs="Times New Roman"/>
          <w:sz w:val="24"/>
          <w:szCs w:val="24"/>
        </w:rPr>
        <w:commentReference w:id="12"/>
      </w:r>
    </w:p>
    <w:p w14:paraId="6D76C807" w14:textId="77777777" w:rsidR="006629B6" w:rsidRPr="00ED5601" w:rsidRDefault="00873C20" w:rsidP="006629B6">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 xml:space="preserve">Null-persistence model </w:t>
      </w:r>
    </w:p>
    <w:p w14:paraId="00E49475" w14:textId="77777777" w:rsidR="00F418B3" w:rsidRPr="00ED5601" w:rsidRDefault="00F418B3" w:rsidP="00F418B3">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We developed a null-persistence model in order to test the robustness of our forecasts. Our null model assumes that the chlorophyll-a concentration at the next timestep will be unchanged from the current timestep, with process error from the Bayesian model added. We calculated an ensemble of null models in order to compare to our ensemble forecasts by sampling 420 times (the number of ensembles) from the distribution of the process error term from the Bayesian model output at each timestep and adding this value to the observed chlorophyll-a concentration (e.g., for the 8-day forecast, the observed chlorophyll-a concentration from 8 days prior is the null model, plus the process error from the model fit, sampled for each model ensemble).</w:t>
      </w:r>
    </w:p>
    <w:p w14:paraId="5C1FECCC" w14:textId="77777777" w:rsidR="00873C20" w:rsidRPr="00ED5601" w:rsidRDefault="00107246" w:rsidP="006629B6">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 xml:space="preserve">Forecasts and null models were assessed using RMSE, R2 (?), and CRPS. </w:t>
      </w:r>
    </w:p>
    <w:p w14:paraId="4FCC32F7" w14:textId="77777777" w:rsidR="00AE323E" w:rsidRPr="00ED5601" w:rsidRDefault="00AE323E" w:rsidP="005C0AFC">
      <w:pPr>
        <w:pStyle w:val="ListParagraph"/>
        <w:numPr>
          <w:ilvl w:val="1"/>
          <w:numId w:val="1"/>
        </w:numPr>
        <w:rPr>
          <w:rFonts w:ascii="Times New Roman" w:hAnsi="Times New Roman" w:cs="Times New Roman"/>
          <w:sz w:val="24"/>
          <w:szCs w:val="24"/>
        </w:rPr>
      </w:pPr>
      <w:commentRangeStart w:id="13"/>
      <w:r w:rsidRPr="00ED5601">
        <w:rPr>
          <w:rFonts w:ascii="Times New Roman" w:hAnsi="Times New Roman" w:cs="Times New Roman"/>
          <w:sz w:val="24"/>
          <w:szCs w:val="24"/>
        </w:rPr>
        <w:t>Uncertainty analysis</w:t>
      </w:r>
    </w:p>
    <w:p w14:paraId="67CBFF66" w14:textId="77777777" w:rsidR="00943214" w:rsidRPr="00ED5601" w:rsidRDefault="00662731" w:rsidP="00943214">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We partitioned</w:t>
      </w:r>
      <w:r w:rsidR="00943214" w:rsidRPr="00ED5601">
        <w:rPr>
          <w:rFonts w:ascii="Times New Roman" w:hAnsi="Times New Roman" w:cs="Times New Roman"/>
          <w:sz w:val="24"/>
          <w:szCs w:val="24"/>
        </w:rPr>
        <w:t xml:space="preserve"> five types of uncertainty </w:t>
      </w:r>
      <w:r w:rsidRPr="00ED5601">
        <w:rPr>
          <w:rFonts w:ascii="Times New Roman" w:hAnsi="Times New Roman" w:cs="Times New Roman"/>
          <w:sz w:val="24"/>
          <w:szCs w:val="24"/>
        </w:rPr>
        <w:t xml:space="preserve">for our weekly model and four for the daily model </w:t>
      </w:r>
      <w:r w:rsidR="00943214" w:rsidRPr="00ED5601">
        <w:rPr>
          <w:rFonts w:ascii="Times New Roman" w:hAnsi="Times New Roman" w:cs="Times New Roman"/>
          <w:sz w:val="24"/>
          <w:szCs w:val="24"/>
        </w:rPr>
        <w:t>which contribute to the variance in our forecasts</w:t>
      </w:r>
    </w:p>
    <w:p w14:paraId="1811EBCF" w14:textId="77777777" w:rsidR="00943214" w:rsidRPr="00ED5601" w:rsidRDefault="00943214" w:rsidP="00943214">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Process</w:t>
      </w:r>
    </w:p>
    <w:p w14:paraId="0290326E" w14:textId="77777777" w:rsidR="00943214" w:rsidRPr="00ED5601" w:rsidRDefault="00943214" w:rsidP="00943214">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Initial conditions</w:t>
      </w:r>
    </w:p>
    <w:p w14:paraId="70EB4B59" w14:textId="77777777" w:rsidR="00943214" w:rsidRPr="00ED5601" w:rsidRDefault="00943214" w:rsidP="00943214">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Discharge driver</w:t>
      </w:r>
      <w:r w:rsidR="00662731" w:rsidRPr="00ED5601">
        <w:rPr>
          <w:rFonts w:ascii="Times New Roman" w:hAnsi="Times New Roman" w:cs="Times New Roman"/>
          <w:sz w:val="24"/>
          <w:szCs w:val="24"/>
        </w:rPr>
        <w:t xml:space="preserve"> (weekly model only)</w:t>
      </w:r>
    </w:p>
    <w:p w14:paraId="0DB687AE" w14:textId="77777777" w:rsidR="00943214" w:rsidRPr="00ED5601" w:rsidRDefault="00943214" w:rsidP="00943214">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Meteorological driver</w:t>
      </w:r>
    </w:p>
    <w:p w14:paraId="2E7FC972" w14:textId="77777777" w:rsidR="00943214" w:rsidRPr="00ED5601" w:rsidRDefault="00943214" w:rsidP="00943214">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Parameter</w:t>
      </w:r>
    </w:p>
    <w:p w14:paraId="775FECD5" w14:textId="77777777" w:rsidR="00661965" w:rsidRPr="00ED5601" w:rsidRDefault="00943214" w:rsidP="00943214">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lastRenderedPageBreak/>
        <w:t xml:space="preserve">Relative contributions of uncertainty were quantified by isolating each type of uncertainty and </w:t>
      </w:r>
      <w:r w:rsidR="00662731" w:rsidRPr="00ED5601">
        <w:rPr>
          <w:rFonts w:ascii="Times New Roman" w:hAnsi="Times New Roman" w:cs="Times New Roman"/>
          <w:sz w:val="24"/>
          <w:szCs w:val="24"/>
        </w:rPr>
        <w:t>allowing</w:t>
      </w:r>
      <w:r w:rsidRPr="00ED5601">
        <w:rPr>
          <w:rFonts w:ascii="Times New Roman" w:hAnsi="Times New Roman" w:cs="Times New Roman"/>
          <w:sz w:val="24"/>
          <w:szCs w:val="24"/>
        </w:rPr>
        <w:t xml:space="preserve"> that uncertainty </w:t>
      </w:r>
      <w:r w:rsidR="00662731" w:rsidRPr="00ED5601">
        <w:rPr>
          <w:rFonts w:ascii="Times New Roman" w:hAnsi="Times New Roman" w:cs="Times New Roman"/>
          <w:sz w:val="24"/>
          <w:szCs w:val="24"/>
        </w:rPr>
        <w:t>vary</w:t>
      </w:r>
      <w:r w:rsidRPr="00ED5601">
        <w:rPr>
          <w:rFonts w:ascii="Times New Roman" w:hAnsi="Times New Roman" w:cs="Times New Roman"/>
          <w:sz w:val="24"/>
          <w:szCs w:val="24"/>
        </w:rPr>
        <w:t xml:space="preserve"> while </w:t>
      </w:r>
      <w:r w:rsidR="00662731" w:rsidRPr="00ED5601">
        <w:rPr>
          <w:rFonts w:ascii="Times New Roman" w:hAnsi="Times New Roman" w:cs="Times New Roman"/>
          <w:sz w:val="24"/>
          <w:szCs w:val="24"/>
        </w:rPr>
        <w:t>holding all others constant</w:t>
      </w:r>
      <w:commentRangeEnd w:id="13"/>
      <w:r w:rsidR="003F08C6" w:rsidRPr="00ED5601">
        <w:rPr>
          <w:rStyle w:val="CommentReference"/>
          <w:rFonts w:ascii="Times New Roman" w:hAnsi="Times New Roman" w:cs="Times New Roman"/>
          <w:sz w:val="24"/>
          <w:szCs w:val="24"/>
        </w:rPr>
        <w:commentReference w:id="13"/>
      </w:r>
    </w:p>
    <w:p w14:paraId="360DA017" w14:textId="77777777" w:rsidR="00B06012" w:rsidRPr="004102C0" w:rsidRDefault="00B06012" w:rsidP="004102C0">
      <w:pPr>
        <w:rPr>
          <w:rFonts w:ascii="Times New Roman" w:hAnsi="Times New Roman" w:cs="Times New Roman"/>
          <w:sz w:val="24"/>
          <w:szCs w:val="24"/>
        </w:rPr>
      </w:pPr>
      <w:bookmarkStart w:id="14" w:name="_GoBack"/>
      <w:r w:rsidRPr="004102C0">
        <w:rPr>
          <w:rFonts w:ascii="Times New Roman" w:hAnsi="Times New Roman" w:cs="Times New Roman"/>
          <w:sz w:val="24"/>
          <w:szCs w:val="24"/>
        </w:rPr>
        <w:t>Results</w:t>
      </w:r>
    </w:p>
    <w:p w14:paraId="43C35DCF" w14:textId="77777777" w:rsidR="00D160CB" w:rsidRPr="00ED5601" w:rsidRDefault="00D160CB" w:rsidP="00AE323E">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 xml:space="preserve">Do you need to have a description first of what </w:t>
      </w:r>
      <w:proofErr w:type="spellStart"/>
      <w:r w:rsidRPr="00ED5601">
        <w:rPr>
          <w:rFonts w:ascii="Times New Roman" w:hAnsi="Times New Roman" w:cs="Times New Roman"/>
          <w:sz w:val="24"/>
          <w:szCs w:val="24"/>
        </w:rPr>
        <w:t>chla</w:t>
      </w:r>
      <w:proofErr w:type="spellEnd"/>
      <w:r w:rsidRPr="00ED5601">
        <w:rPr>
          <w:rFonts w:ascii="Times New Roman" w:hAnsi="Times New Roman" w:cs="Times New Roman"/>
          <w:sz w:val="24"/>
          <w:szCs w:val="24"/>
        </w:rPr>
        <w:t xml:space="preserve"> did in general (patterns over time) before jumping into its forecasts? Or would that be combined with the forecast period section because the observed won’t have a separate figure- it’ll be combined with the forecasts? I think setting up what the median concentrations were, the bloom description </w:t>
      </w:r>
      <w:proofErr w:type="spellStart"/>
      <w:r w:rsidRPr="00ED5601">
        <w:rPr>
          <w:rFonts w:ascii="Times New Roman" w:hAnsi="Times New Roman" w:cs="Times New Roman"/>
          <w:sz w:val="24"/>
          <w:szCs w:val="24"/>
        </w:rPr>
        <w:t>etc</w:t>
      </w:r>
      <w:proofErr w:type="spellEnd"/>
      <w:r w:rsidRPr="00ED5601">
        <w:rPr>
          <w:rFonts w:ascii="Times New Roman" w:hAnsi="Times New Roman" w:cs="Times New Roman"/>
          <w:sz w:val="24"/>
          <w:szCs w:val="24"/>
        </w:rPr>
        <w:t xml:space="preserve"> would be helpful; I’m just not sure which section would be best</w:t>
      </w:r>
    </w:p>
    <w:p w14:paraId="38F2A4AB" w14:textId="77777777" w:rsidR="00C10268" w:rsidRPr="00ED5601" w:rsidRDefault="00C10268" w:rsidP="00AE323E">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Forecasts over a one-year period</w:t>
      </w:r>
    </w:p>
    <w:p w14:paraId="4FA3FF20" w14:textId="77777777" w:rsidR="00C10268" w:rsidRPr="00ED5601" w:rsidRDefault="0076428F" w:rsidP="00C10268">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Both daily and weekly f</w:t>
      </w:r>
      <w:r w:rsidR="00107246" w:rsidRPr="00ED5601">
        <w:rPr>
          <w:rFonts w:ascii="Times New Roman" w:hAnsi="Times New Roman" w:cs="Times New Roman"/>
          <w:sz w:val="24"/>
          <w:szCs w:val="24"/>
        </w:rPr>
        <w:t>orecasts over one year</w:t>
      </w:r>
      <w:r w:rsidRPr="00ED5601">
        <w:rPr>
          <w:rFonts w:ascii="Times New Roman" w:hAnsi="Times New Roman" w:cs="Times New Roman"/>
          <w:sz w:val="24"/>
          <w:szCs w:val="24"/>
        </w:rPr>
        <w:t xml:space="preserve"> generally capture observed chlorophyll-a dynamics (Fig. 3). </w:t>
      </w:r>
    </w:p>
    <w:p w14:paraId="617F41A5" w14:textId="77777777" w:rsidR="00C10268" w:rsidRPr="00ED5601" w:rsidRDefault="00C10268" w:rsidP="00C10268">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 xml:space="preserve">However, the daily forecasts were not better than a null persistence model at any timestep (Fig 4a). </w:t>
      </w:r>
    </w:p>
    <w:p w14:paraId="6A063AAB" w14:textId="77777777" w:rsidR="00366C9D" w:rsidRPr="00ED5601" w:rsidRDefault="00C10268" w:rsidP="00C10268">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 xml:space="preserve">For both the daily and weekly model, forecasts do slightly worse than the null model at 7 days (i.e., one week) ahead, but at two weeks ahead, the weekly forecast is significantly better than the null model. </w:t>
      </w:r>
    </w:p>
    <w:p w14:paraId="0C05A943" w14:textId="77777777" w:rsidR="00107246" w:rsidRPr="00ED5601" w:rsidRDefault="00107246" w:rsidP="00C10268">
      <w:pPr>
        <w:pStyle w:val="ListParagraph"/>
        <w:numPr>
          <w:ilvl w:val="3"/>
          <w:numId w:val="1"/>
        </w:numPr>
        <w:ind w:left="2160"/>
        <w:rPr>
          <w:rFonts w:ascii="Times New Roman" w:hAnsi="Times New Roman" w:cs="Times New Roman"/>
          <w:b/>
          <w:bCs/>
          <w:sz w:val="24"/>
          <w:szCs w:val="24"/>
        </w:rPr>
      </w:pPr>
      <w:r w:rsidRPr="00ED5601">
        <w:rPr>
          <w:rFonts w:ascii="Times New Roman" w:hAnsi="Times New Roman" w:cs="Times New Roman"/>
          <w:b/>
          <w:bCs/>
          <w:sz w:val="24"/>
          <w:szCs w:val="24"/>
        </w:rPr>
        <w:t xml:space="preserve">Figure 3. </w:t>
      </w:r>
      <w:proofErr w:type="spellStart"/>
      <w:r w:rsidRPr="00ED5601">
        <w:rPr>
          <w:rFonts w:ascii="Times New Roman" w:hAnsi="Times New Roman" w:cs="Times New Roman"/>
          <w:b/>
          <w:bCs/>
          <w:sz w:val="24"/>
          <w:szCs w:val="24"/>
        </w:rPr>
        <w:t>Muti</w:t>
      </w:r>
      <w:proofErr w:type="spellEnd"/>
      <w:r w:rsidRPr="00ED5601">
        <w:rPr>
          <w:rFonts w:ascii="Times New Roman" w:hAnsi="Times New Roman" w:cs="Times New Roman"/>
          <w:b/>
          <w:bCs/>
          <w:sz w:val="24"/>
          <w:szCs w:val="24"/>
        </w:rPr>
        <w:t xml:space="preserve">-panel figure with daily and weekly models at various timesteps and observed </w:t>
      </w:r>
      <w:proofErr w:type="spellStart"/>
      <w:r w:rsidRPr="00ED5601">
        <w:rPr>
          <w:rFonts w:ascii="Times New Roman" w:hAnsi="Times New Roman" w:cs="Times New Roman"/>
          <w:b/>
          <w:bCs/>
          <w:sz w:val="24"/>
          <w:szCs w:val="24"/>
        </w:rPr>
        <w:t>chl</w:t>
      </w:r>
      <w:proofErr w:type="spellEnd"/>
      <w:r w:rsidRPr="00ED5601">
        <w:rPr>
          <w:rFonts w:ascii="Times New Roman" w:hAnsi="Times New Roman" w:cs="Times New Roman"/>
          <w:b/>
          <w:bCs/>
          <w:sz w:val="24"/>
          <w:szCs w:val="24"/>
        </w:rPr>
        <w:t xml:space="preserve"> </w:t>
      </w:r>
    </w:p>
    <w:p w14:paraId="503B1B79" w14:textId="77777777" w:rsidR="00366C9D" w:rsidRPr="00ED5601" w:rsidRDefault="00107246" w:rsidP="00C10268">
      <w:pPr>
        <w:pStyle w:val="ListParagraph"/>
        <w:numPr>
          <w:ilvl w:val="4"/>
          <w:numId w:val="4"/>
        </w:numPr>
        <w:ind w:left="2880"/>
        <w:rPr>
          <w:rFonts w:ascii="Times New Roman" w:hAnsi="Times New Roman" w:cs="Times New Roman"/>
          <w:sz w:val="24"/>
          <w:szCs w:val="24"/>
        </w:rPr>
      </w:pPr>
      <w:r w:rsidRPr="00ED5601">
        <w:rPr>
          <w:rFonts w:ascii="Times New Roman" w:hAnsi="Times New Roman" w:cs="Times New Roman"/>
          <w:sz w:val="24"/>
          <w:szCs w:val="24"/>
        </w:rPr>
        <w:t>Day 1 forecast, daily model</w:t>
      </w:r>
    </w:p>
    <w:p w14:paraId="0699CA46" w14:textId="77777777" w:rsidR="00107246" w:rsidRPr="00ED5601" w:rsidRDefault="00107246" w:rsidP="00C10268">
      <w:pPr>
        <w:pStyle w:val="ListParagraph"/>
        <w:numPr>
          <w:ilvl w:val="4"/>
          <w:numId w:val="4"/>
        </w:numPr>
        <w:ind w:left="2880"/>
        <w:rPr>
          <w:rFonts w:ascii="Times New Roman" w:hAnsi="Times New Roman" w:cs="Times New Roman"/>
          <w:sz w:val="24"/>
          <w:szCs w:val="24"/>
        </w:rPr>
      </w:pPr>
      <w:r w:rsidRPr="00ED5601">
        <w:rPr>
          <w:rFonts w:ascii="Times New Roman" w:hAnsi="Times New Roman" w:cs="Times New Roman"/>
          <w:sz w:val="24"/>
          <w:szCs w:val="24"/>
        </w:rPr>
        <w:t>Day 7 forecast, daily model</w:t>
      </w:r>
    </w:p>
    <w:p w14:paraId="54F1A6AF" w14:textId="77777777" w:rsidR="00107246" w:rsidRPr="00ED5601" w:rsidRDefault="00107246" w:rsidP="00C10268">
      <w:pPr>
        <w:pStyle w:val="ListParagraph"/>
        <w:numPr>
          <w:ilvl w:val="4"/>
          <w:numId w:val="4"/>
        </w:numPr>
        <w:ind w:left="2880"/>
        <w:rPr>
          <w:rFonts w:ascii="Times New Roman" w:hAnsi="Times New Roman" w:cs="Times New Roman"/>
          <w:sz w:val="24"/>
          <w:szCs w:val="24"/>
        </w:rPr>
      </w:pPr>
      <w:r w:rsidRPr="00ED5601">
        <w:rPr>
          <w:rFonts w:ascii="Times New Roman" w:hAnsi="Times New Roman" w:cs="Times New Roman"/>
          <w:sz w:val="24"/>
          <w:szCs w:val="24"/>
        </w:rPr>
        <w:t>Day 7 (i.e. week 1) forecast, weekly model</w:t>
      </w:r>
    </w:p>
    <w:p w14:paraId="55947DCF" w14:textId="77777777" w:rsidR="00107246" w:rsidRPr="00ED5601" w:rsidRDefault="00107246" w:rsidP="00C10268">
      <w:pPr>
        <w:pStyle w:val="ListParagraph"/>
        <w:numPr>
          <w:ilvl w:val="4"/>
          <w:numId w:val="4"/>
        </w:numPr>
        <w:ind w:left="2880"/>
        <w:rPr>
          <w:rFonts w:ascii="Times New Roman" w:hAnsi="Times New Roman" w:cs="Times New Roman"/>
          <w:sz w:val="24"/>
          <w:szCs w:val="24"/>
        </w:rPr>
      </w:pPr>
      <w:r w:rsidRPr="00ED5601">
        <w:rPr>
          <w:rFonts w:ascii="Times New Roman" w:hAnsi="Times New Roman" w:cs="Times New Roman"/>
          <w:sz w:val="24"/>
          <w:szCs w:val="24"/>
        </w:rPr>
        <w:t>Day 14 forecast, daily model?</w:t>
      </w:r>
    </w:p>
    <w:p w14:paraId="3CAB602A" w14:textId="77777777" w:rsidR="00C10268" w:rsidRPr="00ED5601" w:rsidRDefault="00107246" w:rsidP="00C10268">
      <w:pPr>
        <w:pStyle w:val="ListParagraph"/>
        <w:numPr>
          <w:ilvl w:val="4"/>
          <w:numId w:val="4"/>
        </w:numPr>
        <w:ind w:left="2880"/>
        <w:rPr>
          <w:rFonts w:ascii="Times New Roman" w:hAnsi="Times New Roman" w:cs="Times New Roman"/>
          <w:sz w:val="24"/>
          <w:szCs w:val="24"/>
        </w:rPr>
      </w:pPr>
      <w:r w:rsidRPr="00ED5601">
        <w:rPr>
          <w:rFonts w:ascii="Times New Roman" w:hAnsi="Times New Roman" w:cs="Times New Roman"/>
          <w:sz w:val="24"/>
          <w:szCs w:val="24"/>
        </w:rPr>
        <w:t>Day 14 forecast, weekly model?</w:t>
      </w:r>
    </w:p>
    <w:p w14:paraId="15950FAA" w14:textId="77777777" w:rsidR="00C10268" w:rsidRPr="00ED5601" w:rsidRDefault="00C10268" w:rsidP="00C10268">
      <w:pPr>
        <w:pStyle w:val="ListParagraph"/>
        <w:numPr>
          <w:ilvl w:val="1"/>
          <w:numId w:val="4"/>
        </w:numPr>
        <w:rPr>
          <w:rFonts w:ascii="Times New Roman" w:hAnsi="Times New Roman" w:cs="Times New Roman"/>
          <w:sz w:val="24"/>
          <w:szCs w:val="24"/>
        </w:rPr>
      </w:pPr>
      <w:r w:rsidRPr="00ED5601">
        <w:rPr>
          <w:rFonts w:ascii="Times New Roman" w:hAnsi="Times New Roman" w:cs="Times New Roman"/>
          <w:sz w:val="24"/>
          <w:szCs w:val="24"/>
        </w:rPr>
        <w:t xml:space="preserve">Forecasts during </w:t>
      </w:r>
      <w:proofErr w:type="spellStart"/>
      <w:r w:rsidRPr="00ED5601">
        <w:rPr>
          <w:rFonts w:ascii="Times New Roman" w:hAnsi="Times New Roman" w:cs="Times New Roman"/>
          <w:sz w:val="24"/>
          <w:szCs w:val="24"/>
        </w:rPr>
        <w:t>nonbloom</w:t>
      </w:r>
      <w:proofErr w:type="spellEnd"/>
      <w:r w:rsidRPr="00ED5601">
        <w:rPr>
          <w:rFonts w:ascii="Times New Roman" w:hAnsi="Times New Roman" w:cs="Times New Roman"/>
          <w:sz w:val="24"/>
          <w:szCs w:val="24"/>
        </w:rPr>
        <w:t xml:space="preserve"> conditions</w:t>
      </w:r>
    </w:p>
    <w:p w14:paraId="1286AF86" w14:textId="77777777" w:rsidR="00BE0E7B" w:rsidRPr="00ED5601" w:rsidRDefault="00BE0E7B" w:rsidP="00BE0E7B">
      <w:pPr>
        <w:pStyle w:val="ListParagraph"/>
        <w:numPr>
          <w:ilvl w:val="2"/>
          <w:numId w:val="4"/>
        </w:numPr>
        <w:rPr>
          <w:rFonts w:ascii="Times New Roman" w:hAnsi="Times New Roman" w:cs="Times New Roman"/>
          <w:sz w:val="24"/>
          <w:szCs w:val="24"/>
        </w:rPr>
      </w:pPr>
      <w:r w:rsidRPr="00ED5601">
        <w:rPr>
          <w:rFonts w:ascii="Times New Roman" w:hAnsi="Times New Roman" w:cs="Times New Roman"/>
          <w:sz w:val="24"/>
          <w:szCs w:val="24"/>
        </w:rPr>
        <w:t xml:space="preserve">Under </w:t>
      </w:r>
      <w:proofErr w:type="spellStart"/>
      <w:r w:rsidRPr="00ED5601">
        <w:rPr>
          <w:rFonts w:ascii="Times New Roman" w:hAnsi="Times New Roman" w:cs="Times New Roman"/>
          <w:sz w:val="24"/>
          <w:szCs w:val="24"/>
        </w:rPr>
        <w:t>nonbloom</w:t>
      </w:r>
      <w:proofErr w:type="spellEnd"/>
      <w:r w:rsidRPr="00ED5601">
        <w:rPr>
          <w:rFonts w:ascii="Times New Roman" w:hAnsi="Times New Roman" w:cs="Times New Roman"/>
          <w:sz w:val="24"/>
          <w:szCs w:val="24"/>
        </w:rPr>
        <w:t xml:space="preserve"> conditions, the daily forecast is slightly better than the null until 9 days into the future (Fig 4b). However, the weekly forecast is better than the null at both 1-week and 2-week forecasts, with the forecast being much better than the null at 2-weeks ahead (Fig 4b). Interestingly, the 14-day ahead forecast of the daily model is substantially worse than the null (Fig 4b).</w:t>
      </w:r>
    </w:p>
    <w:p w14:paraId="54085516" w14:textId="77777777" w:rsidR="00C10268" w:rsidRPr="00ED5601" w:rsidRDefault="00C10268" w:rsidP="00C10268">
      <w:pPr>
        <w:pStyle w:val="ListParagraph"/>
        <w:numPr>
          <w:ilvl w:val="1"/>
          <w:numId w:val="4"/>
        </w:numPr>
        <w:rPr>
          <w:rFonts w:ascii="Times New Roman" w:hAnsi="Times New Roman" w:cs="Times New Roman"/>
          <w:sz w:val="24"/>
          <w:szCs w:val="24"/>
        </w:rPr>
      </w:pPr>
      <w:r w:rsidRPr="00ED5601">
        <w:rPr>
          <w:rFonts w:ascii="Times New Roman" w:hAnsi="Times New Roman" w:cs="Times New Roman"/>
          <w:sz w:val="24"/>
          <w:szCs w:val="24"/>
        </w:rPr>
        <w:t>Forecasts during bloom conditions</w:t>
      </w:r>
      <w:r w:rsidR="00BE0E7B" w:rsidRPr="00ED5601">
        <w:rPr>
          <w:rFonts w:ascii="Times New Roman" w:hAnsi="Times New Roman" w:cs="Times New Roman"/>
          <w:sz w:val="24"/>
          <w:szCs w:val="24"/>
        </w:rPr>
        <w:t xml:space="preserve">—TBD </w:t>
      </w:r>
    </w:p>
    <w:p w14:paraId="5EB509AD" w14:textId="77777777" w:rsidR="0076428F" w:rsidRPr="00ED5601" w:rsidRDefault="00107246" w:rsidP="00C10268">
      <w:pPr>
        <w:pStyle w:val="ListParagraph"/>
        <w:numPr>
          <w:ilvl w:val="2"/>
          <w:numId w:val="4"/>
        </w:numPr>
        <w:rPr>
          <w:rFonts w:ascii="Times New Roman" w:hAnsi="Times New Roman" w:cs="Times New Roman"/>
          <w:sz w:val="24"/>
          <w:szCs w:val="24"/>
        </w:rPr>
      </w:pPr>
      <w:r w:rsidRPr="00ED5601">
        <w:rPr>
          <w:rFonts w:ascii="Times New Roman" w:hAnsi="Times New Roman" w:cs="Times New Roman"/>
          <w:b/>
          <w:bCs/>
          <w:sz w:val="24"/>
          <w:szCs w:val="24"/>
        </w:rPr>
        <w:t xml:space="preserve">Figure 4. </w:t>
      </w:r>
      <w:r w:rsidR="00C10268" w:rsidRPr="00ED5601">
        <w:rPr>
          <w:rFonts w:ascii="Times New Roman" w:hAnsi="Times New Roman" w:cs="Times New Roman"/>
          <w:b/>
          <w:bCs/>
          <w:sz w:val="24"/>
          <w:szCs w:val="24"/>
        </w:rPr>
        <w:t>RMSE of forecasts at all timesteps</w:t>
      </w:r>
    </w:p>
    <w:p w14:paraId="62412622" w14:textId="77777777" w:rsidR="00366C9D" w:rsidRPr="00ED5601" w:rsidRDefault="00107246" w:rsidP="00C10268">
      <w:pPr>
        <w:pStyle w:val="ListParagraph"/>
        <w:numPr>
          <w:ilvl w:val="2"/>
          <w:numId w:val="3"/>
        </w:numPr>
        <w:ind w:left="2520"/>
        <w:rPr>
          <w:rFonts w:ascii="Times New Roman" w:hAnsi="Times New Roman" w:cs="Times New Roman"/>
          <w:b/>
          <w:bCs/>
          <w:sz w:val="24"/>
          <w:szCs w:val="24"/>
        </w:rPr>
      </w:pPr>
      <w:r w:rsidRPr="00ED5601">
        <w:rPr>
          <w:rFonts w:ascii="Times New Roman" w:hAnsi="Times New Roman" w:cs="Times New Roman"/>
          <w:b/>
          <w:bCs/>
          <w:sz w:val="24"/>
          <w:szCs w:val="24"/>
        </w:rPr>
        <w:t>RMSE over forecast horizon for daily and weekly models over whole year</w:t>
      </w:r>
    </w:p>
    <w:p w14:paraId="7860E2F4" w14:textId="77777777" w:rsidR="0076428F" w:rsidRPr="00ED5601" w:rsidRDefault="0076428F" w:rsidP="00C10268">
      <w:pPr>
        <w:pStyle w:val="ListParagraph"/>
        <w:numPr>
          <w:ilvl w:val="2"/>
          <w:numId w:val="3"/>
        </w:numPr>
        <w:ind w:left="2520"/>
        <w:rPr>
          <w:rFonts w:ascii="Times New Roman" w:hAnsi="Times New Roman" w:cs="Times New Roman"/>
          <w:b/>
          <w:bCs/>
          <w:sz w:val="24"/>
          <w:szCs w:val="24"/>
        </w:rPr>
      </w:pPr>
      <w:r w:rsidRPr="00ED5601">
        <w:rPr>
          <w:rFonts w:ascii="Times New Roman" w:hAnsi="Times New Roman" w:cs="Times New Roman"/>
          <w:b/>
          <w:bCs/>
          <w:sz w:val="24"/>
          <w:szCs w:val="24"/>
        </w:rPr>
        <w:t xml:space="preserve">RMSE for daily and weekly models over </w:t>
      </w:r>
      <w:proofErr w:type="spellStart"/>
      <w:r w:rsidRPr="00ED5601">
        <w:rPr>
          <w:rFonts w:ascii="Times New Roman" w:hAnsi="Times New Roman" w:cs="Times New Roman"/>
          <w:b/>
          <w:bCs/>
          <w:sz w:val="24"/>
          <w:szCs w:val="24"/>
        </w:rPr>
        <w:t>nonbloom</w:t>
      </w:r>
      <w:proofErr w:type="spellEnd"/>
      <w:r w:rsidRPr="00ED5601">
        <w:rPr>
          <w:rFonts w:ascii="Times New Roman" w:hAnsi="Times New Roman" w:cs="Times New Roman"/>
          <w:b/>
          <w:bCs/>
          <w:sz w:val="24"/>
          <w:szCs w:val="24"/>
        </w:rPr>
        <w:t xml:space="preserve"> period only</w:t>
      </w:r>
    </w:p>
    <w:p w14:paraId="37EFAD77" w14:textId="77777777" w:rsidR="0076428F" w:rsidRPr="00ED5601" w:rsidRDefault="0076428F" w:rsidP="00C10268">
      <w:pPr>
        <w:pStyle w:val="ListParagraph"/>
        <w:numPr>
          <w:ilvl w:val="2"/>
          <w:numId w:val="3"/>
        </w:numPr>
        <w:ind w:left="2520"/>
        <w:rPr>
          <w:rFonts w:ascii="Times New Roman" w:hAnsi="Times New Roman" w:cs="Times New Roman"/>
          <w:b/>
          <w:bCs/>
          <w:sz w:val="24"/>
          <w:szCs w:val="24"/>
        </w:rPr>
      </w:pPr>
      <w:r w:rsidRPr="00ED5601">
        <w:rPr>
          <w:rFonts w:ascii="Times New Roman" w:hAnsi="Times New Roman" w:cs="Times New Roman"/>
          <w:b/>
          <w:bCs/>
          <w:sz w:val="24"/>
          <w:szCs w:val="24"/>
        </w:rPr>
        <w:t>RMSE for daily and weekly models over bloom period only</w:t>
      </w:r>
    </w:p>
    <w:p w14:paraId="00DE8DC5" w14:textId="77777777" w:rsidR="00272384" w:rsidRPr="00ED5601" w:rsidRDefault="00A853B7" w:rsidP="00272384">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 xml:space="preserve">Uncertainty </w:t>
      </w:r>
      <w:r w:rsidR="008F6DBD" w:rsidRPr="00ED5601">
        <w:rPr>
          <w:rFonts w:ascii="Times New Roman" w:hAnsi="Times New Roman" w:cs="Times New Roman"/>
          <w:sz w:val="24"/>
          <w:szCs w:val="24"/>
        </w:rPr>
        <w:t>analysis</w:t>
      </w:r>
    </w:p>
    <w:p w14:paraId="74F16261" w14:textId="77777777" w:rsidR="0076428F" w:rsidRPr="00ED5601" w:rsidRDefault="008F6DBD" w:rsidP="0076428F">
      <w:pPr>
        <w:pStyle w:val="ListParagraph"/>
        <w:numPr>
          <w:ilvl w:val="2"/>
          <w:numId w:val="1"/>
        </w:numPr>
        <w:rPr>
          <w:rFonts w:ascii="Times New Roman" w:hAnsi="Times New Roman" w:cs="Times New Roman"/>
          <w:sz w:val="24"/>
          <w:szCs w:val="24"/>
        </w:rPr>
      </w:pPr>
      <w:commentRangeStart w:id="15"/>
      <w:r w:rsidRPr="00ED5601">
        <w:rPr>
          <w:rFonts w:ascii="Times New Roman" w:hAnsi="Times New Roman" w:cs="Times New Roman"/>
          <w:sz w:val="24"/>
          <w:szCs w:val="24"/>
        </w:rPr>
        <w:t>Process error dominant source when averaged over the entire time period</w:t>
      </w:r>
      <w:r w:rsidR="006A23B9" w:rsidRPr="00ED5601">
        <w:rPr>
          <w:rFonts w:ascii="Times New Roman" w:hAnsi="Times New Roman" w:cs="Times New Roman"/>
          <w:sz w:val="24"/>
          <w:szCs w:val="24"/>
        </w:rPr>
        <w:t xml:space="preserve"> </w:t>
      </w:r>
      <w:commentRangeEnd w:id="15"/>
      <w:r w:rsidR="00D160CB" w:rsidRPr="00ED5601">
        <w:rPr>
          <w:rStyle w:val="CommentReference"/>
          <w:rFonts w:ascii="Times New Roman" w:hAnsi="Times New Roman" w:cs="Times New Roman"/>
          <w:sz w:val="24"/>
          <w:szCs w:val="24"/>
        </w:rPr>
        <w:commentReference w:id="15"/>
      </w:r>
    </w:p>
    <w:p w14:paraId="6B581CB2" w14:textId="77777777" w:rsidR="008F6DBD" w:rsidRPr="00ED5601" w:rsidRDefault="00BE0E7B" w:rsidP="008F6DBD">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Uncertainty sources not constant over time series</w:t>
      </w:r>
    </w:p>
    <w:p w14:paraId="2E51CEFA" w14:textId="77777777" w:rsidR="00BE0E7B" w:rsidRPr="00ED5601" w:rsidRDefault="00BE0E7B" w:rsidP="008F6DBD">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lastRenderedPageBreak/>
        <w:t>In weekly model, during bloom, parameter uncertainty increased dramatically, indicating that parameters were not properly fitted to capture bloom dynamics</w:t>
      </w:r>
    </w:p>
    <w:p w14:paraId="137E1F78" w14:textId="77777777" w:rsidR="0076428F" w:rsidRPr="00ED5601" w:rsidRDefault="0076428F" w:rsidP="008F6DBD">
      <w:pPr>
        <w:pStyle w:val="ListParagraph"/>
        <w:numPr>
          <w:ilvl w:val="2"/>
          <w:numId w:val="1"/>
        </w:numPr>
        <w:rPr>
          <w:rFonts w:ascii="Times New Roman" w:hAnsi="Times New Roman" w:cs="Times New Roman"/>
          <w:b/>
          <w:bCs/>
          <w:sz w:val="24"/>
          <w:szCs w:val="24"/>
        </w:rPr>
      </w:pPr>
      <w:r w:rsidRPr="00ED5601">
        <w:rPr>
          <w:rFonts w:ascii="Times New Roman" w:hAnsi="Times New Roman" w:cs="Times New Roman"/>
          <w:b/>
          <w:bCs/>
          <w:sz w:val="24"/>
          <w:szCs w:val="24"/>
        </w:rPr>
        <w:t>Figure 5. Relative proportion of uncertainty over entire time series</w:t>
      </w:r>
    </w:p>
    <w:p w14:paraId="6889FF7B" w14:textId="77777777" w:rsidR="0076428F" w:rsidRPr="00ED5601" w:rsidRDefault="0076428F" w:rsidP="00C10268">
      <w:pPr>
        <w:pStyle w:val="ListParagraph"/>
        <w:numPr>
          <w:ilvl w:val="3"/>
          <w:numId w:val="5"/>
        </w:numPr>
        <w:rPr>
          <w:rFonts w:ascii="Times New Roman" w:hAnsi="Times New Roman" w:cs="Times New Roman"/>
          <w:b/>
          <w:bCs/>
          <w:sz w:val="24"/>
          <w:szCs w:val="24"/>
        </w:rPr>
      </w:pPr>
      <w:r w:rsidRPr="00ED5601">
        <w:rPr>
          <w:rFonts w:ascii="Times New Roman" w:hAnsi="Times New Roman" w:cs="Times New Roman"/>
          <w:b/>
          <w:bCs/>
          <w:sz w:val="24"/>
          <w:szCs w:val="24"/>
        </w:rPr>
        <w:t>Weekly model</w:t>
      </w:r>
    </w:p>
    <w:p w14:paraId="111AF711" w14:textId="77777777" w:rsidR="0076428F" w:rsidRPr="00ED5601" w:rsidRDefault="0076428F" w:rsidP="00C10268">
      <w:pPr>
        <w:pStyle w:val="ListParagraph"/>
        <w:numPr>
          <w:ilvl w:val="3"/>
          <w:numId w:val="5"/>
        </w:numPr>
        <w:rPr>
          <w:rFonts w:ascii="Times New Roman" w:hAnsi="Times New Roman" w:cs="Times New Roman"/>
          <w:b/>
          <w:bCs/>
          <w:sz w:val="24"/>
          <w:szCs w:val="24"/>
        </w:rPr>
      </w:pPr>
      <w:r w:rsidRPr="00ED5601">
        <w:rPr>
          <w:rFonts w:ascii="Times New Roman" w:hAnsi="Times New Roman" w:cs="Times New Roman"/>
          <w:b/>
          <w:bCs/>
          <w:sz w:val="24"/>
          <w:szCs w:val="24"/>
        </w:rPr>
        <w:t>Daily model</w:t>
      </w:r>
    </w:p>
    <w:bookmarkEnd w:id="14"/>
    <w:p w14:paraId="5284F16F" w14:textId="77777777" w:rsidR="00B06012" w:rsidRPr="00ED5601" w:rsidRDefault="00B06012" w:rsidP="00B06012">
      <w:pPr>
        <w:pStyle w:val="ListParagraph"/>
        <w:numPr>
          <w:ilvl w:val="0"/>
          <w:numId w:val="1"/>
        </w:numPr>
        <w:rPr>
          <w:rFonts w:ascii="Times New Roman" w:hAnsi="Times New Roman" w:cs="Times New Roman"/>
          <w:sz w:val="24"/>
          <w:szCs w:val="24"/>
        </w:rPr>
      </w:pPr>
      <w:r w:rsidRPr="00ED5601">
        <w:rPr>
          <w:rFonts w:ascii="Times New Roman" w:hAnsi="Times New Roman" w:cs="Times New Roman"/>
          <w:sz w:val="24"/>
          <w:szCs w:val="24"/>
        </w:rPr>
        <w:t>Discussion</w:t>
      </w:r>
    </w:p>
    <w:p w14:paraId="512F1A3F" w14:textId="77777777" w:rsidR="00BE0E7B" w:rsidRPr="00ED5601" w:rsidRDefault="008F6DBD" w:rsidP="00A853B7">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 xml:space="preserve">We successfully developed a near-term, iterative forecast of </w:t>
      </w:r>
      <w:proofErr w:type="spellStart"/>
      <w:r w:rsidRPr="00ED5601">
        <w:rPr>
          <w:rFonts w:ascii="Times New Roman" w:hAnsi="Times New Roman" w:cs="Times New Roman"/>
          <w:sz w:val="24"/>
          <w:szCs w:val="24"/>
        </w:rPr>
        <w:t>chl</w:t>
      </w:r>
      <w:proofErr w:type="spellEnd"/>
      <w:r w:rsidRPr="00ED5601">
        <w:rPr>
          <w:rFonts w:ascii="Times New Roman" w:hAnsi="Times New Roman" w:cs="Times New Roman"/>
          <w:sz w:val="24"/>
          <w:szCs w:val="24"/>
        </w:rPr>
        <w:t xml:space="preserve">-a that produced </w:t>
      </w:r>
      <w:r w:rsidR="00BE0E7B" w:rsidRPr="00ED5601">
        <w:rPr>
          <w:rFonts w:ascii="Times New Roman" w:hAnsi="Times New Roman" w:cs="Times New Roman"/>
          <w:sz w:val="24"/>
          <w:szCs w:val="24"/>
        </w:rPr>
        <w:t xml:space="preserve">both daily and weekly </w:t>
      </w:r>
      <w:r w:rsidRPr="00ED5601">
        <w:rPr>
          <w:rFonts w:ascii="Times New Roman" w:hAnsi="Times New Roman" w:cs="Times New Roman"/>
          <w:sz w:val="24"/>
          <w:szCs w:val="24"/>
        </w:rPr>
        <w:t xml:space="preserve">forecasts </w:t>
      </w:r>
      <w:r w:rsidR="00BE0E7B" w:rsidRPr="00ED5601">
        <w:rPr>
          <w:rFonts w:ascii="Times New Roman" w:hAnsi="Times New Roman" w:cs="Times New Roman"/>
          <w:sz w:val="24"/>
          <w:szCs w:val="24"/>
        </w:rPr>
        <w:t>up to 16 days ahead.</w:t>
      </w:r>
    </w:p>
    <w:p w14:paraId="170EC472" w14:textId="77777777" w:rsidR="00BE0E7B" w:rsidRPr="00ED5601" w:rsidRDefault="00BE0E7B" w:rsidP="00A853B7">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 xml:space="preserve">While daily forecasts were not an improvement over a null model over the entire time period, we did find that under </w:t>
      </w:r>
      <w:proofErr w:type="spellStart"/>
      <w:r w:rsidRPr="00ED5601">
        <w:rPr>
          <w:rFonts w:ascii="Times New Roman" w:hAnsi="Times New Roman" w:cs="Times New Roman"/>
          <w:sz w:val="24"/>
          <w:szCs w:val="24"/>
        </w:rPr>
        <w:t>nonbloom</w:t>
      </w:r>
      <w:proofErr w:type="spellEnd"/>
      <w:r w:rsidRPr="00ED5601">
        <w:rPr>
          <w:rFonts w:ascii="Times New Roman" w:hAnsi="Times New Roman" w:cs="Times New Roman"/>
          <w:sz w:val="24"/>
          <w:szCs w:val="24"/>
        </w:rPr>
        <w:t xml:space="preserve"> conditions</w:t>
      </w:r>
      <w:r w:rsidR="00F407DC" w:rsidRPr="00ED5601">
        <w:rPr>
          <w:rFonts w:ascii="Times New Roman" w:hAnsi="Times New Roman" w:cs="Times New Roman"/>
          <w:sz w:val="24"/>
          <w:szCs w:val="24"/>
        </w:rPr>
        <w:t xml:space="preserve"> the daily forecasts did slightly better than the null persistence model. Additionally, </w:t>
      </w:r>
      <w:r w:rsidR="001F1858" w:rsidRPr="00ED5601">
        <w:rPr>
          <w:rFonts w:ascii="Times New Roman" w:hAnsi="Times New Roman" w:cs="Times New Roman"/>
          <w:sz w:val="24"/>
          <w:szCs w:val="24"/>
        </w:rPr>
        <w:t xml:space="preserve">the weekly forecasts did substantially better than the null at both 1 and 2-week time horizons under </w:t>
      </w:r>
      <w:proofErr w:type="spellStart"/>
      <w:r w:rsidR="001F1858" w:rsidRPr="00ED5601">
        <w:rPr>
          <w:rFonts w:ascii="Times New Roman" w:hAnsi="Times New Roman" w:cs="Times New Roman"/>
          <w:sz w:val="24"/>
          <w:szCs w:val="24"/>
        </w:rPr>
        <w:t>nonbloom</w:t>
      </w:r>
      <w:proofErr w:type="spellEnd"/>
      <w:r w:rsidR="001F1858" w:rsidRPr="00ED5601">
        <w:rPr>
          <w:rFonts w:ascii="Times New Roman" w:hAnsi="Times New Roman" w:cs="Times New Roman"/>
          <w:sz w:val="24"/>
          <w:szCs w:val="24"/>
        </w:rPr>
        <w:t xml:space="preserve"> conditions. </w:t>
      </w:r>
      <w:commentRangeStart w:id="16"/>
      <w:r w:rsidR="001F1858" w:rsidRPr="00ED5601">
        <w:rPr>
          <w:rFonts w:ascii="Times New Roman" w:hAnsi="Times New Roman" w:cs="Times New Roman"/>
          <w:sz w:val="24"/>
          <w:szCs w:val="24"/>
        </w:rPr>
        <w:t xml:space="preserve">This is not surprising given than the model was calibrated to model weekly patterns which are clearly not well captured by the null model. </w:t>
      </w:r>
      <w:commentRangeEnd w:id="16"/>
      <w:r w:rsidR="00D160CB" w:rsidRPr="00ED5601">
        <w:rPr>
          <w:rStyle w:val="CommentReference"/>
          <w:rFonts w:ascii="Times New Roman" w:hAnsi="Times New Roman" w:cs="Times New Roman"/>
          <w:sz w:val="24"/>
          <w:szCs w:val="24"/>
        </w:rPr>
        <w:commentReference w:id="16"/>
      </w:r>
    </w:p>
    <w:p w14:paraId="2C930FEC" w14:textId="77777777" w:rsidR="001F1858" w:rsidRPr="00ED5601" w:rsidRDefault="001F1858" w:rsidP="00A853B7">
      <w:pPr>
        <w:pStyle w:val="ListParagraph"/>
        <w:numPr>
          <w:ilvl w:val="1"/>
          <w:numId w:val="1"/>
        </w:numPr>
        <w:rPr>
          <w:ins w:id="17" w:author="Cayelan C. Carey" w:date="2020-02-25T10:50:00Z"/>
          <w:rFonts w:ascii="Times New Roman" w:hAnsi="Times New Roman" w:cs="Times New Roman"/>
          <w:sz w:val="24"/>
          <w:szCs w:val="24"/>
        </w:rPr>
      </w:pPr>
      <w:r w:rsidRPr="00ED5601">
        <w:rPr>
          <w:rFonts w:ascii="Times New Roman" w:hAnsi="Times New Roman" w:cs="Times New Roman"/>
          <w:sz w:val="24"/>
          <w:szCs w:val="24"/>
        </w:rPr>
        <w:t xml:space="preserve">Interestingly, contrary to commonly upheld forecasting </w:t>
      </w:r>
      <w:del w:id="18" w:author="Cayelan C. Carey" w:date="2020-02-25T10:50:00Z">
        <w:r w:rsidRPr="00ED5601" w:rsidDel="00D160CB">
          <w:rPr>
            <w:rFonts w:ascii="Times New Roman" w:hAnsi="Times New Roman" w:cs="Times New Roman"/>
            <w:sz w:val="24"/>
            <w:szCs w:val="24"/>
          </w:rPr>
          <w:delText xml:space="preserve">theory </w:delText>
        </w:r>
      </w:del>
      <w:ins w:id="19" w:author="Cayelan C. Carey" w:date="2020-02-25T10:50:00Z">
        <w:r w:rsidR="00D160CB" w:rsidRPr="00ED5601">
          <w:rPr>
            <w:rFonts w:ascii="Times New Roman" w:hAnsi="Times New Roman" w:cs="Times New Roman"/>
            <w:sz w:val="24"/>
            <w:szCs w:val="24"/>
          </w:rPr>
          <w:t xml:space="preserve">expectations/paradigms?? Probably not theory yet! </w:t>
        </w:r>
      </w:ins>
      <w:r w:rsidRPr="00ED5601">
        <w:rPr>
          <w:rFonts w:ascii="Times New Roman" w:hAnsi="Times New Roman" w:cs="Times New Roman"/>
          <w:sz w:val="24"/>
          <w:szCs w:val="24"/>
        </w:rPr>
        <w:t>(</w:t>
      </w:r>
      <w:proofErr w:type="spellStart"/>
      <w:r w:rsidRPr="00ED5601">
        <w:rPr>
          <w:rFonts w:ascii="Times New Roman" w:hAnsi="Times New Roman" w:cs="Times New Roman"/>
          <w:sz w:val="24"/>
          <w:szCs w:val="24"/>
        </w:rPr>
        <w:t>Dietze</w:t>
      </w:r>
      <w:proofErr w:type="spellEnd"/>
      <w:r w:rsidRPr="00ED5601">
        <w:rPr>
          <w:rFonts w:ascii="Times New Roman" w:hAnsi="Times New Roman" w:cs="Times New Roman"/>
          <w:sz w:val="24"/>
          <w:szCs w:val="24"/>
        </w:rPr>
        <w:t xml:space="preserve"> 2017) we found with our weekly model that the forecastability did not decrease with forecast horizon. This pattern holds true especially under </w:t>
      </w:r>
      <w:proofErr w:type="spellStart"/>
      <w:r w:rsidRPr="00ED5601">
        <w:rPr>
          <w:rFonts w:ascii="Times New Roman" w:hAnsi="Times New Roman" w:cs="Times New Roman"/>
          <w:sz w:val="24"/>
          <w:szCs w:val="24"/>
        </w:rPr>
        <w:t>nonbloom</w:t>
      </w:r>
      <w:proofErr w:type="spellEnd"/>
      <w:r w:rsidRPr="00ED5601">
        <w:rPr>
          <w:rFonts w:ascii="Times New Roman" w:hAnsi="Times New Roman" w:cs="Times New Roman"/>
          <w:sz w:val="24"/>
          <w:szCs w:val="24"/>
        </w:rPr>
        <w:t xml:space="preserve"> </w:t>
      </w:r>
      <w:proofErr w:type="gramStart"/>
      <w:r w:rsidRPr="00ED5601">
        <w:rPr>
          <w:rFonts w:ascii="Times New Roman" w:hAnsi="Times New Roman" w:cs="Times New Roman"/>
          <w:sz w:val="24"/>
          <w:szCs w:val="24"/>
        </w:rPr>
        <w:t>conditions, but</w:t>
      </w:r>
      <w:proofErr w:type="gramEnd"/>
      <w:r w:rsidRPr="00ED5601">
        <w:rPr>
          <w:rFonts w:ascii="Times New Roman" w:hAnsi="Times New Roman" w:cs="Times New Roman"/>
          <w:sz w:val="24"/>
          <w:szCs w:val="24"/>
        </w:rPr>
        <w:t xml:space="preserve"> is also seen over the entire year period. </w:t>
      </w:r>
    </w:p>
    <w:p w14:paraId="20D6A7A7" w14:textId="77777777" w:rsidR="00D160CB" w:rsidRPr="00ED5601" w:rsidRDefault="00D160CB">
      <w:pPr>
        <w:pStyle w:val="ListParagraph"/>
        <w:numPr>
          <w:ilvl w:val="2"/>
          <w:numId w:val="1"/>
        </w:numPr>
        <w:rPr>
          <w:rFonts w:ascii="Times New Roman" w:hAnsi="Times New Roman" w:cs="Times New Roman"/>
          <w:sz w:val="24"/>
          <w:szCs w:val="24"/>
        </w:rPr>
        <w:pPrChange w:id="20" w:author="Cayelan C. Carey" w:date="2020-02-25T10:50:00Z">
          <w:pPr>
            <w:pStyle w:val="ListParagraph"/>
            <w:numPr>
              <w:ilvl w:val="1"/>
              <w:numId w:val="1"/>
            </w:numPr>
            <w:ind w:left="1440" w:hanging="360"/>
          </w:pPr>
        </w:pPrChange>
      </w:pPr>
      <w:ins w:id="21" w:author="Cayelan C. Carey" w:date="2020-02-25T10:50:00Z">
        <w:r w:rsidRPr="00ED5601">
          <w:rPr>
            <w:rFonts w:ascii="Times New Roman" w:hAnsi="Times New Roman" w:cs="Times New Roman"/>
            <w:sz w:val="24"/>
            <w:szCs w:val="24"/>
          </w:rPr>
          <w:t xml:space="preserve">Can you interpret this a bit more? What does this mean for forecasting </w:t>
        </w:r>
        <w:proofErr w:type="spellStart"/>
        <w:r w:rsidRPr="00ED5601">
          <w:rPr>
            <w:rFonts w:ascii="Times New Roman" w:hAnsi="Times New Roman" w:cs="Times New Roman"/>
            <w:sz w:val="24"/>
            <w:szCs w:val="24"/>
          </w:rPr>
          <w:t>phytos</w:t>
        </w:r>
        <w:proofErr w:type="spellEnd"/>
        <w:r w:rsidRPr="00ED5601">
          <w:rPr>
            <w:rFonts w:ascii="Times New Roman" w:hAnsi="Times New Roman" w:cs="Times New Roman"/>
            <w:sz w:val="24"/>
            <w:szCs w:val="24"/>
          </w:rPr>
          <w:t xml:space="preserve"> in general?</w:t>
        </w:r>
      </w:ins>
    </w:p>
    <w:p w14:paraId="65EA801E" w14:textId="77777777" w:rsidR="00D160CB" w:rsidRPr="00ED5601" w:rsidRDefault="00D160CB" w:rsidP="00272384">
      <w:pPr>
        <w:pStyle w:val="ListParagraph"/>
        <w:numPr>
          <w:ilvl w:val="1"/>
          <w:numId w:val="1"/>
        </w:numPr>
        <w:rPr>
          <w:ins w:id="22" w:author="Cayelan C. Carey" w:date="2020-02-25T10:50:00Z"/>
          <w:rFonts w:ascii="Times New Roman" w:hAnsi="Times New Roman" w:cs="Times New Roman"/>
          <w:sz w:val="24"/>
          <w:szCs w:val="24"/>
        </w:rPr>
      </w:pPr>
      <w:ins w:id="23" w:author="Cayelan C. Carey" w:date="2020-02-25T10:50:00Z">
        <w:r w:rsidRPr="00ED5601">
          <w:rPr>
            <w:rFonts w:ascii="Times New Roman" w:hAnsi="Times New Roman" w:cs="Times New Roman"/>
            <w:sz w:val="24"/>
            <w:szCs w:val="24"/>
          </w:rPr>
          <w:t>I think before launching into the uncertainty, there needs to be more discussion here about</w:t>
        </w:r>
      </w:ins>
      <w:ins w:id="24" w:author="Cayelan C. Carey" w:date="2020-02-25T10:51:00Z">
        <w:r w:rsidRPr="00ED5601">
          <w:rPr>
            <w:rFonts w:ascii="Times New Roman" w:hAnsi="Times New Roman" w:cs="Times New Roman"/>
            <w:sz w:val="24"/>
            <w:szCs w:val="24"/>
          </w:rPr>
          <w:t xml:space="preserve"> bloom forecasting vs </w:t>
        </w:r>
        <w:proofErr w:type="spellStart"/>
        <w:r w:rsidRPr="00ED5601">
          <w:rPr>
            <w:rFonts w:ascii="Times New Roman" w:hAnsi="Times New Roman" w:cs="Times New Roman"/>
            <w:sz w:val="24"/>
            <w:szCs w:val="24"/>
          </w:rPr>
          <w:t>chla</w:t>
        </w:r>
        <w:proofErr w:type="spellEnd"/>
        <w:r w:rsidRPr="00ED5601">
          <w:rPr>
            <w:rFonts w:ascii="Times New Roman" w:hAnsi="Times New Roman" w:cs="Times New Roman"/>
            <w:sz w:val="24"/>
            <w:szCs w:val="24"/>
          </w:rPr>
          <w:t xml:space="preserve"> forecasting, how the drivers of the daily model vs weekly model varied, and how this shows that phytoplankton respond to different drivers on different time scales, then transition to uncertainty…</w:t>
        </w:r>
      </w:ins>
    </w:p>
    <w:p w14:paraId="7041DF8E" w14:textId="77777777" w:rsidR="00873C20" w:rsidRPr="00ED5601" w:rsidRDefault="00873C20" w:rsidP="00272384">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 xml:space="preserve">Our dominant source of uncertainty </w:t>
      </w:r>
      <w:ins w:id="25" w:author="Cayelan C. Carey" w:date="2020-02-25T10:48:00Z">
        <w:r w:rsidR="00D160CB" w:rsidRPr="00ED5601">
          <w:rPr>
            <w:rFonts w:ascii="Times New Roman" w:hAnsi="Times New Roman" w:cs="Times New Roman"/>
            <w:sz w:val="24"/>
            <w:szCs w:val="24"/>
          </w:rPr>
          <w:t xml:space="preserve">averaged over time </w:t>
        </w:r>
      </w:ins>
      <w:r w:rsidRPr="00ED5601">
        <w:rPr>
          <w:rFonts w:ascii="Times New Roman" w:hAnsi="Times New Roman" w:cs="Times New Roman"/>
          <w:sz w:val="24"/>
          <w:szCs w:val="24"/>
        </w:rPr>
        <w:t>was process error</w:t>
      </w:r>
      <w:r w:rsidR="008F6DBD" w:rsidRPr="00ED5601">
        <w:rPr>
          <w:rFonts w:ascii="Times New Roman" w:hAnsi="Times New Roman" w:cs="Times New Roman"/>
          <w:sz w:val="24"/>
          <w:szCs w:val="24"/>
        </w:rPr>
        <w:t xml:space="preserve">, indicating that our model was missing key processes that control dynamics in phytoplankton abundance. </w:t>
      </w:r>
      <w:r w:rsidR="00BE0E7B" w:rsidRPr="00ED5601">
        <w:rPr>
          <w:rFonts w:ascii="Times New Roman" w:hAnsi="Times New Roman" w:cs="Times New Roman"/>
          <w:sz w:val="24"/>
          <w:szCs w:val="24"/>
        </w:rPr>
        <w:t>This is not surprising given that due to the data latency constraints of a forecasting system, we were limited to driver variables which were also forecastable (i.e., nutrients or predator abundance are not reasonable covariates in a forecasting framework)</w:t>
      </w:r>
    </w:p>
    <w:p w14:paraId="2A2A3091" w14:textId="77777777" w:rsidR="00BE0E7B" w:rsidRPr="00ED5601" w:rsidRDefault="00873C20" w:rsidP="00272384">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 xml:space="preserve">Relative contributions of uncertainty were not static throughout the year. </w:t>
      </w:r>
    </w:p>
    <w:p w14:paraId="2F95E665" w14:textId="77777777" w:rsidR="00BE0E7B" w:rsidRPr="00ED5601" w:rsidRDefault="00873C20" w:rsidP="00BE0E7B">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 xml:space="preserve">Driver uncertainty, particularly </w:t>
      </w:r>
      <w:r w:rsidR="00DA552B" w:rsidRPr="00ED5601">
        <w:rPr>
          <w:rFonts w:ascii="Times New Roman" w:hAnsi="Times New Roman" w:cs="Times New Roman"/>
          <w:sz w:val="24"/>
          <w:szCs w:val="24"/>
        </w:rPr>
        <w:t xml:space="preserve">discharge driver uncertainty, increased in relative importance at various time throughout the year, especially during periods of high precipitation (e.g., fall hurricane season and spring rainfall). </w:t>
      </w:r>
    </w:p>
    <w:p w14:paraId="24B4819E" w14:textId="77777777" w:rsidR="00BE0E7B" w:rsidRPr="00ED5601" w:rsidRDefault="00BE0E7B" w:rsidP="00BE0E7B">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Must have confidence in forecasts of covariates</w:t>
      </w:r>
    </w:p>
    <w:p w14:paraId="3BDD4478" w14:textId="77777777" w:rsidR="00873C20" w:rsidRPr="00ED5601" w:rsidRDefault="00BE0E7B" w:rsidP="00BE0E7B">
      <w:pPr>
        <w:pStyle w:val="ListParagraph"/>
        <w:numPr>
          <w:ilvl w:val="2"/>
          <w:numId w:val="1"/>
        </w:numPr>
        <w:rPr>
          <w:ins w:id="26" w:author="Cayelan C. Carey" w:date="2020-02-25T10:49:00Z"/>
          <w:rFonts w:ascii="Times New Roman" w:hAnsi="Times New Roman" w:cs="Times New Roman"/>
          <w:sz w:val="24"/>
          <w:szCs w:val="24"/>
        </w:rPr>
      </w:pPr>
      <w:r w:rsidRPr="00ED5601">
        <w:rPr>
          <w:rFonts w:ascii="Times New Roman" w:hAnsi="Times New Roman" w:cs="Times New Roman"/>
          <w:sz w:val="24"/>
          <w:szCs w:val="24"/>
        </w:rPr>
        <w:t xml:space="preserve">Further, parameter uncertainty increased dramatically during the bloom in weekly forecasts. </w:t>
      </w:r>
    </w:p>
    <w:p w14:paraId="329880AB" w14:textId="77777777" w:rsidR="00D160CB" w:rsidRPr="00ED5601" w:rsidRDefault="00D160CB" w:rsidP="00BE0E7B">
      <w:pPr>
        <w:pStyle w:val="ListParagraph"/>
        <w:numPr>
          <w:ilvl w:val="2"/>
          <w:numId w:val="1"/>
        </w:numPr>
        <w:rPr>
          <w:rFonts w:ascii="Times New Roman" w:hAnsi="Times New Roman" w:cs="Times New Roman"/>
          <w:sz w:val="24"/>
          <w:szCs w:val="24"/>
        </w:rPr>
      </w:pPr>
      <w:ins w:id="27" w:author="Cayelan C. Carey" w:date="2020-02-25T10:49:00Z">
        <w:r w:rsidRPr="00ED5601">
          <w:rPr>
            <w:rFonts w:ascii="Times New Roman" w:hAnsi="Times New Roman" w:cs="Times New Roman"/>
            <w:sz w:val="24"/>
            <w:szCs w:val="24"/>
          </w:rPr>
          <w:t xml:space="preserve">Can you do a comparison to other forecasting analyses that partitioned uncertainty? I think that most find driver data &amp; process error dominate, so the parameter uncertainty finding here is </w:t>
        </w:r>
      </w:ins>
      <w:ins w:id="28" w:author="Cayelan C. Carey" w:date="2020-02-25T10:50:00Z">
        <w:r w:rsidRPr="00ED5601">
          <w:rPr>
            <w:rFonts w:ascii="Times New Roman" w:hAnsi="Times New Roman" w:cs="Times New Roman"/>
            <w:sz w:val="24"/>
            <w:szCs w:val="24"/>
          </w:rPr>
          <w:t>SUPER cool!!</w:t>
        </w:r>
      </w:ins>
    </w:p>
    <w:p w14:paraId="1F8CE821" w14:textId="77777777" w:rsidR="00DA552B" w:rsidRPr="00ED5601" w:rsidRDefault="00A853B7" w:rsidP="00661965">
      <w:pPr>
        <w:pStyle w:val="ListParagraph"/>
        <w:numPr>
          <w:ilvl w:val="1"/>
          <w:numId w:val="1"/>
        </w:numPr>
        <w:rPr>
          <w:rFonts w:ascii="Times New Roman" w:hAnsi="Times New Roman" w:cs="Times New Roman"/>
          <w:sz w:val="24"/>
          <w:szCs w:val="24"/>
        </w:rPr>
      </w:pPr>
      <w:commentRangeStart w:id="29"/>
      <w:r w:rsidRPr="00ED5601">
        <w:rPr>
          <w:rFonts w:ascii="Times New Roman" w:hAnsi="Times New Roman" w:cs="Times New Roman"/>
          <w:sz w:val="24"/>
          <w:szCs w:val="24"/>
        </w:rPr>
        <w:lastRenderedPageBreak/>
        <w:t>Model I m</w:t>
      </w:r>
      <w:r w:rsidR="00DA552B" w:rsidRPr="00ED5601">
        <w:rPr>
          <w:rFonts w:ascii="Times New Roman" w:hAnsi="Times New Roman" w:cs="Times New Roman"/>
          <w:sz w:val="24"/>
          <w:szCs w:val="24"/>
        </w:rPr>
        <w:t>issed large bloom events in 2019</w:t>
      </w:r>
    </w:p>
    <w:p w14:paraId="7BB202D1" w14:textId="77777777" w:rsidR="00661965" w:rsidRPr="00ED5601" w:rsidRDefault="00661965" w:rsidP="00661965">
      <w:pPr>
        <w:pStyle w:val="ListParagraph"/>
        <w:numPr>
          <w:ilvl w:val="2"/>
          <w:numId w:val="1"/>
        </w:numPr>
        <w:rPr>
          <w:rFonts w:ascii="Times New Roman" w:hAnsi="Times New Roman" w:cs="Times New Roman"/>
          <w:sz w:val="24"/>
          <w:szCs w:val="24"/>
        </w:rPr>
      </w:pPr>
      <w:commentRangeStart w:id="30"/>
      <w:r w:rsidRPr="00ED5601">
        <w:rPr>
          <w:rFonts w:ascii="Times New Roman" w:hAnsi="Times New Roman" w:cs="Times New Roman"/>
          <w:sz w:val="24"/>
          <w:szCs w:val="24"/>
        </w:rPr>
        <w:t>Do some analysis similar to the % likelihood of turnover to analyze how far ahead the model needed to recognize the bloom (because it eventually recognizes high concentrations or something about how long it took to get back into the CI of the forecast</w:t>
      </w:r>
      <w:commentRangeEnd w:id="30"/>
      <w:r w:rsidR="00D160CB" w:rsidRPr="00ED5601">
        <w:rPr>
          <w:rStyle w:val="CommentReference"/>
          <w:rFonts w:ascii="Times New Roman" w:hAnsi="Times New Roman" w:cs="Times New Roman"/>
          <w:sz w:val="24"/>
          <w:szCs w:val="24"/>
        </w:rPr>
        <w:commentReference w:id="30"/>
      </w:r>
    </w:p>
    <w:p w14:paraId="7722FB0B" w14:textId="77777777" w:rsidR="00DA552B" w:rsidRPr="00ED5601" w:rsidRDefault="00DA552B" w:rsidP="00661965">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Not uncharacteristic of AR models</w:t>
      </w:r>
    </w:p>
    <w:p w14:paraId="1405BD39" w14:textId="77777777" w:rsidR="00090465" w:rsidRPr="00ED5601" w:rsidRDefault="00090465" w:rsidP="00090465">
      <w:pPr>
        <w:pStyle w:val="ListParagraph"/>
        <w:numPr>
          <w:ilvl w:val="1"/>
          <w:numId w:val="1"/>
        </w:numPr>
        <w:rPr>
          <w:rFonts w:ascii="Times New Roman" w:hAnsi="Times New Roman" w:cs="Times New Roman"/>
          <w:sz w:val="24"/>
          <w:szCs w:val="24"/>
        </w:rPr>
      </w:pPr>
      <w:commentRangeStart w:id="31"/>
      <w:r w:rsidRPr="00ED5601">
        <w:rPr>
          <w:rFonts w:ascii="Times New Roman" w:hAnsi="Times New Roman" w:cs="Times New Roman"/>
          <w:sz w:val="24"/>
          <w:szCs w:val="24"/>
        </w:rPr>
        <w:t>Copper sulfate events</w:t>
      </w:r>
      <w:commentRangeEnd w:id="31"/>
      <w:r w:rsidR="00D160CB" w:rsidRPr="00ED5601">
        <w:rPr>
          <w:rStyle w:val="CommentReference"/>
          <w:rFonts w:ascii="Times New Roman" w:hAnsi="Times New Roman" w:cs="Times New Roman"/>
          <w:sz w:val="24"/>
          <w:szCs w:val="24"/>
        </w:rPr>
        <w:commentReference w:id="31"/>
      </w:r>
    </w:p>
    <w:p w14:paraId="3B3900A9" w14:textId="77777777" w:rsidR="00090465" w:rsidRPr="00ED5601" w:rsidRDefault="003B470B" w:rsidP="00090465">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 xml:space="preserve">The model was unable to immediately anticipate this </w:t>
      </w:r>
      <w:proofErr w:type="gramStart"/>
      <w:r w:rsidRPr="00ED5601">
        <w:rPr>
          <w:rFonts w:ascii="Times New Roman" w:hAnsi="Times New Roman" w:cs="Times New Roman"/>
          <w:sz w:val="24"/>
          <w:szCs w:val="24"/>
        </w:rPr>
        <w:t>event, but</w:t>
      </w:r>
      <w:proofErr w:type="gramEnd"/>
      <w:r w:rsidRPr="00ED5601">
        <w:rPr>
          <w:rFonts w:ascii="Times New Roman" w:hAnsi="Times New Roman" w:cs="Times New Roman"/>
          <w:sz w:val="24"/>
          <w:szCs w:val="24"/>
        </w:rPr>
        <w:t xml:space="preserve"> does readjust after a short period of time. </w:t>
      </w:r>
    </w:p>
    <w:p w14:paraId="14DB1BC7" w14:textId="77777777" w:rsidR="00A853B7" w:rsidRPr="00ED5601" w:rsidRDefault="00661965" w:rsidP="00661965">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Discussion of</w:t>
      </w:r>
      <w:r w:rsidR="00A853B7" w:rsidRPr="00ED5601">
        <w:rPr>
          <w:rFonts w:ascii="Times New Roman" w:hAnsi="Times New Roman" w:cs="Times New Roman"/>
          <w:sz w:val="24"/>
          <w:szCs w:val="24"/>
        </w:rPr>
        <w:t xml:space="preserve"> </w:t>
      </w:r>
      <w:r w:rsidRPr="00ED5601">
        <w:rPr>
          <w:rFonts w:ascii="Times New Roman" w:hAnsi="Times New Roman" w:cs="Times New Roman"/>
          <w:sz w:val="24"/>
          <w:szCs w:val="24"/>
        </w:rPr>
        <w:t>utility</w:t>
      </w:r>
      <w:r w:rsidR="00A853B7" w:rsidRPr="00ED5601">
        <w:rPr>
          <w:rFonts w:ascii="Times New Roman" w:hAnsi="Times New Roman" w:cs="Times New Roman"/>
          <w:sz w:val="24"/>
          <w:szCs w:val="24"/>
        </w:rPr>
        <w:t xml:space="preserve"> of </w:t>
      </w:r>
      <w:r w:rsidRPr="00ED5601">
        <w:rPr>
          <w:rFonts w:ascii="Times New Roman" w:hAnsi="Times New Roman" w:cs="Times New Roman"/>
          <w:sz w:val="24"/>
          <w:szCs w:val="24"/>
        </w:rPr>
        <w:t xml:space="preserve">developing </w:t>
      </w:r>
      <w:r w:rsidR="00A853B7" w:rsidRPr="00ED5601">
        <w:rPr>
          <w:rFonts w:ascii="Times New Roman" w:hAnsi="Times New Roman" w:cs="Times New Roman"/>
          <w:sz w:val="24"/>
          <w:szCs w:val="24"/>
        </w:rPr>
        <w:t>other types of models</w:t>
      </w:r>
      <w:commentRangeEnd w:id="29"/>
      <w:r w:rsidR="00D160CB" w:rsidRPr="00ED5601">
        <w:rPr>
          <w:rStyle w:val="CommentReference"/>
          <w:rFonts w:ascii="Times New Roman" w:hAnsi="Times New Roman" w:cs="Times New Roman"/>
          <w:sz w:val="24"/>
          <w:szCs w:val="24"/>
        </w:rPr>
        <w:commentReference w:id="29"/>
      </w:r>
    </w:p>
    <w:p w14:paraId="34C5669A" w14:textId="77777777" w:rsidR="00661965" w:rsidRPr="00ED5601" w:rsidRDefault="00661965" w:rsidP="00661965">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Other empirical models (GAM, ANN, process-based, etc.)</w:t>
      </w:r>
    </w:p>
    <w:p w14:paraId="13FDFC76" w14:textId="77777777" w:rsidR="00661965" w:rsidRPr="00ED5601" w:rsidRDefault="00661965" w:rsidP="00661965">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Modeling averaging/ensembles</w:t>
      </w:r>
    </w:p>
    <w:p w14:paraId="11CAFE88" w14:textId="77777777" w:rsidR="00090465" w:rsidRPr="00ED5601" w:rsidRDefault="00090465" w:rsidP="00661965">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Would process-based approaches do better at predicting blooms?</w:t>
      </w:r>
    </w:p>
    <w:p w14:paraId="33935BB5" w14:textId="77777777" w:rsidR="00DA552B" w:rsidRPr="00ED5601" w:rsidRDefault="00A853B7" w:rsidP="00A853B7">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Applications/uses of HABs forecasts</w:t>
      </w:r>
    </w:p>
    <w:p w14:paraId="3732005A" w14:textId="77777777" w:rsidR="00A853B7" w:rsidRPr="00ED5601" w:rsidRDefault="00A853B7" w:rsidP="00A853B7">
      <w:pPr>
        <w:pStyle w:val="ListParagraph"/>
        <w:numPr>
          <w:ilvl w:val="2"/>
          <w:numId w:val="1"/>
        </w:numPr>
        <w:rPr>
          <w:rFonts w:ascii="Times New Roman" w:hAnsi="Times New Roman" w:cs="Times New Roman"/>
          <w:sz w:val="24"/>
          <w:szCs w:val="24"/>
        </w:rPr>
      </w:pPr>
      <w:commentRangeStart w:id="32"/>
      <w:r w:rsidRPr="00ED5601">
        <w:rPr>
          <w:rFonts w:ascii="Times New Roman" w:hAnsi="Times New Roman" w:cs="Times New Roman"/>
          <w:sz w:val="24"/>
          <w:szCs w:val="24"/>
        </w:rPr>
        <w:t>What is a useful forecast</w:t>
      </w:r>
      <w:ins w:id="33" w:author="Cayelan C. Carey" w:date="2020-02-25T10:52:00Z">
        <w:r w:rsidR="00D160CB" w:rsidRPr="00ED5601">
          <w:rPr>
            <w:rFonts w:ascii="Times New Roman" w:hAnsi="Times New Roman" w:cs="Times New Roman"/>
            <w:sz w:val="24"/>
            <w:szCs w:val="24"/>
          </w:rPr>
          <w:t xml:space="preserve"> for managers</w:t>
        </w:r>
      </w:ins>
      <w:r w:rsidRPr="00ED5601">
        <w:rPr>
          <w:rFonts w:ascii="Times New Roman" w:hAnsi="Times New Roman" w:cs="Times New Roman"/>
          <w:sz w:val="24"/>
          <w:szCs w:val="24"/>
        </w:rPr>
        <w:t>?</w:t>
      </w:r>
      <w:commentRangeEnd w:id="32"/>
      <w:r w:rsidR="00D160CB" w:rsidRPr="00ED5601">
        <w:rPr>
          <w:rStyle w:val="CommentReference"/>
          <w:rFonts w:ascii="Times New Roman" w:hAnsi="Times New Roman" w:cs="Times New Roman"/>
          <w:sz w:val="24"/>
          <w:szCs w:val="24"/>
        </w:rPr>
        <w:commentReference w:id="32"/>
      </w:r>
    </w:p>
    <w:p w14:paraId="14444F1F" w14:textId="77777777" w:rsidR="00A853B7" w:rsidRPr="00ED5601" w:rsidRDefault="00A853B7" w:rsidP="00A853B7">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What time step</w:t>
      </w:r>
    </w:p>
    <w:p w14:paraId="1B9C043F" w14:textId="77777777" w:rsidR="009D3A9A" w:rsidRPr="00ED5601" w:rsidRDefault="009D3A9A" w:rsidP="00090465">
      <w:pPr>
        <w:pStyle w:val="ListParagraph"/>
        <w:numPr>
          <w:ilvl w:val="4"/>
          <w:numId w:val="1"/>
        </w:numPr>
        <w:rPr>
          <w:rFonts w:ascii="Times New Roman" w:hAnsi="Times New Roman" w:cs="Times New Roman"/>
          <w:sz w:val="24"/>
          <w:szCs w:val="24"/>
        </w:rPr>
      </w:pPr>
      <w:r w:rsidRPr="00ED5601">
        <w:rPr>
          <w:rFonts w:ascii="Times New Roman" w:hAnsi="Times New Roman" w:cs="Times New Roman"/>
          <w:sz w:val="24"/>
          <w:szCs w:val="24"/>
        </w:rPr>
        <w:t xml:space="preserve">Why are weekly </w:t>
      </w:r>
      <w:proofErr w:type="spellStart"/>
      <w:r w:rsidRPr="00ED5601">
        <w:rPr>
          <w:rFonts w:ascii="Times New Roman" w:hAnsi="Times New Roman" w:cs="Times New Roman"/>
          <w:sz w:val="24"/>
          <w:szCs w:val="24"/>
        </w:rPr>
        <w:t>chl</w:t>
      </w:r>
      <w:proofErr w:type="spellEnd"/>
      <w:r w:rsidRPr="00ED5601">
        <w:rPr>
          <w:rFonts w:ascii="Times New Roman" w:hAnsi="Times New Roman" w:cs="Times New Roman"/>
          <w:sz w:val="24"/>
          <w:szCs w:val="24"/>
        </w:rPr>
        <w:t xml:space="preserve"> forecasts still useful?</w:t>
      </w:r>
    </w:p>
    <w:p w14:paraId="4B5BB044" w14:textId="77777777" w:rsidR="00A853B7" w:rsidRPr="00ED5601" w:rsidRDefault="00A853B7" w:rsidP="00A853B7">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What level of accuracy</w:t>
      </w:r>
      <w:r w:rsidR="00661965" w:rsidRPr="00ED5601">
        <w:rPr>
          <w:rFonts w:ascii="Times New Roman" w:hAnsi="Times New Roman" w:cs="Times New Roman"/>
          <w:sz w:val="24"/>
          <w:szCs w:val="24"/>
        </w:rPr>
        <w:t xml:space="preserve"> (# of ug/L?)</w:t>
      </w:r>
      <w:r w:rsidR="00090465" w:rsidRPr="00ED5601">
        <w:rPr>
          <w:rFonts w:ascii="Times New Roman" w:hAnsi="Times New Roman" w:cs="Times New Roman"/>
          <w:sz w:val="24"/>
          <w:szCs w:val="24"/>
        </w:rPr>
        <w:t xml:space="preserve"> is needed for management?</w:t>
      </w:r>
    </w:p>
    <w:p w14:paraId="1785F034" w14:textId="77777777" w:rsidR="00A853B7" w:rsidRPr="00ED5601" w:rsidRDefault="00A853B7" w:rsidP="00A853B7">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What level of uncertainty</w:t>
      </w:r>
    </w:p>
    <w:p w14:paraId="085CCA05" w14:textId="77777777" w:rsidR="00A853B7" w:rsidRPr="00ED5601" w:rsidRDefault="00A853B7" w:rsidP="00A853B7">
      <w:pPr>
        <w:pStyle w:val="ListParagraph"/>
        <w:numPr>
          <w:ilvl w:val="3"/>
          <w:numId w:val="1"/>
        </w:numPr>
        <w:rPr>
          <w:rFonts w:ascii="Times New Roman" w:hAnsi="Times New Roman" w:cs="Times New Roman"/>
          <w:sz w:val="24"/>
          <w:szCs w:val="24"/>
        </w:rPr>
      </w:pPr>
      <w:r w:rsidRPr="00ED5601">
        <w:rPr>
          <w:rFonts w:ascii="Times New Roman" w:hAnsi="Times New Roman" w:cs="Times New Roman"/>
          <w:sz w:val="24"/>
          <w:szCs w:val="24"/>
        </w:rPr>
        <w:t>How to deliver information to stakeholder</w:t>
      </w:r>
    </w:p>
    <w:p w14:paraId="6ABECE19" w14:textId="77777777" w:rsidR="00090465" w:rsidRPr="00ED5601" w:rsidRDefault="00090465" w:rsidP="00090465">
      <w:pPr>
        <w:pStyle w:val="ListParagraph"/>
        <w:numPr>
          <w:ilvl w:val="4"/>
          <w:numId w:val="1"/>
        </w:numPr>
        <w:rPr>
          <w:rFonts w:ascii="Times New Roman" w:hAnsi="Times New Roman" w:cs="Times New Roman"/>
          <w:sz w:val="24"/>
          <w:szCs w:val="24"/>
        </w:rPr>
      </w:pPr>
      <w:r w:rsidRPr="00ED5601">
        <w:rPr>
          <w:rFonts w:ascii="Times New Roman" w:hAnsi="Times New Roman" w:cs="Times New Roman"/>
          <w:sz w:val="24"/>
          <w:szCs w:val="24"/>
        </w:rPr>
        <w:t>Uncertainty visualization</w:t>
      </w:r>
    </w:p>
    <w:p w14:paraId="34F57C56" w14:textId="77777777" w:rsidR="00A853B7" w:rsidRPr="00ED5601" w:rsidRDefault="00A853B7" w:rsidP="00A853B7">
      <w:pPr>
        <w:pStyle w:val="ListParagraph"/>
        <w:numPr>
          <w:ilvl w:val="1"/>
          <w:numId w:val="1"/>
        </w:numPr>
        <w:rPr>
          <w:rFonts w:ascii="Times New Roman" w:hAnsi="Times New Roman" w:cs="Times New Roman"/>
          <w:sz w:val="24"/>
          <w:szCs w:val="24"/>
        </w:rPr>
      </w:pPr>
      <w:r w:rsidRPr="00ED5601">
        <w:rPr>
          <w:rFonts w:ascii="Times New Roman" w:hAnsi="Times New Roman" w:cs="Times New Roman"/>
          <w:sz w:val="24"/>
          <w:szCs w:val="24"/>
        </w:rPr>
        <w:t>Scaling AR forecasts to other water bodies</w:t>
      </w:r>
    </w:p>
    <w:p w14:paraId="48AFAE42" w14:textId="77777777" w:rsidR="00A853B7" w:rsidRPr="00ED5601" w:rsidRDefault="00A853B7" w:rsidP="00A853B7">
      <w:pPr>
        <w:pStyle w:val="ListParagraph"/>
        <w:numPr>
          <w:ilvl w:val="2"/>
          <w:numId w:val="1"/>
        </w:numPr>
        <w:rPr>
          <w:rFonts w:ascii="Times New Roman" w:hAnsi="Times New Roman" w:cs="Times New Roman"/>
          <w:sz w:val="24"/>
          <w:szCs w:val="24"/>
        </w:rPr>
      </w:pPr>
      <w:r w:rsidRPr="00ED5601">
        <w:rPr>
          <w:rFonts w:ascii="Times New Roman" w:hAnsi="Times New Roman" w:cs="Times New Roman"/>
          <w:sz w:val="24"/>
          <w:szCs w:val="24"/>
        </w:rPr>
        <w:t>GLEON</w:t>
      </w:r>
    </w:p>
    <w:p w14:paraId="16BCEA9A" w14:textId="77777777" w:rsidR="00A853B7" w:rsidRPr="00ED5601" w:rsidRDefault="00A853B7" w:rsidP="00A853B7">
      <w:pPr>
        <w:pStyle w:val="ListParagraph"/>
        <w:numPr>
          <w:ilvl w:val="2"/>
          <w:numId w:val="1"/>
        </w:numPr>
        <w:rPr>
          <w:rFonts w:ascii="Times New Roman" w:hAnsi="Times New Roman" w:cs="Times New Roman"/>
          <w:sz w:val="24"/>
          <w:szCs w:val="24"/>
        </w:rPr>
      </w:pPr>
      <w:commentRangeStart w:id="34"/>
      <w:r w:rsidRPr="00ED5601">
        <w:rPr>
          <w:rFonts w:ascii="Times New Roman" w:hAnsi="Times New Roman" w:cs="Times New Roman"/>
          <w:sz w:val="24"/>
          <w:szCs w:val="24"/>
        </w:rPr>
        <w:t>Using simplistic AR models helps move us toward implementation of forecasts in a diverse set of lakes and reservoirs</w:t>
      </w:r>
      <w:commentRangeEnd w:id="34"/>
      <w:r w:rsidR="00D160CB" w:rsidRPr="00ED5601">
        <w:rPr>
          <w:rStyle w:val="CommentReference"/>
          <w:rFonts w:ascii="Times New Roman" w:hAnsi="Times New Roman" w:cs="Times New Roman"/>
          <w:sz w:val="24"/>
          <w:szCs w:val="24"/>
        </w:rPr>
        <w:commentReference w:id="34"/>
      </w:r>
    </w:p>
    <w:p w14:paraId="6880DA81" w14:textId="77777777" w:rsidR="00F27E05" w:rsidRPr="00ED5601" w:rsidRDefault="00F27E05" w:rsidP="0076428F">
      <w:pPr>
        <w:rPr>
          <w:ins w:id="35" w:author="Cayelan C. Carey" w:date="2020-02-25T10:52:00Z"/>
          <w:rFonts w:ascii="Times New Roman" w:hAnsi="Times New Roman" w:cs="Times New Roman"/>
          <w:sz w:val="24"/>
          <w:szCs w:val="24"/>
        </w:rPr>
      </w:pPr>
      <w:r w:rsidRPr="00ED5601">
        <w:rPr>
          <w:rFonts w:ascii="Times New Roman" w:hAnsi="Times New Roman" w:cs="Times New Roman"/>
          <w:sz w:val="24"/>
          <w:szCs w:val="24"/>
        </w:rPr>
        <w:t>Figure and table list</w:t>
      </w:r>
    </w:p>
    <w:p w14:paraId="324B686C" w14:textId="77777777" w:rsidR="00EE307C" w:rsidRPr="00ED5601" w:rsidRDefault="00EE307C" w:rsidP="0076428F">
      <w:pPr>
        <w:rPr>
          <w:rFonts w:ascii="Times New Roman" w:hAnsi="Times New Roman" w:cs="Times New Roman"/>
          <w:sz w:val="24"/>
          <w:szCs w:val="24"/>
          <w:rPrChange w:id="36" w:author="Whitney Woelmer" w:date="2019-09-10T13:48:00Z">
            <w:rPr/>
          </w:rPrChange>
        </w:rPr>
      </w:pPr>
      <w:ins w:id="37" w:author="Cayelan C. Carey" w:date="2020-02-25T10:52:00Z">
        <w:r w:rsidRPr="00ED5601">
          <w:rPr>
            <w:rFonts w:ascii="Times New Roman" w:hAnsi="Times New Roman" w:cs="Times New Roman"/>
            <w:sz w:val="24"/>
            <w:szCs w:val="24"/>
          </w:rPr>
          <w:t xml:space="preserve">Start to think about an authorship contribution statement? We can talk </w:t>
        </w:r>
      </w:ins>
      <w:ins w:id="38" w:author="Cayelan C. Carey" w:date="2020-02-25T10:53:00Z">
        <w:r w:rsidRPr="00ED5601">
          <w:rPr>
            <w:rFonts w:ascii="Times New Roman" w:hAnsi="Times New Roman" w:cs="Times New Roman"/>
            <w:sz w:val="24"/>
            <w:szCs w:val="24"/>
          </w:rPr>
          <w:t>through</w:t>
        </w:r>
      </w:ins>
      <w:ins w:id="39" w:author="Cayelan C. Carey" w:date="2020-02-25T10:52:00Z">
        <w:r w:rsidRPr="00ED5601">
          <w:rPr>
            <w:rFonts w:ascii="Times New Roman" w:hAnsi="Times New Roman" w:cs="Times New Roman"/>
            <w:sz w:val="24"/>
            <w:szCs w:val="24"/>
          </w:rPr>
          <w:t xml:space="preserve"> this too</w:t>
        </w:r>
      </w:ins>
    </w:p>
    <w:sectPr w:rsidR="00EE307C" w:rsidRPr="00ED5601">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hitney Woelmer" w:date="2020-03-20T10:50:00Z" w:initials="WW">
    <w:p w14:paraId="2B8220CB" w14:textId="7F3BA645" w:rsidR="007F4941" w:rsidRDefault="007F4941">
      <w:pPr>
        <w:pStyle w:val="CommentText"/>
      </w:pPr>
      <w:r>
        <w:rPr>
          <w:rStyle w:val="CommentReference"/>
        </w:rPr>
        <w:annotationRef/>
      </w:r>
      <w:r>
        <w:t>These are the current sources that we quantify but since this is in the intro, could expand this to include others that are commonly mentioned in the lit. Thoughts?</w:t>
      </w:r>
    </w:p>
  </w:comment>
  <w:comment w:id="2" w:author="Cayelan C. Carey" w:date="2020-02-25T09:30:00Z" w:initials="CCC">
    <w:p w14:paraId="03FC8488" w14:textId="77777777" w:rsidR="00140C98" w:rsidRDefault="00140C98" w:rsidP="00140C98">
      <w:pPr>
        <w:pStyle w:val="CommentText"/>
      </w:pPr>
      <w:r>
        <w:rPr>
          <w:rStyle w:val="CommentReference"/>
        </w:rPr>
        <w:annotationRef/>
      </w:r>
      <w:r>
        <w:t xml:space="preserve">Yes- check out all of Anna </w:t>
      </w:r>
      <w:proofErr w:type="spellStart"/>
      <w:r>
        <w:t>Rigosi’s</w:t>
      </w:r>
      <w:proofErr w:type="spellEnd"/>
      <w:r>
        <w:t xml:space="preserve"> PhD papers with Francisco Rueda, as well as Kevin Flynn’s papers on challenges of phytoplankton modeling… other good authors include Wolf </w:t>
      </w:r>
      <w:proofErr w:type="spellStart"/>
      <w:r>
        <w:t>Mooji</w:t>
      </w:r>
      <w:proofErr w:type="spellEnd"/>
      <w:r>
        <w:t xml:space="preserve"> and Marieke </w:t>
      </w:r>
      <w:proofErr w:type="spellStart"/>
      <w:r>
        <w:t>Frassl</w:t>
      </w:r>
      <w:proofErr w:type="spellEnd"/>
    </w:p>
  </w:comment>
  <w:comment w:id="12" w:author="Cayelan C. Carey" w:date="2020-02-25T10:32:00Z" w:initials="CCC">
    <w:p w14:paraId="7377F267" w14:textId="77777777" w:rsidR="00CD4B02" w:rsidRDefault="00CD4B02">
      <w:pPr>
        <w:pStyle w:val="CommentText"/>
      </w:pPr>
      <w:r>
        <w:rPr>
          <w:rStyle w:val="CommentReference"/>
        </w:rPr>
        <w:annotationRef/>
      </w:r>
      <w:r>
        <w:t>Need to be clear that you’re doing hindcasts here; otherwise it appears a bit iffy as to how you “know” what the blooms are a priori</w:t>
      </w:r>
    </w:p>
  </w:comment>
  <w:comment w:id="13" w:author="Cayelan C. Carey" w:date="2020-02-25T10:39:00Z" w:initials="CCC">
    <w:p w14:paraId="5B9B423E" w14:textId="77777777" w:rsidR="003F08C6" w:rsidRDefault="003F08C6">
      <w:pPr>
        <w:pStyle w:val="CommentText"/>
      </w:pPr>
      <w:r>
        <w:rPr>
          <w:rStyle w:val="CommentReference"/>
        </w:rPr>
        <w:annotationRef/>
      </w:r>
      <w:r>
        <w:t xml:space="preserve">Wouldn't this be described above with the ensembles? </w:t>
      </w:r>
    </w:p>
    <w:p w14:paraId="6E4922DB" w14:textId="77777777" w:rsidR="003F08C6" w:rsidRDefault="003F08C6">
      <w:pPr>
        <w:pStyle w:val="CommentText"/>
      </w:pPr>
    </w:p>
    <w:p w14:paraId="06CB1FB4" w14:textId="77777777" w:rsidR="003F08C6" w:rsidRDefault="003F08C6">
      <w:pPr>
        <w:pStyle w:val="CommentText"/>
      </w:pPr>
      <w:r>
        <w:t>Having the workflow fig guide the ordering will be super helpful!</w:t>
      </w:r>
    </w:p>
  </w:comment>
  <w:comment w:id="15" w:author="Cayelan C. Carey" w:date="2020-02-25T10:45:00Z" w:initials="CCC">
    <w:p w14:paraId="32476B3C" w14:textId="77777777" w:rsidR="00D160CB" w:rsidRDefault="00D160CB">
      <w:pPr>
        <w:pStyle w:val="CommentText"/>
      </w:pPr>
      <w:r>
        <w:rPr>
          <w:rStyle w:val="CommentReference"/>
        </w:rPr>
        <w:annotationRef/>
      </w:r>
      <w:r>
        <w:t>I would follow the same setup as above in talking about both daily vs weekly (following the new Q2)</w:t>
      </w:r>
    </w:p>
  </w:comment>
  <w:comment w:id="16" w:author="Cayelan C. Carey" w:date="2020-02-25T10:48:00Z" w:initials="CCC">
    <w:p w14:paraId="78E9B117" w14:textId="77777777" w:rsidR="00D160CB" w:rsidRDefault="00D160CB">
      <w:pPr>
        <w:pStyle w:val="CommentText"/>
      </w:pPr>
      <w:r>
        <w:rPr>
          <w:rStyle w:val="CommentReference"/>
        </w:rPr>
        <w:annotationRef/>
      </w:r>
      <w:r>
        <w:t>But the daily model was also calibrated to daily data, right? I’m not sure if I 100% follow this point as currently written</w:t>
      </w:r>
    </w:p>
  </w:comment>
  <w:comment w:id="30" w:author="Cayelan C. Carey" w:date="2020-02-25T10:48:00Z" w:initials="CCC">
    <w:p w14:paraId="383BA675" w14:textId="77777777" w:rsidR="00D160CB" w:rsidRDefault="00D160CB">
      <w:pPr>
        <w:pStyle w:val="CommentText"/>
      </w:pPr>
      <w:r>
        <w:rPr>
          <w:rStyle w:val="CommentReference"/>
        </w:rPr>
        <w:annotationRef/>
      </w:r>
      <w:r>
        <w:t>Yes! This would be super cool</w:t>
      </w:r>
    </w:p>
  </w:comment>
  <w:comment w:id="31" w:author="Cayelan C. Carey" w:date="2020-02-25T10:48:00Z" w:initials="CCC">
    <w:p w14:paraId="636DADF2" w14:textId="77777777" w:rsidR="00D160CB" w:rsidRDefault="00D160CB">
      <w:pPr>
        <w:pStyle w:val="CommentText"/>
      </w:pPr>
      <w:r>
        <w:rPr>
          <w:rStyle w:val="CommentReference"/>
        </w:rPr>
        <w:annotationRef/>
      </w:r>
      <w:r>
        <w:t xml:space="preserve">I think that this needs to go into the </w:t>
      </w:r>
      <w:proofErr w:type="spellStart"/>
      <w:r>
        <w:t>chla</w:t>
      </w:r>
      <w:proofErr w:type="spellEnd"/>
      <w:r>
        <w:t xml:space="preserve"> description at the beginning of the results- otherwise there is no foreshadowing for readers </w:t>
      </w:r>
      <w:r>
        <w:sym w:font="Wingdings" w:char="F04A"/>
      </w:r>
    </w:p>
  </w:comment>
  <w:comment w:id="29" w:author="Cayelan C. Carey" w:date="2020-02-25T10:51:00Z" w:initials="CCC">
    <w:p w14:paraId="01B6F5C8" w14:textId="77777777" w:rsidR="00D160CB" w:rsidRDefault="00D160CB">
      <w:pPr>
        <w:pStyle w:val="CommentText"/>
      </w:pPr>
      <w:r>
        <w:rPr>
          <w:rStyle w:val="CommentReference"/>
        </w:rPr>
        <w:annotationRef/>
      </w:r>
      <w:r>
        <w:t>This might be better before the uncertainty section in terms of organization?</w:t>
      </w:r>
    </w:p>
  </w:comment>
  <w:comment w:id="32" w:author="Cayelan C. Carey" w:date="2020-02-25T10:52:00Z" w:initials="CCC">
    <w:p w14:paraId="62FFBD77" w14:textId="77777777" w:rsidR="00D160CB" w:rsidRDefault="00D160CB">
      <w:pPr>
        <w:pStyle w:val="CommentText"/>
      </w:pPr>
      <w:r>
        <w:rPr>
          <w:rStyle w:val="CommentReference"/>
        </w:rPr>
        <w:annotationRef/>
      </w:r>
      <w:r>
        <w:t xml:space="preserve">Yes! Almost metaphysical </w:t>
      </w:r>
      <w:r>
        <w:sym w:font="Wingdings" w:char="F04A"/>
      </w:r>
    </w:p>
  </w:comment>
  <w:comment w:id="34" w:author="Cayelan C. Carey" w:date="2020-02-25T10:52:00Z" w:initials="CCC">
    <w:p w14:paraId="081466D6" w14:textId="77777777" w:rsidR="00D160CB" w:rsidRDefault="00D160CB">
      <w:pPr>
        <w:pStyle w:val="CommentText"/>
      </w:pPr>
      <w:r>
        <w:rPr>
          <w:rStyle w:val="CommentReference"/>
        </w:rPr>
        <w:annotationRef/>
      </w:r>
      <w:r>
        <w:t>Yes! I like this proposed ending a 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8220CB" w15:done="0"/>
  <w15:commentEx w15:paraId="03FC8488" w15:done="0"/>
  <w15:commentEx w15:paraId="7377F267" w15:done="0"/>
  <w15:commentEx w15:paraId="06CB1FB4" w15:done="0"/>
  <w15:commentEx w15:paraId="32476B3C" w15:done="0"/>
  <w15:commentEx w15:paraId="78E9B117" w15:done="0"/>
  <w15:commentEx w15:paraId="383BA675" w15:done="0"/>
  <w15:commentEx w15:paraId="636DADF2" w15:done="0"/>
  <w15:commentEx w15:paraId="01B6F5C8" w15:done="0"/>
  <w15:commentEx w15:paraId="62FFBD77" w15:done="0"/>
  <w15:commentEx w15:paraId="081466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8220CB" w16cid:durableId="221F1E77"/>
  <w16cid:commentId w16cid:paraId="03FC8488" w16cid:durableId="22088B1A"/>
  <w16cid:commentId w16cid:paraId="7377F267" w16cid:durableId="22088B32"/>
  <w16cid:commentId w16cid:paraId="06CB1FB4" w16cid:durableId="22088B33"/>
  <w16cid:commentId w16cid:paraId="32476B3C" w16cid:durableId="22088B37"/>
  <w16cid:commentId w16cid:paraId="78E9B117" w16cid:durableId="22088B38"/>
  <w16cid:commentId w16cid:paraId="383BA675" w16cid:durableId="22088B39"/>
  <w16cid:commentId w16cid:paraId="636DADF2" w16cid:durableId="22088B3A"/>
  <w16cid:commentId w16cid:paraId="01B6F5C8" w16cid:durableId="22088B3B"/>
  <w16cid:commentId w16cid:paraId="62FFBD77" w16cid:durableId="22088B3C"/>
  <w16cid:commentId w16cid:paraId="081466D6" w16cid:durableId="22088B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9D3EB" w14:textId="77777777" w:rsidR="007C65DA" w:rsidRDefault="007C65DA" w:rsidP="00C64D9D">
      <w:pPr>
        <w:spacing w:after="0" w:line="240" w:lineRule="auto"/>
      </w:pPr>
      <w:r>
        <w:separator/>
      </w:r>
    </w:p>
  </w:endnote>
  <w:endnote w:type="continuationSeparator" w:id="0">
    <w:p w14:paraId="5280F31E" w14:textId="77777777" w:rsidR="007C65DA" w:rsidRDefault="007C65DA" w:rsidP="00C6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40" w:author="Cayelan C. Carey" w:date="2020-02-25T10:21:00Z"/>
  <w:sdt>
    <w:sdtPr>
      <w:rPr>
        <w:rStyle w:val="PageNumber"/>
      </w:rPr>
      <w:id w:val="-906375251"/>
      <w:docPartObj>
        <w:docPartGallery w:val="Page Numbers (Bottom of Page)"/>
        <w:docPartUnique/>
      </w:docPartObj>
    </w:sdtPr>
    <w:sdtEndPr>
      <w:rPr>
        <w:rStyle w:val="PageNumber"/>
      </w:rPr>
    </w:sdtEndPr>
    <w:sdtContent>
      <w:customXmlInsRangeEnd w:id="40"/>
      <w:p w14:paraId="505E3461" w14:textId="77777777" w:rsidR="00C64D9D" w:rsidRDefault="00C64D9D" w:rsidP="007C713F">
        <w:pPr>
          <w:pStyle w:val="Footer"/>
          <w:framePr w:wrap="none" w:vAnchor="text" w:hAnchor="margin" w:xAlign="right" w:y="1"/>
          <w:rPr>
            <w:ins w:id="41" w:author="Cayelan C. Carey" w:date="2020-02-25T10:21:00Z"/>
            <w:rStyle w:val="PageNumber"/>
          </w:rPr>
        </w:pPr>
        <w:ins w:id="42" w:author="Cayelan C. Carey" w:date="2020-02-25T10:21:00Z">
          <w:r>
            <w:rPr>
              <w:rStyle w:val="PageNumber"/>
            </w:rPr>
            <w:fldChar w:fldCharType="begin"/>
          </w:r>
          <w:r>
            <w:rPr>
              <w:rStyle w:val="PageNumber"/>
            </w:rPr>
            <w:instrText xml:space="preserve"> PAGE </w:instrText>
          </w:r>
          <w:r>
            <w:rPr>
              <w:rStyle w:val="PageNumber"/>
            </w:rPr>
            <w:fldChar w:fldCharType="end"/>
          </w:r>
        </w:ins>
      </w:p>
      <w:customXmlInsRangeStart w:id="43" w:author="Cayelan C. Carey" w:date="2020-02-25T10:21:00Z"/>
    </w:sdtContent>
  </w:sdt>
  <w:customXmlInsRangeEnd w:id="43"/>
  <w:p w14:paraId="490C5457" w14:textId="77777777" w:rsidR="00C64D9D" w:rsidRDefault="00C64D9D">
    <w:pPr>
      <w:pStyle w:val="Footer"/>
      <w:ind w:right="360"/>
      <w:pPrChange w:id="44" w:author="Cayelan C. Carey" w:date="2020-02-25T10:21: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45" w:author="Cayelan C. Carey" w:date="2020-02-25T10:21:00Z"/>
  <w:sdt>
    <w:sdtPr>
      <w:rPr>
        <w:rStyle w:val="PageNumber"/>
      </w:rPr>
      <w:id w:val="-1923018740"/>
      <w:docPartObj>
        <w:docPartGallery w:val="Page Numbers (Bottom of Page)"/>
        <w:docPartUnique/>
      </w:docPartObj>
    </w:sdtPr>
    <w:sdtEndPr>
      <w:rPr>
        <w:rStyle w:val="PageNumber"/>
      </w:rPr>
    </w:sdtEndPr>
    <w:sdtContent>
      <w:customXmlInsRangeEnd w:id="45"/>
      <w:p w14:paraId="6B8D5639" w14:textId="77777777" w:rsidR="00C64D9D" w:rsidRDefault="00C64D9D" w:rsidP="007C713F">
        <w:pPr>
          <w:pStyle w:val="Footer"/>
          <w:framePr w:wrap="none" w:vAnchor="text" w:hAnchor="margin" w:xAlign="right" w:y="1"/>
          <w:rPr>
            <w:ins w:id="46" w:author="Cayelan C. Carey" w:date="2020-02-25T10:21:00Z"/>
            <w:rStyle w:val="PageNumber"/>
          </w:rPr>
        </w:pPr>
        <w:ins w:id="47" w:author="Cayelan C. Carey" w:date="2020-02-25T10:21: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48" w:author="Cayelan C. Carey" w:date="2020-02-25T10:21:00Z">
          <w:r>
            <w:rPr>
              <w:rStyle w:val="PageNumber"/>
            </w:rPr>
            <w:fldChar w:fldCharType="end"/>
          </w:r>
        </w:ins>
      </w:p>
      <w:customXmlInsRangeStart w:id="49" w:author="Cayelan C. Carey" w:date="2020-02-25T10:21:00Z"/>
    </w:sdtContent>
  </w:sdt>
  <w:customXmlInsRangeEnd w:id="49"/>
  <w:p w14:paraId="2831B308" w14:textId="77777777" w:rsidR="00C64D9D" w:rsidRDefault="00C64D9D">
    <w:pPr>
      <w:pStyle w:val="Footer"/>
      <w:ind w:right="360"/>
      <w:pPrChange w:id="50" w:author="Cayelan C. Carey" w:date="2020-02-25T10:21: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199C9" w14:textId="77777777" w:rsidR="007C65DA" w:rsidRDefault="007C65DA" w:rsidP="00C64D9D">
      <w:pPr>
        <w:spacing w:after="0" w:line="240" w:lineRule="auto"/>
      </w:pPr>
      <w:r>
        <w:separator/>
      </w:r>
    </w:p>
  </w:footnote>
  <w:footnote w:type="continuationSeparator" w:id="0">
    <w:p w14:paraId="70ABB3BC" w14:textId="77777777" w:rsidR="007C65DA" w:rsidRDefault="007C65DA" w:rsidP="00C64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E681E"/>
    <w:multiLevelType w:val="hybridMultilevel"/>
    <w:tmpl w:val="31002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17">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81658"/>
    <w:multiLevelType w:val="hybridMultilevel"/>
    <w:tmpl w:val="B3D43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7">
      <w:start w:val="1"/>
      <w:numFmt w:val="lowerLetter"/>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94440"/>
    <w:multiLevelType w:val="hybridMultilevel"/>
    <w:tmpl w:val="AD565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A30EA"/>
    <w:multiLevelType w:val="hybridMultilevel"/>
    <w:tmpl w:val="9F0C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17">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35534"/>
    <w:multiLevelType w:val="hybridMultilevel"/>
    <w:tmpl w:val="CE481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12"/>
    <w:rsid w:val="0000405E"/>
    <w:rsid w:val="0000725E"/>
    <w:rsid w:val="00025D06"/>
    <w:rsid w:val="0003233B"/>
    <w:rsid w:val="000457BA"/>
    <w:rsid w:val="000724E7"/>
    <w:rsid w:val="00090465"/>
    <w:rsid w:val="000B7676"/>
    <w:rsid w:val="00107246"/>
    <w:rsid w:val="001232AF"/>
    <w:rsid w:val="00140C98"/>
    <w:rsid w:val="001465ED"/>
    <w:rsid w:val="001B1810"/>
    <w:rsid w:val="001B34E4"/>
    <w:rsid w:val="001C0B44"/>
    <w:rsid w:val="001D7E88"/>
    <w:rsid w:val="001F123D"/>
    <w:rsid w:val="001F1858"/>
    <w:rsid w:val="00251AE7"/>
    <w:rsid w:val="00272384"/>
    <w:rsid w:val="00290A15"/>
    <w:rsid w:val="002B4DE1"/>
    <w:rsid w:val="002C043F"/>
    <w:rsid w:val="002E4BF3"/>
    <w:rsid w:val="00302403"/>
    <w:rsid w:val="00335B31"/>
    <w:rsid w:val="00366C9D"/>
    <w:rsid w:val="00386C1A"/>
    <w:rsid w:val="003A3BCE"/>
    <w:rsid w:val="003B470B"/>
    <w:rsid w:val="003C6021"/>
    <w:rsid w:val="003D0D8E"/>
    <w:rsid w:val="003F08C6"/>
    <w:rsid w:val="004102C0"/>
    <w:rsid w:val="004214DA"/>
    <w:rsid w:val="004751F4"/>
    <w:rsid w:val="004D0036"/>
    <w:rsid w:val="004E1DE6"/>
    <w:rsid w:val="00524F88"/>
    <w:rsid w:val="00543EF0"/>
    <w:rsid w:val="005639F1"/>
    <w:rsid w:val="005B0DF0"/>
    <w:rsid w:val="005C0AFC"/>
    <w:rsid w:val="00610C6E"/>
    <w:rsid w:val="006236DC"/>
    <w:rsid w:val="00661965"/>
    <w:rsid w:val="00662731"/>
    <w:rsid w:val="006629B6"/>
    <w:rsid w:val="006A23B9"/>
    <w:rsid w:val="006C5DBD"/>
    <w:rsid w:val="00747772"/>
    <w:rsid w:val="00753224"/>
    <w:rsid w:val="00762D83"/>
    <w:rsid w:val="0076428F"/>
    <w:rsid w:val="007B4A9D"/>
    <w:rsid w:val="007C65DA"/>
    <w:rsid w:val="007F4941"/>
    <w:rsid w:val="00803369"/>
    <w:rsid w:val="008223DF"/>
    <w:rsid w:val="00867B4C"/>
    <w:rsid w:val="00873C20"/>
    <w:rsid w:val="00896D1E"/>
    <w:rsid w:val="008D7785"/>
    <w:rsid w:val="008F6DBD"/>
    <w:rsid w:val="00943214"/>
    <w:rsid w:val="009C2279"/>
    <w:rsid w:val="009D3A9A"/>
    <w:rsid w:val="009D5F5A"/>
    <w:rsid w:val="00A10DFF"/>
    <w:rsid w:val="00A35A3F"/>
    <w:rsid w:val="00A853B7"/>
    <w:rsid w:val="00AB2813"/>
    <w:rsid w:val="00AD11EE"/>
    <w:rsid w:val="00AE323E"/>
    <w:rsid w:val="00B06012"/>
    <w:rsid w:val="00B2086F"/>
    <w:rsid w:val="00BA34AE"/>
    <w:rsid w:val="00BE0E7B"/>
    <w:rsid w:val="00BE5318"/>
    <w:rsid w:val="00BF087D"/>
    <w:rsid w:val="00C10268"/>
    <w:rsid w:val="00C1357A"/>
    <w:rsid w:val="00C1729B"/>
    <w:rsid w:val="00C24FE6"/>
    <w:rsid w:val="00C64D9D"/>
    <w:rsid w:val="00CD4B02"/>
    <w:rsid w:val="00CF4BB7"/>
    <w:rsid w:val="00D160CB"/>
    <w:rsid w:val="00D3153E"/>
    <w:rsid w:val="00D73C15"/>
    <w:rsid w:val="00D8368E"/>
    <w:rsid w:val="00DA0637"/>
    <w:rsid w:val="00DA552B"/>
    <w:rsid w:val="00DC71C2"/>
    <w:rsid w:val="00DD4461"/>
    <w:rsid w:val="00E2232C"/>
    <w:rsid w:val="00E5203D"/>
    <w:rsid w:val="00E90408"/>
    <w:rsid w:val="00EB26E6"/>
    <w:rsid w:val="00ED5601"/>
    <w:rsid w:val="00EE307C"/>
    <w:rsid w:val="00F068D5"/>
    <w:rsid w:val="00F27E05"/>
    <w:rsid w:val="00F3283B"/>
    <w:rsid w:val="00F407DC"/>
    <w:rsid w:val="00F418B3"/>
    <w:rsid w:val="00F73F0A"/>
    <w:rsid w:val="00F94545"/>
    <w:rsid w:val="00FB58E5"/>
    <w:rsid w:val="00FE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BC60"/>
  <w15:chartTrackingRefBased/>
  <w15:docId w15:val="{2CF5B3C7-1BBD-4215-95FB-DBBA0F2B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012"/>
    <w:pPr>
      <w:ind w:left="720"/>
      <w:contextualSpacing/>
    </w:pPr>
  </w:style>
  <w:style w:type="character" w:styleId="CommentReference">
    <w:name w:val="annotation reference"/>
    <w:basedOn w:val="DefaultParagraphFont"/>
    <w:uiPriority w:val="99"/>
    <w:semiHidden/>
    <w:unhideWhenUsed/>
    <w:rsid w:val="00873C20"/>
    <w:rPr>
      <w:sz w:val="16"/>
      <w:szCs w:val="16"/>
    </w:rPr>
  </w:style>
  <w:style w:type="paragraph" w:styleId="CommentText">
    <w:name w:val="annotation text"/>
    <w:basedOn w:val="Normal"/>
    <w:link w:val="CommentTextChar"/>
    <w:uiPriority w:val="99"/>
    <w:semiHidden/>
    <w:unhideWhenUsed/>
    <w:rsid w:val="00873C20"/>
    <w:pPr>
      <w:spacing w:line="240" w:lineRule="auto"/>
    </w:pPr>
    <w:rPr>
      <w:sz w:val="20"/>
      <w:szCs w:val="20"/>
    </w:rPr>
  </w:style>
  <w:style w:type="character" w:customStyle="1" w:styleId="CommentTextChar">
    <w:name w:val="Comment Text Char"/>
    <w:basedOn w:val="DefaultParagraphFont"/>
    <w:link w:val="CommentText"/>
    <w:uiPriority w:val="99"/>
    <w:semiHidden/>
    <w:rsid w:val="00873C20"/>
    <w:rPr>
      <w:sz w:val="20"/>
      <w:szCs w:val="20"/>
    </w:rPr>
  </w:style>
  <w:style w:type="paragraph" w:styleId="CommentSubject">
    <w:name w:val="annotation subject"/>
    <w:basedOn w:val="CommentText"/>
    <w:next w:val="CommentText"/>
    <w:link w:val="CommentSubjectChar"/>
    <w:uiPriority w:val="99"/>
    <w:semiHidden/>
    <w:unhideWhenUsed/>
    <w:rsid w:val="00873C20"/>
    <w:rPr>
      <w:b/>
      <w:bCs/>
    </w:rPr>
  </w:style>
  <w:style w:type="character" w:customStyle="1" w:styleId="CommentSubjectChar">
    <w:name w:val="Comment Subject Char"/>
    <w:basedOn w:val="CommentTextChar"/>
    <w:link w:val="CommentSubject"/>
    <w:uiPriority w:val="99"/>
    <w:semiHidden/>
    <w:rsid w:val="00873C20"/>
    <w:rPr>
      <w:b/>
      <w:bCs/>
      <w:sz w:val="20"/>
      <w:szCs w:val="20"/>
    </w:rPr>
  </w:style>
  <w:style w:type="paragraph" w:styleId="BalloonText">
    <w:name w:val="Balloon Text"/>
    <w:basedOn w:val="Normal"/>
    <w:link w:val="BalloonTextChar"/>
    <w:uiPriority w:val="99"/>
    <w:semiHidden/>
    <w:unhideWhenUsed/>
    <w:rsid w:val="00873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C20"/>
    <w:rPr>
      <w:rFonts w:ascii="Segoe UI" w:hAnsi="Segoe UI" w:cs="Segoe UI"/>
      <w:sz w:val="18"/>
      <w:szCs w:val="18"/>
    </w:rPr>
  </w:style>
  <w:style w:type="paragraph" w:styleId="Revision">
    <w:name w:val="Revision"/>
    <w:hidden/>
    <w:uiPriority w:val="99"/>
    <w:semiHidden/>
    <w:rsid w:val="00747772"/>
    <w:pPr>
      <w:spacing w:after="0" w:line="240" w:lineRule="auto"/>
    </w:pPr>
  </w:style>
  <w:style w:type="paragraph" w:styleId="Footer">
    <w:name w:val="footer"/>
    <w:basedOn w:val="Normal"/>
    <w:link w:val="FooterChar"/>
    <w:uiPriority w:val="99"/>
    <w:unhideWhenUsed/>
    <w:rsid w:val="00C64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9D"/>
  </w:style>
  <w:style w:type="character" w:styleId="PageNumber">
    <w:name w:val="page number"/>
    <w:basedOn w:val="DefaultParagraphFont"/>
    <w:uiPriority w:val="99"/>
    <w:semiHidden/>
    <w:unhideWhenUsed/>
    <w:rsid w:val="00C64D9D"/>
  </w:style>
  <w:style w:type="table" w:styleId="TableGrid">
    <w:name w:val="Table Grid"/>
    <w:basedOn w:val="TableNormal"/>
    <w:uiPriority w:val="39"/>
    <w:rsid w:val="007F4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5971</TotalTime>
  <Pages>9</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5</cp:revision>
  <dcterms:created xsi:type="dcterms:W3CDTF">2020-03-18T19:37:00Z</dcterms:created>
  <dcterms:modified xsi:type="dcterms:W3CDTF">2020-03-23T18:56:00Z</dcterms:modified>
</cp:coreProperties>
</file>